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F5E" w:rsidRPr="00B830C4" w:rsidRDefault="00CF66AE">
      <w:pPr>
        <w:rPr>
          <w:rFonts w:ascii="Times New Roman" w:hAnsi="Times New Roman" w:cs="Times New Roman"/>
          <w:sz w:val="24"/>
          <w:szCs w:val="24"/>
          <w:rPrChange w:id="0" w:author="Jordon Beijing" w:date="2020-09-04T15:28:00Z">
            <w:rPr/>
          </w:rPrChange>
        </w:rPr>
      </w:pPr>
      <w:r w:rsidRPr="00B830C4">
        <w:rPr>
          <w:rFonts w:ascii="Times New Roman" w:hAnsi="Times New Roman" w:cs="Times New Roman"/>
          <w:sz w:val="24"/>
          <w:szCs w:val="24"/>
          <w:rPrChange w:id="1" w:author="Jordon Beijing" w:date="2020-09-04T15:28:00Z">
            <w:rPr>
              <w:rFonts w:hint="eastAsia"/>
            </w:rPr>
          </w:rPrChange>
        </w:rPr>
        <w:t>W</w:t>
      </w:r>
      <w:r w:rsidRPr="00B830C4">
        <w:rPr>
          <w:rFonts w:ascii="Times New Roman" w:hAnsi="Times New Roman" w:cs="Times New Roman"/>
          <w:sz w:val="24"/>
          <w:szCs w:val="24"/>
          <w:rPrChange w:id="2" w:author="Jordon Beijing" w:date="2020-09-04T15:28:00Z">
            <w:rPr/>
          </w:rPrChange>
        </w:rPr>
        <w:t>6A</w:t>
      </w:r>
      <w:ins w:id="3" w:author="Jordon Beijing" w:date="2020-09-04T15:30:00Z">
        <w:r w:rsidR="00B830C4">
          <w:rPr>
            <w:rFonts w:ascii="Times New Roman" w:hAnsi="Times New Roman" w:cs="Times New Roman"/>
            <w:sz w:val="24"/>
            <w:szCs w:val="24"/>
          </w:rPr>
          <w:t>,</w:t>
        </w:r>
      </w:ins>
      <w:del w:id="4" w:author="Jordon Beijing" w:date="2020-09-04T15:30:00Z">
        <w:r w:rsidRPr="00B830C4" w:rsidDel="00B830C4">
          <w:rPr>
            <w:rFonts w:ascii="Times New Roman" w:hAnsi="Times New Roman" w:cs="Times New Roman"/>
            <w:sz w:val="24"/>
            <w:szCs w:val="24"/>
            <w:rPrChange w:id="5" w:author="Jordon Beijing" w:date="2020-09-04T15:28:00Z">
              <w:rPr>
                <w:rFonts w:hint="eastAsia"/>
              </w:rPr>
            </w:rPrChange>
          </w:rPr>
          <w:delText xml:space="preserve"> -</w:delText>
        </w:r>
      </w:del>
      <w:r w:rsidRPr="00B830C4">
        <w:rPr>
          <w:rFonts w:ascii="Times New Roman" w:hAnsi="Times New Roman" w:cs="Times New Roman"/>
          <w:sz w:val="24"/>
          <w:szCs w:val="24"/>
          <w:rPrChange w:id="6" w:author="Jordon Beijing" w:date="2020-09-04T15:28:00Z">
            <w:rPr>
              <w:rFonts w:hint="eastAsia"/>
            </w:rPr>
          </w:rPrChange>
        </w:rPr>
        <w:t xml:space="preserve"> </w:t>
      </w:r>
      <w:r w:rsidRPr="00B830C4">
        <w:rPr>
          <w:rFonts w:ascii="Times New Roman" w:hAnsi="Times New Roman" w:cs="Times New Roman"/>
          <w:sz w:val="24"/>
          <w:szCs w:val="24"/>
          <w:rPrChange w:id="7" w:author="Jordon Beijing" w:date="2020-09-04T15:28:00Z">
            <w:rPr/>
          </w:rPrChange>
        </w:rPr>
        <w:t>Lesson</w:t>
      </w:r>
      <w:r w:rsidRPr="00B830C4">
        <w:rPr>
          <w:rFonts w:ascii="Times New Roman" w:hAnsi="Times New Roman" w:cs="Times New Roman"/>
          <w:sz w:val="24"/>
          <w:szCs w:val="24"/>
          <w:rPrChange w:id="8" w:author="Jordon Beijing" w:date="2020-09-04T15:28:00Z">
            <w:rPr>
              <w:rFonts w:hint="eastAsia"/>
            </w:rPr>
          </w:rPrChange>
        </w:rPr>
        <w:t xml:space="preserve"> 7, Journal</w:t>
      </w:r>
      <w:ins w:id="9" w:author="Jordon Beijing" w:date="2020-09-04T15:39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r w:rsidRPr="00B830C4">
        <w:rPr>
          <w:rFonts w:ascii="Times New Roman" w:hAnsi="Times New Roman" w:cs="Times New Roman"/>
          <w:sz w:val="24"/>
          <w:szCs w:val="24"/>
          <w:rPrChange w:id="10" w:author="Jordon Beijing" w:date="2020-09-04T15:28:00Z">
            <w:rPr>
              <w:rFonts w:hint="eastAsia"/>
            </w:rPr>
          </w:rPrChange>
        </w:rPr>
        <w:t xml:space="preserve"> 9-10, Draft </w:t>
      </w:r>
      <w:ins w:id="11" w:author="Jordon Beijing" w:date="2020-09-04T15:30:00Z">
        <w:r w:rsidR="00B830C4">
          <w:rPr>
            <w:rFonts w:ascii="Times New Roman" w:hAnsi="Times New Roman" w:cs="Times New Roman"/>
            <w:sz w:val="24"/>
            <w:szCs w:val="24"/>
          </w:rPr>
          <w:t>2</w:t>
        </w:r>
      </w:ins>
      <w:del w:id="12" w:author="Jordon Beijing" w:date="2020-09-04T15:30:00Z">
        <w:r w:rsidRPr="00B830C4" w:rsidDel="00B830C4">
          <w:rPr>
            <w:rFonts w:ascii="Times New Roman" w:hAnsi="Times New Roman" w:cs="Times New Roman"/>
            <w:sz w:val="24"/>
            <w:szCs w:val="24"/>
            <w:rPrChange w:id="13" w:author="Jordon Beijing" w:date="2020-09-04T15:28:00Z">
              <w:rPr>
                <w:rFonts w:hint="eastAsia"/>
              </w:rPr>
            </w:rPrChange>
          </w:rPr>
          <w:delText>1</w:delText>
        </w:r>
      </w:del>
    </w:p>
    <w:p w:rsidR="00DC7F5E" w:rsidRPr="00B830C4" w:rsidRDefault="00CF66AE">
      <w:pPr>
        <w:rPr>
          <w:rFonts w:ascii="Times New Roman" w:hAnsi="Times New Roman" w:cs="Times New Roman"/>
          <w:sz w:val="24"/>
          <w:szCs w:val="24"/>
          <w:rPrChange w:id="14" w:author="Jordon Beijing" w:date="2020-09-04T15:28:00Z">
            <w:rPr/>
          </w:rPrChange>
        </w:rPr>
      </w:pPr>
      <w:r w:rsidRPr="00B830C4">
        <w:rPr>
          <w:rFonts w:ascii="Times New Roman" w:hAnsi="Times New Roman" w:cs="Times New Roman"/>
          <w:sz w:val="24"/>
          <w:szCs w:val="24"/>
          <w:rPrChange w:id="15" w:author="Jordon Beijing" w:date="2020-09-04T15:28:00Z">
            <w:rPr/>
          </w:rPrChange>
        </w:rPr>
        <w:t>Michelle Wu</w:t>
      </w:r>
    </w:p>
    <w:p w:rsidR="00DC7F5E" w:rsidRDefault="00CF66AE">
      <w:pPr>
        <w:rPr>
          <w:ins w:id="16" w:author="Jordon Beijing" w:date="2020-09-04T15:29:00Z"/>
          <w:rFonts w:ascii="Times New Roman" w:hAnsi="Times New Roman" w:cs="Times New Roman"/>
          <w:sz w:val="24"/>
          <w:szCs w:val="24"/>
        </w:rPr>
      </w:pPr>
      <w:r w:rsidRPr="00B830C4">
        <w:rPr>
          <w:rFonts w:ascii="Times New Roman" w:hAnsi="Times New Roman" w:cs="Times New Roman"/>
          <w:sz w:val="24"/>
          <w:szCs w:val="24"/>
          <w:rPrChange w:id="17" w:author="Jordon Beijing" w:date="2020-09-04T15:28:00Z">
            <w:rPr/>
          </w:rPrChange>
        </w:rPr>
        <w:t>2020-07-28</w:t>
      </w:r>
    </w:p>
    <w:p w:rsidR="00B830C4" w:rsidRDefault="00B830C4">
      <w:pPr>
        <w:rPr>
          <w:ins w:id="18" w:author="Jordon Beijing" w:date="2020-09-04T15:28:00Z"/>
          <w:rFonts w:ascii="Times New Roman" w:hAnsi="Times New Roman" w:cs="Times New Roman"/>
          <w:sz w:val="24"/>
          <w:szCs w:val="24"/>
        </w:rPr>
      </w:pPr>
    </w:p>
    <w:p w:rsidR="00B830C4" w:rsidRPr="00B830C4" w:rsidDel="00B830C4" w:rsidRDefault="00B830C4" w:rsidP="00CF66AE">
      <w:pPr>
        <w:jc w:val="center"/>
        <w:rPr>
          <w:del w:id="19" w:author="Jordon Beijing" w:date="2020-09-04T15:29:00Z"/>
          <w:rFonts w:ascii="Times New Roman" w:hAnsi="Times New Roman" w:cs="Times New Roman"/>
          <w:b/>
          <w:bCs/>
          <w:sz w:val="24"/>
          <w:szCs w:val="24"/>
          <w:rPrChange w:id="20" w:author="Jordon Beijing" w:date="2020-09-04T15:29:00Z">
            <w:rPr>
              <w:del w:id="21" w:author="Jordon Beijing" w:date="2020-09-04T15:29:00Z"/>
            </w:rPr>
          </w:rPrChange>
        </w:rPr>
        <w:pPrChange w:id="22" w:author="Jordon Beijing" w:date="2020-09-04T15:39:00Z">
          <w:pPr/>
        </w:pPrChange>
      </w:pPr>
      <w:ins w:id="23" w:author="Jordon Beijing" w:date="2020-09-04T15:29:00Z">
        <w:r w:rsidRPr="00B830C4">
          <w:rPr>
            <w:rFonts w:ascii="Times New Roman" w:hAnsi="Times New Roman" w:cs="Times New Roman"/>
            <w:b/>
            <w:bCs/>
            <w:sz w:val="24"/>
            <w:szCs w:val="24"/>
            <w:rPrChange w:id="24" w:author="Jordon Beijing" w:date="2020-09-04T15:2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Journal Prompt 9</w:t>
        </w:r>
        <w:r w:rsidRPr="00B830C4">
          <w:rPr>
            <w:rFonts w:ascii="Times New Roman" w:hAnsi="Times New Roman" w:cs="Times New Roman"/>
            <w:b/>
            <w:bCs/>
            <w:sz w:val="24"/>
            <w:szCs w:val="24"/>
            <w:rPrChange w:id="25" w:author="Jordon Beijing" w:date="2020-09-04T15:29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:</w:t>
        </w:r>
      </w:ins>
    </w:p>
    <w:p w:rsidR="00DC7F5E" w:rsidRDefault="00CF66AE" w:rsidP="00CF66AE">
      <w:pPr>
        <w:jc w:val="center"/>
        <w:rPr>
          <w:ins w:id="26" w:author="Jordon Beijing" w:date="2020-09-04T15:29:00Z"/>
          <w:rFonts w:ascii="Times New Roman" w:hAnsi="Times New Roman" w:cs="Times New Roman"/>
          <w:b/>
          <w:sz w:val="24"/>
          <w:szCs w:val="24"/>
        </w:rPr>
        <w:pPrChange w:id="27" w:author="Jordon Beijing" w:date="2020-09-04T15:39:00Z">
          <w:pPr/>
        </w:pPrChange>
      </w:pPr>
      <w:del w:id="28" w:author="Jordon Beijing" w:date="2020-09-04T15:29:00Z">
        <w:r w:rsidRPr="00B830C4" w:rsidDel="00B830C4">
          <w:rPr>
            <w:rFonts w:ascii="Times New Roman" w:hAnsi="Times New Roman" w:cs="Times New Roman"/>
            <w:b/>
            <w:sz w:val="24"/>
            <w:szCs w:val="24"/>
            <w:rPrChange w:id="29" w:author="Jordon Beijing" w:date="2020-09-04T15:28:00Z">
              <w:rPr>
                <w:b/>
              </w:rPr>
            </w:rPrChange>
          </w:rPr>
          <w:delText>-</w:delText>
        </w:r>
      </w:del>
      <w:r w:rsidRPr="00B830C4">
        <w:rPr>
          <w:rFonts w:ascii="Times New Roman" w:hAnsi="Times New Roman" w:cs="Times New Roman"/>
          <w:b/>
          <w:sz w:val="24"/>
          <w:szCs w:val="24"/>
          <w:rPrChange w:id="30" w:author="Jordon Beijing" w:date="2020-09-04T15:28:00Z">
            <w:rPr>
              <w:b/>
            </w:rPr>
          </w:rPrChange>
        </w:rPr>
        <w:t>What does it mean to have integrity?</w:t>
      </w:r>
    </w:p>
    <w:p w:rsidR="00B830C4" w:rsidRPr="00B830C4" w:rsidRDefault="00B830C4">
      <w:pPr>
        <w:rPr>
          <w:rFonts w:ascii="Times New Roman" w:hAnsi="Times New Roman" w:cs="Times New Roman"/>
          <w:sz w:val="24"/>
          <w:szCs w:val="24"/>
          <w:rPrChange w:id="31" w:author="Jordon Beijing" w:date="2020-09-04T15:28:00Z">
            <w:rPr/>
          </w:rPrChange>
        </w:rPr>
      </w:pPr>
    </w:p>
    <w:p w:rsidR="00DC7F5E" w:rsidRDefault="00CF66AE">
      <w:pPr>
        <w:rPr>
          <w:ins w:id="32" w:author="Jordon Beijing" w:date="2020-09-04T15:29:00Z"/>
          <w:rFonts w:ascii="Times New Roman" w:hAnsi="Times New Roman" w:cs="Times New Roman"/>
          <w:b/>
          <w:sz w:val="24"/>
          <w:szCs w:val="24"/>
        </w:rPr>
      </w:pPr>
      <w:r w:rsidRPr="00B830C4">
        <w:rPr>
          <w:rFonts w:ascii="Times New Roman" w:hAnsi="Times New Roman" w:cs="Times New Roman"/>
          <w:sz w:val="24"/>
          <w:szCs w:val="24"/>
          <w:rPrChange w:id="33" w:author="Jordon Beijing" w:date="2020-09-04T15:28:00Z">
            <w:rPr/>
          </w:rPrChange>
        </w:rPr>
        <w:t xml:space="preserve">   I think </w:t>
      </w:r>
      <w:del w:id="34" w:author="Jordon Beijing" w:date="2020-09-04T15:40:00Z">
        <w:r w:rsidRPr="00B830C4" w:rsidDel="00CF66AE">
          <w:rPr>
            <w:rFonts w:ascii="Times New Roman" w:hAnsi="Times New Roman" w:cs="Times New Roman"/>
            <w:sz w:val="24"/>
            <w:szCs w:val="24"/>
            <w:rPrChange w:id="35" w:author="Jordon Beijing" w:date="2020-09-04T15:28:00Z">
              <w:rPr/>
            </w:rPrChange>
          </w:rPr>
          <w:delText xml:space="preserve">there </w:delText>
        </w:r>
        <w:r w:rsidRPr="00B830C4" w:rsidDel="00CF66AE">
          <w:rPr>
            <w:rFonts w:ascii="Times New Roman" w:hAnsi="Times New Roman" w:cs="Times New Roman"/>
            <w:sz w:val="24"/>
            <w:szCs w:val="24"/>
            <w:rPrChange w:id="36" w:author="Jordon Beijing" w:date="2020-09-04T15:28:00Z">
              <w:rPr/>
            </w:rPrChange>
          </w:rPr>
          <w:delText xml:space="preserve">is </w:delText>
        </w:r>
      </w:del>
      <w:r w:rsidRPr="00B830C4">
        <w:rPr>
          <w:rFonts w:ascii="Times New Roman" w:hAnsi="Times New Roman" w:cs="Times New Roman"/>
          <w:sz w:val="24"/>
          <w:szCs w:val="24"/>
          <w:rPrChange w:id="37" w:author="Jordon Beijing" w:date="2020-09-04T15:28:00Z">
            <w:rPr/>
          </w:rPrChange>
        </w:rPr>
        <w:t xml:space="preserve">nothing </w:t>
      </w:r>
      <w:del w:id="38" w:author="Jordon Beijing" w:date="2020-09-04T15:30:00Z">
        <w:r w:rsidRPr="00B830C4" w:rsidDel="00B830C4">
          <w:rPr>
            <w:rFonts w:ascii="Times New Roman" w:hAnsi="Times New Roman" w:cs="Times New Roman"/>
            <w:sz w:val="24"/>
            <w:szCs w:val="24"/>
            <w:rPrChange w:id="39" w:author="Jordon Beijing" w:date="2020-09-04T15:28:00Z">
              <w:rPr/>
            </w:rPrChange>
          </w:rPr>
          <w:delText xml:space="preserve">on </w:delText>
        </w:r>
      </w:del>
      <w:ins w:id="40" w:author="Jordon Beijing" w:date="2020-09-04T15:30:00Z">
        <w:r w:rsidR="00B830C4">
          <w:rPr>
            <w:rFonts w:ascii="Times New Roman" w:hAnsi="Times New Roman" w:cs="Times New Roman"/>
            <w:sz w:val="24"/>
            <w:szCs w:val="24"/>
          </w:rPr>
          <w:t>in</w:t>
        </w:r>
        <w:r w:rsidR="00B830C4" w:rsidRPr="00B830C4">
          <w:rPr>
            <w:rFonts w:ascii="Times New Roman" w:hAnsi="Times New Roman" w:cs="Times New Roman"/>
            <w:sz w:val="24"/>
            <w:szCs w:val="24"/>
            <w:rPrChange w:id="41" w:author="Jordon Beijing" w:date="2020-09-04T15:28:00Z">
              <w:rPr/>
            </w:rPrChange>
          </w:rPr>
          <w:t xml:space="preserve"> </w:t>
        </w:r>
      </w:ins>
      <w:r w:rsidRPr="00B830C4">
        <w:rPr>
          <w:rFonts w:ascii="Times New Roman" w:hAnsi="Times New Roman" w:cs="Times New Roman"/>
          <w:sz w:val="24"/>
          <w:szCs w:val="24"/>
          <w:rPrChange w:id="42" w:author="Jordon Beijing" w:date="2020-09-04T15:28:00Z">
            <w:rPr/>
          </w:rPrChange>
        </w:rPr>
        <w:t xml:space="preserve">the world is perfect. If people </w:t>
      </w:r>
      <w:del w:id="43" w:author="Jordon Beijing" w:date="2020-09-04T15:30:00Z">
        <w:r w:rsidRPr="00B830C4" w:rsidDel="00B830C4">
          <w:rPr>
            <w:rFonts w:ascii="Times New Roman" w:hAnsi="Times New Roman" w:cs="Times New Roman"/>
            <w:sz w:val="24"/>
            <w:szCs w:val="24"/>
            <w:rPrChange w:id="44" w:author="Jordon Beijing" w:date="2020-09-04T15:28:00Z">
              <w:rPr/>
            </w:rPrChange>
          </w:rPr>
          <w:delText xml:space="preserve">called </w:delText>
        </w:r>
      </w:del>
      <w:ins w:id="45" w:author="Jordon Beijing" w:date="2020-09-04T15:30:00Z">
        <w:r w:rsidR="00B830C4">
          <w:rPr>
            <w:rFonts w:ascii="Times New Roman" w:hAnsi="Times New Roman" w:cs="Times New Roman"/>
            <w:sz w:val="24"/>
            <w:szCs w:val="24"/>
          </w:rPr>
          <w:t>say</w:t>
        </w:r>
        <w:r w:rsidR="00B830C4" w:rsidRPr="00B830C4">
          <w:rPr>
            <w:rFonts w:ascii="Times New Roman" w:hAnsi="Times New Roman" w:cs="Times New Roman"/>
            <w:sz w:val="24"/>
            <w:szCs w:val="24"/>
            <w:rPrChange w:id="46" w:author="Jordon Beijing" w:date="2020-09-04T15:28:00Z">
              <w:rPr/>
            </w:rPrChange>
          </w:rPr>
          <w:t xml:space="preserve"> </w:t>
        </w:r>
      </w:ins>
      <w:r w:rsidRPr="00B830C4">
        <w:rPr>
          <w:rFonts w:ascii="Times New Roman" w:hAnsi="Times New Roman" w:cs="Times New Roman"/>
          <w:sz w:val="24"/>
          <w:szCs w:val="24"/>
          <w:rPrChange w:id="47" w:author="Jordon Beijing" w:date="2020-09-04T15:28:00Z">
            <w:rPr/>
          </w:rPrChange>
        </w:rPr>
        <w:t>somebod</w:t>
      </w:r>
      <w:ins w:id="48" w:author="Jordon Beijing" w:date="2020-09-04T15:30:00Z">
        <w:r w:rsidR="00B830C4">
          <w:rPr>
            <w:rFonts w:ascii="Times New Roman" w:hAnsi="Times New Roman" w:cs="Times New Roman"/>
            <w:sz w:val="24"/>
            <w:szCs w:val="24"/>
          </w:rPr>
          <w:t>y</w:t>
        </w:r>
      </w:ins>
      <w:del w:id="49" w:author="Jordon Beijing" w:date="2020-09-04T15:30:00Z">
        <w:r w:rsidRPr="00B830C4" w:rsidDel="00B830C4">
          <w:rPr>
            <w:rFonts w:ascii="Times New Roman" w:hAnsi="Times New Roman" w:cs="Times New Roman"/>
            <w:sz w:val="24"/>
            <w:szCs w:val="24"/>
            <w:rPrChange w:id="50" w:author="Jordon Beijing" w:date="2020-09-04T15:28:00Z">
              <w:rPr/>
            </w:rPrChange>
          </w:rPr>
          <w:delText>y</w:delText>
        </w:r>
      </w:del>
      <w:r w:rsidRPr="00B830C4">
        <w:rPr>
          <w:rFonts w:ascii="Times New Roman" w:hAnsi="Times New Roman" w:cs="Times New Roman"/>
          <w:sz w:val="24"/>
          <w:szCs w:val="24"/>
          <w:rPrChange w:id="51" w:author="Jordon Beijing" w:date="2020-09-04T15:28:00Z">
            <w:rPr/>
          </w:rPrChange>
        </w:rPr>
        <w:t xml:space="preserve"> </w:t>
      </w:r>
      <w:del w:id="52" w:author="Jordon Beijing" w:date="2020-09-04T15:30:00Z">
        <w:r w:rsidRPr="00B830C4" w:rsidDel="00B830C4">
          <w:rPr>
            <w:rFonts w:ascii="Times New Roman" w:hAnsi="Times New Roman" w:cs="Times New Roman"/>
            <w:sz w:val="24"/>
            <w:szCs w:val="24"/>
            <w:rPrChange w:id="53" w:author="Jordon Beijing" w:date="2020-09-04T15:28:00Z">
              <w:rPr/>
            </w:rPrChange>
          </w:rPr>
          <w:delText xml:space="preserve">is </w:delText>
        </w:r>
      </w:del>
      <w:ins w:id="54" w:author="Jordon Beijing" w:date="2020-09-04T15:30:00Z">
        <w:r w:rsidR="00B830C4">
          <w:rPr>
            <w:rFonts w:ascii="Times New Roman" w:hAnsi="Times New Roman" w:cs="Times New Roman"/>
            <w:sz w:val="24"/>
            <w:szCs w:val="24"/>
          </w:rPr>
          <w:t>has</w:t>
        </w:r>
        <w:r w:rsidR="00B830C4" w:rsidRPr="00B830C4">
          <w:rPr>
            <w:rFonts w:ascii="Times New Roman" w:hAnsi="Times New Roman" w:cs="Times New Roman"/>
            <w:sz w:val="24"/>
            <w:szCs w:val="24"/>
            <w:rPrChange w:id="55" w:author="Jordon Beijing" w:date="2020-09-04T15:28:00Z">
              <w:rPr/>
            </w:rPrChange>
          </w:rPr>
          <w:t xml:space="preserve"> </w:t>
        </w:r>
      </w:ins>
      <w:r w:rsidRPr="00B830C4">
        <w:rPr>
          <w:rFonts w:ascii="Times New Roman" w:hAnsi="Times New Roman" w:cs="Times New Roman"/>
          <w:sz w:val="24"/>
          <w:szCs w:val="24"/>
          <w:rPrChange w:id="56" w:author="Jordon Beijing" w:date="2020-09-04T15:28:00Z">
            <w:rPr/>
          </w:rPrChange>
        </w:rPr>
        <w:t>integrity, that</w:t>
      </w:r>
      <w:del w:id="57" w:author="Jordon Beijing" w:date="2020-09-04T15:30:00Z">
        <w:r w:rsidRPr="00B830C4" w:rsidDel="00B830C4">
          <w:rPr>
            <w:rFonts w:ascii="Times New Roman" w:hAnsi="Times New Roman" w:cs="Times New Roman"/>
            <w:sz w:val="24"/>
            <w:szCs w:val="24"/>
            <w:rPrChange w:id="58" w:author="Jordon Beijing" w:date="2020-09-04T15:28:00Z">
              <w:rPr/>
            </w:rPrChange>
          </w:rPr>
          <w:delText>’s</w:delText>
        </w:r>
      </w:del>
      <w:r w:rsidRPr="00B830C4">
        <w:rPr>
          <w:rFonts w:ascii="Times New Roman" w:hAnsi="Times New Roman" w:cs="Times New Roman"/>
          <w:sz w:val="24"/>
          <w:szCs w:val="24"/>
          <w:rPrChange w:id="59" w:author="Jordon Beijing" w:date="2020-09-04T15:28:00Z">
            <w:rPr/>
          </w:rPrChange>
        </w:rPr>
        <w:t xml:space="preserve"> </w:t>
      </w:r>
      <w:ins w:id="60" w:author="Jordon Beijing" w:date="2020-09-04T15:31:00Z">
        <w:r w:rsidR="00B830C4">
          <w:rPr>
            <w:rFonts w:ascii="Times New Roman" w:hAnsi="Times New Roman" w:cs="Times New Roman"/>
            <w:sz w:val="24"/>
            <w:szCs w:val="24"/>
          </w:rPr>
          <w:t xml:space="preserve">probably </w:t>
        </w:r>
      </w:ins>
      <w:r w:rsidRPr="00B830C4">
        <w:rPr>
          <w:rFonts w:ascii="Times New Roman" w:hAnsi="Times New Roman" w:cs="Times New Roman"/>
          <w:sz w:val="24"/>
          <w:szCs w:val="24"/>
          <w:rPrChange w:id="61" w:author="Jordon Beijing" w:date="2020-09-04T15:28:00Z">
            <w:rPr/>
          </w:rPrChange>
        </w:rPr>
        <w:t>mean</w:t>
      </w:r>
      <w:ins w:id="62" w:author="Jordon Beijing" w:date="2020-09-04T15:30:00Z">
        <w:r w:rsidR="00B830C4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B830C4">
        <w:rPr>
          <w:rFonts w:ascii="Times New Roman" w:hAnsi="Times New Roman" w:cs="Times New Roman"/>
          <w:sz w:val="24"/>
          <w:szCs w:val="24"/>
          <w:rPrChange w:id="63" w:author="Jordon Beijing" w:date="2020-09-04T15:28:00Z">
            <w:rPr/>
          </w:rPrChange>
        </w:rPr>
        <w:t xml:space="preserve"> he/she </w:t>
      </w:r>
      <w:del w:id="64" w:author="Jordon Beijing" w:date="2020-09-04T15:30:00Z">
        <w:r w:rsidRPr="00B830C4" w:rsidDel="00B830C4">
          <w:rPr>
            <w:rFonts w:ascii="Times New Roman" w:hAnsi="Times New Roman" w:cs="Times New Roman"/>
            <w:sz w:val="24"/>
            <w:szCs w:val="24"/>
            <w:rPrChange w:id="65" w:author="Jordon Beijing" w:date="2020-09-04T15:28:00Z">
              <w:rPr/>
            </w:rPrChange>
          </w:rPr>
          <w:delText xml:space="preserve">is </w:delText>
        </w:r>
      </w:del>
      <w:ins w:id="66" w:author="Jordon Beijing" w:date="2020-09-04T15:30:00Z">
        <w:r w:rsidR="00B830C4">
          <w:rPr>
            <w:rFonts w:ascii="Times New Roman" w:hAnsi="Times New Roman" w:cs="Times New Roman"/>
            <w:sz w:val="24"/>
            <w:szCs w:val="24"/>
          </w:rPr>
          <w:t>has</w:t>
        </w:r>
        <w:r w:rsidR="00B830C4" w:rsidRPr="00B830C4">
          <w:rPr>
            <w:rFonts w:ascii="Times New Roman" w:hAnsi="Times New Roman" w:cs="Times New Roman"/>
            <w:sz w:val="24"/>
            <w:szCs w:val="24"/>
            <w:rPrChange w:id="67" w:author="Jordon Beijing" w:date="2020-09-04T15:28:00Z">
              <w:rPr/>
            </w:rPrChange>
          </w:rPr>
          <w:t xml:space="preserve"> </w:t>
        </w:r>
      </w:ins>
      <w:r w:rsidRPr="00B830C4">
        <w:rPr>
          <w:rFonts w:ascii="Times New Roman" w:hAnsi="Times New Roman" w:cs="Times New Roman"/>
          <w:sz w:val="24"/>
          <w:szCs w:val="24"/>
          <w:rPrChange w:id="68" w:author="Jordon Beijing" w:date="2020-09-04T15:28:00Z">
            <w:rPr/>
          </w:rPrChange>
        </w:rPr>
        <w:t xml:space="preserve">more integrity than normal people, </w:t>
      </w:r>
      <w:ins w:id="69" w:author="Jordon Beijing" w:date="2020-09-04T15:31:00Z">
        <w:r w:rsidR="00B830C4">
          <w:rPr>
            <w:rFonts w:ascii="Times New Roman" w:hAnsi="Times New Roman" w:cs="Times New Roman"/>
            <w:sz w:val="24"/>
            <w:szCs w:val="24"/>
          </w:rPr>
          <w:t xml:space="preserve">but </w:t>
        </w:r>
      </w:ins>
      <w:r w:rsidRPr="00B830C4">
        <w:rPr>
          <w:rFonts w:ascii="Times New Roman" w:hAnsi="Times New Roman" w:cs="Times New Roman"/>
          <w:sz w:val="24"/>
          <w:szCs w:val="24"/>
          <w:rPrChange w:id="70" w:author="Jordon Beijing" w:date="2020-09-04T15:28:00Z">
            <w:rPr/>
          </w:rPrChange>
        </w:rPr>
        <w:t>that doesn’t mean he</w:t>
      </w:r>
      <w:ins w:id="71" w:author="Jordon Beijing" w:date="2020-09-04T15:31:00Z">
        <w:r w:rsidR="00B830C4">
          <w:rPr>
            <w:rFonts w:ascii="Times New Roman" w:hAnsi="Times New Roman" w:cs="Times New Roman"/>
            <w:sz w:val="24"/>
            <w:szCs w:val="24"/>
          </w:rPr>
          <w:t>/she</w:t>
        </w:r>
      </w:ins>
      <w:r w:rsidRPr="00B830C4">
        <w:rPr>
          <w:rFonts w:ascii="Times New Roman" w:hAnsi="Times New Roman" w:cs="Times New Roman"/>
          <w:sz w:val="24"/>
          <w:szCs w:val="24"/>
          <w:rPrChange w:id="72" w:author="Jordon Beijing" w:date="2020-09-04T15:28:00Z">
            <w:rPr/>
          </w:rPrChange>
        </w:rPr>
        <w:t xml:space="preserve"> </w:t>
      </w:r>
      <w:del w:id="73" w:author="Jordon Beijing" w:date="2020-09-04T15:31:00Z">
        <w:r w:rsidRPr="00B830C4" w:rsidDel="00B830C4">
          <w:rPr>
            <w:rFonts w:ascii="Times New Roman" w:hAnsi="Times New Roman" w:cs="Times New Roman"/>
            <w:sz w:val="24"/>
            <w:szCs w:val="24"/>
            <w:rPrChange w:id="74" w:author="Jordon Beijing" w:date="2020-09-04T15:28:00Z">
              <w:rPr/>
            </w:rPrChange>
          </w:rPr>
          <w:delText xml:space="preserve">is </w:delText>
        </w:r>
      </w:del>
      <w:ins w:id="75" w:author="Jordon Beijing" w:date="2020-09-04T15:31:00Z">
        <w:r w:rsidR="00B830C4">
          <w:rPr>
            <w:rFonts w:ascii="Times New Roman" w:hAnsi="Times New Roman" w:cs="Times New Roman"/>
            <w:sz w:val="24"/>
            <w:szCs w:val="24"/>
          </w:rPr>
          <w:t>has</w:t>
        </w:r>
        <w:r w:rsidR="00B830C4" w:rsidRPr="00B830C4">
          <w:rPr>
            <w:rFonts w:ascii="Times New Roman" w:hAnsi="Times New Roman" w:cs="Times New Roman"/>
            <w:sz w:val="24"/>
            <w:szCs w:val="24"/>
            <w:rPrChange w:id="76" w:author="Jordon Beijing" w:date="2020-09-04T15:28:00Z">
              <w:rPr/>
            </w:rPrChange>
          </w:rPr>
          <w:t xml:space="preserve"> </w:t>
        </w:r>
      </w:ins>
      <w:del w:id="77" w:author="Jordon Beijing" w:date="2020-09-04T15:31:00Z">
        <w:r w:rsidRPr="00B830C4" w:rsidDel="00B830C4">
          <w:rPr>
            <w:rFonts w:ascii="Times New Roman" w:hAnsi="Times New Roman" w:cs="Times New Roman"/>
            <w:sz w:val="24"/>
            <w:szCs w:val="24"/>
            <w:rPrChange w:id="78" w:author="Jordon Beijing" w:date="2020-09-04T15:28:00Z">
              <w:rPr/>
            </w:rPrChange>
          </w:rPr>
          <w:delText xml:space="preserve">totally </w:delText>
        </w:r>
      </w:del>
      <w:ins w:id="79" w:author="Jordon Beijing" w:date="2020-09-04T15:31:00Z">
        <w:r w:rsidR="00B830C4">
          <w:rPr>
            <w:rFonts w:ascii="Times New Roman" w:hAnsi="Times New Roman" w:cs="Times New Roman"/>
            <w:sz w:val="24"/>
            <w:szCs w:val="24"/>
          </w:rPr>
          <w:t>perfect</w:t>
        </w:r>
        <w:r w:rsidR="00B830C4" w:rsidRPr="00B830C4">
          <w:rPr>
            <w:rFonts w:ascii="Times New Roman" w:hAnsi="Times New Roman" w:cs="Times New Roman"/>
            <w:sz w:val="24"/>
            <w:szCs w:val="24"/>
            <w:rPrChange w:id="80" w:author="Jordon Beijing" w:date="2020-09-04T15:28:00Z">
              <w:rPr/>
            </w:rPrChange>
          </w:rPr>
          <w:t xml:space="preserve"> </w:t>
        </w:r>
      </w:ins>
      <w:r w:rsidRPr="00B830C4">
        <w:rPr>
          <w:rFonts w:ascii="Times New Roman" w:hAnsi="Times New Roman" w:cs="Times New Roman"/>
          <w:sz w:val="24"/>
          <w:szCs w:val="24"/>
          <w:rPrChange w:id="81" w:author="Jordon Beijing" w:date="2020-09-04T15:28:00Z">
            <w:rPr/>
          </w:rPrChange>
        </w:rPr>
        <w:t xml:space="preserve">integrity </w:t>
      </w:r>
      <w:del w:id="82" w:author="Jordon Beijing" w:date="2020-09-04T15:31:00Z">
        <w:r w:rsidRPr="00B830C4" w:rsidDel="00B830C4">
          <w:rPr>
            <w:rFonts w:ascii="Times New Roman" w:hAnsi="Times New Roman" w:cs="Times New Roman"/>
            <w:sz w:val="24"/>
            <w:szCs w:val="24"/>
            <w:rPrChange w:id="83" w:author="Jordon Beijing" w:date="2020-09-04T15:28:00Z">
              <w:rPr/>
            </w:rPrChange>
          </w:rPr>
          <w:delText xml:space="preserve">on </w:delText>
        </w:r>
      </w:del>
      <w:ins w:id="84" w:author="Jordon Beijing" w:date="2020-09-04T15:31:00Z">
        <w:r w:rsidR="00B830C4">
          <w:rPr>
            <w:rFonts w:ascii="Times New Roman" w:hAnsi="Times New Roman" w:cs="Times New Roman"/>
            <w:sz w:val="24"/>
            <w:szCs w:val="24"/>
          </w:rPr>
          <w:t>in</w:t>
        </w:r>
        <w:r w:rsidR="00B830C4" w:rsidRPr="00B830C4">
          <w:rPr>
            <w:rFonts w:ascii="Times New Roman" w:hAnsi="Times New Roman" w:cs="Times New Roman"/>
            <w:sz w:val="24"/>
            <w:szCs w:val="24"/>
            <w:rPrChange w:id="85" w:author="Jordon Beijing" w:date="2020-09-04T15:28:00Z">
              <w:rPr/>
            </w:rPrChange>
          </w:rPr>
          <w:t xml:space="preserve"> </w:t>
        </w:r>
      </w:ins>
      <w:r w:rsidRPr="00B830C4">
        <w:rPr>
          <w:rFonts w:ascii="Times New Roman" w:hAnsi="Times New Roman" w:cs="Times New Roman"/>
          <w:sz w:val="24"/>
          <w:szCs w:val="24"/>
          <w:rPrChange w:id="86" w:author="Jordon Beijing" w:date="2020-09-04T15:28:00Z">
            <w:rPr/>
          </w:rPrChange>
        </w:rPr>
        <w:t xml:space="preserve">anything. People always think they love </w:t>
      </w:r>
      <w:del w:id="87" w:author="Jordon Beijing" w:date="2020-09-04T15:32:00Z">
        <w:r w:rsidRPr="00B830C4" w:rsidDel="00B830C4">
          <w:rPr>
            <w:rFonts w:ascii="Times New Roman" w:hAnsi="Times New Roman" w:cs="Times New Roman"/>
            <w:sz w:val="24"/>
            <w:szCs w:val="24"/>
            <w:rPrChange w:id="88" w:author="Jordon Beijing" w:date="2020-09-04T15:28:00Z">
              <w:rPr/>
            </w:rPrChange>
          </w:rPr>
          <w:delText xml:space="preserve">integrity </w:delText>
        </w:r>
      </w:del>
      <w:r w:rsidRPr="00B830C4">
        <w:rPr>
          <w:rFonts w:ascii="Times New Roman" w:hAnsi="Times New Roman" w:cs="Times New Roman"/>
          <w:sz w:val="24"/>
          <w:szCs w:val="24"/>
          <w:rPrChange w:id="89" w:author="Jordon Beijing" w:date="2020-09-04T15:28:00Z">
            <w:rPr/>
          </w:rPrChange>
        </w:rPr>
        <w:t>people</w:t>
      </w:r>
      <w:ins w:id="90" w:author="Jordon Beijing" w:date="2020-09-04T15:32:00Z">
        <w:r w:rsidR="00B830C4">
          <w:rPr>
            <w:rFonts w:ascii="Times New Roman" w:hAnsi="Times New Roman" w:cs="Times New Roman"/>
            <w:sz w:val="24"/>
            <w:szCs w:val="24"/>
          </w:rPr>
          <w:t xml:space="preserve"> with </w:t>
        </w:r>
        <w:r w:rsidR="00B830C4" w:rsidRPr="00D864DB">
          <w:rPr>
            <w:rFonts w:ascii="Times New Roman" w:hAnsi="Times New Roman" w:cs="Times New Roman"/>
            <w:sz w:val="24"/>
            <w:szCs w:val="24"/>
          </w:rPr>
          <w:t>integrity</w:t>
        </w:r>
      </w:ins>
      <w:r w:rsidRPr="00B830C4">
        <w:rPr>
          <w:rFonts w:ascii="Times New Roman" w:hAnsi="Times New Roman" w:cs="Times New Roman"/>
          <w:sz w:val="24"/>
          <w:szCs w:val="24"/>
          <w:rPrChange w:id="91" w:author="Jordon Beijing" w:date="2020-09-04T15:28:00Z">
            <w:rPr/>
          </w:rPrChange>
        </w:rPr>
        <w:t>, but</w:t>
      </w:r>
      <w:r w:rsidRPr="00B830C4">
        <w:rPr>
          <w:rFonts w:ascii="Times New Roman" w:hAnsi="Times New Roman" w:cs="Times New Roman"/>
          <w:sz w:val="24"/>
          <w:szCs w:val="24"/>
          <w:rPrChange w:id="92" w:author="Jordon Beijing" w:date="2020-09-04T15:28:00Z">
            <w:rPr/>
          </w:rPrChange>
        </w:rPr>
        <w:t xml:space="preserve"> the truth is not what they think</w:t>
      </w:r>
      <w:ins w:id="93" w:author="Jordon Beijing" w:date="2020-09-04T15:32:00Z">
        <w:r w:rsidR="00B830C4">
          <w:rPr>
            <w:rFonts w:ascii="Times New Roman" w:hAnsi="Times New Roman" w:cs="Times New Roman"/>
            <w:sz w:val="24"/>
            <w:szCs w:val="24"/>
          </w:rPr>
          <w:t>.</w:t>
        </w:r>
      </w:ins>
      <w:del w:id="94" w:author="Jordon Beijing" w:date="2020-09-04T15:32:00Z">
        <w:r w:rsidRPr="00B830C4" w:rsidDel="00B830C4">
          <w:rPr>
            <w:rFonts w:ascii="Times New Roman" w:hAnsi="Times New Roman" w:cs="Times New Roman"/>
            <w:sz w:val="24"/>
            <w:szCs w:val="24"/>
            <w:rPrChange w:id="95" w:author="Jordon Beijing" w:date="2020-09-04T15:28:00Z">
              <w:rPr/>
            </w:rPrChange>
          </w:rPr>
          <w:delText>;</w:delText>
        </w:r>
      </w:del>
      <w:r w:rsidRPr="00B830C4">
        <w:rPr>
          <w:rFonts w:ascii="Times New Roman" w:hAnsi="Times New Roman" w:cs="Times New Roman"/>
          <w:sz w:val="24"/>
          <w:szCs w:val="24"/>
          <w:rPrChange w:id="96" w:author="Jordon Beijing" w:date="2020-09-04T15:28:00Z">
            <w:rPr/>
          </w:rPrChange>
        </w:rPr>
        <w:t xml:space="preserve"> </w:t>
      </w:r>
      <w:ins w:id="97" w:author="Jordon Beijing" w:date="2020-09-04T15:32:00Z">
        <w:r w:rsidR="00B830C4">
          <w:rPr>
            <w:rFonts w:ascii="Times New Roman" w:hAnsi="Times New Roman" w:cs="Times New Roman"/>
            <w:sz w:val="24"/>
            <w:szCs w:val="24"/>
          </w:rPr>
          <w:t>B</w:t>
        </w:r>
      </w:ins>
      <w:del w:id="98" w:author="Jordon Beijing" w:date="2020-09-04T15:32:00Z">
        <w:r w:rsidRPr="00B830C4" w:rsidDel="00B830C4">
          <w:rPr>
            <w:rFonts w:ascii="Times New Roman" w:hAnsi="Times New Roman" w:cs="Times New Roman"/>
            <w:sz w:val="24"/>
            <w:szCs w:val="24"/>
            <w:rPrChange w:id="99" w:author="Jordon Beijing" w:date="2020-09-04T15:28:00Z">
              <w:rPr/>
            </w:rPrChange>
          </w:rPr>
          <w:delText>b</w:delText>
        </w:r>
      </w:del>
      <w:r w:rsidRPr="00B830C4">
        <w:rPr>
          <w:rFonts w:ascii="Times New Roman" w:hAnsi="Times New Roman" w:cs="Times New Roman"/>
          <w:sz w:val="24"/>
          <w:szCs w:val="24"/>
          <w:rPrChange w:id="100" w:author="Jordon Beijing" w:date="2020-09-04T15:28:00Z">
            <w:rPr/>
          </w:rPrChange>
        </w:rPr>
        <w:t xml:space="preserve">ecause </w:t>
      </w:r>
      <w:del w:id="101" w:author="Jordon Beijing" w:date="2020-09-04T15:32:00Z">
        <w:r w:rsidRPr="00B830C4" w:rsidDel="00B830C4">
          <w:rPr>
            <w:rFonts w:ascii="Times New Roman" w:hAnsi="Times New Roman" w:cs="Times New Roman"/>
            <w:sz w:val="24"/>
            <w:szCs w:val="24"/>
            <w:rPrChange w:id="102" w:author="Jordon Beijing" w:date="2020-09-04T15:28:00Z">
              <w:rPr/>
            </w:rPrChange>
          </w:rPr>
          <w:delText xml:space="preserve">integrity </w:delText>
        </w:r>
      </w:del>
      <w:r w:rsidRPr="00B830C4">
        <w:rPr>
          <w:rFonts w:ascii="Times New Roman" w:hAnsi="Times New Roman" w:cs="Times New Roman"/>
          <w:sz w:val="24"/>
          <w:szCs w:val="24"/>
          <w:rPrChange w:id="103" w:author="Jordon Beijing" w:date="2020-09-04T15:28:00Z">
            <w:rPr/>
          </w:rPrChange>
        </w:rPr>
        <w:t xml:space="preserve">people </w:t>
      </w:r>
      <w:ins w:id="104" w:author="Jordon Beijing" w:date="2020-09-04T15:32:00Z">
        <w:r w:rsidR="00B830C4">
          <w:rPr>
            <w:rFonts w:ascii="Times New Roman" w:hAnsi="Times New Roman" w:cs="Times New Roman"/>
            <w:sz w:val="24"/>
            <w:szCs w:val="24"/>
          </w:rPr>
          <w:t xml:space="preserve">with </w:t>
        </w:r>
        <w:r w:rsidR="00B830C4" w:rsidRPr="00D864DB">
          <w:rPr>
            <w:rFonts w:ascii="Times New Roman" w:hAnsi="Times New Roman" w:cs="Times New Roman"/>
            <w:sz w:val="24"/>
            <w:szCs w:val="24"/>
          </w:rPr>
          <w:t xml:space="preserve">integrity </w:t>
        </w:r>
      </w:ins>
      <w:r w:rsidRPr="00B830C4">
        <w:rPr>
          <w:rFonts w:ascii="Times New Roman" w:hAnsi="Times New Roman" w:cs="Times New Roman"/>
          <w:sz w:val="24"/>
          <w:szCs w:val="24"/>
          <w:rPrChange w:id="105" w:author="Jordon Beijing" w:date="2020-09-04T15:28:00Z">
            <w:rPr/>
          </w:rPrChange>
        </w:rPr>
        <w:t>seek for righteous, but sometime</w:t>
      </w:r>
      <w:ins w:id="106" w:author="Jordon Beijing" w:date="2020-09-04T15:32:00Z">
        <w:r w:rsidR="00B830C4">
          <w:rPr>
            <w:rFonts w:ascii="Times New Roman" w:hAnsi="Times New Roman" w:cs="Times New Roman"/>
            <w:sz w:val="24"/>
            <w:szCs w:val="24"/>
          </w:rPr>
          <w:t>s the</w:t>
        </w:r>
      </w:ins>
      <w:r w:rsidRPr="00B830C4">
        <w:rPr>
          <w:rFonts w:ascii="Times New Roman" w:hAnsi="Times New Roman" w:cs="Times New Roman"/>
          <w:sz w:val="24"/>
          <w:szCs w:val="24"/>
          <w:rPrChange w:id="107" w:author="Jordon Beijing" w:date="2020-09-04T15:28:00Z">
            <w:rPr/>
          </w:rPrChange>
        </w:rPr>
        <w:t xml:space="preserve"> right thing doesn’t always have </w:t>
      </w:r>
      <w:ins w:id="108" w:author="Jordon Beijing" w:date="2020-09-04T15:32:00Z">
        <w:r w:rsidR="00B830C4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B830C4">
        <w:rPr>
          <w:rFonts w:ascii="Times New Roman" w:hAnsi="Times New Roman" w:cs="Times New Roman"/>
          <w:sz w:val="24"/>
          <w:szCs w:val="24"/>
          <w:rPrChange w:id="109" w:author="Jordon Beijing" w:date="2020-09-04T15:28:00Z">
            <w:rPr/>
          </w:rPrChange>
        </w:rPr>
        <w:t xml:space="preserve">right ending. </w:t>
      </w:r>
      <w:del w:id="110" w:author="Jordon Beijing" w:date="2020-09-04T15:32:00Z">
        <w:r w:rsidRPr="00B830C4" w:rsidDel="00B830C4">
          <w:rPr>
            <w:rFonts w:ascii="Times New Roman" w:hAnsi="Times New Roman" w:cs="Times New Roman"/>
            <w:sz w:val="24"/>
            <w:szCs w:val="24"/>
            <w:rPrChange w:id="111" w:author="Jordon Beijing" w:date="2020-09-04T15:28:00Z">
              <w:rPr/>
            </w:rPrChange>
          </w:rPr>
          <w:delText>Like</w:delText>
        </w:r>
      </w:del>
      <w:ins w:id="112" w:author="Jordon Beijing" w:date="2020-09-04T15:40:00Z">
        <w:r>
          <w:rPr>
            <w:rFonts w:ascii="Times New Roman" w:hAnsi="Times New Roman" w:cs="Times New Roman"/>
            <w:sz w:val="24"/>
            <w:szCs w:val="24"/>
          </w:rPr>
          <w:t>Take f</w:t>
        </w:r>
      </w:ins>
      <w:ins w:id="113" w:author="Jordon Beijing" w:date="2020-09-04T15:32:00Z">
        <w:r w:rsidR="00B830C4">
          <w:rPr>
            <w:rFonts w:ascii="Times New Roman" w:hAnsi="Times New Roman" w:cs="Times New Roman"/>
            <w:sz w:val="24"/>
            <w:szCs w:val="24"/>
          </w:rPr>
          <w:t>or example</w:t>
        </w:r>
      </w:ins>
      <w:del w:id="114" w:author="Jordon Beijing" w:date="2020-09-04T15:40:00Z">
        <w:r w:rsidRPr="00B830C4" w:rsidDel="00CF66AE">
          <w:rPr>
            <w:rFonts w:ascii="Times New Roman" w:hAnsi="Times New Roman" w:cs="Times New Roman"/>
            <w:sz w:val="24"/>
            <w:szCs w:val="24"/>
            <w:rPrChange w:id="115" w:author="Jordon Beijing" w:date="2020-09-04T15:28:00Z">
              <w:rPr/>
            </w:rPrChange>
          </w:rPr>
          <w:delText>,</w:delText>
        </w:r>
      </w:del>
      <w:r w:rsidRPr="00B830C4">
        <w:rPr>
          <w:rFonts w:ascii="Times New Roman" w:hAnsi="Times New Roman" w:cs="Times New Roman"/>
          <w:sz w:val="24"/>
          <w:szCs w:val="24"/>
          <w:rPrChange w:id="116" w:author="Jordon Beijing" w:date="2020-09-04T15:28:00Z">
            <w:rPr/>
          </w:rPrChange>
        </w:rPr>
        <w:t xml:space="preserve"> </w:t>
      </w:r>
      <w:del w:id="117" w:author="Jordon Beijing" w:date="2020-09-04T15:33:00Z">
        <w:r w:rsidRPr="00B830C4" w:rsidDel="00B830C4">
          <w:rPr>
            <w:rFonts w:ascii="Times New Roman" w:hAnsi="Times New Roman" w:cs="Times New Roman"/>
            <w:sz w:val="24"/>
            <w:szCs w:val="24"/>
            <w:rPrChange w:id="118" w:author="Jordon Beijing" w:date="2020-09-04T15:28:00Z">
              <w:rPr/>
            </w:rPrChange>
          </w:rPr>
          <w:delText xml:space="preserve">some </w:delText>
        </w:r>
      </w:del>
      <w:ins w:id="119" w:author="Jordon Beijing" w:date="2020-09-04T15:33:00Z">
        <w:r w:rsidR="00B830C4">
          <w:rPr>
            <w:rFonts w:ascii="Times New Roman" w:hAnsi="Times New Roman" w:cs="Times New Roman"/>
            <w:sz w:val="24"/>
            <w:szCs w:val="24"/>
          </w:rPr>
          <w:t>a</w:t>
        </w:r>
        <w:r w:rsidR="00B830C4" w:rsidRPr="00B830C4">
          <w:rPr>
            <w:rFonts w:ascii="Times New Roman" w:hAnsi="Times New Roman" w:cs="Times New Roman"/>
            <w:sz w:val="24"/>
            <w:szCs w:val="24"/>
            <w:rPrChange w:id="120" w:author="Jordon Beijing" w:date="2020-09-04T15:28:00Z">
              <w:rPr/>
            </w:rPrChange>
          </w:rPr>
          <w:t xml:space="preserve"> </w:t>
        </w:r>
      </w:ins>
      <w:r w:rsidRPr="00B830C4">
        <w:rPr>
          <w:rFonts w:ascii="Times New Roman" w:hAnsi="Times New Roman" w:cs="Times New Roman"/>
          <w:sz w:val="24"/>
          <w:szCs w:val="24"/>
          <w:rPrChange w:id="121" w:author="Jordon Beijing" w:date="2020-09-04T15:28:00Z">
            <w:rPr/>
          </w:rPrChange>
        </w:rPr>
        <w:t xml:space="preserve">single </w:t>
      </w:r>
      <w:r w:rsidRPr="00B830C4">
        <w:rPr>
          <w:rFonts w:ascii="Times New Roman" w:hAnsi="Times New Roman" w:cs="Times New Roman"/>
          <w:sz w:val="24"/>
          <w:szCs w:val="24"/>
          <w:rPrChange w:id="122" w:author="Jordon Beijing" w:date="2020-09-04T15:28:00Z">
            <w:rPr/>
          </w:rPrChange>
        </w:rPr>
        <w:t>mom</w:t>
      </w:r>
      <w:bookmarkStart w:id="123" w:name="_GoBack"/>
      <w:bookmarkEnd w:id="123"/>
      <w:ins w:id="124" w:author="Jordon Beijing" w:date="2020-09-04T15:33:00Z">
        <w:r w:rsidR="00B830C4">
          <w:rPr>
            <w:rFonts w:ascii="Times New Roman" w:hAnsi="Times New Roman" w:cs="Times New Roman"/>
            <w:sz w:val="24"/>
            <w:szCs w:val="24"/>
          </w:rPr>
          <w:t xml:space="preserve"> who </w:t>
        </w:r>
      </w:ins>
      <w:del w:id="125" w:author="Jordon Beijing" w:date="2020-09-04T15:33:00Z">
        <w:r w:rsidRPr="00B830C4" w:rsidDel="00B830C4">
          <w:rPr>
            <w:rFonts w:ascii="Times New Roman" w:hAnsi="Times New Roman" w:cs="Times New Roman"/>
            <w:sz w:val="24"/>
            <w:szCs w:val="24"/>
            <w:rPrChange w:id="126" w:author="Jordon Beijing" w:date="2020-09-04T15:28:00Z">
              <w:rPr/>
            </w:rPrChange>
          </w:rPr>
          <w:delText xml:space="preserve"> </w:delText>
        </w:r>
        <w:r w:rsidRPr="00B830C4" w:rsidDel="00B830C4">
          <w:rPr>
            <w:rFonts w:ascii="Times New Roman" w:hAnsi="Times New Roman" w:cs="Times New Roman"/>
            <w:sz w:val="24"/>
            <w:szCs w:val="24"/>
            <w:rPrChange w:id="127" w:author="Jordon Beijing" w:date="2020-09-04T15:28:00Z">
              <w:rPr/>
            </w:rPrChange>
          </w:rPr>
          <w:delText>have no more</w:delText>
        </w:r>
      </w:del>
      <w:ins w:id="128" w:author="Jordon Beijing" w:date="2020-09-04T15:33:00Z">
        <w:r w:rsidR="00B830C4">
          <w:rPr>
            <w:rFonts w:ascii="Times New Roman" w:hAnsi="Times New Roman" w:cs="Times New Roman"/>
            <w:sz w:val="24"/>
            <w:szCs w:val="24"/>
          </w:rPr>
          <w:t>doesn’t have enough</w:t>
        </w:r>
      </w:ins>
      <w:r w:rsidRPr="00B830C4">
        <w:rPr>
          <w:rFonts w:ascii="Times New Roman" w:hAnsi="Times New Roman" w:cs="Times New Roman"/>
          <w:sz w:val="24"/>
          <w:szCs w:val="24"/>
          <w:rPrChange w:id="129" w:author="Jordon Beijing" w:date="2020-09-04T15:28:00Z">
            <w:rPr/>
          </w:rPrChange>
        </w:rPr>
        <w:t xml:space="preserve"> money to raise </w:t>
      </w:r>
      <w:del w:id="130" w:author="Jordon Beijing" w:date="2020-09-04T15:33:00Z">
        <w:r w:rsidRPr="00B830C4" w:rsidDel="00B830C4">
          <w:rPr>
            <w:rFonts w:ascii="Times New Roman" w:hAnsi="Times New Roman" w:cs="Times New Roman"/>
            <w:sz w:val="24"/>
            <w:szCs w:val="24"/>
            <w:rPrChange w:id="131" w:author="Jordon Beijing" w:date="2020-09-04T15:28:00Z">
              <w:rPr/>
            </w:rPrChange>
          </w:rPr>
          <w:delText xml:space="preserve">her </w:delText>
        </w:r>
      </w:del>
      <w:ins w:id="132" w:author="Jordon Beijing" w:date="2020-09-04T15:33:00Z">
        <w:r w:rsidR="00B830C4">
          <w:rPr>
            <w:rFonts w:ascii="Times New Roman" w:hAnsi="Times New Roman" w:cs="Times New Roman"/>
            <w:sz w:val="24"/>
            <w:szCs w:val="24"/>
          </w:rPr>
          <w:t>her</w:t>
        </w:r>
        <w:r w:rsidR="00B830C4" w:rsidRPr="00B830C4">
          <w:rPr>
            <w:rFonts w:ascii="Times New Roman" w:hAnsi="Times New Roman" w:cs="Times New Roman"/>
            <w:sz w:val="24"/>
            <w:szCs w:val="24"/>
            <w:rPrChange w:id="133" w:author="Jordon Beijing" w:date="2020-09-04T15:28:00Z">
              <w:rPr/>
            </w:rPrChange>
          </w:rPr>
          <w:t xml:space="preserve"> </w:t>
        </w:r>
      </w:ins>
      <w:r w:rsidRPr="00B830C4">
        <w:rPr>
          <w:rFonts w:ascii="Times New Roman" w:hAnsi="Times New Roman" w:cs="Times New Roman"/>
          <w:sz w:val="24"/>
          <w:szCs w:val="24"/>
          <w:rPrChange w:id="134" w:author="Jordon Beijing" w:date="2020-09-04T15:28:00Z">
            <w:rPr/>
          </w:rPrChange>
        </w:rPr>
        <w:t xml:space="preserve">own kids, but </w:t>
      </w:r>
      <w:del w:id="135" w:author="Jordon Beijing" w:date="2020-09-04T15:33:00Z">
        <w:r w:rsidRPr="00B830C4" w:rsidDel="00B830C4">
          <w:rPr>
            <w:rFonts w:ascii="Times New Roman" w:hAnsi="Times New Roman" w:cs="Times New Roman"/>
            <w:sz w:val="24"/>
            <w:szCs w:val="24"/>
            <w:rPrChange w:id="136" w:author="Jordon Beijing" w:date="2020-09-04T15:28:00Z">
              <w:rPr/>
            </w:rPrChange>
          </w:rPr>
          <w:delText xml:space="preserve">she </w:delText>
        </w:r>
      </w:del>
      <w:r w:rsidRPr="00B830C4">
        <w:rPr>
          <w:rFonts w:ascii="Times New Roman" w:hAnsi="Times New Roman" w:cs="Times New Roman"/>
          <w:sz w:val="24"/>
          <w:szCs w:val="24"/>
          <w:rPrChange w:id="137" w:author="Jordon Beijing" w:date="2020-09-04T15:28:00Z">
            <w:rPr/>
          </w:rPrChange>
        </w:rPr>
        <w:t>still want</w:t>
      </w:r>
      <w:ins w:id="138" w:author="Jordon Beijing" w:date="2020-09-04T15:33:00Z">
        <w:r w:rsidR="00B830C4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B830C4">
        <w:rPr>
          <w:rFonts w:ascii="Times New Roman" w:hAnsi="Times New Roman" w:cs="Times New Roman"/>
          <w:sz w:val="24"/>
          <w:szCs w:val="24"/>
          <w:rPrChange w:id="139" w:author="Jordon Beijing" w:date="2020-09-04T15:28:00Z">
            <w:rPr/>
          </w:rPrChange>
        </w:rPr>
        <w:t xml:space="preserve"> to keep </w:t>
      </w:r>
      <w:del w:id="140" w:author="Jordon Beijing" w:date="2020-09-04T15:33:00Z">
        <w:r w:rsidRPr="00B830C4" w:rsidDel="00B830C4">
          <w:rPr>
            <w:rFonts w:ascii="Times New Roman" w:hAnsi="Times New Roman" w:cs="Times New Roman"/>
            <w:sz w:val="24"/>
            <w:szCs w:val="24"/>
            <w:rPrChange w:id="141" w:author="Jordon Beijing" w:date="2020-09-04T15:28:00Z">
              <w:rPr/>
            </w:rPrChange>
          </w:rPr>
          <w:delText>her own children</w:delText>
        </w:r>
      </w:del>
      <w:ins w:id="142" w:author="Jordon Beijing" w:date="2020-09-04T15:33:00Z">
        <w:r w:rsidR="00B830C4">
          <w:rPr>
            <w:rFonts w:ascii="Times New Roman" w:hAnsi="Times New Roman" w:cs="Times New Roman"/>
            <w:sz w:val="24"/>
            <w:szCs w:val="24"/>
          </w:rPr>
          <w:t>them</w:t>
        </w:r>
      </w:ins>
      <w:r w:rsidRPr="00B830C4">
        <w:rPr>
          <w:rFonts w:ascii="Times New Roman" w:hAnsi="Times New Roman" w:cs="Times New Roman"/>
          <w:sz w:val="24"/>
          <w:szCs w:val="24"/>
          <w:rPrChange w:id="143" w:author="Jordon Beijing" w:date="2020-09-04T15:28:00Z">
            <w:rPr/>
          </w:rPrChange>
        </w:rPr>
        <w:t xml:space="preserve"> beside he</w:t>
      </w:r>
      <w:r w:rsidRPr="00B830C4">
        <w:rPr>
          <w:rFonts w:ascii="Times New Roman" w:hAnsi="Times New Roman" w:cs="Times New Roman"/>
          <w:sz w:val="24"/>
          <w:szCs w:val="24"/>
          <w:rPrChange w:id="144" w:author="Jordon Beijing" w:date="2020-09-04T15:28:00Z">
            <w:rPr/>
          </w:rPrChange>
        </w:rPr>
        <w:t>r</w:t>
      </w:r>
      <w:ins w:id="145" w:author="Jordon Beijing" w:date="2020-09-04T15:34:00Z">
        <w:r w:rsidR="00B830C4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del w:id="146" w:author="Jordon Beijing" w:date="2020-09-04T15:34:00Z">
        <w:r w:rsidRPr="00B830C4" w:rsidDel="00B830C4">
          <w:rPr>
            <w:rFonts w:ascii="Times New Roman" w:hAnsi="Times New Roman" w:cs="Times New Roman"/>
            <w:sz w:val="24"/>
            <w:szCs w:val="24"/>
            <w:rPrChange w:id="147" w:author="Jordon Beijing" w:date="2020-09-04T15:28:00Z">
              <w:rPr/>
            </w:rPrChange>
          </w:rPr>
          <w:delText xml:space="preserve">; </w:delText>
        </w:r>
        <w:r w:rsidRPr="00B830C4" w:rsidDel="00B830C4">
          <w:rPr>
            <w:rFonts w:ascii="Times New Roman" w:hAnsi="Times New Roman" w:cs="Times New Roman"/>
            <w:sz w:val="24"/>
            <w:szCs w:val="24"/>
            <w:rPrChange w:id="148" w:author="Jordon Beijing" w:date="2020-09-04T15:28:00Z">
              <w:rPr/>
            </w:rPrChange>
          </w:rPr>
          <w:delText xml:space="preserve">but </w:delText>
        </w:r>
        <w:r w:rsidRPr="00B830C4" w:rsidDel="00B830C4">
          <w:rPr>
            <w:rFonts w:ascii="Times New Roman" w:hAnsi="Times New Roman" w:cs="Times New Roman"/>
            <w:sz w:val="24"/>
            <w:szCs w:val="24"/>
            <w:rPrChange w:id="149" w:author="Jordon Beijing" w:date="2020-09-04T15:28:00Z">
              <w:rPr/>
            </w:rPrChange>
          </w:rPr>
          <w:delText>t</w:delText>
        </w:r>
      </w:del>
      <w:del w:id="150" w:author="Jordon Beijing" w:date="2020-09-04T15:40:00Z">
        <w:r w:rsidRPr="00B830C4" w:rsidDel="00CF66AE">
          <w:rPr>
            <w:rFonts w:ascii="Times New Roman" w:hAnsi="Times New Roman" w:cs="Times New Roman"/>
            <w:sz w:val="24"/>
            <w:szCs w:val="24"/>
            <w:rPrChange w:id="151" w:author="Jordon Beijing" w:date="2020-09-04T15:28:00Z">
              <w:rPr/>
            </w:rPrChange>
          </w:rPr>
          <w:delText xml:space="preserve">he </w:delText>
        </w:r>
      </w:del>
      <w:ins w:id="152" w:author="Jordon Beijing" w:date="2020-09-04T15:40:00Z">
        <w:r>
          <w:rPr>
            <w:rFonts w:ascii="Times New Roman" w:hAnsi="Times New Roman" w:cs="Times New Roman"/>
            <w:sz w:val="24"/>
            <w:szCs w:val="24"/>
          </w:rPr>
          <w:t>M</w:t>
        </w:r>
      </w:ins>
      <w:del w:id="153" w:author="Jordon Beijing" w:date="2020-09-04T15:40:00Z">
        <w:r w:rsidRPr="00B830C4" w:rsidDel="00CF66AE">
          <w:rPr>
            <w:rFonts w:ascii="Times New Roman" w:hAnsi="Times New Roman" w:cs="Times New Roman"/>
            <w:sz w:val="24"/>
            <w:szCs w:val="24"/>
            <w:rPrChange w:id="154" w:author="Jordon Beijing" w:date="2020-09-04T15:28:00Z">
              <w:rPr/>
            </w:rPrChange>
          </w:rPr>
          <w:delText>m</w:delText>
        </w:r>
      </w:del>
      <w:r w:rsidRPr="00B830C4">
        <w:rPr>
          <w:rFonts w:ascii="Times New Roman" w:hAnsi="Times New Roman" w:cs="Times New Roman"/>
          <w:sz w:val="24"/>
          <w:szCs w:val="24"/>
          <w:rPrChange w:id="155" w:author="Jordon Beijing" w:date="2020-09-04T15:28:00Z">
            <w:rPr/>
          </w:rPrChange>
        </w:rPr>
        <w:t>ost of the time</w:t>
      </w:r>
      <w:ins w:id="156" w:author="Jordon Beijing" w:date="2020-09-04T15:40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r w:rsidRPr="00B830C4">
        <w:rPr>
          <w:rFonts w:ascii="Times New Roman" w:hAnsi="Times New Roman" w:cs="Times New Roman"/>
          <w:sz w:val="24"/>
          <w:szCs w:val="24"/>
          <w:rPrChange w:id="157" w:author="Jordon Beijing" w:date="2020-09-04T15:28:00Z">
            <w:rPr/>
          </w:rPrChange>
        </w:rPr>
        <w:t xml:space="preserve"> </w:t>
      </w:r>
      <w:del w:id="158" w:author="Jordon Beijing" w:date="2020-09-04T15:40:00Z">
        <w:r w:rsidRPr="00B830C4" w:rsidDel="00CF66AE">
          <w:rPr>
            <w:rFonts w:ascii="Times New Roman" w:hAnsi="Times New Roman" w:cs="Times New Roman"/>
            <w:sz w:val="24"/>
            <w:szCs w:val="24"/>
            <w:rPrChange w:id="159" w:author="Jordon Beijing" w:date="2020-09-04T15:28:00Z">
              <w:rPr/>
            </w:rPrChange>
          </w:rPr>
          <w:delText xml:space="preserve">that </w:delText>
        </w:r>
      </w:del>
      <w:ins w:id="160" w:author="Jordon Beijing" w:date="2020-09-04T15:40:00Z">
        <w:r>
          <w:rPr>
            <w:rFonts w:ascii="Times New Roman" w:hAnsi="Times New Roman" w:cs="Times New Roman"/>
            <w:sz w:val="24"/>
            <w:szCs w:val="24"/>
          </w:rPr>
          <w:t>the</w:t>
        </w:r>
        <w:r w:rsidRPr="00B830C4">
          <w:rPr>
            <w:rFonts w:ascii="Times New Roman" w:hAnsi="Times New Roman" w:cs="Times New Roman"/>
            <w:sz w:val="24"/>
            <w:szCs w:val="24"/>
            <w:rPrChange w:id="161" w:author="Jordon Beijing" w:date="2020-09-04T15:28:00Z">
              <w:rPr/>
            </w:rPrChange>
          </w:rPr>
          <w:t xml:space="preserve"> </w:t>
        </w:r>
      </w:ins>
      <w:r w:rsidRPr="00B830C4">
        <w:rPr>
          <w:rFonts w:ascii="Times New Roman" w:hAnsi="Times New Roman" w:cs="Times New Roman"/>
          <w:sz w:val="24"/>
          <w:szCs w:val="24"/>
          <w:rPrChange w:id="162" w:author="Jordon Beijing" w:date="2020-09-04T15:28:00Z">
            <w:rPr/>
          </w:rPrChange>
        </w:rPr>
        <w:t xml:space="preserve">court </w:t>
      </w:r>
      <w:del w:id="163" w:author="Jordon Beijing" w:date="2020-09-04T15:40:00Z">
        <w:r w:rsidRPr="00B830C4" w:rsidDel="00CF66AE">
          <w:rPr>
            <w:rFonts w:ascii="Times New Roman" w:hAnsi="Times New Roman" w:cs="Times New Roman"/>
            <w:sz w:val="24"/>
            <w:szCs w:val="24"/>
            <w:rPrChange w:id="164" w:author="Jordon Beijing" w:date="2020-09-04T15:28:00Z">
              <w:rPr/>
            </w:rPrChange>
          </w:rPr>
          <w:delText xml:space="preserve">will </w:delText>
        </w:r>
      </w:del>
      <w:ins w:id="165" w:author="Jordon Beijing" w:date="2020-09-04T15:40:00Z">
        <w:r>
          <w:rPr>
            <w:rFonts w:ascii="Times New Roman" w:hAnsi="Times New Roman" w:cs="Times New Roman"/>
            <w:sz w:val="24"/>
            <w:szCs w:val="24"/>
          </w:rPr>
          <w:t>would</w:t>
        </w:r>
        <w:r w:rsidRPr="00B830C4">
          <w:rPr>
            <w:rFonts w:ascii="Times New Roman" w:hAnsi="Times New Roman" w:cs="Times New Roman"/>
            <w:sz w:val="24"/>
            <w:szCs w:val="24"/>
            <w:rPrChange w:id="166" w:author="Jordon Beijing" w:date="2020-09-04T15:28:00Z">
              <w:rPr/>
            </w:rPrChange>
          </w:rPr>
          <w:t xml:space="preserve"> </w:t>
        </w:r>
      </w:ins>
      <w:r w:rsidRPr="00B830C4">
        <w:rPr>
          <w:rFonts w:ascii="Times New Roman" w:hAnsi="Times New Roman" w:cs="Times New Roman"/>
          <w:sz w:val="24"/>
          <w:szCs w:val="24"/>
          <w:rPrChange w:id="167" w:author="Jordon Beijing" w:date="2020-09-04T15:28:00Z">
            <w:rPr/>
          </w:rPrChange>
        </w:rPr>
        <w:t>take the children away from their mother</w:t>
      </w:r>
      <w:del w:id="168" w:author="Jordon Beijing" w:date="2020-09-04T15:34:00Z">
        <w:r w:rsidRPr="00B830C4" w:rsidDel="00B830C4">
          <w:rPr>
            <w:rFonts w:ascii="Times New Roman" w:hAnsi="Times New Roman" w:cs="Times New Roman"/>
            <w:sz w:val="24"/>
            <w:szCs w:val="24"/>
            <w:rPrChange w:id="169" w:author="Jordon Beijing" w:date="2020-09-04T15:28:00Z">
              <w:rPr/>
            </w:rPrChange>
          </w:rPr>
          <w:delText>,</w:delText>
        </w:r>
      </w:del>
      <w:r w:rsidRPr="00B830C4">
        <w:rPr>
          <w:rFonts w:ascii="Times New Roman" w:hAnsi="Times New Roman" w:cs="Times New Roman"/>
          <w:sz w:val="24"/>
          <w:szCs w:val="24"/>
          <w:rPrChange w:id="170" w:author="Jordon Beijing" w:date="2020-09-04T15:28:00Z">
            <w:rPr/>
          </w:rPrChange>
        </w:rPr>
        <w:t xml:space="preserve"> and put them in the orphanage. </w:t>
      </w:r>
      <w:ins w:id="171" w:author="Jordon Beijing" w:date="2020-09-04T15:34:00Z">
        <w:r w:rsidR="00B830C4">
          <w:rPr>
            <w:rFonts w:ascii="Times New Roman" w:hAnsi="Times New Roman" w:cs="Times New Roman"/>
            <w:sz w:val="24"/>
            <w:szCs w:val="24"/>
          </w:rPr>
          <w:t>According to the law, i</w:t>
        </w:r>
      </w:ins>
      <w:del w:id="172" w:author="Jordon Beijing" w:date="2020-09-04T15:34:00Z">
        <w:r w:rsidRPr="00B830C4" w:rsidDel="00B830C4">
          <w:rPr>
            <w:rFonts w:ascii="Times New Roman" w:hAnsi="Times New Roman" w:cs="Times New Roman"/>
            <w:sz w:val="24"/>
            <w:szCs w:val="24"/>
            <w:rPrChange w:id="173" w:author="Jordon Beijing" w:date="2020-09-04T15:28:00Z">
              <w:rPr/>
            </w:rPrChange>
          </w:rPr>
          <w:delText>I</w:delText>
        </w:r>
      </w:del>
      <w:r w:rsidRPr="00B830C4">
        <w:rPr>
          <w:rFonts w:ascii="Times New Roman" w:hAnsi="Times New Roman" w:cs="Times New Roman"/>
          <w:sz w:val="24"/>
          <w:szCs w:val="24"/>
          <w:rPrChange w:id="174" w:author="Jordon Beijing" w:date="2020-09-04T15:28:00Z">
            <w:rPr/>
          </w:rPrChange>
        </w:rPr>
        <w:t xml:space="preserve">t’s the </w:t>
      </w:r>
      <w:ins w:id="175" w:author="Jordon Beijing" w:date="2020-09-04T15:35:00Z">
        <w:r w:rsidR="00B830C4">
          <w:rPr>
            <w:rFonts w:ascii="Times New Roman" w:hAnsi="Times New Roman" w:cs="Times New Roman"/>
            <w:sz w:val="24"/>
            <w:szCs w:val="24"/>
          </w:rPr>
          <w:t>‘</w:t>
        </w:r>
      </w:ins>
      <w:r w:rsidRPr="00B830C4">
        <w:rPr>
          <w:rFonts w:ascii="Times New Roman" w:hAnsi="Times New Roman" w:cs="Times New Roman"/>
          <w:sz w:val="24"/>
          <w:szCs w:val="24"/>
          <w:rPrChange w:id="176" w:author="Jordon Beijing" w:date="2020-09-04T15:28:00Z">
            <w:rPr/>
          </w:rPrChange>
        </w:rPr>
        <w:t>right</w:t>
      </w:r>
      <w:ins w:id="177" w:author="Jordon Beijing" w:date="2020-09-04T15:35:00Z">
        <w:r w:rsidR="00B830C4">
          <w:rPr>
            <w:rFonts w:ascii="Times New Roman" w:hAnsi="Times New Roman" w:cs="Times New Roman"/>
            <w:sz w:val="24"/>
            <w:szCs w:val="24"/>
          </w:rPr>
          <w:t>’</w:t>
        </w:r>
      </w:ins>
      <w:r w:rsidRPr="00B830C4">
        <w:rPr>
          <w:rFonts w:ascii="Times New Roman" w:hAnsi="Times New Roman" w:cs="Times New Roman"/>
          <w:sz w:val="24"/>
          <w:szCs w:val="24"/>
          <w:rPrChange w:id="178" w:author="Jordon Beijing" w:date="2020-09-04T15:28:00Z">
            <w:rPr/>
          </w:rPrChange>
        </w:rPr>
        <w:t xml:space="preserve"> thing</w:t>
      </w:r>
      <w:ins w:id="179" w:author="Jordon Beijing" w:date="2020-09-04T15:34:00Z">
        <w:r w:rsidR="00B830C4">
          <w:rPr>
            <w:rFonts w:ascii="Times New Roman" w:hAnsi="Times New Roman" w:cs="Times New Roman"/>
            <w:sz w:val="24"/>
            <w:szCs w:val="24"/>
          </w:rPr>
          <w:t xml:space="preserve"> to do</w:t>
        </w:r>
      </w:ins>
      <w:r w:rsidRPr="00B830C4">
        <w:rPr>
          <w:rFonts w:ascii="Times New Roman" w:hAnsi="Times New Roman" w:cs="Times New Roman"/>
          <w:sz w:val="24"/>
          <w:szCs w:val="24"/>
          <w:rPrChange w:id="180" w:author="Jordon Beijing" w:date="2020-09-04T15:28:00Z">
            <w:rPr/>
          </w:rPrChange>
        </w:rPr>
        <w:t>, but it’s not human</w:t>
      </w:r>
      <w:ins w:id="181" w:author="Jordon Beijing" w:date="2020-09-04T15:34:00Z">
        <w:r w:rsidR="00B830C4">
          <w:rPr>
            <w:rFonts w:ascii="Times New Roman" w:hAnsi="Times New Roman" w:cs="Times New Roman"/>
            <w:sz w:val="24"/>
            <w:szCs w:val="24"/>
          </w:rPr>
          <w:t>e</w:t>
        </w:r>
      </w:ins>
      <w:del w:id="182" w:author="Jordon Beijing" w:date="2020-09-04T15:34:00Z">
        <w:r w:rsidRPr="00B830C4" w:rsidDel="00B830C4">
          <w:rPr>
            <w:rFonts w:ascii="Times New Roman" w:hAnsi="Times New Roman" w:cs="Times New Roman"/>
            <w:sz w:val="24"/>
            <w:szCs w:val="24"/>
            <w:rPrChange w:id="183" w:author="Jordon Beijing" w:date="2020-09-04T15:28:00Z">
              <w:rPr/>
            </w:rPrChange>
          </w:rPr>
          <w:delText>ization</w:delText>
        </w:r>
      </w:del>
      <w:r w:rsidRPr="00B830C4">
        <w:rPr>
          <w:rFonts w:ascii="Times New Roman" w:hAnsi="Times New Roman" w:cs="Times New Roman"/>
          <w:sz w:val="24"/>
          <w:szCs w:val="24"/>
          <w:rPrChange w:id="184" w:author="Jordon Beijing" w:date="2020-09-04T15:28:00Z">
            <w:rPr/>
          </w:rPrChange>
        </w:rPr>
        <w:t xml:space="preserve">. The meaning of </w:t>
      </w:r>
      <w:del w:id="185" w:author="Jordon Beijing" w:date="2020-09-04T15:35:00Z">
        <w:r w:rsidRPr="00B830C4" w:rsidDel="00B830C4">
          <w:rPr>
            <w:rFonts w:ascii="Times New Roman" w:hAnsi="Times New Roman" w:cs="Times New Roman"/>
            <w:sz w:val="24"/>
            <w:szCs w:val="24"/>
            <w:rPrChange w:id="186" w:author="Jordon Beijing" w:date="2020-09-04T15:28:00Z">
              <w:rPr/>
            </w:rPrChange>
          </w:rPr>
          <w:delText xml:space="preserve">have </w:delText>
        </w:r>
      </w:del>
      <w:r w:rsidRPr="00B830C4">
        <w:rPr>
          <w:rFonts w:ascii="Times New Roman" w:hAnsi="Times New Roman" w:cs="Times New Roman"/>
          <w:sz w:val="24"/>
          <w:szCs w:val="24"/>
          <w:rPrChange w:id="187" w:author="Jordon Beijing" w:date="2020-09-04T15:28:00Z">
            <w:rPr/>
          </w:rPrChange>
        </w:rPr>
        <w:t xml:space="preserve">integrity is to have the quality of </w:t>
      </w:r>
      <w:ins w:id="188" w:author="Jordon Beijing" w:date="2020-09-04T15:35:00Z">
        <w:r w:rsidR="00B830C4">
          <w:rPr>
            <w:rFonts w:ascii="Times New Roman" w:hAnsi="Times New Roman" w:cs="Times New Roman"/>
            <w:sz w:val="24"/>
            <w:szCs w:val="24"/>
          </w:rPr>
          <w:t xml:space="preserve">being </w:t>
        </w:r>
      </w:ins>
      <w:r w:rsidRPr="00B830C4">
        <w:rPr>
          <w:rFonts w:ascii="Times New Roman" w:hAnsi="Times New Roman" w:cs="Times New Roman"/>
          <w:sz w:val="24"/>
          <w:szCs w:val="24"/>
          <w:rPrChange w:id="189" w:author="Jordon Beijing" w:date="2020-09-04T15:28:00Z">
            <w:rPr/>
          </w:rPrChange>
        </w:rPr>
        <w:t>honest</w:t>
      </w:r>
      <w:del w:id="190" w:author="Jordon Beijing" w:date="2020-09-04T15:35:00Z">
        <w:r w:rsidRPr="00B830C4" w:rsidDel="00B830C4">
          <w:rPr>
            <w:rFonts w:ascii="Times New Roman" w:hAnsi="Times New Roman" w:cs="Times New Roman"/>
            <w:sz w:val="24"/>
            <w:szCs w:val="24"/>
            <w:rPrChange w:id="191" w:author="Jordon Beijing" w:date="2020-09-04T15:28:00Z">
              <w:rPr/>
            </w:rPrChange>
          </w:rPr>
          <w:delText>,</w:delText>
        </w:r>
      </w:del>
      <w:r w:rsidRPr="00B830C4">
        <w:rPr>
          <w:rFonts w:ascii="Times New Roman" w:hAnsi="Times New Roman" w:cs="Times New Roman"/>
          <w:sz w:val="24"/>
          <w:szCs w:val="24"/>
          <w:rPrChange w:id="192" w:author="Jordon Beijing" w:date="2020-09-04T15:28:00Z">
            <w:rPr/>
          </w:rPrChange>
        </w:rPr>
        <w:t xml:space="preserve"> and full of righteous.</w:t>
      </w:r>
      <w:del w:id="193" w:author="Jordon Beijing" w:date="2020-09-04T15:29:00Z">
        <w:r w:rsidRPr="00B830C4" w:rsidDel="00B830C4">
          <w:rPr>
            <w:rFonts w:ascii="Times New Roman" w:hAnsi="Times New Roman" w:cs="Times New Roman"/>
            <w:sz w:val="24"/>
            <w:szCs w:val="24"/>
            <w:rPrChange w:id="194" w:author="Jordon Beijing" w:date="2020-09-04T15:28:00Z">
              <w:rPr/>
            </w:rPrChange>
          </w:rPr>
          <w:delText xml:space="preserve"> </w:delText>
        </w:r>
        <w:r w:rsidRPr="00B830C4" w:rsidDel="00B830C4">
          <w:rPr>
            <w:rFonts w:ascii="Times New Roman" w:hAnsi="Times New Roman" w:cs="Times New Roman"/>
            <w:b/>
            <w:sz w:val="24"/>
            <w:szCs w:val="24"/>
            <w:rPrChange w:id="195" w:author="Jordon Beijing" w:date="2020-09-04T15:28:00Z">
              <w:rPr>
                <w:b/>
              </w:rPr>
            </w:rPrChange>
          </w:rPr>
          <w:delText>–</w:delText>
        </w:r>
      </w:del>
    </w:p>
    <w:p w:rsidR="00B830C4" w:rsidRPr="00B830C4" w:rsidRDefault="00B830C4">
      <w:pPr>
        <w:rPr>
          <w:rFonts w:ascii="Times New Roman" w:hAnsi="Times New Roman" w:cs="Times New Roman"/>
          <w:b/>
          <w:sz w:val="24"/>
          <w:szCs w:val="24"/>
          <w:rPrChange w:id="196" w:author="Jordon Beijing" w:date="2020-09-04T15:28:00Z">
            <w:rPr>
              <w:b/>
            </w:rPr>
          </w:rPrChange>
        </w:rPr>
      </w:pPr>
    </w:p>
    <w:p w:rsidR="00DC7F5E" w:rsidRDefault="00B830C4" w:rsidP="00CF66AE">
      <w:pPr>
        <w:jc w:val="center"/>
        <w:rPr>
          <w:ins w:id="197" w:author="Jordon Beijing" w:date="2020-09-04T15:29:00Z"/>
          <w:rFonts w:ascii="Times New Roman" w:hAnsi="Times New Roman" w:cs="Times New Roman"/>
          <w:b/>
          <w:sz w:val="24"/>
          <w:szCs w:val="24"/>
        </w:rPr>
        <w:pPrChange w:id="198" w:author="Jordon Beijing" w:date="2020-09-04T15:39:00Z">
          <w:pPr/>
        </w:pPrChange>
      </w:pPr>
      <w:ins w:id="199" w:author="Jordon Beijing" w:date="2020-09-04T15:29:00Z">
        <w:r>
          <w:rPr>
            <w:rFonts w:ascii="Times New Roman" w:hAnsi="Times New Roman" w:cs="Times New Roman"/>
            <w:b/>
            <w:sz w:val="24"/>
            <w:szCs w:val="24"/>
          </w:rPr>
          <w:t xml:space="preserve">Journal Prompt 10: </w:t>
        </w:r>
      </w:ins>
      <w:del w:id="200" w:author="Jordon Beijing" w:date="2020-09-04T15:29:00Z">
        <w:r w:rsidR="00CF66AE" w:rsidRPr="00B830C4" w:rsidDel="00B830C4">
          <w:rPr>
            <w:rFonts w:ascii="Times New Roman" w:hAnsi="Times New Roman" w:cs="Times New Roman"/>
            <w:b/>
            <w:sz w:val="24"/>
            <w:szCs w:val="24"/>
            <w:rPrChange w:id="201" w:author="Jordon Beijing" w:date="2020-09-04T15:28:00Z">
              <w:rPr>
                <w:b/>
              </w:rPr>
            </w:rPrChange>
          </w:rPr>
          <w:delText>-</w:delText>
        </w:r>
      </w:del>
      <w:r w:rsidR="00CF66AE" w:rsidRPr="00B830C4">
        <w:rPr>
          <w:rFonts w:ascii="Times New Roman" w:hAnsi="Times New Roman" w:cs="Times New Roman"/>
          <w:b/>
          <w:sz w:val="24"/>
          <w:szCs w:val="24"/>
          <w:rPrChange w:id="202" w:author="Jordon Beijing" w:date="2020-09-04T15:28:00Z">
            <w:rPr>
              <w:b/>
            </w:rPr>
          </w:rPrChange>
        </w:rPr>
        <w:t>What is the hardest lesson you’ve ever had to learn?</w:t>
      </w:r>
    </w:p>
    <w:p w:rsidR="00B830C4" w:rsidRPr="00B830C4" w:rsidRDefault="00B830C4">
      <w:pPr>
        <w:rPr>
          <w:rFonts w:ascii="Times New Roman" w:hAnsi="Times New Roman" w:cs="Times New Roman"/>
          <w:b/>
          <w:sz w:val="24"/>
          <w:szCs w:val="24"/>
          <w:rPrChange w:id="203" w:author="Jordon Beijing" w:date="2020-09-04T15:28:00Z">
            <w:rPr>
              <w:b/>
            </w:rPr>
          </w:rPrChange>
        </w:rPr>
      </w:pPr>
    </w:p>
    <w:p w:rsidR="00DC7F5E" w:rsidRPr="00B830C4" w:rsidRDefault="00CF66AE">
      <w:pPr>
        <w:rPr>
          <w:rFonts w:ascii="Times New Roman" w:hAnsi="Times New Roman" w:cs="Times New Roman"/>
          <w:sz w:val="24"/>
          <w:szCs w:val="24"/>
          <w:rPrChange w:id="204" w:author="Jordon Beijing" w:date="2020-09-04T15:28:00Z">
            <w:rPr/>
          </w:rPrChange>
        </w:rPr>
      </w:pPr>
      <w:r w:rsidRPr="00B830C4">
        <w:rPr>
          <w:rFonts w:ascii="Times New Roman" w:hAnsi="Times New Roman" w:cs="Times New Roman"/>
          <w:sz w:val="24"/>
          <w:szCs w:val="24"/>
          <w:rPrChange w:id="205" w:author="Jordon Beijing" w:date="2020-09-04T15:28:00Z">
            <w:rPr/>
          </w:rPrChange>
        </w:rPr>
        <w:t xml:space="preserve">   I think the hardest lesson I’ve ever had to learn is get</w:t>
      </w:r>
      <w:ins w:id="206" w:author="Jordon Beijing" w:date="2020-09-04T15:36:00Z">
        <w:r w:rsidR="00B830C4">
          <w:rPr>
            <w:rFonts w:ascii="Times New Roman" w:hAnsi="Times New Roman" w:cs="Times New Roman"/>
            <w:sz w:val="24"/>
            <w:szCs w:val="24"/>
          </w:rPr>
          <w:t>ting</w:t>
        </w:r>
      </w:ins>
      <w:r w:rsidRPr="00B830C4">
        <w:rPr>
          <w:rFonts w:ascii="Times New Roman" w:hAnsi="Times New Roman" w:cs="Times New Roman"/>
          <w:sz w:val="24"/>
          <w:szCs w:val="24"/>
          <w:rPrChange w:id="207" w:author="Jordon Beijing" w:date="2020-09-04T15:28:00Z">
            <w:rPr/>
          </w:rPrChange>
        </w:rPr>
        <w:t xml:space="preserve"> rid of everything </w:t>
      </w:r>
      <w:del w:id="208" w:author="Jordon Beijing" w:date="2020-09-04T15:35:00Z">
        <w:r w:rsidRPr="00B830C4" w:rsidDel="00B830C4">
          <w:rPr>
            <w:rFonts w:ascii="Times New Roman" w:hAnsi="Times New Roman" w:cs="Times New Roman"/>
            <w:sz w:val="24"/>
            <w:szCs w:val="24"/>
            <w:rPrChange w:id="209" w:author="Jordon Beijing" w:date="2020-09-04T15:28:00Z">
              <w:rPr/>
            </w:rPrChange>
          </w:rPr>
          <w:delText xml:space="preserve">you </w:delText>
        </w:r>
      </w:del>
      <w:ins w:id="210" w:author="Jordon Beijing" w:date="2020-09-04T15:35:00Z">
        <w:r w:rsidR="00B830C4">
          <w:rPr>
            <w:rFonts w:ascii="Times New Roman" w:hAnsi="Times New Roman" w:cs="Times New Roman"/>
            <w:sz w:val="24"/>
            <w:szCs w:val="24"/>
          </w:rPr>
          <w:t>I</w:t>
        </w:r>
      </w:ins>
      <w:ins w:id="211" w:author="Jordon Beijing" w:date="2020-09-04T15:36:00Z">
        <w:r w:rsidR="00B830C4">
          <w:rPr>
            <w:rFonts w:ascii="Times New Roman" w:hAnsi="Times New Roman" w:cs="Times New Roman"/>
            <w:sz w:val="24"/>
            <w:szCs w:val="24"/>
          </w:rPr>
          <w:t xml:space="preserve"> am</w:t>
        </w:r>
      </w:ins>
      <w:ins w:id="212" w:author="Jordon Beijing" w:date="2020-09-04T15:35:00Z">
        <w:r w:rsidR="00B830C4" w:rsidRPr="00B830C4">
          <w:rPr>
            <w:rFonts w:ascii="Times New Roman" w:hAnsi="Times New Roman" w:cs="Times New Roman"/>
            <w:sz w:val="24"/>
            <w:szCs w:val="24"/>
            <w:rPrChange w:id="213" w:author="Jordon Beijing" w:date="2020-09-04T15:28:00Z">
              <w:rPr/>
            </w:rPrChange>
          </w:rPr>
          <w:t xml:space="preserve"> </w:t>
        </w:r>
      </w:ins>
      <w:del w:id="214" w:author="Jordon Beijing" w:date="2020-09-04T15:36:00Z">
        <w:r w:rsidRPr="00B830C4" w:rsidDel="00B830C4">
          <w:rPr>
            <w:rFonts w:ascii="Times New Roman" w:hAnsi="Times New Roman" w:cs="Times New Roman"/>
            <w:sz w:val="24"/>
            <w:szCs w:val="24"/>
            <w:rPrChange w:id="215" w:author="Jordon Beijing" w:date="2020-09-04T15:28:00Z">
              <w:rPr/>
            </w:rPrChange>
          </w:rPr>
          <w:delText xml:space="preserve">are </w:delText>
        </w:r>
      </w:del>
      <w:r w:rsidRPr="00B830C4">
        <w:rPr>
          <w:rFonts w:ascii="Times New Roman" w:hAnsi="Times New Roman" w:cs="Times New Roman"/>
          <w:sz w:val="24"/>
          <w:szCs w:val="24"/>
          <w:rPrChange w:id="216" w:author="Jordon Beijing" w:date="2020-09-04T15:28:00Z">
            <w:rPr/>
          </w:rPrChange>
        </w:rPr>
        <w:t>addict</w:t>
      </w:r>
      <w:ins w:id="217" w:author="Jordon Beijing" w:date="2020-09-04T15:36:00Z">
        <w:r w:rsidR="00B830C4">
          <w:rPr>
            <w:rFonts w:ascii="Times New Roman" w:hAnsi="Times New Roman" w:cs="Times New Roman"/>
            <w:sz w:val="24"/>
            <w:szCs w:val="24"/>
          </w:rPr>
          <w:t>ed to</w:t>
        </w:r>
      </w:ins>
      <w:del w:id="218" w:author="Jordon Beijing" w:date="2020-09-04T15:36:00Z">
        <w:r w:rsidRPr="00B830C4" w:rsidDel="00B830C4">
          <w:rPr>
            <w:rFonts w:ascii="Times New Roman" w:hAnsi="Times New Roman" w:cs="Times New Roman"/>
            <w:sz w:val="24"/>
            <w:szCs w:val="24"/>
            <w:rPrChange w:id="219" w:author="Jordon Beijing" w:date="2020-09-04T15:28:00Z">
              <w:rPr/>
            </w:rPrChange>
          </w:rPr>
          <w:delText>ive</w:delText>
        </w:r>
      </w:del>
      <w:r w:rsidRPr="00B830C4">
        <w:rPr>
          <w:rFonts w:ascii="Times New Roman" w:hAnsi="Times New Roman" w:cs="Times New Roman"/>
          <w:sz w:val="24"/>
          <w:szCs w:val="24"/>
          <w:rPrChange w:id="220" w:author="Jordon Beijing" w:date="2020-09-04T15:28:00Z">
            <w:rPr/>
          </w:rPrChange>
        </w:rPr>
        <w:t>. It’s hard</w:t>
      </w:r>
      <w:del w:id="221" w:author="Jordon Beijing" w:date="2020-09-04T15:36:00Z">
        <w:r w:rsidRPr="00B830C4" w:rsidDel="00B830C4">
          <w:rPr>
            <w:rFonts w:ascii="Times New Roman" w:hAnsi="Times New Roman" w:cs="Times New Roman"/>
            <w:sz w:val="24"/>
            <w:szCs w:val="24"/>
            <w:rPrChange w:id="222" w:author="Jordon Beijing" w:date="2020-09-04T15:28:00Z">
              <w:rPr/>
            </w:rPrChange>
          </w:rPr>
          <w:delText>,</w:delText>
        </w:r>
      </w:del>
      <w:r w:rsidRPr="00B830C4">
        <w:rPr>
          <w:rFonts w:ascii="Times New Roman" w:hAnsi="Times New Roman" w:cs="Times New Roman"/>
          <w:sz w:val="24"/>
          <w:szCs w:val="24"/>
          <w:rPrChange w:id="223" w:author="Jordon Beijing" w:date="2020-09-04T15:28:00Z">
            <w:rPr/>
          </w:rPrChange>
        </w:rPr>
        <w:t xml:space="preserve"> </w:t>
      </w:r>
      <w:del w:id="224" w:author="Jordon Beijing" w:date="2020-09-04T15:36:00Z">
        <w:r w:rsidRPr="00B830C4" w:rsidDel="00B830C4">
          <w:rPr>
            <w:rFonts w:ascii="Times New Roman" w:hAnsi="Times New Roman" w:cs="Times New Roman"/>
            <w:sz w:val="24"/>
            <w:szCs w:val="24"/>
            <w:rPrChange w:id="225" w:author="Jordon Beijing" w:date="2020-09-04T15:28:00Z">
              <w:rPr/>
            </w:rPrChange>
          </w:rPr>
          <w:delText xml:space="preserve">and </w:delText>
        </w:r>
      </w:del>
      <w:ins w:id="226" w:author="Jordon Beijing" w:date="2020-09-04T15:36:00Z">
        <w:r w:rsidR="00B830C4">
          <w:rPr>
            <w:rFonts w:ascii="Times New Roman" w:hAnsi="Times New Roman" w:cs="Times New Roman"/>
            <w:sz w:val="24"/>
            <w:szCs w:val="24"/>
          </w:rPr>
          <w:t>for</w:t>
        </w:r>
        <w:r w:rsidR="00B830C4" w:rsidRPr="00B830C4">
          <w:rPr>
            <w:rFonts w:ascii="Times New Roman" w:hAnsi="Times New Roman" w:cs="Times New Roman"/>
            <w:sz w:val="24"/>
            <w:szCs w:val="24"/>
            <w:rPrChange w:id="227" w:author="Jordon Beijing" w:date="2020-09-04T15:28:00Z">
              <w:rPr/>
            </w:rPrChange>
          </w:rPr>
          <w:t xml:space="preserve"> </w:t>
        </w:r>
      </w:ins>
      <w:r w:rsidRPr="00B830C4">
        <w:rPr>
          <w:rFonts w:ascii="Times New Roman" w:hAnsi="Times New Roman" w:cs="Times New Roman"/>
          <w:sz w:val="24"/>
          <w:szCs w:val="24"/>
          <w:rPrChange w:id="228" w:author="Jordon Beijing" w:date="2020-09-04T15:28:00Z">
            <w:rPr/>
          </w:rPrChange>
        </w:rPr>
        <w:t xml:space="preserve">people </w:t>
      </w:r>
      <w:del w:id="229" w:author="Jordon Beijing" w:date="2020-09-04T15:36:00Z">
        <w:r w:rsidRPr="00B830C4" w:rsidDel="00B830C4">
          <w:rPr>
            <w:rFonts w:ascii="Times New Roman" w:hAnsi="Times New Roman" w:cs="Times New Roman"/>
            <w:sz w:val="24"/>
            <w:szCs w:val="24"/>
            <w:rPrChange w:id="230" w:author="Jordon Beijing" w:date="2020-09-04T15:28:00Z">
              <w:rPr/>
            </w:rPrChange>
          </w:rPr>
          <w:delText xml:space="preserve">could </w:delText>
        </w:r>
      </w:del>
      <w:ins w:id="231" w:author="Jordon Beijing" w:date="2020-09-04T15:36:00Z">
        <w:r w:rsidR="00B830C4">
          <w:rPr>
            <w:rFonts w:ascii="Times New Roman" w:hAnsi="Times New Roman" w:cs="Times New Roman"/>
            <w:sz w:val="24"/>
            <w:szCs w:val="24"/>
          </w:rPr>
          <w:t>to</w:t>
        </w:r>
        <w:r w:rsidR="00B830C4" w:rsidRPr="00B830C4">
          <w:rPr>
            <w:rFonts w:ascii="Times New Roman" w:hAnsi="Times New Roman" w:cs="Times New Roman"/>
            <w:sz w:val="24"/>
            <w:szCs w:val="24"/>
            <w:rPrChange w:id="232" w:author="Jordon Beijing" w:date="2020-09-04T15:28:00Z">
              <w:rPr/>
            </w:rPrChange>
          </w:rPr>
          <w:t xml:space="preserve"> </w:t>
        </w:r>
      </w:ins>
      <w:r w:rsidRPr="00B830C4">
        <w:rPr>
          <w:rFonts w:ascii="Times New Roman" w:hAnsi="Times New Roman" w:cs="Times New Roman"/>
          <w:sz w:val="24"/>
          <w:szCs w:val="24"/>
          <w:rPrChange w:id="233" w:author="Jordon Beijing" w:date="2020-09-04T15:28:00Z">
            <w:rPr/>
          </w:rPrChange>
        </w:rPr>
        <w:t>get rid of these thing</w:t>
      </w:r>
      <w:ins w:id="234" w:author="Jordon Beijing" w:date="2020-09-04T15:36:00Z">
        <w:r w:rsidR="00B830C4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B830C4">
        <w:rPr>
          <w:rFonts w:ascii="Times New Roman" w:hAnsi="Times New Roman" w:cs="Times New Roman"/>
          <w:sz w:val="24"/>
          <w:szCs w:val="24"/>
          <w:rPrChange w:id="235" w:author="Jordon Beijing" w:date="2020-09-04T15:28:00Z">
            <w:rPr/>
          </w:rPrChange>
        </w:rPr>
        <w:t xml:space="preserve"> by </w:t>
      </w:r>
      <w:del w:id="236" w:author="Jordon Beijing" w:date="2020-09-04T15:36:00Z">
        <w:r w:rsidRPr="00B830C4" w:rsidDel="00B830C4">
          <w:rPr>
            <w:rFonts w:ascii="Times New Roman" w:hAnsi="Times New Roman" w:cs="Times New Roman"/>
            <w:sz w:val="24"/>
            <w:szCs w:val="24"/>
            <w:rPrChange w:id="237" w:author="Jordon Beijing" w:date="2020-09-04T15:28:00Z">
              <w:rPr/>
            </w:rPrChange>
          </w:rPr>
          <w:delText>them</w:delText>
        </w:r>
        <w:r w:rsidRPr="00B830C4" w:rsidDel="00B830C4">
          <w:rPr>
            <w:rFonts w:ascii="Times New Roman" w:hAnsi="Times New Roman" w:cs="Times New Roman"/>
            <w:sz w:val="24"/>
            <w:szCs w:val="24"/>
            <w:rPrChange w:id="238" w:author="Jordon Beijing" w:date="2020-09-04T15:28:00Z">
              <w:rPr/>
            </w:rPrChange>
          </w:rPr>
          <w:delText xml:space="preserve"> </w:delText>
        </w:r>
        <w:r w:rsidRPr="00B830C4" w:rsidDel="00B830C4">
          <w:rPr>
            <w:rFonts w:ascii="Times New Roman" w:hAnsi="Times New Roman" w:cs="Times New Roman"/>
            <w:sz w:val="24"/>
            <w:szCs w:val="24"/>
            <w:rPrChange w:id="239" w:author="Jordon Beijing" w:date="2020-09-04T15:28:00Z">
              <w:rPr/>
            </w:rPrChange>
          </w:rPr>
          <w:delText>self</w:delText>
        </w:r>
      </w:del>
      <w:ins w:id="240" w:author="Jordon Beijing" w:date="2020-09-04T15:36:00Z">
        <w:r w:rsidR="00B830C4" w:rsidRPr="00B830C4">
          <w:rPr>
            <w:rFonts w:ascii="Times New Roman" w:hAnsi="Times New Roman" w:cs="Times New Roman"/>
            <w:sz w:val="24"/>
            <w:szCs w:val="24"/>
            <w:rPrChange w:id="241" w:author="Jordon Beijing" w:date="2020-09-04T15:2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themselves</w:t>
        </w:r>
      </w:ins>
      <w:r w:rsidRPr="00B830C4">
        <w:rPr>
          <w:rFonts w:ascii="Times New Roman" w:hAnsi="Times New Roman" w:cs="Times New Roman"/>
          <w:sz w:val="24"/>
          <w:szCs w:val="24"/>
          <w:rPrChange w:id="242" w:author="Jordon Beijing" w:date="2020-09-04T15:28:00Z">
            <w:rPr/>
          </w:rPrChange>
        </w:rPr>
        <w:t xml:space="preserve">. </w:t>
      </w:r>
      <w:del w:id="243" w:author="Jordon Beijing" w:date="2020-09-04T15:36:00Z">
        <w:r w:rsidRPr="00B830C4" w:rsidDel="00B830C4">
          <w:rPr>
            <w:rFonts w:ascii="Times New Roman" w:hAnsi="Times New Roman" w:cs="Times New Roman"/>
            <w:sz w:val="24"/>
            <w:szCs w:val="24"/>
            <w:rPrChange w:id="244" w:author="Jordon Beijing" w:date="2020-09-04T15:28:00Z">
              <w:rPr/>
            </w:rPrChange>
          </w:rPr>
          <w:delText xml:space="preserve">Like </w:delText>
        </w:r>
      </w:del>
      <w:ins w:id="245" w:author="Jordon Beijing" w:date="2020-09-04T15:36:00Z">
        <w:r w:rsidR="00B830C4">
          <w:rPr>
            <w:rFonts w:ascii="Times New Roman" w:hAnsi="Times New Roman" w:cs="Times New Roman"/>
            <w:sz w:val="24"/>
            <w:szCs w:val="24"/>
          </w:rPr>
          <w:t>For example,</w:t>
        </w:r>
        <w:r w:rsidR="00B830C4" w:rsidRPr="00B830C4">
          <w:rPr>
            <w:rFonts w:ascii="Times New Roman" w:hAnsi="Times New Roman" w:cs="Times New Roman"/>
            <w:sz w:val="24"/>
            <w:szCs w:val="24"/>
            <w:rPrChange w:id="246" w:author="Jordon Beijing" w:date="2020-09-04T15:28:00Z">
              <w:rPr/>
            </w:rPrChange>
          </w:rPr>
          <w:t xml:space="preserve"> </w:t>
        </w:r>
      </w:ins>
      <w:r w:rsidRPr="00B830C4">
        <w:rPr>
          <w:rFonts w:ascii="Times New Roman" w:hAnsi="Times New Roman" w:cs="Times New Roman"/>
          <w:sz w:val="24"/>
          <w:szCs w:val="24"/>
          <w:rPrChange w:id="247" w:author="Jordon Beijing" w:date="2020-09-04T15:28:00Z">
            <w:rPr/>
          </w:rPrChange>
        </w:rPr>
        <w:t>some people are addictive to movies</w:t>
      </w:r>
      <w:ins w:id="248" w:author="Jordon Beijing" w:date="2020-09-04T15:36:00Z">
        <w:r w:rsidR="00B830C4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del w:id="249" w:author="Jordon Beijing" w:date="2020-09-04T15:36:00Z">
        <w:r w:rsidRPr="00B830C4" w:rsidDel="00B830C4">
          <w:rPr>
            <w:rFonts w:ascii="Times New Roman" w:hAnsi="Times New Roman" w:cs="Times New Roman"/>
            <w:sz w:val="24"/>
            <w:szCs w:val="24"/>
            <w:rPrChange w:id="250" w:author="Jordon Beijing" w:date="2020-09-04T15:28:00Z">
              <w:rPr/>
            </w:rPrChange>
          </w:rPr>
          <w:delText>,</w:delText>
        </w:r>
        <w:r w:rsidRPr="00B830C4" w:rsidDel="00B830C4">
          <w:rPr>
            <w:rFonts w:ascii="Times New Roman" w:hAnsi="Times New Roman" w:cs="Times New Roman"/>
            <w:sz w:val="24"/>
            <w:szCs w:val="24"/>
            <w:rPrChange w:id="251" w:author="Jordon Beijing" w:date="2020-09-04T15:28:00Z">
              <w:rPr/>
            </w:rPrChange>
          </w:rPr>
          <w:delText xml:space="preserve"> </w:delText>
        </w:r>
      </w:del>
      <w:ins w:id="252" w:author="Jordon Beijing" w:date="2020-09-04T15:36:00Z">
        <w:r w:rsidR="00B830C4">
          <w:rPr>
            <w:rFonts w:ascii="Times New Roman" w:hAnsi="Times New Roman" w:cs="Times New Roman"/>
            <w:sz w:val="24"/>
            <w:szCs w:val="24"/>
          </w:rPr>
          <w:t>T</w:t>
        </w:r>
      </w:ins>
      <w:del w:id="253" w:author="Jordon Beijing" w:date="2020-09-04T15:36:00Z">
        <w:r w:rsidRPr="00B830C4" w:rsidDel="00B830C4">
          <w:rPr>
            <w:rFonts w:ascii="Times New Roman" w:hAnsi="Times New Roman" w:cs="Times New Roman"/>
            <w:sz w:val="24"/>
            <w:szCs w:val="24"/>
            <w:rPrChange w:id="254" w:author="Jordon Beijing" w:date="2020-09-04T15:28:00Z">
              <w:rPr/>
            </w:rPrChange>
          </w:rPr>
          <w:delText>t</w:delText>
        </w:r>
      </w:del>
      <w:r w:rsidRPr="00B830C4">
        <w:rPr>
          <w:rFonts w:ascii="Times New Roman" w:hAnsi="Times New Roman" w:cs="Times New Roman"/>
          <w:sz w:val="24"/>
          <w:szCs w:val="24"/>
          <w:rPrChange w:id="255" w:author="Jordon Beijing" w:date="2020-09-04T15:28:00Z">
            <w:rPr/>
          </w:rPrChange>
        </w:rPr>
        <w:t>hey watch movie</w:t>
      </w:r>
      <w:ins w:id="256" w:author="Jordon Beijing" w:date="2020-09-04T15:37:00Z">
        <w:r w:rsidR="00B830C4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B830C4">
        <w:rPr>
          <w:rFonts w:ascii="Times New Roman" w:hAnsi="Times New Roman" w:cs="Times New Roman"/>
          <w:sz w:val="24"/>
          <w:szCs w:val="24"/>
          <w:rPrChange w:id="257" w:author="Jordon Beijing" w:date="2020-09-04T15:28:00Z">
            <w:rPr/>
          </w:rPrChange>
        </w:rPr>
        <w:t xml:space="preserve"> every day, every </w:t>
      </w:r>
      <w:del w:id="258" w:author="Jordon Beijing" w:date="2020-09-04T15:37:00Z">
        <w:r w:rsidRPr="00B830C4" w:rsidDel="00B830C4">
          <w:rPr>
            <w:rFonts w:ascii="Times New Roman" w:hAnsi="Times New Roman" w:cs="Times New Roman"/>
            <w:sz w:val="24"/>
            <w:szCs w:val="24"/>
            <w:rPrChange w:id="259" w:author="Jordon Beijing" w:date="2020-09-04T15:28:00Z">
              <w:rPr/>
            </w:rPrChange>
          </w:rPr>
          <w:delText>minuet</w:delText>
        </w:r>
      </w:del>
      <w:ins w:id="260" w:author="Jordon Beijing" w:date="2020-09-04T15:37:00Z">
        <w:r w:rsidR="00B830C4">
          <w:rPr>
            <w:rFonts w:ascii="Times New Roman" w:hAnsi="Times New Roman" w:cs="Times New Roman"/>
            <w:sz w:val="24"/>
            <w:szCs w:val="24"/>
          </w:rPr>
          <w:t>minute</w:t>
        </w:r>
      </w:ins>
      <w:r w:rsidRPr="00B830C4">
        <w:rPr>
          <w:rFonts w:ascii="Times New Roman" w:hAnsi="Times New Roman" w:cs="Times New Roman"/>
          <w:sz w:val="24"/>
          <w:szCs w:val="24"/>
          <w:rPrChange w:id="261" w:author="Jordon Beijing" w:date="2020-09-04T15:28:00Z">
            <w:rPr/>
          </w:rPrChange>
        </w:rPr>
        <w:t>, every second</w:t>
      </w:r>
      <w:ins w:id="262" w:author="Jordon Beijing" w:date="2020-09-04T15:37:00Z">
        <w:r w:rsidR="00B830C4">
          <w:rPr>
            <w:rFonts w:ascii="Times New Roman" w:hAnsi="Times New Roman" w:cs="Times New Roman"/>
            <w:sz w:val="24"/>
            <w:szCs w:val="24"/>
          </w:rPr>
          <w:t>;</w:t>
        </w:r>
      </w:ins>
      <w:del w:id="263" w:author="Jordon Beijing" w:date="2020-09-04T15:37:00Z">
        <w:r w:rsidRPr="00B830C4" w:rsidDel="00B830C4">
          <w:rPr>
            <w:rFonts w:ascii="Times New Roman" w:hAnsi="Times New Roman" w:cs="Times New Roman"/>
            <w:sz w:val="24"/>
            <w:szCs w:val="24"/>
            <w:rPrChange w:id="264" w:author="Jordon Beijing" w:date="2020-09-04T15:28:00Z">
              <w:rPr/>
            </w:rPrChange>
          </w:rPr>
          <w:delText>,</w:delText>
        </w:r>
      </w:del>
      <w:r w:rsidRPr="00B830C4">
        <w:rPr>
          <w:rFonts w:ascii="Times New Roman" w:hAnsi="Times New Roman" w:cs="Times New Roman"/>
          <w:sz w:val="24"/>
          <w:szCs w:val="24"/>
          <w:rPrChange w:id="265" w:author="Jordon Beijing" w:date="2020-09-04T15:28:00Z">
            <w:rPr/>
          </w:rPrChange>
        </w:rPr>
        <w:t xml:space="preserve"> at breakfast, at work, at lunch, at dinner, </w:t>
      </w:r>
      <w:del w:id="266" w:author="Jordon Beijing" w:date="2020-09-04T15:37:00Z">
        <w:r w:rsidRPr="00B830C4" w:rsidDel="00B830C4">
          <w:rPr>
            <w:rFonts w:ascii="Times New Roman" w:hAnsi="Times New Roman" w:cs="Times New Roman"/>
            <w:sz w:val="24"/>
            <w:szCs w:val="24"/>
            <w:rPrChange w:id="267" w:author="Jordon Beijing" w:date="2020-09-04T15:28:00Z">
              <w:rPr/>
            </w:rPrChange>
          </w:rPr>
          <w:delText xml:space="preserve">at </w:delText>
        </w:r>
      </w:del>
      <w:ins w:id="268" w:author="Jordon Beijing" w:date="2020-09-04T15:37:00Z">
        <w:r w:rsidR="00B830C4">
          <w:rPr>
            <w:rFonts w:ascii="Times New Roman" w:hAnsi="Times New Roman" w:cs="Times New Roman"/>
            <w:sz w:val="24"/>
            <w:szCs w:val="24"/>
          </w:rPr>
          <w:t>in the</w:t>
        </w:r>
        <w:r w:rsidR="00B830C4" w:rsidRPr="00B830C4">
          <w:rPr>
            <w:rFonts w:ascii="Times New Roman" w:hAnsi="Times New Roman" w:cs="Times New Roman"/>
            <w:sz w:val="24"/>
            <w:szCs w:val="24"/>
            <w:rPrChange w:id="269" w:author="Jordon Beijing" w:date="2020-09-04T15:28:00Z">
              <w:rPr/>
            </w:rPrChange>
          </w:rPr>
          <w:t xml:space="preserve"> </w:t>
        </w:r>
      </w:ins>
      <w:r w:rsidRPr="00B830C4">
        <w:rPr>
          <w:rFonts w:ascii="Times New Roman" w:hAnsi="Times New Roman" w:cs="Times New Roman"/>
          <w:sz w:val="24"/>
          <w:szCs w:val="24"/>
          <w:rPrChange w:id="270" w:author="Jordon Beijing" w:date="2020-09-04T15:28:00Z">
            <w:rPr/>
          </w:rPrChange>
        </w:rPr>
        <w:t>shower</w:t>
      </w:r>
      <w:ins w:id="271" w:author="Jordon Beijing" w:date="2020-09-04T15:37:00Z">
        <w:r w:rsidR="00B830C4">
          <w:rPr>
            <w:rFonts w:ascii="Times New Roman" w:hAnsi="Times New Roman" w:cs="Times New Roman"/>
            <w:sz w:val="24"/>
            <w:szCs w:val="24"/>
          </w:rPr>
          <w:t xml:space="preserve"> and </w:t>
        </w:r>
      </w:ins>
      <w:del w:id="272" w:author="Jordon Beijing" w:date="2020-09-04T15:37:00Z">
        <w:r w:rsidRPr="00B830C4" w:rsidDel="00B830C4">
          <w:rPr>
            <w:rFonts w:ascii="Times New Roman" w:hAnsi="Times New Roman" w:cs="Times New Roman"/>
            <w:sz w:val="24"/>
            <w:szCs w:val="24"/>
            <w:rPrChange w:id="273" w:author="Jordon Beijing" w:date="2020-09-04T15:28:00Z">
              <w:rPr/>
            </w:rPrChange>
          </w:rPr>
          <w:delText xml:space="preserve">, </w:delText>
        </w:r>
      </w:del>
      <w:r w:rsidRPr="00B830C4">
        <w:rPr>
          <w:rFonts w:ascii="Times New Roman" w:hAnsi="Times New Roman" w:cs="Times New Roman"/>
          <w:sz w:val="24"/>
          <w:szCs w:val="24"/>
          <w:rPrChange w:id="274" w:author="Jordon Beijing" w:date="2020-09-04T15:28:00Z">
            <w:rPr/>
          </w:rPrChange>
        </w:rPr>
        <w:t xml:space="preserve">before bed. </w:t>
      </w:r>
      <w:del w:id="275" w:author="Jordon Beijing" w:date="2020-09-04T15:37:00Z">
        <w:r w:rsidRPr="00B830C4" w:rsidDel="00B830C4">
          <w:rPr>
            <w:rFonts w:ascii="Times New Roman" w:hAnsi="Times New Roman" w:cs="Times New Roman"/>
            <w:sz w:val="24"/>
            <w:szCs w:val="24"/>
            <w:rPrChange w:id="276" w:author="Jordon Beijing" w:date="2020-09-04T15:28:00Z">
              <w:rPr/>
            </w:rPrChange>
          </w:rPr>
          <w:delText xml:space="preserve">Some </w:delText>
        </w:r>
      </w:del>
      <w:ins w:id="277" w:author="Jordon Beijing" w:date="2020-09-04T15:37:00Z">
        <w:r w:rsidR="00B830C4">
          <w:rPr>
            <w:rFonts w:ascii="Times New Roman" w:hAnsi="Times New Roman" w:cs="Times New Roman"/>
            <w:sz w:val="24"/>
            <w:szCs w:val="24"/>
          </w:rPr>
          <w:t>Other</w:t>
        </w:r>
        <w:r w:rsidR="00B830C4" w:rsidRPr="00B830C4">
          <w:rPr>
            <w:rFonts w:ascii="Times New Roman" w:hAnsi="Times New Roman" w:cs="Times New Roman"/>
            <w:sz w:val="24"/>
            <w:szCs w:val="24"/>
            <w:rPrChange w:id="278" w:author="Jordon Beijing" w:date="2020-09-04T15:28:00Z">
              <w:rPr/>
            </w:rPrChange>
          </w:rPr>
          <w:t xml:space="preserve"> </w:t>
        </w:r>
      </w:ins>
      <w:r w:rsidRPr="00B830C4">
        <w:rPr>
          <w:rFonts w:ascii="Times New Roman" w:hAnsi="Times New Roman" w:cs="Times New Roman"/>
          <w:sz w:val="24"/>
          <w:szCs w:val="24"/>
          <w:rPrChange w:id="279" w:author="Jordon Beijing" w:date="2020-09-04T15:28:00Z">
            <w:rPr/>
          </w:rPrChange>
        </w:rPr>
        <w:t>people are addict</w:t>
      </w:r>
      <w:ins w:id="280" w:author="Jordon Beijing" w:date="2020-09-04T15:37:00Z">
        <w:r w:rsidR="00B830C4">
          <w:rPr>
            <w:rFonts w:ascii="Times New Roman" w:hAnsi="Times New Roman" w:cs="Times New Roman"/>
            <w:sz w:val="24"/>
            <w:szCs w:val="24"/>
          </w:rPr>
          <w:t xml:space="preserve">ed to </w:t>
        </w:r>
      </w:ins>
      <w:del w:id="281" w:author="Jordon Beijing" w:date="2020-09-04T15:37:00Z">
        <w:r w:rsidRPr="00B830C4" w:rsidDel="00B830C4">
          <w:rPr>
            <w:rFonts w:ascii="Times New Roman" w:hAnsi="Times New Roman" w:cs="Times New Roman"/>
            <w:sz w:val="24"/>
            <w:szCs w:val="24"/>
            <w:rPrChange w:id="282" w:author="Jordon Beijing" w:date="2020-09-04T15:28:00Z">
              <w:rPr/>
            </w:rPrChange>
          </w:rPr>
          <w:delText xml:space="preserve">ive on </w:delText>
        </w:r>
      </w:del>
      <w:r w:rsidRPr="00B830C4">
        <w:rPr>
          <w:rFonts w:ascii="Times New Roman" w:hAnsi="Times New Roman" w:cs="Times New Roman"/>
          <w:sz w:val="24"/>
          <w:szCs w:val="24"/>
          <w:rPrChange w:id="283" w:author="Jordon Beijing" w:date="2020-09-04T15:28:00Z">
            <w:rPr/>
          </w:rPrChange>
        </w:rPr>
        <w:t>work</w:t>
      </w:r>
      <w:ins w:id="284" w:author="Jordon Beijing" w:date="2020-09-04T15:37:00Z">
        <w:r w:rsidR="00B830C4">
          <w:rPr>
            <w:rFonts w:ascii="Times New Roman" w:hAnsi="Times New Roman" w:cs="Times New Roman"/>
            <w:sz w:val="24"/>
            <w:szCs w:val="24"/>
          </w:rPr>
          <w:t xml:space="preserve">. They </w:t>
        </w:r>
      </w:ins>
      <w:del w:id="285" w:author="Jordon Beijing" w:date="2020-09-04T15:37:00Z">
        <w:r w:rsidRPr="00B830C4" w:rsidDel="00B830C4">
          <w:rPr>
            <w:rFonts w:ascii="Times New Roman" w:hAnsi="Times New Roman" w:cs="Times New Roman"/>
            <w:sz w:val="24"/>
            <w:szCs w:val="24"/>
            <w:rPrChange w:id="286" w:author="Jordon Beijing" w:date="2020-09-04T15:28:00Z">
              <w:rPr/>
            </w:rPrChange>
          </w:rPr>
          <w:delText xml:space="preserve">, </w:delText>
        </w:r>
      </w:del>
      <w:r w:rsidRPr="00B830C4">
        <w:rPr>
          <w:rFonts w:ascii="Times New Roman" w:hAnsi="Times New Roman" w:cs="Times New Roman"/>
          <w:sz w:val="24"/>
          <w:szCs w:val="24"/>
          <w:rPrChange w:id="287" w:author="Jordon Beijing" w:date="2020-09-04T15:28:00Z">
            <w:rPr/>
          </w:rPrChange>
        </w:rPr>
        <w:t xml:space="preserve">work every day, </w:t>
      </w:r>
      <w:ins w:id="288" w:author="Jordon Beijing" w:date="2020-09-04T15:37:00Z">
        <w:r w:rsidR="00B830C4">
          <w:rPr>
            <w:rFonts w:ascii="Times New Roman" w:hAnsi="Times New Roman" w:cs="Times New Roman"/>
            <w:sz w:val="24"/>
            <w:szCs w:val="24"/>
          </w:rPr>
          <w:t xml:space="preserve">during </w:t>
        </w:r>
      </w:ins>
      <w:r w:rsidRPr="00B830C4">
        <w:rPr>
          <w:rFonts w:ascii="Times New Roman" w:hAnsi="Times New Roman" w:cs="Times New Roman"/>
          <w:sz w:val="24"/>
          <w:szCs w:val="24"/>
          <w:rPrChange w:id="289" w:author="Jordon Beijing" w:date="2020-09-04T15:28:00Z">
            <w:rPr/>
          </w:rPrChange>
        </w:rPr>
        <w:t>even break</w:t>
      </w:r>
      <w:ins w:id="290" w:author="Jordon Beijing" w:date="2020-09-04T15:39:00Z">
        <w:r w:rsidR="00B830C4">
          <w:rPr>
            <w:rFonts w:ascii="Times New Roman" w:hAnsi="Times New Roman" w:cs="Times New Roman"/>
            <w:sz w:val="24"/>
            <w:szCs w:val="24"/>
          </w:rPr>
          <w:t>;</w:t>
        </w:r>
      </w:ins>
      <w:del w:id="291" w:author="Jordon Beijing" w:date="2020-09-04T15:39:00Z">
        <w:r w:rsidRPr="00B830C4" w:rsidDel="00B830C4">
          <w:rPr>
            <w:rFonts w:ascii="Times New Roman" w:hAnsi="Times New Roman" w:cs="Times New Roman"/>
            <w:sz w:val="24"/>
            <w:szCs w:val="24"/>
            <w:rPrChange w:id="292" w:author="Jordon Beijing" w:date="2020-09-04T15:28:00Z">
              <w:rPr/>
            </w:rPrChange>
          </w:rPr>
          <w:delText>,</w:delText>
        </w:r>
      </w:del>
      <w:r w:rsidRPr="00B830C4">
        <w:rPr>
          <w:rFonts w:ascii="Times New Roman" w:hAnsi="Times New Roman" w:cs="Times New Roman"/>
          <w:sz w:val="24"/>
          <w:szCs w:val="24"/>
          <w:rPrChange w:id="293" w:author="Jordon Beijing" w:date="2020-09-04T15:28:00Z">
            <w:rPr/>
          </w:rPrChange>
        </w:rPr>
        <w:t xml:space="preserve"> even</w:t>
      </w:r>
      <w:ins w:id="294" w:author="Jordon Beijing" w:date="2020-09-04T15:37:00Z">
        <w:r w:rsidR="00B830C4">
          <w:rPr>
            <w:rFonts w:ascii="Times New Roman" w:hAnsi="Times New Roman" w:cs="Times New Roman"/>
            <w:sz w:val="24"/>
            <w:szCs w:val="24"/>
          </w:rPr>
          <w:t xml:space="preserve"> during</w:t>
        </w:r>
      </w:ins>
      <w:r w:rsidRPr="00B830C4">
        <w:rPr>
          <w:rFonts w:ascii="Times New Roman" w:hAnsi="Times New Roman" w:cs="Times New Roman"/>
          <w:sz w:val="24"/>
          <w:szCs w:val="24"/>
          <w:rPrChange w:id="295" w:author="Jordon Beijing" w:date="2020-09-04T15:28:00Z">
            <w:rPr/>
          </w:rPrChange>
        </w:rPr>
        <w:t xml:space="preserve"> family meeting</w:t>
      </w:r>
      <w:ins w:id="296" w:author="Jordon Beijing" w:date="2020-09-04T15:37:00Z">
        <w:r w:rsidR="00B830C4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B830C4">
        <w:rPr>
          <w:rFonts w:ascii="Times New Roman" w:hAnsi="Times New Roman" w:cs="Times New Roman"/>
          <w:sz w:val="24"/>
          <w:szCs w:val="24"/>
          <w:rPrChange w:id="297" w:author="Jordon Beijing" w:date="2020-09-04T15:28:00Z">
            <w:rPr/>
          </w:rPrChange>
        </w:rPr>
        <w:t xml:space="preserve">, even </w:t>
      </w:r>
      <w:ins w:id="298" w:author="Jordon Beijing" w:date="2020-09-04T15:37:00Z">
        <w:r w:rsidR="00B830C4">
          <w:rPr>
            <w:rFonts w:ascii="Times New Roman" w:hAnsi="Times New Roman" w:cs="Times New Roman"/>
            <w:sz w:val="24"/>
            <w:szCs w:val="24"/>
          </w:rPr>
          <w:t xml:space="preserve">when hanging out </w:t>
        </w:r>
      </w:ins>
      <w:r w:rsidRPr="00B830C4">
        <w:rPr>
          <w:rFonts w:ascii="Times New Roman" w:hAnsi="Times New Roman" w:cs="Times New Roman"/>
          <w:sz w:val="24"/>
          <w:szCs w:val="24"/>
          <w:rPrChange w:id="299" w:author="Jordon Beijing" w:date="2020-09-04T15:28:00Z">
            <w:rPr/>
          </w:rPrChange>
        </w:rPr>
        <w:t xml:space="preserve">with friends, even went they </w:t>
      </w:r>
      <w:ins w:id="300" w:author="Jordon Beijing" w:date="2020-09-04T15:38:00Z">
        <w:r w:rsidR="00B830C4">
          <w:rPr>
            <w:rFonts w:ascii="Times New Roman" w:hAnsi="Times New Roman" w:cs="Times New Roman"/>
            <w:sz w:val="24"/>
            <w:szCs w:val="24"/>
          </w:rPr>
          <w:t xml:space="preserve">are </w:t>
        </w:r>
      </w:ins>
      <w:r w:rsidRPr="00B830C4">
        <w:rPr>
          <w:rFonts w:ascii="Times New Roman" w:hAnsi="Times New Roman" w:cs="Times New Roman"/>
          <w:sz w:val="24"/>
          <w:szCs w:val="24"/>
          <w:rPrChange w:id="301" w:author="Jordon Beijing" w:date="2020-09-04T15:28:00Z">
            <w:rPr/>
          </w:rPrChange>
        </w:rPr>
        <w:t>already tired.</w:t>
      </w:r>
      <w:r w:rsidRPr="00B830C4">
        <w:rPr>
          <w:rFonts w:ascii="Times New Roman" w:hAnsi="Times New Roman" w:cs="Times New Roman"/>
          <w:sz w:val="24"/>
          <w:szCs w:val="24"/>
          <w:rPrChange w:id="302" w:author="Jordon Beijing" w:date="2020-09-04T15:28:00Z">
            <w:rPr/>
          </w:rPrChange>
        </w:rPr>
        <w:t xml:space="preserve"> </w:t>
      </w:r>
      <w:ins w:id="303" w:author="Jordon Beijing" w:date="2020-09-04T15:38:00Z">
        <w:r w:rsidR="00B830C4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B830C4">
        <w:rPr>
          <w:rFonts w:ascii="Times New Roman" w:hAnsi="Times New Roman" w:cs="Times New Roman"/>
          <w:sz w:val="24"/>
          <w:szCs w:val="24"/>
          <w:rPrChange w:id="304" w:author="Jordon Beijing" w:date="2020-09-04T15:28:00Z">
            <w:rPr/>
          </w:rPrChange>
        </w:rPr>
        <w:t xml:space="preserve">Bible </w:t>
      </w:r>
      <w:del w:id="305" w:author="Jordon Beijing" w:date="2020-09-04T15:38:00Z">
        <w:r w:rsidRPr="00B830C4" w:rsidDel="00B830C4">
          <w:rPr>
            <w:rFonts w:ascii="Times New Roman" w:hAnsi="Times New Roman" w:cs="Times New Roman"/>
            <w:sz w:val="24"/>
            <w:szCs w:val="24"/>
            <w:rPrChange w:id="306" w:author="Jordon Beijing" w:date="2020-09-04T15:28:00Z">
              <w:rPr/>
            </w:rPrChange>
          </w:rPr>
          <w:delText xml:space="preserve">said </w:delText>
        </w:r>
      </w:del>
      <w:ins w:id="307" w:author="Jordon Beijing" w:date="2020-09-04T15:38:00Z">
        <w:r w:rsidR="00B830C4">
          <w:rPr>
            <w:rFonts w:ascii="Times New Roman" w:hAnsi="Times New Roman" w:cs="Times New Roman"/>
            <w:sz w:val="24"/>
            <w:szCs w:val="24"/>
          </w:rPr>
          <w:t>says that</w:t>
        </w:r>
        <w:r w:rsidR="00B830C4" w:rsidRPr="00B830C4">
          <w:rPr>
            <w:rFonts w:ascii="Times New Roman" w:hAnsi="Times New Roman" w:cs="Times New Roman"/>
            <w:sz w:val="24"/>
            <w:szCs w:val="24"/>
            <w:rPrChange w:id="308" w:author="Jordon Beijing" w:date="2020-09-04T15:28:00Z">
              <w:rPr/>
            </w:rPrChange>
          </w:rPr>
          <w:t xml:space="preserve"> </w:t>
        </w:r>
      </w:ins>
      <w:r w:rsidRPr="00B830C4">
        <w:rPr>
          <w:rFonts w:ascii="Times New Roman" w:hAnsi="Times New Roman" w:cs="Times New Roman"/>
          <w:sz w:val="24"/>
          <w:szCs w:val="24"/>
          <w:rPrChange w:id="309" w:author="Jordon Beijing" w:date="2020-09-04T15:28:00Z">
            <w:rPr/>
          </w:rPrChange>
        </w:rPr>
        <w:t xml:space="preserve">everything </w:t>
      </w:r>
      <w:del w:id="310" w:author="Jordon Beijing" w:date="2020-09-04T15:38:00Z">
        <w:r w:rsidRPr="00B830C4" w:rsidDel="00B830C4">
          <w:rPr>
            <w:rFonts w:ascii="Times New Roman" w:hAnsi="Times New Roman" w:cs="Times New Roman"/>
            <w:sz w:val="24"/>
            <w:szCs w:val="24"/>
            <w:rPrChange w:id="311" w:author="Jordon Beijing" w:date="2020-09-04T15:28:00Z">
              <w:rPr/>
            </w:rPrChange>
          </w:rPr>
          <w:delText xml:space="preserve">that </w:delText>
        </w:r>
      </w:del>
      <w:r w:rsidRPr="00B830C4">
        <w:rPr>
          <w:rFonts w:ascii="Times New Roman" w:hAnsi="Times New Roman" w:cs="Times New Roman"/>
          <w:sz w:val="24"/>
          <w:szCs w:val="24"/>
          <w:rPrChange w:id="312" w:author="Jordon Beijing" w:date="2020-09-04T15:28:00Z">
            <w:rPr/>
          </w:rPrChange>
        </w:rPr>
        <w:t>you are addict</w:t>
      </w:r>
      <w:ins w:id="313" w:author="Jordon Beijing" w:date="2020-09-04T15:39:00Z">
        <w:r>
          <w:rPr>
            <w:rFonts w:ascii="Times New Roman" w:hAnsi="Times New Roman" w:cs="Times New Roman"/>
            <w:sz w:val="24"/>
            <w:szCs w:val="24"/>
          </w:rPr>
          <w:t>ed</w:t>
        </w:r>
      </w:ins>
      <w:del w:id="314" w:author="Jordon Beijing" w:date="2020-09-04T15:39:00Z">
        <w:r w:rsidRPr="00B830C4" w:rsidDel="00CF66AE">
          <w:rPr>
            <w:rFonts w:ascii="Times New Roman" w:hAnsi="Times New Roman" w:cs="Times New Roman"/>
            <w:sz w:val="24"/>
            <w:szCs w:val="24"/>
            <w:rPrChange w:id="315" w:author="Jordon Beijing" w:date="2020-09-04T15:28:00Z">
              <w:rPr/>
            </w:rPrChange>
          </w:rPr>
          <w:delText>ive</w:delText>
        </w:r>
      </w:del>
      <w:r w:rsidRPr="00B830C4">
        <w:rPr>
          <w:rFonts w:ascii="Times New Roman" w:hAnsi="Times New Roman" w:cs="Times New Roman"/>
          <w:sz w:val="24"/>
          <w:szCs w:val="24"/>
          <w:rPrChange w:id="316" w:author="Jordon Beijing" w:date="2020-09-04T15:28:00Z">
            <w:rPr/>
          </w:rPrChange>
        </w:rPr>
        <w:t xml:space="preserve"> </w:t>
      </w:r>
      <w:ins w:id="317" w:author="Jordon Beijing" w:date="2020-09-04T15:38:00Z">
        <w:r w:rsidR="00B830C4">
          <w:rPr>
            <w:rFonts w:ascii="Times New Roman" w:hAnsi="Times New Roman" w:cs="Times New Roman"/>
            <w:sz w:val="24"/>
            <w:szCs w:val="24"/>
          </w:rPr>
          <w:t xml:space="preserve">to </w:t>
        </w:r>
      </w:ins>
      <w:r w:rsidRPr="00B830C4">
        <w:rPr>
          <w:rFonts w:ascii="Times New Roman" w:hAnsi="Times New Roman" w:cs="Times New Roman"/>
          <w:sz w:val="24"/>
          <w:szCs w:val="24"/>
          <w:rPrChange w:id="318" w:author="Jordon Beijing" w:date="2020-09-04T15:28:00Z">
            <w:rPr/>
          </w:rPrChange>
        </w:rPr>
        <w:t>is awful. You can have you</w:t>
      </w:r>
      <w:ins w:id="319" w:author="Jordon Beijing" w:date="2020-09-04T15:38:00Z">
        <w:r w:rsidR="00B830C4">
          <w:rPr>
            <w:rFonts w:ascii="Times New Roman" w:hAnsi="Times New Roman" w:cs="Times New Roman"/>
            <w:sz w:val="24"/>
            <w:szCs w:val="24"/>
          </w:rPr>
          <w:t>r</w:t>
        </w:r>
      </w:ins>
      <w:r w:rsidRPr="00B830C4">
        <w:rPr>
          <w:rFonts w:ascii="Times New Roman" w:hAnsi="Times New Roman" w:cs="Times New Roman"/>
          <w:sz w:val="24"/>
          <w:szCs w:val="24"/>
          <w:rPrChange w:id="320" w:author="Jordon Beijing" w:date="2020-09-04T15:28:00Z">
            <w:rPr/>
          </w:rPrChange>
        </w:rPr>
        <w:t xml:space="preserve"> favorite thing to do, but if it </w:t>
      </w:r>
      <w:ins w:id="321" w:author="Jordon Beijing" w:date="2020-09-04T15:38:00Z">
        <w:r w:rsidR="00B830C4">
          <w:rPr>
            <w:rFonts w:ascii="Times New Roman" w:hAnsi="Times New Roman" w:cs="Times New Roman"/>
            <w:sz w:val="24"/>
            <w:szCs w:val="24"/>
          </w:rPr>
          <w:t xml:space="preserve">has </w:t>
        </w:r>
      </w:ins>
      <w:r w:rsidRPr="00B830C4">
        <w:rPr>
          <w:rFonts w:ascii="Times New Roman" w:hAnsi="Times New Roman" w:cs="Times New Roman"/>
          <w:sz w:val="24"/>
          <w:szCs w:val="24"/>
          <w:rPrChange w:id="322" w:author="Jordon Beijing" w:date="2020-09-04T15:28:00Z">
            <w:rPr/>
          </w:rPrChange>
        </w:rPr>
        <w:t xml:space="preserve">already became </w:t>
      </w:r>
      <w:ins w:id="323" w:author="Jordon Beijing" w:date="2020-09-04T15:38:00Z">
        <w:r w:rsidR="00B830C4">
          <w:rPr>
            <w:rFonts w:ascii="Times New Roman" w:hAnsi="Times New Roman" w:cs="Times New Roman"/>
            <w:sz w:val="24"/>
            <w:szCs w:val="24"/>
          </w:rPr>
          <w:t xml:space="preserve">an </w:t>
        </w:r>
      </w:ins>
      <w:r w:rsidRPr="00B830C4">
        <w:rPr>
          <w:rFonts w:ascii="Times New Roman" w:hAnsi="Times New Roman" w:cs="Times New Roman"/>
          <w:sz w:val="24"/>
          <w:szCs w:val="24"/>
          <w:rPrChange w:id="324" w:author="Jordon Beijing" w:date="2020-09-04T15:28:00Z">
            <w:rPr/>
          </w:rPrChange>
        </w:rPr>
        <w:t>addicti</w:t>
      </w:r>
      <w:ins w:id="325" w:author="Jordon Beijing" w:date="2020-09-04T15:38:00Z">
        <w:r w:rsidR="00B830C4">
          <w:rPr>
            <w:rFonts w:ascii="Times New Roman" w:hAnsi="Times New Roman" w:cs="Times New Roman"/>
            <w:sz w:val="24"/>
            <w:szCs w:val="24"/>
          </w:rPr>
          <w:t>on</w:t>
        </w:r>
      </w:ins>
      <w:del w:id="326" w:author="Jordon Beijing" w:date="2020-09-04T15:38:00Z">
        <w:r w:rsidRPr="00B830C4" w:rsidDel="00B830C4">
          <w:rPr>
            <w:rFonts w:ascii="Times New Roman" w:hAnsi="Times New Roman" w:cs="Times New Roman"/>
            <w:sz w:val="24"/>
            <w:szCs w:val="24"/>
            <w:rPrChange w:id="327" w:author="Jordon Beijing" w:date="2020-09-04T15:28:00Z">
              <w:rPr/>
            </w:rPrChange>
          </w:rPr>
          <w:delText>ve</w:delText>
        </w:r>
      </w:del>
      <w:r w:rsidRPr="00B830C4">
        <w:rPr>
          <w:rFonts w:ascii="Times New Roman" w:hAnsi="Times New Roman" w:cs="Times New Roman"/>
          <w:sz w:val="24"/>
          <w:szCs w:val="24"/>
          <w:rPrChange w:id="328" w:author="Jordon Beijing" w:date="2020-09-04T15:28:00Z">
            <w:rPr/>
          </w:rPrChange>
        </w:rPr>
        <w:t xml:space="preserve">, </w:t>
      </w:r>
      <w:ins w:id="329" w:author="Jordon Beijing" w:date="2020-09-04T15:38:00Z">
        <w:r w:rsidR="00B830C4">
          <w:rPr>
            <w:rFonts w:ascii="Times New Roman" w:hAnsi="Times New Roman" w:cs="Times New Roman"/>
            <w:sz w:val="24"/>
            <w:szCs w:val="24"/>
          </w:rPr>
          <w:t xml:space="preserve">then </w:t>
        </w:r>
      </w:ins>
      <w:r w:rsidRPr="00B830C4">
        <w:rPr>
          <w:rFonts w:ascii="Times New Roman" w:hAnsi="Times New Roman" w:cs="Times New Roman"/>
          <w:sz w:val="24"/>
          <w:szCs w:val="24"/>
          <w:rPrChange w:id="330" w:author="Jordon Beijing" w:date="2020-09-04T15:28:00Z">
            <w:rPr/>
          </w:rPrChange>
        </w:rPr>
        <w:t>it’s bad</w:t>
      </w:r>
      <w:ins w:id="331" w:author="Jordon Beijing" w:date="2020-09-04T15:38:00Z">
        <w:r w:rsidR="00B830C4">
          <w:rPr>
            <w:rFonts w:ascii="Times New Roman" w:hAnsi="Times New Roman" w:cs="Times New Roman"/>
            <w:sz w:val="24"/>
            <w:szCs w:val="24"/>
          </w:rPr>
          <w:t xml:space="preserve"> for you</w:t>
        </w:r>
      </w:ins>
      <w:r w:rsidRPr="00B830C4">
        <w:rPr>
          <w:rFonts w:ascii="Times New Roman" w:hAnsi="Times New Roman" w:cs="Times New Roman"/>
          <w:sz w:val="24"/>
          <w:szCs w:val="24"/>
          <w:rPrChange w:id="332" w:author="Jordon Beijing" w:date="2020-09-04T15:28:00Z">
            <w:rPr/>
          </w:rPrChange>
        </w:rPr>
        <w:t>.</w:t>
      </w:r>
    </w:p>
    <w:sectPr w:rsidR="00DC7F5E" w:rsidRPr="00B83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on Beijing">
    <w15:presenceInfo w15:providerId="None" w15:userId="Jordon Bei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F39"/>
    <w:rsid w:val="00012BFB"/>
    <w:rsid w:val="00410F39"/>
    <w:rsid w:val="0042342F"/>
    <w:rsid w:val="005C72FD"/>
    <w:rsid w:val="0063743B"/>
    <w:rsid w:val="006D632B"/>
    <w:rsid w:val="00B830C4"/>
    <w:rsid w:val="00CF66AE"/>
    <w:rsid w:val="00DC7F5E"/>
    <w:rsid w:val="7805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65BA0"/>
  <w15:docId w15:val="{7E307013-FE28-044E-8467-CF7DAF01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HK" w:eastAsia="zh-CN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Wu</dc:creator>
  <cp:lastModifiedBy>Jordon Beijing</cp:lastModifiedBy>
  <cp:revision>2</cp:revision>
  <dcterms:created xsi:type="dcterms:W3CDTF">2020-07-28T10:15:00Z</dcterms:created>
  <dcterms:modified xsi:type="dcterms:W3CDTF">2020-09-04T08:41:00Z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