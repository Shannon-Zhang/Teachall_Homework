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06A" w:rsidRPr="004C5F3D" w:rsidRDefault="004C5F3D">
      <w:pPr>
        <w:rPr>
          <w:rFonts w:ascii="Times New Roman" w:hAnsi="Times New Roman" w:cs="Times New Roman"/>
          <w:sz w:val="24"/>
          <w:szCs w:val="24"/>
          <w:rPrChange w:id="0" w:author="Jordon Beijing" w:date="2020-09-04T15:45:00Z">
            <w:rPr/>
          </w:rPrChange>
        </w:rPr>
      </w:pPr>
      <w:r w:rsidRPr="004C5F3D">
        <w:rPr>
          <w:rFonts w:ascii="Times New Roman" w:hAnsi="Times New Roman" w:cs="Times New Roman"/>
          <w:sz w:val="24"/>
          <w:szCs w:val="24"/>
          <w:rPrChange w:id="1" w:author="Jordon Beijing" w:date="2020-09-04T15:45:00Z">
            <w:rPr>
              <w:rFonts w:hint="eastAsia"/>
            </w:rPr>
          </w:rPrChange>
        </w:rPr>
        <w:t>W</w:t>
      </w:r>
      <w:r w:rsidRPr="004C5F3D">
        <w:rPr>
          <w:rFonts w:ascii="Times New Roman" w:hAnsi="Times New Roman" w:cs="Times New Roman"/>
          <w:sz w:val="24"/>
          <w:szCs w:val="24"/>
          <w:rPrChange w:id="2" w:author="Jordon Beijing" w:date="2020-09-04T15:45:00Z">
            <w:rPr/>
          </w:rPrChange>
        </w:rPr>
        <w:t>6A</w:t>
      </w:r>
      <w:ins w:id="3" w:author="Jordon Beijing" w:date="2020-09-04T15:46:00Z">
        <w:r>
          <w:rPr>
            <w:rFonts w:ascii="Times New Roman" w:hAnsi="Times New Roman" w:cs="Times New Roman"/>
            <w:sz w:val="24"/>
            <w:szCs w:val="24"/>
          </w:rPr>
          <w:t>,</w:t>
        </w:r>
      </w:ins>
      <w:del w:id="4" w:author="Jordon Beijing" w:date="2020-09-04T15:46:00Z">
        <w:r w:rsidRPr="004C5F3D" w:rsidDel="004C5F3D">
          <w:rPr>
            <w:rFonts w:ascii="Times New Roman" w:hAnsi="Times New Roman" w:cs="Times New Roman"/>
            <w:sz w:val="24"/>
            <w:szCs w:val="24"/>
            <w:rPrChange w:id="5" w:author="Jordon Beijing" w:date="2020-09-04T15:45:00Z">
              <w:rPr>
                <w:rFonts w:hint="eastAsia"/>
              </w:rPr>
            </w:rPrChange>
          </w:rPr>
          <w:delText xml:space="preserve"> -</w:delText>
        </w:r>
      </w:del>
      <w:r w:rsidRPr="004C5F3D">
        <w:rPr>
          <w:rFonts w:ascii="Times New Roman" w:hAnsi="Times New Roman" w:cs="Times New Roman"/>
          <w:sz w:val="24"/>
          <w:szCs w:val="24"/>
          <w:rPrChange w:id="6" w:author="Jordon Beijing" w:date="2020-09-04T15:45:00Z">
            <w:rPr>
              <w:rFonts w:hint="eastAsia"/>
            </w:rPr>
          </w:rPrChange>
        </w:rPr>
        <w:t xml:space="preserve"> </w:t>
      </w:r>
      <w:r w:rsidRPr="004C5F3D">
        <w:rPr>
          <w:rFonts w:ascii="Times New Roman" w:hAnsi="Times New Roman" w:cs="Times New Roman"/>
          <w:sz w:val="24"/>
          <w:szCs w:val="24"/>
          <w:rPrChange w:id="7" w:author="Jordon Beijing" w:date="2020-09-04T15:45:00Z">
            <w:rPr/>
          </w:rPrChange>
        </w:rPr>
        <w:t>Lesson</w:t>
      </w:r>
      <w:r w:rsidRPr="004C5F3D">
        <w:rPr>
          <w:rFonts w:ascii="Times New Roman" w:hAnsi="Times New Roman" w:cs="Times New Roman"/>
          <w:sz w:val="24"/>
          <w:szCs w:val="24"/>
          <w:rPrChange w:id="8" w:author="Jordon Beijing" w:date="2020-09-04T15:45:00Z">
            <w:rPr>
              <w:rFonts w:hint="eastAsia"/>
            </w:rPr>
          </w:rPrChange>
        </w:rPr>
        <w:t xml:space="preserve"> 8, Journal 11</w:t>
      </w:r>
      <w:del w:id="9" w:author="Jordon Beijing" w:date="2020-09-04T15:54:00Z">
        <w:r w:rsidRPr="004C5F3D" w:rsidDel="004C5F3D">
          <w:rPr>
            <w:rFonts w:ascii="Times New Roman" w:hAnsi="Times New Roman" w:cs="Times New Roman"/>
            <w:sz w:val="24"/>
            <w:szCs w:val="24"/>
            <w:rPrChange w:id="10" w:author="Jordon Beijing" w:date="2020-09-04T15:45:00Z">
              <w:rPr>
                <w:rFonts w:hint="eastAsia"/>
              </w:rPr>
            </w:rPrChange>
          </w:rPr>
          <w:delText>-12</w:delText>
        </w:r>
      </w:del>
      <w:r w:rsidRPr="004C5F3D">
        <w:rPr>
          <w:rFonts w:ascii="Times New Roman" w:hAnsi="Times New Roman" w:cs="Times New Roman"/>
          <w:sz w:val="24"/>
          <w:szCs w:val="24"/>
          <w:rPrChange w:id="11" w:author="Jordon Beijing" w:date="2020-09-04T15:45:00Z">
            <w:rPr>
              <w:rFonts w:hint="eastAsia"/>
            </w:rPr>
          </w:rPrChange>
        </w:rPr>
        <w:t xml:space="preserve">, Draft </w:t>
      </w:r>
      <w:ins w:id="12" w:author="Jordon Beijing" w:date="2020-09-04T15:46:00Z">
        <w:r>
          <w:rPr>
            <w:rFonts w:ascii="Times New Roman" w:hAnsi="Times New Roman" w:cs="Times New Roman"/>
            <w:sz w:val="24"/>
            <w:szCs w:val="24"/>
          </w:rPr>
          <w:t>2</w:t>
        </w:r>
      </w:ins>
      <w:del w:id="13" w:author="Jordon Beijing" w:date="2020-09-04T15:46:00Z">
        <w:r w:rsidRPr="004C5F3D" w:rsidDel="004C5F3D">
          <w:rPr>
            <w:rFonts w:ascii="Times New Roman" w:hAnsi="Times New Roman" w:cs="Times New Roman"/>
            <w:sz w:val="24"/>
            <w:szCs w:val="24"/>
            <w:rPrChange w:id="14" w:author="Jordon Beijing" w:date="2020-09-04T15:45:00Z">
              <w:rPr>
                <w:rFonts w:hint="eastAsia"/>
              </w:rPr>
            </w:rPrChange>
          </w:rPr>
          <w:delText>1</w:delText>
        </w:r>
      </w:del>
    </w:p>
    <w:p w:rsidR="0018706A" w:rsidRPr="004C5F3D" w:rsidRDefault="004C5F3D">
      <w:pPr>
        <w:rPr>
          <w:rFonts w:ascii="Times New Roman" w:hAnsi="Times New Roman" w:cs="Times New Roman"/>
          <w:sz w:val="24"/>
          <w:szCs w:val="24"/>
          <w:rPrChange w:id="15" w:author="Jordon Beijing" w:date="2020-09-04T15:45:00Z">
            <w:rPr/>
          </w:rPrChange>
        </w:rPr>
      </w:pPr>
      <w:r w:rsidRPr="004C5F3D">
        <w:rPr>
          <w:rFonts w:ascii="Times New Roman" w:hAnsi="Times New Roman" w:cs="Times New Roman"/>
          <w:sz w:val="24"/>
          <w:szCs w:val="24"/>
          <w:rPrChange w:id="16" w:author="Jordon Beijing" w:date="2020-09-04T15:45:00Z">
            <w:rPr>
              <w:rFonts w:hint="eastAsia"/>
            </w:rPr>
          </w:rPrChange>
        </w:rPr>
        <w:t>M</w:t>
      </w:r>
      <w:r w:rsidRPr="004C5F3D">
        <w:rPr>
          <w:rFonts w:ascii="Times New Roman" w:hAnsi="Times New Roman" w:cs="Times New Roman"/>
          <w:sz w:val="24"/>
          <w:szCs w:val="24"/>
          <w:rPrChange w:id="17" w:author="Jordon Beijing" w:date="2020-09-04T15:45:00Z">
            <w:rPr/>
          </w:rPrChange>
        </w:rPr>
        <w:t>ichelle Wu</w:t>
      </w:r>
    </w:p>
    <w:p w:rsidR="0018706A" w:rsidRDefault="004C5F3D">
      <w:pPr>
        <w:rPr>
          <w:ins w:id="18" w:author="Jordon Beijing" w:date="2020-09-04T15:45:00Z"/>
          <w:rFonts w:ascii="Times New Roman" w:hAnsi="Times New Roman" w:cs="Times New Roman"/>
          <w:sz w:val="24"/>
          <w:szCs w:val="24"/>
        </w:rPr>
      </w:pPr>
      <w:ins w:id="19" w:author="Jordon Beijing" w:date="2020-09-04T15:49:00Z">
        <w:r>
          <w:rPr>
            <w:rFonts w:ascii="Times New Roman" w:hAnsi="Times New Roman" w:cs="Times New Roman"/>
            <w:sz w:val="24"/>
            <w:szCs w:val="24"/>
          </w:rPr>
          <w:t>2020/</w:t>
        </w:r>
      </w:ins>
      <w:del w:id="20" w:author="Jordon Beijing" w:date="2020-09-04T15:49:00Z">
        <w:r w:rsidRPr="004C5F3D" w:rsidDel="004C5F3D">
          <w:rPr>
            <w:rFonts w:ascii="Times New Roman" w:hAnsi="Times New Roman" w:cs="Times New Roman"/>
            <w:sz w:val="24"/>
            <w:szCs w:val="24"/>
            <w:rPrChange w:id="21" w:author="Jordon Beijing" w:date="2020-09-04T15:45:00Z">
              <w:rPr/>
            </w:rPrChange>
          </w:rPr>
          <w:delText>Two Journal</w:delText>
        </w:r>
        <w:r w:rsidRPr="004C5F3D" w:rsidDel="004C5F3D">
          <w:rPr>
            <w:rFonts w:ascii="Times New Roman" w:hAnsi="Times New Roman" w:cs="Times New Roman"/>
            <w:sz w:val="24"/>
            <w:szCs w:val="24"/>
            <w:rPrChange w:id="22" w:author="Jordon Beijing" w:date="2020-09-04T15:45:00Z">
              <w:rPr>
                <w:rFonts w:hint="eastAsia"/>
              </w:rPr>
            </w:rPrChange>
          </w:rPr>
          <w:delText>s</w:delText>
        </w:r>
      </w:del>
      <w:ins w:id="23" w:author="Jordon Beijing" w:date="2020-09-04T15:49:00Z">
        <w:r>
          <w:rPr>
            <w:rFonts w:ascii="Times New Roman" w:hAnsi="Times New Roman" w:cs="Times New Roman"/>
            <w:sz w:val="24"/>
            <w:szCs w:val="24"/>
          </w:rPr>
          <w:t>08/05</w:t>
        </w:r>
      </w:ins>
    </w:p>
    <w:p w:rsidR="004C5F3D" w:rsidRPr="004C5F3D" w:rsidRDefault="004C5F3D">
      <w:pPr>
        <w:rPr>
          <w:rFonts w:ascii="Times New Roman" w:hAnsi="Times New Roman" w:cs="Times New Roman"/>
          <w:sz w:val="24"/>
          <w:szCs w:val="24"/>
          <w:rPrChange w:id="24" w:author="Jordon Beijing" w:date="2020-09-04T15:45:00Z">
            <w:rPr/>
          </w:rPrChange>
        </w:rPr>
      </w:pPr>
      <w:bookmarkStart w:id="25" w:name="_GoBack"/>
      <w:bookmarkEnd w:id="25"/>
    </w:p>
    <w:p w:rsidR="0018706A" w:rsidRPr="004C5F3D" w:rsidRDefault="004C5F3D" w:rsidP="004C5F3D">
      <w:pPr>
        <w:jc w:val="center"/>
        <w:rPr>
          <w:ins w:id="26" w:author="Jordon Beijing" w:date="2020-09-04T15:45:00Z"/>
          <w:rFonts w:ascii="Times New Roman" w:hAnsi="Times New Roman" w:cs="Times New Roman"/>
          <w:b/>
          <w:bCs/>
          <w:sz w:val="24"/>
          <w:szCs w:val="24"/>
          <w:rPrChange w:id="27" w:author="Jordon Beijing" w:date="2020-09-04T15:46:00Z">
            <w:rPr>
              <w:ins w:id="28" w:author="Jordon Beijing" w:date="2020-09-04T15:45:00Z"/>
              <w:rFonts w:ascii="Times New Roman" w:hAnsi="Times New Roman" w:cs="Times New Roman"/>
              <w:sz w:val="24"/>
              <w:szCs w:val="24"/>
            </w:rPr>
          </w:rPrChange>
        </w:rPr>
        <w:pPrChange w:id="29" w:author="Jordon Beijing" w:date="2020-09-04T15:46:00Z">
          <w:pPr/>
        </w:pPrChange>
      </w:pPr>
      <w:ins w:id="30" w:author="Jordon Beijing" w:date="2020-09-04T15:45:00Z">
        <w:r w:rsidRPr="004C5F3D">
          <w:rPr>
            <w:rFonts w:ascii="Times New Roman" w:hAnsi="Times New Roman" w:cs="Times New Roman"/>
            <w:b/>
            <w:bCs/>
            <w:sz w:val="24"/>
            <w:szCs w:val="24"/>
            <w:rPrChange w:id="31" w:author="Jordon Beijing" w:date="2020-09-04T15:4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Journal Prompt 11: </w:t>
        </w:r>
      </w:ins>
      <w:del w:id="32" w:author="Jordon Beijing" w:date="2020-09-04T15:45:00Z">
        <w:r w:rsidRPr="004C5F3D" w:rsidDel="004C5F3D">
          <w:rPr>
            <w:rFonts w:ascii="Times New Roman" w:hAnsi="Times New Roman" w:cs="Times New Roman"/>
            <w:b/>
            <w:bCs/>
            <w:sz w:val="24"/>
            <w:szCs w:val="24"/>
            <w:rPrChange w:id="33" w:author="Jordon Beijing" w:date="2020-09-04T15:46:00Z">
              <w:rPr>
                <w:rFonts w:hint="eastAsia"/>
              </w:rPr>
            </w:rPrChange>
          </w:rPr>
          <w:delText>-</w:delText>
        </w:r>
      </w:del>
      <w:r w:rsidRPr="004C5F3D">
        <w:rPr>
          <w:rFonts w:ascii="Times New Roman" w:hAnsi="Times New Roman" w:cs="Times New Roman"/>
          <w:b/>
          <w:bCs/>
          <w:sz w:val="24"/>
          <w:szCs w:val="24"/>
          <w:rPrChange w:id="34" w:author="Jordon Beijing" w:date="2020-09-04T15:46:00Z">
            <w:rPr/>
          </w:rPrChange>
        </w:rPr>
        <w:t>What is your favorite way to show your individuality?</w:t>
      </w:r>
    </w:p>
    <w:p w:rsidR="004C5F3D" w:rsidRPr="004C5F3D" w:rsidRDefault="004C5F3D">
      <w:pPr>
        <w:rPr>
          <w:rFonts w:ascii="Times New Roman" w:hAnsi="Times New Roman" w:cs="Times New Roman"/>
          <w:sz w:val="24"/>
          <w:szCs w:val="24"/>
          <w:rPrChange w:id="35" w:author="Jordon Beijing" w:date="2020-09-04T15:45:00Z">
            <w:rPr/>
          </w:rPrChange>
        </w:rPr>
      </w:pPr>
    </w:p>
    <w:p w:rsidR="0018706A" w:rsidRPr="004C5F3D" w:rsidDel="004C5F3D" w:rsidRDefault="004C5F3D" w:rsidP="004C5F3D">
      <w:pPr>
        <w:ind w:firstLine="420"/>
        <w:rPr>
          <w:del w:id="36" w:author="Jordon Beijing" w:date="2020-09-04T15:54:00Z"/>
          <w:rFonts w:ascii="Times New Roman" w:hAnsi="Times New Roman" w:cs="Times New Roman"/>
          <w:sz w:val="24"/>
          <w:szCs w:val="24"/>
          <w:rPrChange w:id="37" w:author="Jordon Beijing" w:date="2020-09-04T15:45:00Z">
            <w:rPr>
              <w:del w:id="38" w:author="Jordon Beijing" w:date="2020-09-04T15:54:00Z"/>
            </w:rPr>
          </w:rPrChange>
        </w:rPr>
        <w:pPrChange w:id="39" w:author="Jordon Beijing" w:date="2020-09-04T15:48:00Z">
          <w:pPr/>
        </w:pPrChange>
      </w:pPr>
      <w:del w:id="40" w:author="Jordon Beijing" w:date="2020-09-04T15:47:00Z">
        <w:r w:rsidRPr="004C5F3D" w:rsidDel="004C5F3D">
          <w:rPr>
            <w:rFonts w:ascii="Times New Roman" w:hAnsi="Times New Roman" w:cs="Times New Roman"/>
            <w:sz w:val="24"/>
            <w:szCs w:val="24"/>
            <w:rPrChange w:id="41" w:author="Jordon Beijing" w:date="2020-09-04T15:45:00Z">
              <w:rPr/>
            </w:rPrChange>
          </w:rPr>
          <w:delText xml:space="preserve">      </w:delText>
        </w:r>
      </w:del>
      <w:r w:rsidRPr="004C5F3D">
        <w:rPr>
          <w:rFonts w:ascii="Times New Roman" w:hAnsi="Times New Roman" w:cs="Times New Roman"/>
          <w:sz w:val="24"/>
          <w:szCs w:val="24"/>
          <w:rPrChange w:id="42" w:author="Jordon Beijing" w:date="2020-09-04T15:45:00Z">
            <w:rPr/>
          </w:rPrChange>
        </w:rPr>
        <w:t xml:space="preserve">I’m </w:t>
      </w:r>
      <w:del w:id="43" w:author="Jordon Beijing" w:date="2020-09-04T15:49:00Z">
        <w:r w:rsidRPr="004C5F3D" w:rsidDel="004C5F3D">
          <w:rPr>
            <w:rFonts w:ascii="Times New Roman" w:hAnsi="Times New Roman" w:cs="Times New Roman"/>
            <w:sz w:val="24"/>
            <w:szCs w:val="24"/>
            <w:rPrChange w:id="44" w:author="Jordon Beijing" w:date="2020-09-04T15:45:00Z">
              <w:rPr/>
            </w:rPrChange>
          </w:rPr>
          <w:delText xml:space="preserve">kind </w:delText>
        </w:r>
      </w:del>
      <w:ins w:id="45" w:author="Jordon Beijing" w:date="2020-09-04T15:49:00Z">
        <w:r>
          <w:rPr>
            <w:rFonts w:ascii="Times New Roman" w:hAnsi="Times New Roman" w:cs="Times New Roman"/>
            <w:sz w:val="24"/>
            <w:szCs w:val="24"/>
          </w:rPr>
          <w:t>more</w:t>
        </w:r>
        <w:r w:rsidRPr="004C5F3D">
          <w:rPr>
            <w:rFonts w:ascii="Times New Roman" w:hAnsi="Times New Roman" w:cs="Times New Roman"/>
            <w:sz w:val="24"/>
            <w:szCs w:val="24"/>
            <w:rPrChange w:id="46" w:author="Jordon Beijing" w:date="2020-09-04T15:45:00Z">
              <w:rPr/>
            </w:rPrChange>
          </w:rPr>
          <w:t xml:space="preserve"> </w:t>
        </w:r>
      </w:ins>
      <w:r w:rsidRPr="004C5F3D">
        <w:rPr>
          <w:rFonts w:ascii="Times New Roman" w:hAnsi="Times New Roman" w:cs="Times New Roman"/>
          <w:sz w:val="24"/>
          <w:szCs w:val="24"/>
          <w:rPrChange w:id="47" w:author="Jordon Beijing" w:date="2020-09-04T15:45:00Z">
            <w:rPr/>
          </w:rPrChange>
        </w:rPr>
        <w:t xml:space="preserve">of </w:t>
      </w:r>
      <w:ins w:id="48" w:author="Jordon Beijing" w:date="2020-09-04T15:49:00Z">
        <w:r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Pr="004C5F3D">
        <w:rPr>
          <w:rFonts w:ascii="Times New Roman" w:hAnsi="Times New Roman" w:cs="Times New Roman"/>
          <w:sz w:val="24"/>
          <w:szCs w:val="24"/>
          <w:rPrChange w:id="49" w:author="Jordon Beijing" w:date="2020-09-04T15:45:00Z">
            <w:rPr/>
          </w:rPrChange>
        </w:rPr>
        <w:t>listener</w:t>
      </w:r>
      <w:ins w:id="50" w:author="Jordon Beijing" w:date="2020-09-04T15:49:00Z">
        <w:r>
          <w:rPr>
            <w:rFonts w:ascii="Times New Roman" w:hAnsi="Times New Roman" w:cs="Times New Roman"/>
            <w:sz w:val="24"/>
            <w:szCs w:val="24"/>
          </w:rPr>
          <w:t>;</w:t>
        </w:r>
      </w:ins>
      <w:del w:id="51" w:author="Jordon Beijing" w:date="2020-09-04T15:49:00Z">
        <w:r w:rsidRPr="004C5F3D" w:rsidDel="004C5F3D">
          <w:rPr>
            <w:rFonts w:ascii="Times New Roman" w:hAnsi="Times New Roman" w:cs="Times New Roman"/>
            <w:sz w:val="24"/>
            <w:szCs w:val="24"/>
            <w:rPrChange w:id="52" w:author="Jordon Beijing" w:date="2020-09-04T15:45:00Z">
              <w:rPr/>
            </w:rPrChange>
          </w:rPr>
          <w:delText>,</w:delText>
        </w:r>
      </w:del>
      <w:r w:rsidRPr="004C5F3D">
        <w:rPr>
          <w:rFonts w:ascii="Times New Roman" w:hAnsi="Times New Roman" w:cs="Times New Roman"/>
          <w:sz w:val="24"/>
          <w:szCs w:val="24"/>
          <w:rPrChange w:id="53" w:author="Jordon Beijing" w:date="2020-09-04T15:45:00Z">
            <w:rPr/>
          </w:rPrChange>
        </w:rPr>
        <w:t xml:space="preserve"> I always listen to everybody</w:t>
      </w:r>
      <w:ins w:id="54" w:author="Jordon Beijing" w:date="2020-09-04T15:49:00Z">
        <w:r>
          <w:rPr>
            <w:rFonts w:ascii="Times New Roman" w:hAnsi="Times New Roman" w:cs="Times New Roman"/>
            <w:sz w:val="24"/>
            <w:szCs w:val="24"/>
          </w:rPr>
          <w:t>.</w:t>
        </w:r>
      </w:ins>
      <w:del w:id="55" w:author="Jordon Beijing" w:date="2020-09-04T15:49:00Z">
        <w:r w:rsidRPr="004C5F3D" w:rsidDel="004C5F3D">
          <w:rPr>
            <w:rFonts w:ascii="Times New Roman" w:hAnsi="Times New Roman" w:cs="Times New Roman"/>
            <w:sz w:val="24"/>
            <w:szCs w:val="24"/>
            <w:rPrChange w:id="56" w:author="Jordon Beijing" w:date="2020-09-04T15:45:00Z">
              <w:rPr/>
            </w:rPrChange>
          </w:rPr>
          <w:delText>,</w:delText>
        </w:r>
      </w:del>
      <w:r w:rsidRPr="004C5F3D">
        <w:rPr>
          <w:rFonts w:ascii="Times New Roman" w:hAnsi="Times New Roman" w:cs="Times New Roman"/>
          <w:sz w:val="24"/>
          <w:szCs w:val="24"/>
          <w:rPrChange w:id="57" w:author="Jordon Beijing" w:date="2020-09-04T15:45:00Z">
            <w:rPr/>
          </w:rPrChange>
        </w:rPr>
        <w:t xml:space="preserve"> </w:t>
      </w:r>
      <w:ins w:id="58" w:author="Jordon Beijing" w:date="2020-09-04T15:49:00Z">
        <w:r>
          <w:rPr>
            <w:rFonts w:ascii="Times New Roman" w:hAnsi="Times New Roman" w:cs="Times New Roman"/>
            <w:sz w:val="24"/>
            <w:szCs w:val="24"/>
          </w:rPr>
          <w:t>S</w:t>
        </w:r>
      </w:ins>
      <w:del w:id="59" w:author="Jordon Beijing" w:date="2020-09-04T15:49:00Z">
        <w:r w:rsidRPr="004C5F3D" w:rsidDel="004C5F3D">
          <w:rPr>
            <w:rFonts w:ascii="Times New Roman" w:hAnsi="Times New Roman" w:cs="Times New Roman"/>
            <w:sz w:val="24"/>
            <w:szCs w:val="24"/>
            <w:rPrChange w:id="60" w:author="Jordon Beijing" w:date="2020-09-04T15:45:00Z">
              <w:rPr/>
            </w:rPrChange>
          </w:rPr>
          <w:delText>s</w:delText>
        </w:r>
      </w:del>
      <w:r w:rsidRPr="004C5F3D">
        <w:rPr>
          <w:rFonts w:ascii="Times New Roman" w:hAnsi="Times New Roman" w:cs="Times New Roman"/>
          <w:sz w:val="24"/>
          <w:szCs w:val="24"/>
          <w:rPrChange w:id="61" w:author="Jordon Beijing" w:date="2020-09-04T15:45:00Z">
            <w:rPr/>
          </w:rPrChange>
        </w:rPr>
        <w:t xml:space="preserve">ome </w:t>
      </w:r>
      <w:del w:id="62" w:author="Jordon Beijing" w:date="2020-09-04T15:50:00Z">
        <w:r w:rsidRPr="004C5F3D" w:rsidDel="004C5F3D">
          <w:rPr>
            <w:rFonts w:ascii="Times New Roman" w:hAnsi="Times New Roman" w:cs="Times New Roman"/>
            <w:sz w:val="24"/>
            <w:szCs w:val="24"/>
            <w:rPrChange w:id="63" w:author="Jordon Beijing" w:date="2020-09-04T15:45:00Z">
              <w:rPr/>
            </w:rPrChange>
          </w:rPr>
          <w:delText xml:space="preserve">people </w:delText>
        </w:r>
      </w:del>
      <w:ins w:id="64" w:author="Jordon Beijing" w:date="2020-09-04T15:50:00Z">
        <w:r>
          <w:rPr>
            <w:rFonts w:ascii="Times New Roman" w:hAnsi="Times New Roman" w:cs="Times New Roman"/>
            <w:sz w:val="24"/>
            <w:szCs w:val="24"/>
          </w:rPr>
          <w:t>friends</w:t>
        </w:r>
        <w:r w:rsidRPr="004C5F3D">
          <w:rPr>
            <w:rFonts w:ascii="Times New Roman" w:hAnsi="Times New Roman" w:cs="Times New Roman"/>
            <w:sz w:val="24"/>
            <w:szCs w:val="24"/>
            <w:rPrChange w:id="65" w:author="Jordon Beijing" w:date="2020-09-04T15:45:00Z">
              <w:rPr/>
            </w:rPrChange>
          </w:rPr>
          <w:t xml:space="preserve"> </w:t>
        </w:r>
      </w:ins>
      <w:r w:rsidRPr="004C5F3D">
        <w:rPr>
          <w:rFonts w:ascii="Times New Roman" w:hAnsi="Times New Roman" w:cs="Times New Roman"/>
          <w:sz w:val="24"/>
          <w:szCs w:val="24"/>
          <w:rPrChange w:id="66" w:author="Jordon Beijing" w:date="2020-09-04T15:45:00Z">
            <w:rPr/>
          </w:rPrChange>
        </w:rPr>
        <w:t>complain about their parent</w:t>
      </w:r>
      <w:ins w:id="67" w:author="Jordon Beijing" w:date="2020-09-04T15:49:00Z">
        <w:r>
          <w:rPr>
            <w:rFonts w:ascii="Times New Roman" w:hAnsi="Times New Roman" w:cs="Times New Roman"/>
            <w:sz w:val="24"/>
            <w:szCs w:val="24"/>
          </w:rPr>
          <w:t>s</w:t>
        </w:r>
      </w:ins>
      <w:r w:rsidRPr="004C5F3D">
        <w:rPr>
          <w:rFonts w:ascii="Times New Roman" w:hAnsi="Times New Roman" w:cs="Times New Roman"/>
          <w:sz w:val="24"/>
          <w:szCs w:val="24"/>
          <w:rPrChange w:id="68" w:author="Jordon Beijing" w:date="2020-09-04T15:45:00Z">
            <w:rPr/>
          </w:rPrChange>
        </w:rPr>
        <w:t xml:space="preserve"> to me</w:t>
      </w:r>
      <w:del w:id="69" w:author="Jordon Beijing" w:date="2020-09-04T15:52:00Z">
        <w:r w:rsidRPr="004C5F3D" w:rsidDel="004C5F3D">
          <w:rPr>
            <w:rFonts w:ascii="Times New Roman" w:hAnsi="Times New Roman" w:cs="Times New Roman"/>
            <w:sz w:val="24"/>
            <w:szCs w:val="24"/>
            <w:rPrChange w:id="70" w:author="Jordon Beijing" w:date="2020-09-04T15:45:00Z">
              <w:rPr/>
            </w:rPrChange>
          </w:rPr>
          <w:delText>,</w:delText>
        </w:r>
      </w:del>
      <w:r w:rsidRPr="004C5F3D">
        <w:rPr>
          <w:rFonts w:ascii="Times New Roman" w:hAnsi="Times New Roman" w:cs="Times New Roman"/>
          <w:sz w:val="24"/>
          <w:szCs w:val="24"/>
          <w:rPrChange w:id="71" w:author="Jordon Beijing" w:date="2020-09-04T15:45:00Z">
            <w:rPr/>
          </w:rPrChange>
        </w:rPr>
        <w:t xml:space="preserve"> and </w:t>
      </w:r>
      <w:del w:id="72" w:author="Jordon Beijing" w:date="2020-09-04T15:50:00Z">
        <w:r w:rsidRPr="004C5F3D" w:rsidDel="004C5F3D">
          <w:rPr>
            <w:rFonts w:ascii="Times New Roman" w:hAnsi="Times New Roman" w:cs="Times New Roman"/>
            <w:sz w:val="24"/>
            <w:szCs w:val="24"/>
            <w:rPrChange w:id="73" w:author="Jordon Beijing" w:date="2020-09-04T15:45:00Z">
              <w:rPr/>
            </w:rPrChange>
          </w:rPr>
          <w:delText xml:space="preserve">some </w:delText>
        </w:r>
      </w:del>
      <w:ins w:id="74" w:author="Jordon Beijing" w:date="2020-09-04T15:50:00Z">
        <w:r>
          <w:rPr>
            <w:rFonts w:ascii="Times New Roman" w:hAnsi="Times New Roman" w:cs="Times New Roman"/>
            <w:sz w:val="24"/>
            <w:szCs w:val="24"/>
          </w:rPr>
          <w:t>other</w:t>
        </w:r>
        <w:r w:rsidRPr="004C5F3D">
          <w:rPr>
            <w:rFonts w:ascii="Times New Roman" w:hAnsi="Times New Roman" w:cs="Times New Roman"/>
            <w:sz w:val="24"/>
            <w:szCs w:val="24"/>
            <w:rPrChange w:id="75" w:author="Jordon Beijing" w:date="2020-09-04T15:45:00Z">
              <w:rPr/>
            </w:rPrChange>
          </w:rPr>
          <w:t xml:space="preserve"> </w:t>
        </w:r>
        <w:r>
          <w:rPr>
            <w:rFonts w:ascii="Times New Roman" w:hAnsi="Times New Roman" w:cs="Times New Roman"/>
            <w:sz w:val="24"/>
            <w:szCs w:val="24"/>
          </w:rPr>
          <w:t>f</w:t>
        </w:r>
      </w:ins>
      <w:del w:id="76" w:author="Jordon Beijing" w:date="2020-09-04T15:50:00Z">
        <w:r w:rsidRPr="004C5F3D" w:rsidDel="004C5F3D">
          <w:rPr>
            <w:rFonts w:ascii="Times New Roman" w:hAnsi="Times New Roman" w:cs="Times New Roman"/>
            <w:sz w:val="24"/>
            <w:szCs w:val="24"/>
            <w:rPrChange w:id="77" w:author="Jordon Beijing" w:date="2020-09-04T15:45:00Z">
              <w:rPr/>
            </w:rPrChange>
          </w:rPr>
          <w:delText xml:space="preserve">people </w:delText>
        </w:r>
      </w:del>
      <w:ins w:id="78" w:author="Jordon Beijing" w:date="2020-09-04T15:50:00Z">
        <w:r>
          <w:rPr>
            <w:rFonts w:ascii="Times New Roman" w:hAnsi="Times New Roman" w:cs="Times New Roman"/>
            <w:sz w:val="24"/>
            <w:szCs w:val="24"/>
          </w:rPr>
          <w:t>riends</w:t>
        </w:r>
        <w:r w:rsidRPr="004C5F3D">
          <w:rPr>
            <w:rFonts w:ascii="Times New Roman" w:hAnsi="Times New Roman" w:cs="Times New Roman"/>
            <w:sz w:val="24"/>
            <w:szCs w:val="24"/>
            <w:rPrChange w:id="79" w:author="Jordon Beijing" w:date="2020-09-04T15:45:00Z">
              <w:rPr/>
            </w:rPrChange>
          </w:rPr>
          <w:t xml:space="preserve"> </w:t>
        </w:r>
      </w:ins>
      <w:del w:id="80" w:author="Jordon Beijing" w:date="2020-09-04T15:50:00Z">
        <w:r w:rsidRPr="004C5F3D" w:rsidDel="004C5F3D">
          <w:rPr>
            <w:rFonts w:ascii="Times New Roman" w:hAnsi="Times New Roman" w:cs="Times New Roman"/>
            <w:sz w:val="24"/>
            <w:szCs w:val="24"/>
            <w:rPrChange w:id="81" w:author="Jordon Beijing" w:date="2020-09-04T15:45:00Z">
              <w:rPr/>
            </w:rPrChange>
          </w:rPr>
          <w:delText xml:space="preserve">narrate </w:delText>
        </w:r>
      </w:del>
      <w:ins w:id="82" w:author="Jordon Beijing" w:date="2020-09-04T15:50:00Z">
        <w:r>
          <w:rPr>
            <w:rFonts w:ascii="Times New Roman" w:hAnsi="Times New Roman" w:cs="Times New Roman"/>
            <w:sz w:val="24"/>
            <w:szCs w:val="24"/>
          </w:rPr>
          <w:t>gossip</w:t>
        </w:r>
        <w:r w:rsidRPr="004C5F3D">
          <w:rPr>
            <w:rFonts w:ascii="Times New Roman" w:hAnsi="Times New Roman" w:cs="Times New Roman"/>
            <w:sz w:val="24"/>
            <w:szCs w:val="24"/>
            <w:rPrChange w:id="83" w:author="Jordon Beijing" w:date="2020-09-04T15:45:00Z">
              <w:rPr/>
            </w:rPrChange>
          </w:rPr>
          <w:t xml:space="preserve"> </w:t>
        </w:r>
      </w:ins>
      <w:r w:rsidRPr="004C5F3D">
        <w:rPr>
          <w:rFonts w:ascii="Times New Roman" w:hAnsi="Times New Roman" w:cs="Times New Roman"/>
          <w:sz w:val="24"/>
          <w:szCs w:val="24"/>
          <w:rPrChange w:id="84" w:author="Jordon Beijing" w:date="2020-09-04T15:45:00Z">
            <w:rPr/>
          </w:rPrChange>
        </w:rPr>
        <w:t>about people around them</w:t>
      </w:r>
      <w:ins w:id="85" w:author="Jordon Beijing" w:date="2020-09-04T15:50:00Z">
        <w:r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del w:id="86" w:author="Jordon Beijing" w:date="2020-09-04T15:50:00Z">
        <w:r w:rsidRPr="004C5F3D" w:rsidDel="004C5F3D">
          <w:rPr>
            <w:rFonts w:ascii="Times New Roman" w:hAnsi="Times New Roman" w:cs="Times New Roman"/>
            <w:sz w:val="24"/>
            <w:szCs w:val="24"/>
            <w:rPrChange w:id="87" w:author="Jordon Beijing" w:date="2020-09-04T15:45:00Z">
              <w:rPr/>
            </w:rPrChange>
          </w:rPr>
          <w:delText xml:space="preserve"> </w:delText>
        </w:r>
        <w:r w:rsidRPr="004C5F3D" w:rsidDel="004C5F3D">
          <w:rPr>
            <w:rFonts w:ascii="Times New Roman" w:hAnsi="Times New Roman" w:cs="Times New Roman"/>
            <w:sz w:val="24"/>
            <w:szCs w:val="24"/>
            <w:rPrChange w:id="88" w:author="Jordon Beijing" w:date="2020-09-04T15:45:00Z">
              <w:rPr/>
            </w:rPrChange>
          </w:rPr>
          <w:delText xml:space="preserve">to me. </w:delText>
        </w:r>
      </w:del>
      <w:r w:rsidRPr="004C5F3D">
        <w:rPr>
          <w:rFonts w:ascii="Times New Roman" w:hAnsi="Times New Roman" w:cs="Times New Roman"/>
          <w:sz w:val="24"/>
          <w:szCs w:val="24"/>
          <w:rPrChange w:id="89" w:author="Jordon Beijing" w:date="2020-09-04T15:45:00Z">
            <w:rPr/>
          </w:rPrChange>
        </w:rPr>
        <w:t xml:space="preserve">Some </w:t>
      </w:r>
      <w:del w:id="90" w:author="Jordon Beijing" w:date="2020-09-04T15:53:00Z">
        <w:r w:rsidRPr="004C5F3D" w:rsidDel="004C5F3D">
          <w:rPr>
            <w:rFonts w:ascii="Times New Roman" w:hAnsi="Times New Roman" w:cs="Times New Roman"/>
            <w:sz w:val="24"/>
            <w:szCs w:val="24"/>
            <w:rPrChange w:id="91" w:author="Jordon Beijing" w:date="2020-09-04T15:45:00Z">
              <w:rPr/>
            </w:rPrChange>
          </w:rPr>
          <w:delText xml:space="preserve">people </w:delText>
        </w:r>
      </w:del>
      <w:ins w:id="92" w:author="Jordon Beijing" w:date="2020-09-04T15:53:00Z">
        <w:r>
          <w:rPr>
            <w:rFonts w:ascii="Times New Roman" w:hAnsi="Times New Roman" w:cs="Times New Roman"/>
            <w:sz w:val="24"/>
            <w:szCs w:val="24"/>
          </w:rPr>
          <w:t>friends</w:t>
        </w:r>
        <w:r w:rsidRPr="004C5F3D">
          <w:rPr>
            <w:rFonts w:ascii="Times New Roman" w:hAnsi="Times New Roman" w:cs="Times New Roman"/>
            <w:sz w:val="24"/>
            <w:szCs w:val="24"/>
            <w:rPrChange w:id="93" w:author="Jordon Beijing" w:date="2020-09-04T15:45:00Z">
              <w:rPr/>
            </w:rPrChange>
          </w:rPr>
          <w:t xml:space="preserve"> </w:t>
        </w:r>
        <w:r>
          <w:rPr>
            <w:rFonts w:ascii="Times New Roman" w:hAnsi="Times New Roman" w:cs="Times New Roman"/>
            <w:sz w:val="24"/>
            <w:szCs w:val="24"/>
          </w:rPr>
          <w:t xml:space="preserve">have </w:t>
        </w:r>
      </w:ins>
      <w:r w:rsidRPr="004C5F3D">
        <w:rPr>
          <w:rFonts w:ascii="Times New Roman" w:hAnsi="Times New Roman" w:cs="Times New Roman"/>
          <w:sz w:val="24"/>
          <w:szCs w:val="24"/>
          <w:rPrChange w:id="94" w:author="Jordon Beijing" w:date="2020-09-04T15:45:00Z">
            <w:rPr/>
          </w:rPrChange>
        </w:rPr>
        <w:t>asked me about what choice</w:t>
      </w:r>
      <w:ins w:id="95" w:author="Jordon Beijing" w:date="2020-09-04T15:50:00Z">
        <w:r>
          <w:rPr>
            <w:rFonts w:ascii="Times New Roman" w:hAnsi="Times New Roman" w:cs="Times New Roman"/>
            <w:sz w:val="24"/>
            <w:szCs w:val="24"/>
          </w:rPr>
          <w:t>s</w:t>
        </w:r>
      </w:ins>
      <w:r w:rsidRPr="004C5F3D">
        <w:rPr>
          <w:rFonts w:ascii="Times New Roman" w:hAnsi="Times New Roman" w:cs="Times New Roman"/>
          <w:sz w:val="24"/>
          <w:szCs w:val="24"/>
          <w:rPrChange w:id="96" w:author="Jordon Beijing" w:date="2020-09-04T15:45:00Z">
            <w:rPr/>
          </w:rPrChange>
        </w:rPr>
        <w:t xml:space="preserve"> </w:t>
      </w:r>
      <w:ins w:id="97" w:author="Jordon Beijing" w:date="2020-09-04T15:50:00Z">
        <w:r>
          <w:rPr>
            <w:rFonts w:ascii="Times New Roman" w:hAnsi="Times New Roman" w:cs="Times New Roman"/>
            <w:sz w:val="24"/>
            <w:szCs w:val="24"/>
          </w:rPr>
          <w:t xml:space="preserve">they </w:t>
        </w:r>
      </w:ins>
      <w:r w:rsidRPr="004C5F3D">
        <w:rPr>
          <w:rFonts w:ascii="Times New Roman" w:hAnsi="Times New Roman" w:cs="Times New Roman"/>
          <w:sz w:val="24"/>
          <w:szCs w:val="24"/>
          <w:rPrChange w:id="98" w:author="Jordon Beijing" w:date="2020-09-04T15:45:00Z">
            <w:rPr/>
          </w:rPrChange>
        </w:rPr>
        <w:t xml:space="preserve">should </w:t>
      </w:r>
      <w:del w:id="99" w:author="Jordon Beijing" w:date="2020-09-04T15:50:00Z">
        <w:r w:rsidRPr="004C5F3D" w:rsidDel="004C5F3D">
          <w:rPr>
            <w:rFonts w:ascii="Times New Roman" w:hAnsi="Times New Roman" w:cs="Times New Roman"/>
            <w:sz w:val="24"/>
            <w:szCs w:val="24"/>
            <w:rPrChange w:id="100" w:author="Jordon Beijing" w:date="2020-09-04T15:45:00Z">
              <w:rPr/>
            </w:rPrChange>
          </w:rPr>
          <w:delText xml:space="preserve">they </w:delText>
        </w:r>
      </w:del>
      <w:r w:rsidRPr="004C5F3D">
        <w:rPr>
          <w:rFonts w:ascii="Times New Roman" w:hAnsi="Times New Roman" w:cs="Times New Roman"/>
          <w:sz w:val="24"/>
          <w:szCs w:val="24"/>
          <w:rPrChange w:id="101" w:author="Jordon Beijing" w:date="2020-09-04T15:45:00Z">
            <w:rPr/>
          </w:rPrChange>
        </w:rPr>
        <w:t xml:space="preserve">make. </w:t>
      </w:r>
      <w:ins w:id="102" w:author="Jordon Beijing" w:date="2020-09-04T15:51:00Z">
        <w:r>
          <w:rPr>
            <w:rFonts w:ascii="Times New Roman" w:hAnsi="Times New Roman" w:cs="Times New Roman"/>
            <w:sz w:val="24"/>
            <w:szCs w:val="24"/>
          </w:rPr>
          <w:t>When p</w:t>
        </w:r>
      </w:ins>
      <w:del w:id="103" w:author="Jordon Beijing" w:date="2020-09-04T15:51:00Z">
        <w:r w:rsidRPr="004C5F3D" w:rsidDel="004C5F3D">
          <w:rPr>
            <w:rFonts w:ascii="Times New Roman" w:hAnsi="Times New Roman" w:cs="Times New Roman"/>
            <w:sz w:val="24"/>
            <w:szCs w:val="24"/>
            <w:rPrChange w:id="104" w:author="Jordon Beijing" w:date="2020-09-04T15:45:00Z">
              <w:rPr/>
            </w:rPrChange>
          </w:rPr>
          <w:delText>P</w:delText>
        </w:r>
      </w:del>
      <w:r w:rsidRPr="004C5F3D">
        <w:rPr>
          <w:rFonts w:ascii="Times New Roman" w:hAnsi="Times New Roman" w:cs="Times New Roman"/>
          <w:sz w:val="24"/>
          <w:szCs w:val="24"/>
          <w:rPrChange w:id="105" w:author="Jordon Beijing" w:date="2020-09-04T15:45:00Z">
            <w:rPr/>
          </w:rPrChange>
        </w:rPr>
        <w:t xml:space="preserve">eople trust me </w:t>
      </w:r>
      <w:ins w:id="106" w:author="Jordon Beijing" w:date="2020-09-04T15:53:00Z">
        <w:r>
          <w:rPr>
            <w:rFonts w:ascii="Times New Roman" w:hAnsi="Times New Roman" w:cs="Times New Roman"/>
            <w:sz w:val="24"/>
            <w:szCs w:val="24"/>
          </w:rPr>
          <w:t xml:space="preserve">enough to </w:t>
        </w:r>
      </w:ins>
      <w:del w:id="107" w:author="Jordon Beijing" w:date="2020-09-04T15:53:00Z">
        <w:r w:rsidRPr="004C5F3D" w:rsidDel="004C5F3D">
          <w:rPr>
            <w:rFonts w:ascii="Times New Roman" w:hAnsi="Times New Roman" w:cs="Times New Roman"/>
            <w:sz w:val="24"/>
            <w:szCs w:val="24"/>
            <w:rPrChange w:id="108" w:author="Jordon Beijing" w:date="2020-09-04T15:45:00Z">
              <w:rPr/>
            </w:rPrChange>
          </w:rPr>
          <w:delText xml:space="preserve">and </w:delText>
        </w:r>
      </w:del>
      <w:del w:id="109" w:author="Jordon Beijing" w:date="2020-09-04T15:51:00Z">
        <w:r w:rsidRPr="004C5F3D" w:rsidDel="004C5F3D">
          <w:rPr>
            <w:rFonts w:ascii="Times New Roman" w:hAnsi="Times New Roman" w:cs="Times New Roman"/>
            <w:sz w:val="24"/>
            <w:szCs w:val="24"/>
            <w:rPrChange w:id="110" w:author="Jordon Beijing" w:date="2020-09-04T15:45:00Z">
              <w:rPr/>
            </w:rPrChange>
          </w:rPr>
          <w:delText xml:space="preserve">told </w:delText>
        </w:r>
      </w:del>
      <w:ins w:id="111" w:author="Jordon Beijing" w:date="2020-09-04T15:51:00Z">
        <w:r>
          <w:rPr>
            <w:rFonts w:ascii="Times New Roman" w:hAnsi="Times New Roman" w:cs="Times New Roman"/>
            <w:sz w:val="24"/>
            <w:szCs w:val="24"/>
          </w:rPr>
          <w:t>tell</w:t>
        </w:r>
        <w:r w:rsidRPr="004C5F3D">
          <w:rPr>
            <w:rFonts w:ascii="Times New Roman" w:hAnsi="Times New Roman" w:cs="Times New Roman"/>
            <w:sz w:val="24"/>
            <w:szCs w:val="24"/>
            <w:rPrChange w:id="112" w:author="Jordon Beijing" w:date="2020-09-04T15:45:00Z">
              <w:rPr/>
            </w:rPrChange>
          </w:rPr>
          <w:t xml:space="preserve"> </w:t>
        </w:r>
      </w:ins>
      <w:r w:rsidRPr="004C5F3D">
        <w:rPr>
          <w:rFonts w:ascii="Times New Roman" w:hAnsi="Times New Roman" w:cs="Times New Roman"/>
          <w:sz w:val="24"/>
          <w:szCs w:val="24"/>
          <w:rPrChange w:id="113" w:author="Jordon Beijing" w:date="2020-09-04T15:45:00Z">
            <w:rPr/>
          </w:rPrChange>
        </w:rPr>
        <w:t>me their trou</w:t>
      </w:r>
      <w:r w:rsidRPr="004C5F3D">
        <w:rPr>
          <w:rFonts w:ascii="Times New Roman" w:hAnsi="Times New Roman" w:cs="Times New Roman"/>
          <w:sz w:val="24"/>
          <w:szCs w:val="24"/>
          <w:rPrChange w:id="114" w:author="Jordon Beijing" w:date="2020-09-04T15:45:00Z">
            <w:rPr/>
          </w:rPrChange>
        </w:rPr>
        <w:t xml:space="preserve">bles, I listen and give them my advice. I think I’m a good listener to </w:t>
      </w:r>
      <w:del w:id="115" w:author="Jordon Beijing" w:date="2020-09-04T15:53:00Z">
        <w:r w:rsidRPr="004C5F3D" w:rsidDel="004C5F3D">
          <w:rPr>
            <w:rFonts w:ascii="Times New Roman" w:hAnsi="Times New Roman" w:cs="Times New Roman"/>
            <w:sz w:val="24"/>
            <w:szCs w:val="24"/>
            <w:rPrChange w:id="116" w:author="Jordon Beijing" w:date="2020-09-04T15:45:00Z">
              <w:rPr/>
            </w:rPrChange>
          </w:rPr>
          <w:delText xml:space="preserve">people </w:delText>
        </w:r>
      </w:del>
      <w:ins w:id="117" w:author="Jordon Beijing" w:date="2020-09-04T15:53:00Z">
        <w:r>
          <w:rPr>
            <w:rFonts w:ascii="Times New Roman" w:hAnsi="Times New Roman" w:cs="Times New Roman"/>
            <w:sz w:val="24"/>
            <w:szCs w:val="24"/>
          </w:rPr>
          <w:t>those</w:t>
        </w:r>
        <w:r w:rsidRPr="004C5F3D">
          <w:rPr>
            <w:rFonts w:ascii="Times New Roman" w:hAnsi="Times New Roman" w:cs="Times New Roman"/>
            <w:sz w:val="24"/>
            <w:szCs w:val="24"/>
            <w:rPrChange w:id="118" w:author="Jordon Beijing" w:date="2020-09-04T15:45:00Z">
              <w:rPr/>
            </w:rPrChange>
          </w:rPr>
          <w:t xml:space="preserve"> </w:t>
        </w:r>
      </w:ins>
      <w:r w:rsidRPr="004C5F3D">
        <w:rPr>
          <w:rFonts w:ascii="Times New Roman" w:hAnsi="Times New Roman" w:cs="Times New Roman"/>
          <w:sz w:val="24"/>
          <w:szCs w:val="24"/>
          <w:rPrChange w:id="119" w:author="Jordon Beijing" w:date="2020-09-04T15:45:00Z">
            <w:rPr/>
          </w:rPrChange>
        </w:rPr>
        <w:t>around me</w:t>
      </w:r>
      <w:ins w:id="120" w:author="Jordon Beijing" w:date="2020-09-04T15:51:00Z">
        <w:r>
          <w:rPr>
            <w:rFonts w:ascii="Times New Roman" w:hAnsi="Times New Roman" w:cs="Times New Roman"/>
            <w:sz w:val="24"/>
            <w:szCs w:val="24"/>
          </w:rPr>
          <w:t>. B</w:t>
        </w:r>
      </w:ins>
      <w:del w:id="121" w:author="Jordon Beijing" w:date="2020-09-04T15:51:00Z">
        <w:r w:rsidRPr="004C5F3D" w:rsidDel="004C5F3D">
          <w:rPr>
            <w:rFonts w:ascii="Times New Roman" w:hAnsi="Times New Roman" w:cs="Times New Roman"/>
            <w:sz w:val="24"/>
            <w:szCs w:val="24"/>
            <w:rPrChange w:id="122" w:author="Jordon Beijing" w:date="2020-09-04T15:45:00Z">
              <w:rPr/>
            </w:rPrChange>
          </w:rPr>
          <w:delText>; b</w:delText>
        </w:r>
      </w:del>
      <w:r w:rsidRPr="004C5F3D">
        <w:rPr>
          <w:rFonts w:ascii="Times New Roman" w:hAnsi="Times New Roman" w:cs="Times New Roman"/>
          <w:sz w:val="24"/>
          <w:szCs w:val="24"/>
          <w:rPrChange w:id="123" w:author="Jordon Beijing" w:date="2020-09-04T15:45:00Z">
            <w:rPr/>
          </w:rPrChange>
        </w:rPr>
        <w:t xml:space="preserve">ut my advice is always rational, so I won’t stand </w:t>
      </w:r>
      <w:del w:id="124" w:author="Jordon Beijing" w:date="2020-09-04T15:51:00Z">
        <w:r w:rsidRPr="004C5F3D" w:rsidDel="004C5F3D">
          <w:rPr>
            <w:rFonts w:ascii="Times New Roman" w:hAnsi="Times New Roman" w:cs="Times New Roman"/>
            <w:sz w:val="24"/>
            <w:szCs w:val="24"/>
            <w:rPrChange w:id="125" w:author="Jordon Beijing" w:date="2020-09-04T15:45:00Z">
              <w:rPr/>
            </w:rPrChange>
          </w:rPr>
          <w:delText xml:space="preserve">at </w:delText>
        </w:r>
      </w:del>
      <w:ins w:id="126" w:author="Jordon Beijing" w:date="2020-09-04T15:51:00Z">
        <w:r>
          <w:rPr>
            <w:rFonts w:ascii="Times New Roman" w:hAnsi="Times New Roman" w:cs="Times New Roman"/>
            <w:sz w:val="24"/>
            <w:szCs w:val="24"/>
          </w:rPr>
          <w:t>on</w:t>
        </w:r>
        <w:r w:rsidRPr="004C5F3D">
          <w:rPr>
            <w:rFonts w:ascii="Times New Roman" w:hAnsi="Times New Roman" w:cs="Times New Roman"/>
            <w:sz w:val="24"/>
            <w:szCs w:val="24"/>
            <w:rPrChange w:id="127" w:author="Jordon Beijing" w:date="2020-09-04T15:45:00Z">
              <w:rPr/>
            </w:rPrChange>
          </w:rPr>
          <w:t xml:space="preserve"> </w:t>
        </w:r>
      </w:ins>
      <w:r w:rsidRPr="004C5F3D">
        <w:rPr>
          <w:rFonts w:ascii="Times New Roman" w:hAnsi="Times New Roman" w:cs="Times New Roman"/>
          <w:sz w:val="24"/>
          <w:szCs w:val="24"/>
          <w:rPrChange w:id="128" w:author="Jordon Beijing" w:date="2020-09-04T15:45:00Z">
            <w:rPr/>
          </w:rPrChange>
        </w:rPr>
        <w:t xml:space="preserve">your side </w:t>
      </w:r>
      <w:del w:id="129" w:author="Jordon Beijing" w:date="2020-09-04T15:51:00Z">
        <w:r w:rsidRPr="004C5F3D" w:rsidDel="004C5F3D">
          <w:rPr>
            <w:rFonts w:ascii="Times New Roman" w:hAnsi="Times New Roman" w:cs="Times New Roman"/>
            <w:sz w:val="24"/>
            <w:szCs w:val="24"/>
            <w:rPrChange w:id="130" w:author="Jordon Beijing" w:date="2020-09-04T15:45:00Z">
              <w:rPr/>
            </w:rPrChange>
          </w:rPr>
          <w:delText xml:space="preserve">is </w:delText>
        </w:r>
      </w:del>
      <w:ins w:id="131" w:author="Jordon Beijing" w:date="2020-09-04T15:51:00Z">
        <w:r>
          <w:rPr>
            <w:rFonts w:ascii="Times New Roman" w:hAnsi="Times New Roman" w:cs="Times New Roman"/>
            <w:sz w:val="24"/>
            <w:szCs w:val="24"/>
          </w:rPr>
          <w:t>just</w:t>
        </w:r>
        <w:r w:rsidRPr="004C5F3D">
          <w:rPr>
            <w:rFonts w:ascii="Times New Roman" w:hAnsi="Times New Roman" w:cs="Times New Roman"/>
            <w:sz w:val="24"/>
            <w:szCs w:val="24"/>
            <w:rPrChange w:id="132" w:author="Jordon Beijing" w:date="2020-09-04T15:45:00Z">
              <w:rPr/>
            </w:rPrChange>
          </w:rPr>
          <w:t xml:space="preserve"> </w:t>
        </w:r>
      </w:ins>
      <w:r w:rsidRPr="004C5F3D">
        <w:rPr>
          <w:rFonts w:ascii="Times New Roman" w:hAnsi="Times New Roman" w:cs="Times New Roman"/>
          <w:sz w:val="24"/>
          <w:szCs w:val="24"/>
          <w:rPrChange w:id="133" w:author="Jordon Beijing" w:date="2020-09-04T15:45:00Z">
            <w:rPr/>
          </w:rPrChange>
        </w:rPr>
        <w:t>because you are my friend</w:t>
      </w:r>
      <w:ins w:id="134" w:author="Jordon Beijing" w:date="2020-09-04T15:51:00Z">
        <w:r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del w:id="135" w:author="Jordon Beijing" w:date="2020-09-04T15:51:00Z">
        <w:r w:rsidRPr="004C5F3D" w:rsidDel="004C5F3D">
          <w:rPr>
            <w:rFonts w:ascii="Times New Roman" w:hAnsi="Times New Roman" w:cs="Times New Roman"/>
            <w:sz w:val="24"/>
            <w:szCs w:val="24"/>
            <w:rPrChange w:id="136" w:author="Jordon Beijing" w:date="2020-09-04T15:45:00Z">
              <w:rPr/>
            </w:rPrChange>
          </w:rPr>
          <w:delText xml:space="preserve">, </w:delText>
        </w:r>
        <w:r w:rsidRPr="004C5F3D" w:rsidDel="004C5F3D">
          <w:rPr>
            <w:rFonts w:ascii="Times New Roman" w:hAnsi="Times New Roman" w:cs="Times New Roman"/>
            <w:sz w:val="24"/>
            <w:szCs w:val="24"/>
            <w:rPrChange w:id="137" w:author="Jordon Beijing" w:date="2020-09-04T15:45:00Z">
              <w:rPr/>
            </w:rPrChange>
          </w:rPr>
          <w:delText xml:space="preserve">but </w:delText>
        </w:r>
      </w:del>
      <w:ins w:id="138" w:author="Jordon Beijing" w:date="2020-09-04T15:51:00Z">
        <w:r>
          <w:rPr>
            <w:rFonts w:ascii="Times New Roman" w:hAnsi="Times New Roman" w:cs="Times New Roman"/>
            <w:sz w:val="24"/>
            <w:szCs w:val="24"/>
          </w:rPr>
          <w:t>U</w:t>
        </w:r>
      </w:ins>
      <w:del w:id="139" w:author="Jordon Beijing" w:date="2020-09-04T15:51:00Z">
        <w:r w:rsidRPr="004C5F3D" w:rsidDel="004C5F3D">
          <w:rPr>
            <w:rFonts w:ascii="Times New Roman" w:hAnsi="Times New Roman" w:cs="Times New Roman"/>
            <w:sz w:val="24"/>
            <w:szCs w:val="24"/>
            <w:rPrChange w:id="140" w:author="Jordon Beijing" w:date="2020-09-04T15:45:00Z">
              <w:rPr/>
            </w:rPrChange>
          </w:rPr>
          <w:delText>u</w:delText>
        </w:r>
      </w:del>
      <w:r w:rsidRPr="004C5F3D">
        <w:rPr>
          <w:rFonts w:ascii="Times New Roman" w:hAnsi="Times New Roman" w:cs="Times New Roman"/>
          <w:sz w:val="24"/>
          <w:szCs w:val="24"/>
          <w:rPrChange w:id="141" w:author="Jordon Beijing" w:date="2020-09-04T15:45:00Z">
            <w:rPr/>
          </w:rPrChange>
        </w:rPr>
        <w:t xml:space="preserve">sually I </w:t>
      </w:r>
      <w:del w:id="142" w:author="Jordon Beijing" w:date="2020-09-04T15:51:00Z">
        <w:r w:rsidRPr="004C5F3D" w:rsidDel="004C5F3D">
          <w:rPr>
            <w:rFonts w:ascii="Times New Roman" w:hAnsi="Times New Roman" w:cs="Times New Roman"/>
            <w:sz w:val="24"/>
            <w:szCs w:val="24"/>
            <w:rPrChange w:id="143" w:author="Jordon Beijing" w:date="2020-09-04T15:45:00Z">
              <w:rPr/>
            </w:rPrChange>
          </w:rPr>
          <w:delText xml:space="preserve">told </w:delText>
        </w:r>
      </w:del>
      <w:ins w:id="144" w:author="Jordon Beijing" w:date="2020-09-04T15:51:00Z">
        <w:r>
          <w:rPr>
            <w:rFonts w:ascii="Times New Roman" w:hAnsi="Times New Roman" w:cs="Times New Roman"/>
            <w:sz w:val="24"/>
            <w:szCs w:val="24"/>
          </w:rPr>
          <w:t>tell</w:t>
        </w:r>
        <w:r w:rsidRPr="004C5F3D">
          <w:rPr>
            <w:rFonts w:ascii="Times New Roman" w:hAnsi="Times New Roman" w:cs="Times New Roman"/>
            <w:sz w:val="24"/>
            <w:szCs w:val="24"/>
            <w:rPrChange w:id="145" w:author="Jordon Beijing" w:date="2020-09-04T15:45:00Z">
              <w:rPr/>
            </w:rPrChange>
          </w:rPr>
          <w:t xml:space="preserve"> </w:t>
        </w:r>
      </w:ins>
      <w:r w:rsidRPr="004C5F3D">
        <w:rPr>
          <w:rFonts w:ascii="Times New Roman" w:hAnsi="Times New Roman" w:cs="Times New Roman"/>
          <w:sz w:val="24"/>
          <w:szCs w:val="24"/>
          <w:rPrChange w:id="146" w:author="Jordon Beijing" w:date="2020-09-04T15:45:00Z">
            <w:rPr/>
          </w:rPrChange>
        </w:rPr>
        <w:t xml:space="preserve">people </w:t>
      </w:r>
      <w:ins w:id="147" w:author="Jordon Beijing" w:date="2020-09-04T15:52:00Z">
        <w:r>
          <w:rPr>
            <w:rFonts w:ascii="Times New Roman" w:hAnsi="Times New Roman" w:cs="Times New Roman"/>
            <w:sz w:val="24"/>
            <w:szCs w:val="24"/>
          </w:rPr>
          <w:t xml:space="preserve">the truth </w:t>
        </w:r>
      </w:ins>
      <w:r w:rsidRPr="004C5F3D">
        <w:rPr>
          <w:rFonts w:ascii="Times New Roman" w:hAnsi="Times New Roman" w:cs="Times New Roman"/>
          <w:sz w:val="24"/>
          <w:szCs w:val="24"/>
          <w:rPrChange w:id="148" w:author="Jordon Beijing" w:date="2020-09-04T15:45:00Z">
            <w:rPr/>
          </w:rPrChange>
        </w:rPr>
        <w:t xml:space="preserve">politely, and most of the time I still stand </w:t>
      </w:r>
      <w:del w:id="149" w:author="Jordon Beijing" w:date="2020-09-04T15:51:00Z">
        <w:r w:rsidRPr="004C5F3D" w:rsidDel="004C5F3D">
          <w:rPr>
            <w:rFonts w:ascii="Times New Roman" w:hAnsi="Times New Roman" w:cs="Times New Roman"/>
            <w:sz w:val="24"/>
            <w:szCs w:val="24"/>
            <w:rPrChange w:id="150" w:author="Jordon Beijing" w:date="2020-09-04T15:45:00Z">
              <w:rPr/>
            </w:rPrChange>
          </w:rPr>
          <w:delText>at</w:delText>
        </w:r>
        <w:r w:rsidRPr="004C5F3D" w:rsidDel="004C5F3D">
          <w:rPr>
            <w:rFonts w:ascii="Times New Roman" w:hAnsi="Times New Roman" w:cs="Times New Roman"/>
            <w:sz w:val="24"/>
            <w:szCs w:val="24"/>
            <w:rPrChange w:id="151" w:author="Jordon Beijing" w:date="2020-09-04T15:45:00Z">
              <w:rPr/>
            </w:rPrChange>
          </w:rPr>
          <w:delText xml:space="preserve"> </w:delText>
        </w:r>
      </w:del>
      <w:ins w:id="152" w:author="Jordon Beijing" w:date="2020-09-04T15:51:00Z">
        <w:r>
          <w:rPr>
            <w:rFonts w:ascii="Times New Roman" w:hAnsi="Times New Roman" w:cs="Times New Roman"/>
            <w:sz w:val="24"/>
            <w:szCs w:val="24"/>
          </w:rPr>
          <w:t>on</w:t>
        </w:r>
        <w:r w:rsidRPr="004C5F3D">
          <w:rPr>
            <w:rFonts w:ascii="Times New Roman" w:hAnsi="Times New Roman" w:cs="Times New Roman"/>
            <w:sz w:val="24"/>
            <w:szCs w:val="24"/>
            <w:rPrChange w:id="153" w:author="Jordon Beijing" w:date="2020-09-04T15:45:00Z">
              <w:rPr/>
            </w:rPrChange>
          </w:rPr>
          <w:t xml:space="preserve"> </w:t>
        </w:r>
      </w:ins>
      <w:r w:rsidRPr="004C5F3D">
        <w:rPr>
          <w:rFonts w:ascii="Times New Roman" w:hAnsi="Times New Roman" w:cs="Times New Roman"/>
          <w:sz w:val="24"/>
          <w:szCs w:val="24"/>
          <w:rPrChange w:id="154" w:author="Jordon Beijing" w:date="2020-09-04T15:45:00Z">
            <w:rPr/>
          </w:rPrChange>
        </w:rPr>
        <w:t xml:space="preserve">my friend’s side. So I could </w:t>
      </w:r>
      <w:del w:id="155" w:author="Jordon Beijing" w:date="2020-09-04T15:52:00Z">
        <w:r w:rsidRPr="004C5F3D" w:rsidDel="004C5F3D">
          <w:rPr>
            <w:rFonts w:ascii="Times New Roman" w:hAnsi="Times New Roman" w:cs="Times New Roman"/>
            <w:sz w:val="24"/>
            <w:szCs w:val="24"/>
            <w:rPrChange w:id="156" w:author="Jordon Beijing" w:date="2020-09-04T15:45:00Z">
              <w:rPr/>
            </w:rPrChange>
          </w:rPr>
          <w:delText xml:space="preserve">said </w:delText>
        </w:r>
      </w:del>
      <w:ins w:id="157" w:author="Jordon Beijing" w:date="2020-09-04T15:52:00Z">
        <w:r>
          <w:rPr>
            <w:rFonts w:ascii="Times New Roman" w:hAnsi="Times New Roman" w:cs="Times New Roman"/>
            <w:sz w:val="24"/>
            <w:szCs w:val="24"/>
          </w:rPr>
          <w:t>say</w:t>
        </w:r>
        <w:r w:rsidRPr="004C5F3D">
          <w:rPr>
            <w:rFonts w:ascii="Times New Roman" w:hAnsi="Times New Roman" w:cs="Times New Roman"/>
            <w:sz w:val="24"/>
            <w:szCs w:val="24"/>
            <w:rPrChange w:id="158" w:author="Jordon Beijing" w:date="2020-09-04T15:45:00Z">
              <w:rPr/>
            </w:rPrChange>
          </w:rPr>
          <w:t xml:space="preserve"> </w:t>
        </w:r>
      </w:ins>
      <w:r w:rsidRPr="004C5F3D">
        <w:rPr>
          <w:rFonts w:ascii="Times New Roman" w:hAnsi="Times New Roman" w:cs="Times New Roman"/>
          <w:sz w:val="24"/>
          <w:szCs w:val="24"/>
          <w:rPrChange w:id="159" w:author="Jordon Beijing" w:date="2020-09-04T15:45:00Z">
            <w:rPr/>
          </w:rPrChange>
        </w:rPr>
        <w:t>that I’m a good listener</w:t>
      </w:r>
      <w:del w:id="160" w:author="Jordon Beijing" w:date="2020-09-04T15:52:00Z">
        <w:r w:rsidRPr="004C5F3D" w:rsidDel="004C5F3D">
          <w:rPr>
            <w:rFonts w:ascii="Times New Roman" w:hAnsi="Times New Roman" w:cs="Times New Roman"/>
            <w:sz w:val="24"/>
            <w:szCs w:val="24"/>
            <w:rPrChange w:id="161" w:author="Jordon Beijing" w:date="2020-09-04T15:45:00Z">
              <w:rPr/>
            </w:rPrChange>
          </w:rPr>
          <w:delText>,</w:delText>
        </w:r>
      </w:del>
      <w:r w:rsidRPr="004C5F3D">
        <w:rPr>
          <w:rFonts w:ascii="Times New Roman" w:hAnsi="Times New Roman" w:cs="Times New Roman"/>
          <w:sz w:val="24"/>
          <w:szCs w:val="24"/>
          <w:rPrChange w:id="162" w:author="Jordon Beijing" w:date="2020-09-04T15:45:00Z">
            <w:rPr/>
          </w:rPrChange>
        </w:rPr>
        <w:t xml:space="preserve"> because I </w:t>
      </w:r>
      <w:del w:id="163" w:author="Jordon Beijing" w:date="2020-09-04T15:52:00Z">
        <w:r w:rsidRPr="004C5F3D" w:rsidDel="004C5F3D">
          <w:rPr>
            <w:rFonts w:ascii="Times New Roman" w:hAnsi="Times New Roman" w:cs="Times New Roman"/>
            <w:sz w:val="24"/>
            <w:szCs w:val="24"/>
            <w:rPrChange w:id="164" w:author="Jordon Beijing" w:date="2020-09-04T15:45:00Z">
              <w:rPr/>
            </w:rPrChange>
          </w:rPr>
          <w:delText xml:space="preserve">could </w:delText>
        </w:r>
      </w:del>
      <w:ins w:id="165" w:author="Jordon Beijing" w:date="2020-09-04T15:52:00Z">
        <w:r>
          <w:rPr>
            <w:rFonts w:ascii="Times New Roman" w:hAnsi="Times New Roman" w:cs="Times New Roman"/>
            <w:sz w:val="24"/>
            <w:szCs w:val="24"/>
          </w:rPr>
          <w:t>can</w:t>
        </w:r>
        <w:r w:rsidRPr="004C5F3D">
          <w:rPr>
            <w:rFonts w:ascii="Times New Roman" w:hAnsi="Times New Roman" w:cs="Times New Roman"/>
            <w:sz w:val="24"/>
            <w:szCs w:val="24"/>
            <w:rPrChange w:id="166" w:author="Jordon Beijing" w:date="2020-09-04T15:45:00Z">
              <w:rPr/>
            </w:rPrChange>
          </w:rPr>
          <w:t xml:space="preserve"> </w:t>
        </w:r>
      </w:ins>
      <w:r w:rsidRPr="004C5F3D">
        <w:rPr>
          <w:rFonts w:ascii="Times New Roman" w:hAnsi="Times New Roman" w:cs="Times New Roman"/>
          <w:sz w:val="24"/>
          <w:szCs w:val="24"/>
          <w:rPrChange w:id="167" w:author="Jordon Beijing" w:date="2020-09-04T15:45:00Z">
            <w:rPr/>
          </w:rPrChange>
        </w:rPr>
        <w:t xml:space="preserve">help my friends and give </w:t>
      </w:r>
      <w:ins w:id="168" w:author="Jordon Beijing" w:date="2020-09-04T15:52:00Z">
        <w:r>
          <w:rPr>
            <w:rFonts w:ascii="Times New Roman" w:hAnsi="Times New Roman" w:cs="Times New Roman"/>
            <w:sz w:val="24"/>
            <w:szCs w:val="24"/>
          </w:rPr>
          <w:t xml:space="preserve">them the </w:t>
        </w:r>
      </w:ins>
      <w:ins w:id="169" w:author="Jordon Beijing" w:date="2020-09-04T15:54:00Z">
        <w:r>
          <w:rPr>
            <w:rFonts w:ascii="Times New Roman" w:hAnsi="Times New Roman" w:cs="Times New Roman"/>
            <w:sz w:val="24"/>
            <w:szCs w:val="24"/>
          </w:rPr>
          <w:t xml:space="preserve">true </w:t>
        </w:r>
      </w:ins>
      <w:ins w:id="170" w:author="Jordon Beijing" w:date="2020-09-04T15:52:00Z">
        <w:r>
          <w:rPr>
            <w:rFonts w:ascii="Times New Roman" w:hAnsi="Times New Roman" w:cs="Times New Roman"/>
            <w:sz w:val="24"/>
            <w:szCs w:val="24"/>
          </w:rPr>
          <w:t xml:space="preserve">advice </w:t>
        </w:r>
      </w:ins>
      <w:del w:id="171" w:author="Jordon Beijing" w:date="2020-09-04T15:52:00Z">
        <w:r w:rsidRPr="004C5F3D" w:rsidDel="004C5F3D">
          <w:rPr>
            <w:rFonts w:ascii="Times New Roman" w:hAnsi="Times New Roman" w:cs="Times New Roman"/>
            <w:sz w:val="24"/>
            <w:szCs w:val="24"/>
            <w:rPrChange w:id="172" w:author="Jordon Beijing" w:date="2020-09-04T15:45:00Z">
              <w:rPr/>
            </w:rPrChange>
          </w:rPr>
          <w:delText xml:space="preserve">what </w:delText>
        </w:r>
      </w:del>
      <w:r w:rsidRPr="004C5F3D">
        <w:rPr>
          <w:rFonts w:ascii="Times New Roman" w:hAnsi="Times New Roman" w:cs="Times New Roman"/>
          <w:sz w:val="24"/>
          <w:szCs w:val="24"/>
          <w:rPrChange w:id="173" w:author="Jordon Beijing" w:date="2020-09-04T15:45:00Z">
            <w:rPr/>
          </w:rPrChange>
        </w:rPr>
        <w:t>they need</w:t>
      </w:r>
      <w:ins w:id="174" w:author="Jordon Beijing" w:date="2020-09-04T15:53:00Z">
        <w:r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ins w:id="175" w:author="Jordon Beijing" w:date="2020-09-04T15:54:00Z">
        <w:r>
          <w:rPr>
            <w:rFonts w:ascii="Times New Roman" w:hAnsi="Times New Roman" w:cs="Times New Roman"/>
            <w:sz w:val="24"/>
            <w:szCs w:val="24"/>
          </w:rPr>
          <w:t>not just what they want</w:t>
        </w:r>
      </w:ins>
      <w:ins w:id="176" w:author="Jordon Beijing" w:date="2020-09-04T15:52:00Z">
        <w:r>
          <w:rPr>
            <w:rFonts w:ascii="Times New Roman" w:hAnsi="Times New Roman" w:cs="Times New Roman"/>
            <w:sz w:val="24"/>
            <w:szCs w:val="24"/>
          </w:rPr>
          <w:t xml:space="preserve"> to hear.</w:t>
        </w:r>
      </w:ins>
      <w:del w:id="177" w:author="Jordon Beijing" w:date="2020-09-04T15:52:00Z">
        <w:r w:rsidRPr="004C5F3D" w:rsidDel="004C5F3D">
          <w:rPr>
            <w:rFonts w:ascii="Times New Roman" w:hAnsi="Times New Roman" w:cs="Times New Roman"/>
            <w:sz w:val="24"/>
            <w:szCs w:val="24"/>
            <w:rPrChange w:id="178" w:author="Jordon Beijing" w:date="2020-09-04T15:45:00Z">
              <w:rPr/>
            </w:rPrChange>
          </w:rPr>
          <w:delText>.</w:delText>
        </w:r>
      </w:del>
    </w:p>
    <w:p w:rsidR="004C5F3D" w:rsidRPr="004C5F3D" w:rsidDel="004C5F3D" w:rsidRDefault="004C5F3D" w:rsidP="004C5F3D">
      <w:pPr>
        <w:rPr>
          <w:del w:id="179" w:author="Jordon Beijing" w:date="2020-09-04T15:54:00Z"/>
          <w:rFonts w:ascii="Times New Roman" w:hAnsi="Times New Roman" w:cs="Times New Roman"/>
          <w:sz w:val="24"/>
          <w:szCs w:val="24"/>
          <w:rPrChange w:id="180" w:author="Jordon Beijing" w:date="2020-09-04T15:45:00Z">
            <w:rPr>
              <w:del w:id="181" w:author="Jordon Beijing" w:date="2020-09-04T15:54:00Z"/>
            </w:rPr>
          </w:rPrChange>
        </w:rPr>
        <w:pPrChange w:id="182" w:author="Jordon Beijing" w:date="2020-09-04T15:54:00Z">
          <w:pPr/>
        </w:pPrChange>
      </w:pPr>
      <w:del w:id="183" w:author="Jordon Beijing" w:date="2020-09-04T15:47:00Z">
        <w:r w:rsidRPr="004C5F3D" w:rsidDel="004C5F3D">
          <w:rPr>
            <w:rFonts w:ascii="Times New Roman" w:hAnsi="Times New Roman" w:cs="Times New Roman"/>
            <w:b/>
            <w:bCs/>
            <w:sz w:val="24"/>
            <w:szCs w:val="24"/>
            <w:rPrChange w:id="184" w:author="Jordon Beijing" w:date="2020-09-04T15:47:00Z">
              <w:rPr/>
            </w:rPrChange>
          </w:rPr>
          <w:delText>-</w:delText>
        </w:r>
      </w:del>
      <w:del w:id="185" w:author="Jordon Beijing" w:date="2020-09-04T15:54:00Z">
        <w:r w:rsidRPr="004C5F3D" w:rsidDel="004C5F3D">
          <w:rPr>
            <w:rFonts w:ascii="Times New Roman" w:hAnsi="Times New Roman" w:cs="Times New Roman"/>
            <w:b/>
            <w:bCs/>
            <w:sz w:val="24"/>
            <w:szCs w:val="24"/>
            <w:rPrChange w:id="186" w:author="Jordon Beijing" w:date="2020-09-04T15:47:00Z">
              <w:rPr/>
            </w:rPrChange>
          </w:rPr>
          <w:delText>If you could take home any animal from the zoo as a pet, which would you choose</w:delText>
        </w:r>
      </w:del>
      <w:del w:id="187" w:author="Jordon Beijing" w:date="2020-09-04T15:47:00Z">
        <w:r w:rsidRPr="004C5F3D" w:rsidDel="004C5F3D">
          <w:rPr>
            <w:rFonts w:ascii="Times New Roman" w:hAnsi="Times New Roman" w:cs="Times New Roman"/>
            <w:b/>
            <w:bCs/>
            <w:sz w:val="24"/>
            <w:szCs w:val="24"/>
            <w:rPrChange w:id="188" w:author="Jordon Beijing" w:date="2020-09-04T15:47:00Z">
              <w:rPr/>
            </w:rPrChange>
          </w:rPr>
          <w:delText>­­ –</w:delText>
        </w:r>
      </w:del>
      <w:del w:id="189" w:author="Jordon Beijing" w:date="2020-09-04T15:54:00Z">
        <w:r w:rsidRPr="004C5F3D" w:rsidDel="004C5F3D">
          <w:rPr>
            <w:rFonts w:ascii="Times New Roman" w:hAnsi="Times New Roman" w:cs="Times New Roman"/>
            <w:b/>
            <w:bCs/>
            <w:sz w:val="24"/>
            <w:szCs w:val="24"/>
            <w:rPrChange w:id="190" w:author="Jordon Beijing" w:date="2020-09-04T15:47:00Z">
              <w:rPr/>
            </w:rPrChange>
          </w:rPr>
          <w:delText xml:space="preserve"> and why?</w:delText>
        </w:r>
      </w:del>
    </w:p>
    <w:p w:rsidR="0018706A" w:rsidRPr="004C5F3D" w:rsidRDefault="004C5F3D" w:rsidP="004C5F3D">
      <w:pPr>
        <w:ind w:firstLine="420"/>
        <w:rPr>
          <w:rFonts w:ascii="Times New Roman" w:hAnsi="Times New Roman" w:cs="Times New Roman"/>
          <w:sz w:val="24"/>
          <w:szCs w:val="24"/>
          <w:rPrChange w:id="191" w:author="Jordon Beijing" w:date="2020-09-04T15:45:00Z">
            <w:rPr/>
          </w:rPrChange>
        </w:rPr>
        <w:pPrChange w:id="192" w:author="Jordon Beijing" w:date="2020-09-04T15:54:00Z">
          <w:pPr/>
        </w:pPrChange>
      </w:pPr>
      <w:del w:id="193" w:author="Jordon Beijing" w:date="2020-09-04T15:47:00Z">
        <w:r w:rsidRPr="004C5F3D" w:rsidDel="004C5F3D">
          <w:rPr>
            <w:rFonts w:ascii="Times New Roman" w:hAnsi="Times New Roman" w:cs="Times New Roman"/>
            <w:sz w:val="24"/>
            <w:szCs w:val="24"/>
            <w:rPrChange w:id="194" w:author="Jordon Beijing" w:date="2020-09-04T15:45:00Z">
              <w:rPr/>
            </w:rPrChange>
          </w:rPr>
          <w:delText xml:space="preserve">     </w:delText>
        </w:r>
      </w:del>
      <w:del w:id="195" w:author="Jordon Beijing" w:date="2020-09-04T15:54:00Z">
        <w:r w:rsidRPr="004C5F3D" w:rsidDel="004C5F3D">
          <w:rPr>
            <w:rFonts w:ascii="Times New Roman" w:hAnsi="Times New Roman" w:cs="Times New Roman"/>
            <w:sz w:val="24"/>
            <w:szCs w:val="24"/>
            <w:rPrChange w:id="196" w:author="Jordon Beijing" w:date="2020-09-04T15:45:00Z">
              <w:rPr/>
            </w:rPrChange>
          </w:rPr>
          <w:delText xml:space="preserve">I will take raccoon back home, because </w:delText>
        </w:r>
        <w:r w:rsidRPr="004C5F3D" w:rsidDel="004C5F3D">
          <w:rPr>
            <w:rFonts w:ascii="Times New Roman" w:hAnsi="Times New Roman" w:cs="Times New Roman"/>
            <w:sz w:val="24"/>
            <w:szCs w:val="24"/>
            <w:rPrChange w:id="197" w:author="Jordon Beijing" w:date="2020-09-04T15:45:00Z">
              <w:rPr/>
            </w:rPrChange>
          </w:rPr>
          <w:delText>they are cute!!! First time I saw raccoon is last year Christmas in Australia, my family travel to Australia to visited my sister who was studied in Sydney. I saw three raccoon in the zoo, and they are so cute!!! I couldn’t put my sight away from them. I k</w:delText>
        </w:r>
        <w:r w:rsidRPr="004C5F3D" w:rsidDel="004C5F3D">
          <w:rPr>
            <w:rFonts w:ascii="Times New Roman" w:hAnsi="Times New Roman" w:cs="Times New Roman"/>
            <w:sz w:val="24"/>
            <w:szCs w:val="24"/>
            <w:rPrChange w:id="198" w:author="Jordon Beijing" w:date="2020-09-04T15:45:00Z">
              <w:rPr/>
            </w:rPrChange>
          </w:rPr>
          <w:delText>now that raccoon is very smart and very tricky, it has flexible body and it can walk with two feet, they love finding food in garbage; but they still so cute! They love” washing food” to find the shape of food. They love water too, they love taking bath an</w:delText>
        </w:r>
        <w:r w:rsidRPr="004C5F3D" w:rsidDel="004C5F3D">
          <w:rPr>
            <w:rFonts w:ascii="Times New Roman" w:hAnsi="Times New Roman" w:cs="Times New Roman"/>
            <w:sz w:val="24"/>
            <w:szCs w:val="24"/>
            <w:rPrChange w:id="199" w:author="Jordon Beijing" w:date="2020-09-04T15:45:00Z">
              <w:rPr/>
            </w:rPrChange>
          </w:rPr>
          <w:delText>d swimming. If I could take home any animal from the zoo, I will take raccoon home, definitely.</w:delText>
        </w:r>
      </w:del>
      <w:r w:rsidRPr="004C5F3D">
        <w:rPr>
          <w:rFonts w:ascii="Times New Roman" w:hAnsi="Times New Roman" w:cs="Times New Roman"/>
          <w:sz w:val="24"/>
          <w:szCs w:val="24"/>
          <w:rPrChange w:id="200" w:author="Jordon Beijing" w:date="2020-09-04T15:45:00Z">
            <w:rPr/>
          </w:rPrChange>
        </w:rPr>
        <w:t xml:space="preserve"> </w:t>
      </w:r>
    </w:p>
    <w:sectPr w:rsidR="0018706A" w:rsidRPr="004C5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don Beijing">
    <w15:presenceInfo w15:providerId="None" w15:userId="Jordon Beij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27C"/>
    <w:rsid w:val="0018272F"/>
    <w:rsid w:val="0018706A"/>
    <w:rsid w:val="001F7651"/>
    <w:rsid w:val="0040027C"/>
    <w:rsid w:val="004B6A5D"/>
    <w:rsid w:val="004C5F3D"/>
    <w:rsid w:val="006564B9"/>
    <w:rsid w:val="006A2016"/>
    <w:rsid w:val="00B52679"/>
    <w:rsid w:val="00B6651C"/>
    <w:rsid w:val="39A3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D9CC2"/>
  <w15:docId w15:val="{7E307013-FE28-044E-8467-CF7DAF01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HK" w:eastAsia="zh-CN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Wu</dc:creator>
  <cp:lastModifiedBy>Jordon Beijing</cp:lastModifiedBy>
  <cp:revision>2</cp:revision>
  <dcterms:created xsi:type="dcterms:W3CDTF">2020-09-04T08:54:00Z</dcterms:created>
  <dcterms:modified xsi:type="dcterms:W3CDTF">2020-09-04T08:54:00Z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