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632" w:rsidRPr="00FF533C" w:rsidRDefault="00D1185F">
      <w:pPr>
        <w:rPr>
          <w:rFonts w:ascii="Times New Roman" w:hAnsi="Times New Roman" w:cs="Times New Roman"/>
          <w:sz w:val="24"/>
          <w:szCs w:val="24"/>
          <w:rPrChange w:id="0" w:author="Jordon Beijing" w:date="2020-09-04T14:39:00Z">
            <w:rPr/>
          </w:rPrChange>
        </w:rPr>
      </w:pPr>
      <w:r w:rsidRPr="00FF533C">
        <w:rPr>
          <w:rFonts w:ascii="Times New Roman" w:hAnsi="Times New Roman" w:cs="Times New Roman"/>
          <w:sz w:val="24"/>
          <w:szCs w:val="24"/>
          <w:rPrChange w:id="1" w:author="Jordon Beijing" w:date="2020-09-04T14:39:00Z">
            <w:rPr/>
          </w:rPrChange>
        </w:rPr>
        <w:t>W6A</w:t>
      </w:r>
      <w:ins w:id="2" w:author="Jordon Beijing" w:date="2020-09-04T14:23:00Z">
        <w:r w:rsidR="003400A1" w:rsidRPr="00FF533C">
          <w:rPr>
            <w:rFonts w:ascii="Times New Roman" w:hAnsi="Times New Roman" w:cs="Times New Roman"/>
            <w:sz w:val="24"/>
            <w:szCs w:val="24"/>
            <w:rPrChange w:id="3" w:author="Jordon Beijing" w:date="2020-09-04T14:3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</w:t>
        </w:r>
      </w:ins>
      <w:r w:rsidRPr="00FF533C">
        <w:rPr>
          <w:rFonts w:ascii="Times New Roman" w:hAnsi="Times New Roman" w:cs="Times New Roman"/>
          <w:sz w:val="24"/>
          <w:szCs w:val="24"/>
          <w:rPrChange w:id="4" w:author="Jordon Beijing" w:date="2020-09-04T14:39:00Z">
            <w:rPr/>
          </w:rPrChange>
        </w:rPr>
        <w:t xml:space="preserve"> Lesson 2</w:t>
      </w:r>
      <w:ins w:id="5" w:author="Jordon Beijing" w:date="2020-09-04T14:23:00Z">
        <w:r w:rsidR="003400A1" w:rsidRPr="00FF533C">
          <w:rPr>
            <w:rFonts w:ascii="Times New Roman" w:hAnsi="Times New Roman" w:cs="Times New Roman"/>
            <w:sz w:val="24"/>
            <w:szCs w:val="24"/>
            <w:rPrChange w:id="6" w:author="Jordon Beijing" w:date="2020-09-04T14:3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, Journals 1-2, Draft </w:t>
        </w:r>
        <w:r w:rsidR="003400A1" w:rsidRPr="00FF533C">
          <w:rPr>
            <w:rFonts w:ascii="Times New Roman" w:hAnsi="Times New Roman" w:cs="Times New Roman"/>
            <w:sz w:val="24"/>
            <w:szCs w:val="24"/>
            <w:rPrChange w:id="7" w:author="Jordon Beijing" w:date="2020-09-04T14:39:00Z">
              <w:rPr>
                <w:rFonts w:ascii="Times New Roman" w:hAnsi="Times New Roman" w:cs="Times New Roman"/>
                <w:sz w:val="24"/>
                <w:szCs w:val="24"/>
                <w:lang w:val="fr-FR"/>
              </w:rPr>
            </w:rPrChange>
          </w:rPr>
          <w:t>2</w:t>
        </w:r>
      </w:ins>
    </w:p>
    <w:p w:rsidR="00D1185F" w:rsidRPr="003400A1" w:rsidRDefault="00D1185F">
      <w:pPr>
        <w:rPr>
          <w:rFonts w:ascii="Times New Roman" w:hAnsi="Times New Roman" w:cs="Times New Roman"/>
          <w:sz w:val="24"/>
          <w:szCs w:val="24"/>
          <w:lang w:val="fr-FR"/>
          <w:rPrChange w:id="8" w:author="Jordon Beijing" w:date="2020-09-04T14:24:00Z">
            <w:rPr/>
          </w:rPrChange>
        </w:rPr>
      </w:pPr>
      <w:r w:rsidRPr="003400A1">
        <w:rPr>
          <w:rFonts w:ascii="Times New Roman" w:hAnsi="Times New Roman" w:cs="Times New Roman"/>
          <w:sz w:val="24"/>
          <w:szCs w:val="24"/>
          <w:lang w:val="fr-FR"/>
          <w:rPrChange w:id="9" w:author="Jordon Beijing" w:date="2020-09-04T14:23:00Z">
            <w:rPr/>
          </w:rPrChange>
        </w:rPr>
        <w:t>Michelle</w:t>
      </w:r>
      <w:ins w:id="10" w:author="Jordon Beijing" w:date="2020-09-04T14:24:00Z">
        <w:r w:rsidR="003400A1">
          <w:rPr>
            <w:rFonts w:ascii="Times New Roman" w:hAnsi="Times New Roman" w:cs="Times New Roman"/>
            <w:sz w:val="24"/>
            <w:szCs w:val="24"/>
            <w:lang w:val="fr-FR"/>
          </w:rPr>
          <w:t xml:space="preserve"> Wu</w:t>
        </w:r>
      </w:ins>
    </w:p>
    <w:p w:rsidR="00D1185F" w:rsidRPr="003400A1" w:rsidRDefault="00D1185F">
      <w:pPr>
        <w:rPr>
          <w:rFonts w:ascii="Times New Roman" w:hAnsi="Times New Roman" w:cs="Times New Roman"/>
          <w:sz w:val="24"/>
          <w:szCs w:val="24"/>
          <w:lang w:val="fr-FR"/>
          <w:rPrChange w:id="11" w:author="Jordon Beijing" w:date="2020-09-04T14:24:00Z">
            <w:rPr/>
          </w:rPrChange>
        </w:rPr>
      </w:pPr>
      <w:r w:rsidRPr="003400A1">
        <w:rPr>
          <w:rFonts w:ascii="Times New Roman" w:hAnsi="Times New Roman" w:cs="Times New Roman"/>
          <w:sz w:val="24"/>
          <w:szCs w:val="24"/>
          <w:lang w:val="fr-FR"/>
          <w:rPrChange w:id="12" w:author="Jordon Beijing" w:date="2020-09-04T14:24:00Z">
            <w:rPr/>
          </w:rPrChange>
        </w:rPr>
        <w:t>2020/</w:t>
      </w:r>
      <w:ins w:id="13" w:author="Jordon Beijing" w:date="2020-09-04T14:24:00Z">
        <w:r w:rsidR="003400A1" w:rsidRPr="003400A1">
          <w:rPr>
            <w:rFonts w:ascii="Times New Roman" w:hAnsi="Times New Roman" w:cs="Times New Roman"/>
            <w:sz w:val="24"/>
            <w:szCs w:val="24"/>
            <w:lang w:val="fr-FR"/>
            <w:rPrChange w:id="14" w:author="Jordon Beijing" w:date="2020-09-04T14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0</w:t>
        </w:r>
      </w:ins>
      <w:r w:rsidRPr="003400A1">
        <w:rPr>
          <w:rFonts w:ascii="Times New Roman" w:hAnsi="Times New Roman" w:cs="Times New Roman"/>
          <w:sz w:val="24"/>
          <w:szCs w:val="24"/>
          <w:lang w:val="fr-FR"/>
          <w:rPrChange w:id="15" w:author="Jordon Beijing" w:date="2020-09-04T14:24:00Z">
            <w:rPr/>
          </w:rPrChange>
        </w:rPr>
        <w:t>7/15</w:t>
      </w:r>
    </w:p>
    <w:p w:rsidR="003400A1" w:rsidRPr="003400A1" w:rsidRDefault="00EE79F2" w:rsidP="00D1185F">
      <w:pPr>
        <w:rPr>
          <w:ins w:id="16" w:author="Jordon Beijing" w:date="2020-09-04T14:24:00Z"/>
          <w:rFonts w:ascii="Times New Roman" w:eastAsia="Arial Unicode MS" w:hAnsi="Times New Roman" w:cs="Times New Roman"/>
          <w:sz w:val="24"/>
          <w:szCs w:val="24"/>
          <w:lang w:val="en-HK"/>
          <w:rPrChange w:id="17" w:author="Jordon Beijing" w:date="2020-09-04T14:24:00Z">
            <w:rPr>
              <w:ins w:id="18" w:author="Jordon Beijing" w:date="2020-09-04T14:24:00Z"/>
              <w:rFonts w:ascii="Times New Roman" w:eastAsia="Arial Unicode MS" w:hAnsi="Times New Roman" w:cs="Times New Roman"/>
              <w:sz w:val="24"/>
              <w:szCs w:val="24"/>
              <w:lang w:val="fr-FR"/>
            </w:rPr>
          </w:rPrChange>
        </w:rPr>
      </w:pPr>
      <w:r w:rsidRPr="003400A1">
        <w:rPr>
          <w:rFonts w:ascii="Times New Roman" w:eastAsia="Arial Unicode MS" w:hAnsi="Times New Roman" w:cs="Times New Roman"/>
          <w:sz w:val="24"/>
          <w:szCs w:val="24"/>
          <w:lang w:val="en-HK"/>
          <w:rPrChange w:id="19" w:author="Jordon Beijing" w:date="2020-09-04T14:24:00Z">
            <w:rPr>
              <w:rFonts w:ascii="Arial Unicode MS" w:eastAsia="Arial Unicode MS" w:hAnsi="Arial Unicode MS" w:cs="Arial Unicode MS" w:hint="eastAsia"/>
            </w:rPr>
          </w:rPrChange>
        </w:rPr>
        <w:t xml:space="preserve"> </w:t>
      </w:r>
      <w:r w:rsidRPr="003400A1">
        <w:rPr>
          <w:rFonts w:ascii="Times New Roman" w:eastAsia="Arial Unicode MS" w:hAnsi="Times New Roman" w:cs="Times New Roman"/>
          <w:sz w:val="24"/>
          <w:szCs w:val="24"/>
          <w:lang w:val="en-HK"/>
          <w:rPrChange w:id="20" w:author="Jordon Beijing" w:date="2020-09-04T14:24:00Z">
            <w:rPr>
              <w:rFonts w:ascii="Arial Unicode MS" w:eastAsia="Arial Unicode MS" w:hAnsi="Arial Unicode MS" w:cs="Arial Unicode MS"/>
            </w:rPr>
          </w:rPrChange>
        </w:rPr>
        <w:t xml:space="preserve">                      </w:t>
      </w:r>
    </w:p>
    <w:p w:rsidR="003400A1" w:rsidDel="00FF533C" w:rsidRDefault="00EE79F2" w:rsidP="00FF533C">
      <w:pPr>
        <w:jc w:val="center"/>
        <w:rPr>
          <w:del w:id="21" w:author="Jordon Beijing" w:date="2020-09-04T14:38:00Z"/>
          <w:rFonts w:ascii="Times New Roman" w:eastAsia="Arial Unicode MS" w:hAnsi="Times New Roman" w:cs="Times New Roman"/>
          <w:b/>
          <w:bCs/>
          <w:sz w:val="24"/>
          <w:szCs w:val="24"/>
        </w:rPr>
      </w:pPr>
      <w:r w:rsidRPr="003400A1">
        <w:rPr>
          <w:rFonts w:ascii="Times New Roman" w:eastAsia="Arial Unicode MS" w:hAnsi="Times New Roman" w:cs="Times New Roman"/>
          <w:b/>
          <w:bCs/>
          <w:sz w:val="24"/>
          <w:szCs w:val="24"/>
          <w:rPrChange w:id="22" w:author="Jordon Beijing" w:date="2020-09-04T14:24:00Z">
            <w:rPr>
              <w:rFonts w:ascii="Arial Unicode MS" w:eastAsia="Arial Unicode MS" w:hAnsi="Arial Unicode MS" w:cs="Arial Unicode MS"/>
              <w:sz w:val="24"/>
            </w:rPr>
          </w:rPrChange>
        </w:rPr>
        <w:t>Journal</w:t>
      </w:r>
      <w:ins w:id="23" w:author="Jordon Beijing" w:date="2020-09-04T14:24:00Z">
        <w:r w:rsidR="003400A1" w:rsidRPr="003400A1">
          <w:rPr>
            <w:rFonts w:ascii="Times New Roman" w:eastAsia="Arial Unicode MS" w:hAnsi="Times New Roman" w:cs="Times New Roman"/>
            <w:b/>
            <w:bCs/>
            <w:sz w:val="24"/>
            <w:szCs w:val="24"/>
            <w:rPrChange w:id="24" w:author="Jordon Beijing" w:date="2020-09-04T14:24:00Z">
              <w:rPr>
                <w:rFonts w:ascii="Times New Roman" w:eastAsia="Arial Unicode MS" w:hAnsi="Times New Roman" w:cs="Times New Roman"/>
                <w:sz w:val="24"/>
                <w:szCs w:val="24"/>
              </w:rPr>
            </w:rPrChange>
          </w:rPr>
          <w:t xml:space="preserve"> 1</w:t>
        </w:r>
      </w:ins>
      <w:ins w:id="25" w:author="Jordon Beijing" w:date="2020-09-04T14:38:00Z">
        <w:r w:rsidR="00FF533C">
          <w:rPr>
            <w:rFonts w:ascii="Times New Roman" w:eastAsia="Arial Unicode MS" w:hAnsi="Times New Roman" w:cs="Times New Roman"/>
            <w:b/>
            <w:bCs/>
            <w:sz w:val="24"/>
            <w:szCs w:val="24"/>
          </w:rPr>
          <w:t>:</w:t>
        </w:r>
      </w:ins>
      <w:ins w:id="26" w:author="Jordon Beijing" w:date="2020-09-04T14:39:00Z">
        <w:r w:rsidR="00FF533C">
          <w:rPr>
            <w:rFonts w:ascii="Times New Roman" w:eastAsia="Arial Unicode MS" w:hAnsi="Times New Roman" w:cs="Times New Roman"/>
            <w:b/>
            <w:bCs/>
            <w:sz w:val="24"/>
            <w:szCs w:val="24"/>
          </w:rPr>
          <w:t xml:space="preserve"> </w:t>
        </w:r>
      </w:ins>
    </w:p>
    <w:p w:rsidR="00FF533C" w:rsidRPr="00FF533C" w:rsidRDefault="00FF533C" w:rsidP="00FF533C">
      <w:pPr>
        <w:jc w:val="center"/>
        <w:rPr>
          <w:ins w:id="27" w:author="Jordon Beijing" w:date="2020-09-04T14:39:00Z"/>
          <w:rFonts w:ascii="Times New Roman" w:eastAsia="Arial Unicode MS" w:hAnsi="Times New Roman" w:cs="Times New Roman"/>
          <w:b/>
          <w:bCs/>
          <w:sz w:val="24"/>
          <w:szCs w:val="24"/>
          <w:rPrChange w:id="28" w:author="Jordon Beijing" w:date="2020-09-04T14:38:00Z">
            <w:rPr>
              <w:ins w:id="29" w:author="Jordon Beijing" w:date="2020-09-04T14:39:00Z"/>
              <w:rFonts w:ascii="Arial Unicode MS" w:eastAsia="Arial Unicode MS" w:hAnsi="Arial Unicode MS" w:cs="Arial Unicode MS"/>
              <w:sz w:val="24"/>
            </w:rPr>
          </w:rPrChange>
        </w:rPr>
        <w:pPrChange w:id="30" w:author="Jordon Beijing" w:date="2020-09-04T14:38:00Z">
          <w:pPr/>
        </w:pPrChange>
      </w:pPr>
    </w:p>
    <w:p w:rsidR="003400A1" w:rsidDel="00FF533C" w:rsidRDefault="00B94C56" w:rsidP="00FF533C">
      <w:pPr>
        <w:jc w:val="center"/>
        <w:rPr>
          <w:del w:id="31" w:author="Jordon Beijing" w:date="2020-09-04T14:33:00Z"/>
          <w:rFonts w:ascii="Times New Roman" w:eastAsia="Arial Unicode MS" w:hAnsi="Times New Roman" w:cs="Times New Roman"/>
          <w:b/>
          <w:bCs/>
          <w:sz w:val="24"/>
          <w:szCs w:val="24"/>
        </w:rPr>
        <w:pPrChange w:id="32" w:author="Jordon Beijing" w:date="2020-09-04T14:39:00Z">
          <w:pPr/>
        </w:pPrChange>
      </w:pPr>
      <w:del w:id="33" w:author="Jordon Beijing" w:date="2020-09-04T14:25:00Z">
        <w:r w:rsidRPr="003400A1" w:rsidDel="003400A1">
          <w:rPr>
            <w:rFonts w:ascii="Times New Roman" w:eastAsia="Arial Unicode MS" w:hAnsi="Times New Roman" w:cs="Times New Roman"/>
            <w:b/>
            <w:bCs/>
            <w:sz w:val="24"/>
            <w:szCs w:val="24"/>
            <w:rPrChange w:id="34" w:author="Jordon Beijing" w:date="2020-09-04T14:25:00Z">
              <w:rPr>
                <w:rFonts w:ascii="Arial Unicode MS" w:eastAsia="Arial Unicode MS" w:hAnsi="Arial Unicode MS" w:cs="Arial Unicode MS"/>
              </w:rPr>
            </w:rPrChange>
          </w:rPr>
          <w:delText>___</w:delText>
        </w:r>
        <w:r w:rsidR="00BD573A" w:rsidRPr="003400A1" w:rsidDel="003400A1">
          <w:rPr>
            <w:rFonts w:ascii="Times New Roman" w:eastAsia="Arial Unicode MS" w:hAnsi="Times New Roman" w:cs="Times New Roman"/>
            <w:b/>
            <w:bCs/>
            <w:sz w:val="24"/>
            <w:szCs w:val="24"/>
            <w:rPrChange w:id="35" w:author="Jordon Beijing" w:date="2020-09-04T14:25:00Z">
              <w:rPr>
                <w:rFonts w:ascii="Arial Unicode MS" w:eastAsia="Arial Unicode MS" w:hAnsi="Arial Unicode MS" w:cs="Arial Unicode MS"/>
              </w:rPr>
            </w:rPrChange>
          </w:rPr>
          <w:delText xml:space="preserve"> </w:delText>
        </w:r>
      </w:del>
      <w:r w:rsidR="00BD573A" w:rsidRPr="003400A1">
        <w:rPr>
          <w:rFonts w:ascii="Times New Roman" w:eastAsia="Arial Unicode MS" w:hAnsi="Times New Roman" w:cs="Times New Roman"/>
          <w:b/>
          <w:bCs/>
          <w:sz w:val="24"/>
          <w:szCs w:val="24"/>
          <w:rPrChange w:id="36" w:author="Jordon Beijing" w:date="2020-09-04T14:25:00Z">
            <w:rPr>
              <w:rFonts w:ascii="Arial Unicode MS" w:eastAsia="Arial Unicode MS" w:hAnsi="Arial Unicode MS" w:cs="Arial Unicode MS"/>
            </w:rPr>
          </w:rPrChange>
        </w:rPr>
        <w:t>Do you enjoy writing? Why or why not?</w:t>
      </w:r>
    </w:p>
    <w:p w:rsidR="00FF533C" w:rsidRDefault="00FF533C" w:rsidP="00FF533C">
      <w:pPr>
        <w:jc w:val="center"/>
        <w:rPr>
          <w:ins w:id="37" w:author="Jordon Beijing" w:date="2020-09-04T14:33:00Z"/>
          <w:rFonts w:ascii="Times New Roman" w:eastAsia="Arial Unicode MS" w:hAnsi="Times New Roman" w:cs="Times New Roman"/>
          <w:b/>
          <w:bCs/>
          <w:sz w:val="24"/>
          <w:szCs w:val="24"/>
        </w:rPr>
        <w:pPrChange w:id="38" w:author="Jordon Beijing" w:date="2020-09-04T14:39:00Z">
          <w:pPr/>
        </w:pPrChange>
      </w:pPr>
    </w:p>
    <w:p w:rsidR="00FF533C" w:rsidRPr="003400A1" w:rsidRDefault="00FF533C" w:rsidP="00D1185F">
      <w:pPr>
        <w:rPr>
          <w:ins w:id="39" w:author="Jordon Beijing" w:date="2020-09-04T14:33:00Z"/>
          <w:rFonts w:ascii="Times New Roman" w:eastAsia="Arial Unicode MS" w:hAnsi="Times New Roman" w:cs="Times New Roman"/>
          <w:b/>
          <w:bCs/>
          <w:sz w:val="24"/>
          <w:szCs w:val="24"/>
          <w:rPrChange w:id="40" w:author="Jordon Beijing" w:date="2020-09-04T14:25:00Z">
            <w:rPr>
              <w:ins w:id="41" w:author="Jordon Beijing" w:date="2020-09-04T14:33:00Z"/>
              <w:rFonts w:ascii="Arial Unicode MS" w:eastAsia="Arial Unicode MS" w:hAnsi="Arial Unicode MS" w:cs="Arial Unicode MS"/>
            </w:rPr>
          </w:rPrChange>
        </w:rPr>
      </w:pPr>
    </w:p>
    <w:p w:rsidR="00B94C56" w:rsidRPr="003400A1" w:rsidRDefault="00D1185F" w:rsidP="00FF533C">
      <w:pPr>
        <w:ind w:firstLine="420"/>
        <w:rPr>
          <w:rFonts w:ascii="Times New Roman" w:eastAsia="Arial Unicode MS" w:hAnsi="Times New Roman" w:cs="Times New Roman"/>
          <w:sz w:val="24"/>
          <w:szCs w:val="24"/>
          <w:rPrChange w:id="42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pPrChange w:id="43" w:author="Jordon Beijing" w:date="2020-09-04T14:41:00Z">
          <w:pPr>
            <w:ind w:firstLineChars="450" w:firstLine="990"/>
          </w:pPr>
        </w:pPrChange>
      </w:pPr>
      <w:del w:id="44" w:author="Jordon Beijing" w:date="2020-09-04T14:33:00Z">
        <w:r w:rsidRPr="003400A1" w:rsidDel="00FF533C">
          <w:rPr>
            <w:rFonts w:ascii="Times New Roman" w:eastAsia="Arial Unicode MS" w:hAnsi="Times New Roman" w:cs="Times New Roman"/>
            <w:sz w:val="24"/>
            <w:szCs w:val="24"/>
            <w:rPrChange w:id="45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 </w:delText>
        </w:r>
      </w:del>
      <w:proofErr w:type="spellStart"/>
      <w:r w:rsidRPr="003400A1">
        <w:rPr>
          <w:rFonts w:ascii="Times New Roman" w:eastAsia="Arial Unicode MS" w:hAnsi="Times New Roman" w:cs="Times New Roman"/>
          <w:sz w:val="24"/>
          <w:szCs w:val="24"/>
          <w:rPrChange w:id="46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I</w:t>
      </w:r>
      <w:proofErr w:type="spellEnd"/>
      <w:r w:rsidRPr="003400A1">
        <w:rPr>
          <w:rFonts w:ascii="Times New Roman" w:eastAsia="Arial Unicode MS" w:hAnsi="Times New Roman" w:cs="Times New Roman"/>
          <w:sz w:val="24"/>
          <w:szCs w:val="24"/>
          <w:rPrChange w:id="47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 do enjoy writing, but it depends on </w:t>
      </w:r>
      <w:ins w:id="48" w:author="Jordon Beijing" w:date="2020-09-04T14:25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 xml:space="preserve">the </w:t>
        </w:r>
      </w:ins>
      <w:del w:id="49" w:author="Jordon Beijing" w:date="2020-09-04T14:25:00Z"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50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>different kind of time</w:delText>
        </w:r>
      </w:del>
      <w:ins w:id="51" w:author="Jordon Beijing" w:date="2020-09-04T14:25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situation</w:t>
        </w:r>
      </w:ins>
      <w:r w:rsidRPr="003400A1">
        <w:rPr>
          <w:rFonts w:ascii="Times New Roman" w:eastAsia="Arial Unicode MS" w:hAnsi="Times New Roman" w:cs="Times New Roman"/>
          <w:sz w:val="24"/>
          <w:szCs w:val="24"/>
          <w:rPrChange w:id="52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. Sometimes when I </w:t>
      </w:r>
      <w:ins w:id="53" w:author="Jordon Beijing" w:date="2020-09-04T14:25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 xml:space="preserve">have </w:t>
        </w:r>
      </w:ins>
      <w:del w:id="54" w:author="Jordon Beijing" w:date="2020-09-04T14:26:00Z"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55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>been through</w:delText>
        </w:r>
      </w:del>
      <w:ins w:id="56" w:author="Jordon Beijing" w:date="2020-09-04T14:26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experienced</w:t>
        </w:r>
      </w:ins>
      <w:r w:rsidRPr="003400A1">
        <w:rPr>
          <w:rFonts w:ascii="Times New Roman" w:eastAsia="Arial Unicode MS" w:hAnsi="Times New Roman" w:cs="Times New Roman"/>
          <w:sz w:val="24"/>
          <w:szCs w:val="24"/>
          <w:rPrChange w:id="57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 something fun and excited, I want to </w:t>
      </w:r>
      <w:del w:id="58" w:author="Jordon Beijing" w:date="2020-09-04T14:26:00Z"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59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depict </w:delText>
        </w:r>
      </w:del>
      <w:ins w:id="60" w:author="Jordon Beijing" w:date="2020-09-04T14:26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jot</w:t>
        </w:r>
        <w:r w:rsidR="003400A1" w:rsidRPr="003400A1">
          <w:rPr>
            <w:rFonts w:ascii="Times New Roman" w:eastAsia="Arial Unicode MS" w:hAnsi="Times New Roman" w:cs="Times New Roman"/>
            <w:sz w:val="24"/>
            <w:szCs w:val="24"/>
            <w:rPrChange w:id="61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t xml:space="preserve"> </w:t>
        </w:r>
      </w:ins>
      <w:r w:rsidRPr="003400A1">
        <w:rPr>
          <w:rFonts w:ascii="Times New Roman" w:eastAsia="Arial Unicode MS" w:hAnsi="Times New Roman" w:cs="Times New Roman"/>
          <w:sz w:val="24"/>
          <w:szCs w:val="24"/>
          <w:rPrChange w:id="62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it down</w:t>
      </w:r>
      <w:r w:rsidR="00530E91" w:rsidRPr="003400A1">
        <w:rPr>
          <w:rFonts w:ascii="Times New Roman" w:eastAsia="Arial Unicode MS" w:hAnsi="Times New Roman" w:cs="Times New Roman"/>
          <w:sz w:val="24"/>
          <w:szCs w:val="24"/>
          <w:rPrChange w:id="63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 in my </w:t>
      </w:r>
      <w:del w:id="64" w:author="Jordon Beijing" w:date="2020-09-04T14:26:00Z">
        <w:r w:rsidR="00530E91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65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>writing</w:delText>
        </w:r>
      </w:del>
      <w:ins w:id="66" w:author="Jordon Beijing" w:date="2020-09-04T14:26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journal</w:t>
        </w:r>
      </w:ins>
      <w:r w:rsidRPr="003400A1">
        <w:rPr>
          <w:rFonts w:ascii="Times New Roman" w:eastAsia="Arial Unicode MS" w:hAnsi="Times New Roman" w:cs="Times New Roman"/>
          <w:sz w:val="24"/>
          <w:szCs w:val="24"/>
          <w:rPrChange w:id="67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. Sometimes when I </w:t>
      </w:r>
      <w:del w:id="68" w:author="Jordon Beijing" w:date="2020-09-04T14:26:00Z"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69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was </w:delText>
        </w:r>
      </w:del>
      <w:ins w:id="70" w:author="Jordon Beijing" w:date="2020-09-04T14:26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am</w:t>
        </w:r>
        <w:r w:rsidR="003400A1" w:rsidRPr="003400A1">
          <w:rPr>
            <w:rFonts w:ascii="Times New Roman" w:eastAsia="Arial Unicode MS" w:hAnsi="Times New Roman" w:cs="Times New Roman"/>
            <w:sz w:val="24"/>
            <w:szCs w:val="24"/>
            <w:rPrChange w:id="71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t xml:space="preserve"> </w:t>
        </w:r>
      </w:ins>
      <w:r w:rsidRPr="003400A1">
        <w:rPr>
          <w:rFonts w:ascii="Times New Roman" w:eastAsia="Arial Unicode MS" w:hAnsi="Times New Roman" w:cs="Times New Roman"/>
          <w:sz w:val="24"/>
          <w:szCs w:val="24"/>
          <w:rPrChange w:id="72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angry </w:t>
      </w:r>
      <w:del w:id="73" w:author="Jordon Beijing" w:date="2020-09-04T14:26:00Z"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74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to </w:delText>
        </w:r>
      </w:del>
      <w:ins w:id="75" w:author="Jordon Beijing" w:date="2020-09-04T14:26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at</w:t>
        </w:r>
        <w:r w:rsidR="003400A1" w:rsidRPr="003400A1">
          <w:rPr>
            <w:rFonts w:ascii="Times New Roman" w:eastAsia="Arial Unicode MS" w:hAnsi="Times New Roman" w:cs="Times New Roman"/>
            <w:sz w:val="24"/>
            <w:szCs w:val="24"/>
            <w:rPrChange w:id="76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t xml:space="preserve"> </w:t>
        </w:r>
      </w:ins>
      <w:r w:rsidRPr="003400A1">
        <w:rPr>
          <w:rFonts w:ascii="Times New Roman" w:eastAsia="Arial Unicode MS" w:hAnsi="Times New Roman" w:cs="Times New Roman"/>
          <w:sz w:val="24"/>
          <w:szCs w:val="24"/>
          <w:rPrChange w:id="77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so</w:t>
      </w:r>
      <w:r w:rsidR="00530E91" w:rsidRPr="003400A1">
        <w:rPr>
          <w:rFonts w:ascii="Times New Roman" w:eastAsia="Arial Unicode MS" w:hAnsi="Times New Roman" w:cs="Times New Roman"/>
          <w:sz w:val="24"/>
          <w:szCs w:val="24"/>
          <w:rPrChange w:id="78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mebody or something I would be willing</w:t>
      </w:r>
      <w:r w:rsidRPr="003400A1">
        <w:rPr>
          <w:rFonts w:ascii="Times New Roman" w:eastAsia="Arial Unicode MS" w:hAnsi="Times New Roman" w:cs="Times New Roman"/>
          <w:sz w:val="24"/>
          <w:szCs w:val="24"/>
          <w:rPrChange w:id="79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 to wri</w:t>
      </w:r>
      <w:r w:rsidR="00A52BAF" w:rsidRPr="003400A1">
        <w:rPr>
          <w:rFonts w:ascii="Times New Roman" w:eastAsia="Arial Unicode MS" w:hAnsi="Times New Roman" w:cs="Times New Roman"/>
          <w:sz w:val="24"/>
          <w:szCs w:val="24"/>
          <w:rPrChange w:id="80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te it down to express my indignation</w:t>
      </w:r>
      <w:r w:rsidR="00530E91" w:rsidRPr="003400A1">
        <w:rPr>
          <w:rFonts w:ascii="Times New Roman" w:eastAsia="Arial Unicode MS" w:hAnsi="Times New Roman" w:cs="Times New Roman"/>
          <w:sz w:val="24"/>
          <w:szCs w:val="24"/>
          <w:rPrChange w:id="81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.</w:t>
      </w:r>
      <w:r w:rsidR="00530E91" w:rsidRPr="003400A1">
        <w:rPr>
          <w:rFonts w:ascii="Times New Roman" w:hAnsi="Times New Roman" w:cs="Times New Roman"/>
          <w:sz w:val="24"/>
          <w:szCs w:val="24"/>
          <w:rPrChange w:id="82" w:author="Jordon Beijing" w:date="2020-09-04T14:23:00Z">
            <w:rPr/>
          </w:rPrChange>
        </w:rPr>
        <w:t xml:space="preserve"> </w:t>
      </w:r>
      <w:r w:rsidR="00530E91" w:rsidRPr="003400A1">
        <w:rPr>
          <w:rFonts w:ascii="Times New Roman" w:eastAsia="Arial Unicode MS" w:hAnsi="Times New Roman" w:cs="Times New Roman"/>
          <w:sz w:val="24"/>
          <w:szCs w:val="24"/>
          <w:rPrChange w:id="83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To tell you the truth, if I could choose to do anything I want</w:t>
      </w:r>
      <w:del w:id="84" w:author="Jordon Beijing" w:date="2020-09-04T14:26:00Z">
        <w:r w:rsidR="00530E91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85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>ed</w:delText>
        </w:r>
      </w:del>
      <w:r w:rsidR="00530E91" w:rsidRPr="003400A1">
        <w:rPr>
          <w:rFonts w:ascii="Times New Roman" w:eastAsia="Arial Unicode MS" w:hAnsi="Times New Roman" w:cs="Times New Roman"/>
          <w:sz w:val="24"/>
          <w:szCs w:val="24"/>
          <w:rPrChange w:id="86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 to do, writing wouldn't come first. But g</w:t>
      </w:r>
      <w:r w:rsidRPr="003400A1">
        <w:rPr>
          <w:rFonts w:ascii="Times New Roman" w:eastAsia="Arial Unicode MS" w:hAnsi="Times New Roman" w:cs="Times New Roman"/>
          <w:sz w:val="24"/>
          <w:szCs w:val="24"/>
          <w:rPrChange w:id="87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enerally speaking, I do love writing, and I love how people express their feeling</w:t>
      </w:r>
      <w:ins w:id="88" w:author="Jordon Beijing" w:date="2020-09-04T14:27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s</w:t>
        </w:r>
      </w:ins>
      <w:r w:rsidRPr="003400A1">
        <w:rPr>
          <w:rFonts w:ascii="Times New Roman" w:eastAsia="Arial Unicode MS" w:hAnsi="Times New Roman" w:cs="Times New Roman"/>
          <w:sz w:val="24"/>
          <w:szCs w:val="24"/>
          <w:rPrChange w:id="89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 in their writing</w:t>
      </w:r>
      <w:ins w:id="90" w:author="Jordon Beijing" w:date="2020-09-04T14:27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,</w:t>
        </w:r>
      </w:ins>
      <w:r w:rsidRPr="003400A1">
        <w:rPr>
          <w:rFonts w:ascii="Times New Roman" w:eastAsia="Arial Unicode MS" w:hAnsi="Times New Roman" w:cs="Times New Roman"/>
          <w:sz w:val="24"/>
          <w:szCs w:val="24"/>
          <w:rPrChange w:id="91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 too.</w:t>
      </w:r>
    </w:p>
    <w:p w:rsidR="003400A1" w:rsidRDefault="003400A1" w:rsidP="00B94C56">
      <w:pPr>
        <w:rPr>
          <w:ins w:id="92" w:author="Jordon Beijing" w:date="2020-09-04T14:27:00Z"/>
          <w:rFonts w:ascii="Times New Roman" w:eastAsia="Arial Unicode MS" w:hAnsi="Times New Roman" w:cs="Times New Roman"/>
          <w:sz w:val="24"/>
          <w:szCs w:val="24"/>
        </w:rPr>
      </w:pPr>
    </w:p>
    <w:p w:rsidR="00FF533C" w:rsidRDefault="003400A1" w:rsidP="00FF533C">
      <w:pPr>
        <w:jc w:val="center"/>
        <w:rPr>
          <w:ins w:id="93" w:author="Jordon Beijing" w:date="2020-09-04T14:39:00Z"/>
          <w:rFonts w:ascii="Times New Roman" w:eastAsia="Arial Unicode MS" w:hAnsi="Times New Roman" w:cs="Times New Roman"/>
          <w:b/>
          <w:bCs/>
          <w:sz w:val="24"/>
          <w:szCs w:val="24"/>
        </w:rPr>
      </w:pPr>
      <w:ins w:id="94" w:author="Jordon Beijing" w:date="2020-09-04T14:27:00Z">
        <w:r w:rsidRPr="00D864DB">
          <w:rPr>
            <w:rFonts w:ascii="Times New Roman" w:eastAsia="Arial Unicode MS" w:hAnsi="Times New Roman" w:cs="Times New Roman"/>
            <w:b/>
            <w:bCs/>
            <w:sz w:val="24"/>
            <w:szCs w:val="24"/>
          </w:rPr>
          <w:t xml:space="preserve">Journal </w:t>
        </w:r>
        <w:r>
          <w:rPr>
            <w:rFonts w:ascii="Times New Roman" w:eastAsia="Arial Unicode MS" w:hAnsi="Times New Roman" w:cs="Times New Roman"/>
            <w:b/>
            <w:bCs/>
            <w:sz w:val="24"/>
            <w:szCs w:val="24"/>
          </w:rPr>
          <w:t>2</w:t>
        </w:r>
      </w:ins>
      <w:ins w:id="95" w:author="Jordon Beijing" w:date="2020-09-04T14:39:00Z">
        <w:r w:rsidR="00FF533C">
          <w:rPr>
            <w:rFonts w:ascii="Times New Roman" w:eastAsia="Arial Unicode MS" w:hAnsi="Times New Roman" w:cs="Times New Roman"/>
            <w:b/>
            <w:bCs/>
            <w:sz w:val="24"/>
            <w:szCs w:val="24"/>
          </w:rPr>
          <w:t xml:space="preserve">: </w:t>
        </w:r>
      </w:ins>
    </w:p>
    <w:p w:rsidR="00B94C56" w:rsidRDefault="00B94C56" w:rsidP="00FF533C">
      <w:pPr>
        <w:jc w:val="center"/>
        <w:rPr>
          <w:ins w:id="96" w:author="Jordon Beijing" w:date="2020-09-04T14:27:00Z"/>
          <w:rFonts w:ascii="Times New Roman" w:eastAsia="Arial Unicode MS" w:hAnsi="Times New Roman" w:cs="Times New Roman"/>
          <w:b/>
          <w:bCs/>
          <w:sz w:val="24"/>
          <w:szCs w:val="24"/>
        </w:rPr>
        <w:pPrChange w:id="97" w:author="Jordon Beijing" w:date="2020-09-04T14:39:00Z">
          <w:pPr/>
        </w:pPrChange>
      </w:pPr>
      <w:del w:id="98" w:author="Jordon Beijing" w:date="2020-09-04T14:27:00Z">
        <w:r w:rsidRPr="003400A1" w:rsidDel="003400A1">
          <w:rPr>
            <w:rFonts w:ascii="Times New Roman" w:eastAsia="Arial Unicode MS" w:hAnsi="Times New Roman" w:cs="Times New Roman"/>
            <w:b/>
            <w:bCs/>
            <w:sz w:val="24"/>
            <w:szCs w:val="24"/>
            <w:rPrChange w:id="99" w:author="Jordon Beijing" w:date="2020-09-04T14:27:00Z">
              <w:rPr>
                <w:rFonts w:ascii="Arial Unicode MS" w:eastAsia="Arial Unicode MS" w:hAnsi="Arial Unicode MS" w:cs="Arial Unicode MS" w:hint="eastAsia"/>
                <w:sz w:val="22"/>
              </w:rPr>
            </w:rPrChange>
          </w:rPr>
          <w:delText>_</w:delText>
        </w:r>
        <w:r w:rsidRPr="003400A1" w:rsidDel="003400A1">
          <w:rPr>
            <w:rFonts w:ascii="Times New Roman" w:eastAsia="Arial Unicode MS" w:hAnsi="Times New Roman" w:cs="Times New Roman"/>
            <w:b/>
            <w:bCs/>
            <w:sz w:val="24"/>
            <w:szCs w:val="24"/>
            <w:rPrChange w:id="100" w:author="Jordon Beijing" w:date="2020-09-04T14:27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>__</w:delText>
        </w:r>
      </w:del>
      <w:r w:rsidR="00BD573A" w:rsidRPr="003400A1">
        <w:rPr>
          <w:rFonts w:ascii="Times New Roman" w:eastAsia="Arial Unicode MS" w:hAnsi="Times New Roman" w:cs="Times New Roman"/>
          <w:b/>
          <w:bCs/>
          <w:sz w:val="24"/>
          <w:szCs w:val="24"/>
          <w:rPrChange w:id="101" w:author="Jordon Beijing" w:date="2020-09-04T14:27:00Z">
            <w:rPr>
              <w:rFonts w:ascii="Arial Unicode MS" w:eastAsia="Arial Unicode MS" w:hAnsi="Arial Unicode MS" w:cs="Arial Unicode MS"/>
              <w:sz w:val="22"/>
            </w:rPr>
          </w:rPrChange>
        </w:rPr>
        <w:t>What is one thing you would like to change about yourself? Why?</w:t>
      </w:r>
    </w:p>
    <w:p w:rsidR="003400A1" w:rsidRPr="003400A1" w:rsidRDefault="003400A1" w:rsidP="00B94C56">
      <w:pPr>
        <w:rPr>
          <w:rFonts w:ascii="Times New Roman" w:eastAsia="Arial Unicode MS" w:hAnsi="Times New Roman" w:cs="Times New Roman"/>
          <w:b/>
          <w:bCs/>
          <w:sz w:val="24"/>
          <w:szCs w:val="24"/>
          <w:rPrChange w:id="102" w:author="Jordon Beijing" w:date="2020-09-04T14:27:00Z">
            <w:rPr>
              <w:rFonts w:ascii="Arial Unicode MS" w:eastAsia="Arial Unicode MS" w:hAnsi="Arial Unicode MS" w:cs="Arial Unicode MS"/>
              <w:sz w:val="22"/>
            </w:rPr>
          </w:rPrChange>
        </w:rPr>
      </w:pPr>
    </w:p>
    <w:p w:rsidR="00112646" w:rsidRPr="003400A1" w:rsidRDefault="00440B09" w:rsidP="00FF533C">
      <w:pPr>
        <w:ind w:firstLine="420"/>
        <w:rPr>
          <w:rFonts w:ascii="Times New Roman" w:eastAsia="Arial Unicode MS" w:hAnsi="Times New Roman" w:cs="Times New Roman"/>
          <w:sz w:val="24"/>
          <w:szCs w:val="24"/>
          <w:rPrChange w:id="103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pPrChange w:id="104" w:author="Jordon Beijing" w:date="2020-09-04T14:41:00Z">
          <w:pPr/>
        </w:pPrChange>
      </w:pPr>
      <w:del w:id="105" w:author="Jordon Beijing" w:date="2020-09-04T14:28:00Z"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06" w:author="Jordon Beijing" w:date="2020-09-04T14:23:00Z">
              <w:rPr>
                <w:rFonts w:ascii="Arial Unicode MS" w:eastAsia="Arial Unicode MS" w:hAnsi="Arial Unicode MS" w:cs="Arial Unicode MS" w:hint="eastAsia"/>
                <w:sz w:val="22"/>
              </w:rPr>
            </w:rPrChange>
          </w:rPr>
          <w:delText xml:space="preserve"> </w:delText>
        </w:r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07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         </w:delText>
        </w:r>
      </w:del>
      <w:r w:rsidRPr="003400A1">
        <w:rPr>
          <w:rFonts w:ascii="Times New Roman" w:eastAsia="Arial Unicode MS" w:hAnsi="Times New Roman" w:cs="Times New Roman"/>
          <w:sz w:val="24"/>
          <w:szCs w:val="24"/>
          <w:rPrChange w:id="108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I would love to </w:t>
      </w:r>
      <w:del w:id="109" w:author="Jordon Beijing" w:date="2020-09-04T14:28:00Z"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10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get rid of the fact that I’m afraid of </w:delText>
        </w:r>
      </w:del>
      <w:ins w:id="111" w:author="Jordon Beijing" w:date="2020-09-04T14:28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 xml:space="preserve">overcome my fear of </w:t>
        </w:r>
      </w:ins>
      <w:del w:id="112" w:author="Jordon Beijing" w:date="2020-09-04T14:27:00Z"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13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having </w:delText>
        </w:r>
      </w:del>
      <w:ins w:id="114" w:author="Jordon Beijing" w:date="2020-09-04T14:28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public speaking</w:t>
        </w:r>
      </w:ins>
      <w:del w:id="115" w:author="Jordon Beijing" w:date="2020-09-04T14:28:00Z"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16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lecture in </w:delText>
        </w:r>
      </w:del>
      <w:del w:id="117" w:author="Jordon Beijing" w:date="2020-09-04T14:27:00Z"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18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the </w:delText>
        </w:r>
      </w:del>
      <w:del w:id="119" w:author="Jordon Beijing" w:date="2020-09-04T14:28:00Z"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20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>public</w:delText>
        </w:r>
      </w:del>
      <w:r w:rsidRPr="003400A1">
        <w:rPr>
          <w:rFonts w:ascii="Times New Roman" w:eastAsia="Arial Unicode MS" w:hAnsi="Times New Roman" w:cs="Times New Roman"/>
          <w:sz w:val="24"/>
          <w:szCs w:val="24"/>
          <w:rPrChange w:id="121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. I</w:t>
      </w:r>
      <w:ins w:id="122" w:author="Jordon Beijing" w:date="2020-09-04T14:36:00Z">
        <w:r w:rsidR="00FF533C">
          <w:rPr>
            <w:rFonts w:ascii="Times New Roman" w:eastAsia="Arial Unicode MS" w:hAnsi="Times New Roman" w:cs="Times New Roman"/>
            <w:sz w:val="24"/>
            <w:szCs w:val="24"/>
          </w:rPr>
          <w:t xml:space="preserve"> a</w:t>
        </w:r>
      </w:ins>
      <w:del w:id="123" w:author="Jordon Beijing" w:date="2020-09-04T14:36:00Z">
        <w:r w:rsidRPr="003400A1" w:rsidDel="00FF533C">
          <w:rPr>
            <w:rFonts w:ascii="Times New Roman" w:eastAsia="Arial Unicode MS" w:hAnsi="Times New Roman" w:cs="Times New Roman"/>
            <w:sz w:val="24"/>
            <w:szCs w:val="24"/>
            <w:rPrChange w:id="124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>’</w:delText>
        </w:r>
      </w:del>
      <w:r w:rsidRPr="003400A1">
        <w:rPr>
          <w:rFonts w:ascii="Times New Roman" w:eastAsia="Arial Unicode MS" w:hAnsi="Times New Roman" w:cs="Times New Roman"/>
          <w:sz w:val="24"/>
          <w:szCs w:val="24"/>
          <w:rPrChange w:id="125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m </w:t>
      </w:r>
      <w:ins w:id="126" w:author="Jordon Beijing" w:date="2020-09-04T14:33:00Z">
        <w:r w:rsidR="00FF533C">
          <w:rPr>
            <w:rFonts w:ascii="Times New Roman" w:eastAsia="Arial Unicode MS" w:hAnsi="Times New Roman" w:cs="Times New Roman"/>
            <w:sz w:val="24"/>
            <w:szCs w:val="24"/>
          </w:rPr>
          <w:t>un</w:t>
        </w:r>
      </w:ins>
      <w:del w:id="127" w:author="Jordon Beijing" w:date="2020-09-04T14:33:00Z">
        <w:r w:rsidRPr="003400A1" w:rsidDel="00FF533C">
          <w:rPr>
            <w:rFonts w:ascii="Times New Roman" w:eastAsia="Arial Unicode MS" w:hAnsi="Times New Roman" w:cs="Times New Roman"/>
            <w:sz w:val="24"/>
            <w:szCs w:val="24"/>
            <w:rPrChange w:id="128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not </w:delText>
        </w:r>
      </w:del>
      <w:r w:rsidRPr="003400A1">
        <w:rPr>
          <w:rFonts w:ascii="Times New Roman" w:eastAsia="Arial Unicode MS" w:hAnsi="Times New Roman" w:cs="Times New Roman"/>
          <w:sz w:val="24"/>
          <w:szCs w:val="24"/>
          <w:rPrChange w:id="129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able </w:t>
      </w:r>
      <w:ins w:id="130" w:author="Jordon Beijing" w:date="2020-09-04T14:28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 xml:space="preserve">to </w:t>
        </w:r>
      </w:ins>
      <w:del w:id="131" w:author="Jordon Beijing" w:date="2020-09-04T14:34:00Z">
        <w:r w:rsidRPr="003400A1" w:rsidDel="00FF533C">
          <w:rPr>
            <w:rFonts w:ascii="Times New Roman" w:eastAsia="Arial Unicode MS" w:hAnsi="Times New Roman" w:cs="Times New Roman"/>
            <w:sz w:val="24"/>
            <w:szCs w:val="24"/>
            <w:rPrChange w:id="132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both </w:delText>
        </w:r>
      </w:del>
      <w:del w:id="133" w:author="Jordon Beijing" w:date="2020-09-04T14:28:00Z"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34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having </w:delText>
        </w:r>
      </w:del>
      <w:ins w:id="135" w:author="Jordon Beijing" w:date="2020-09-04T14:28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maintain</w:t>
        </w:r>
        <w:r w:rsidR="003400A1" w:rsidRPr="003400A1">
          <w:rPr>
            <w:rFonts w:ascii="Times New Roman" w:eastAsia="Arial Unicode MS" w:hAnsi="Times New Roman" w:cs="Times New Roman"/>
            <w:sz w:val="24"/>
            <w:szCs w:val="24"/>
            <w:rPrChange w:id="136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t xml:space="preserve"> </w:t>
        </w:r>
      </w:ins>
      <w:r w:rsidRPr="003400A1">
        <w:rPr>
          <w:rFonts w:ascii="Times New Roman" w:eastAsia="Arial Unicode MS" w:hAnsi="Times New Roman" w:cs="Times New Roman"/>
          <w:sz w:val="24"/>
          <w:szCs w:val="24"/>
          <w:rPrChange w:id="137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eye contact </w:t>
      </w:r>
      <w:del w:id="138" w:author="Jordon Beijing" w:date="2020-09-04T14:28:00Z"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39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to </w:delText>
        </w:r>
      </w:del>
      <w:ins w:id="140" w:author="Jordon Beijing" w:date="2020-09-04T14:28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with</w:t>
        </w:r>
        <w:r w:rsidR="003400A1" w:rsidRPr="003400A1">
          <w:rPr>
            <w:rFonts w:ascii="Times New Roman" w:eastAsia="Arial Unicode MS" w:hAnsi="Times New Roman" w:cs="Times New Roman"/>
            <w:sz w:val="24"/>
            <w:szCs w:val="24"/>
            <w:rPrChange w:id="141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t xml:space="preserve"> </w:t>
        </w:r>
      </w:ins>
      <w:r w:rsidRPr="003400A1">
        <w:rPr>
          <w:rFonts w:ascii="Times New Roman" w:eastAsia="Arial Unicode MS" w:hAnsi="Times New Roman" w:cs="Times New Roman"/>
          <w:sz w:val="24"/>
          <w:szCs w:val="24"/>
          <w:rPrChange w:id="142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the audience </w:t>
      </w:r>
      <w:del w:id="143" w:author="Jordon Beijing" w:date="2020-09-04T14:34:00Z">
        <w:r w:rsidRPr="003400A1" w:rsidDel="00FF533C">
          <w:rPr>
            <w:rFonts w:ascii="Times New Roman" w:eastAsia="Arial Unicode MS" w:hAnsi="Times New Roman" w:cs="Times New Roman"/>
            <w:sz w:val="24"/>
            <w:szCs w:val="24"/>
            <w:rPrChange w:id="144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and </w:delText>
        </w:r>
      </w:del>
      <w:ins w:id="145" w:author="Jordon Beijing" w:date="2020-09-04T14:34:00Z">
        <w:r w:rsidR="00FF533C">
          <w:rPr>
            <w:rFonts w:ascii="Times New Roman" w:eastAsia="Arial Unicode MS" w:hAnsi="Times New Roman" w:cs="Times New Roman"/>
            <w:sz w:val="24"/>
            <w:szCs w:val="24"/>
          </w:rPr>
          <w:t>while</w:t>
        </w:r>
        <w:r w:rsidR="00FF533C" w:rsidRPr="003400A1">
          <w:rPr>
            <w:rFonts w:ascii="Times New Roman" w:eastAsia="Arial Unicode MS" w:hAnsi="Times New Roman" w:cs="Times New Roman"/>
            <w:sz w:val="24"/>
            <w:szCs w:val="24"/>
            <w:rPrChange w:id="146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t xml:space="preserve"> </w:t>
        </w:r>
      </w:ins>
      <w:del w:id="147" w:author="Jordon Beijing" w:date="2020-09-04T14:29:00Z"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48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having </w:delText>
        </w:r>
      </w:del>
      <w:ins w:id="149" w:author="Jordon Beijing" w:date="2020-09-04T14:29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speak</w:t>
        </w:r>
      </w:ins>
      <w:ins w:id="150" w:author="Jordon Beijing" w:date="2020-09-04T14:34:00Z">
        <w:r w:rsidR="00FF533C">
          <w:rPr>
            <w:rFonts w:ascii="Times New Roman" w:eastAsia="Arial Unicode MS" w:hAnsi="Times New Roman" w:cs="Times New Roman"/>
            <w:sz w:val="24"/>
            <w:szCs w:val="24"/>
          </w:rPr>
          <w:t>ing</w:t>
        </w:r>
      </w:ins>
      <w:ins w:id="151" w:author="Jordon Beijing" w:date="2020-09-04T14:29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 xml:space="preserve"> with a</w:t>
        </w:r>
        <w:r w:rsidR="003400A1" w:rsidRPr="003400A1">
          <w:rPr>
            <w:rFonts w:ascii="Times New Roman" w:eastAsia="Arial Unicode MS" w:hAnsi="Times New Roman" w:cs="Times New Roman"/>
            <w:sz w:val="24"/>
            <w:szCs w:val="24"/>
            <w:rPrChange w:id="152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t xml:space="preserve"> </w:t>
        </w:r>
      </w:ins>
      <w:r w:rsidRPr="003400A1">
        <w:rPr>
          <w:rFonts w:ascii="Times New Roman" w:eastAsia="Arial Unicode MS" w:hAnsi="Times New Roman" w:cs="Times New Roman"/>
          <w:sz w:val="24"/>
          <w:szCs w:val="24"/>
          <w:rPrChange w:id="153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loud voice. I always </w:t>
      </w:r>
      <w:del w:id="154" w:author="Jordon Beijing" w:date="2020-09-04T14:30:00Z"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55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already </w:delText>
        </w:r>
        <w:r w:rsidR="00435BC0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56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>bega</w:delText>
        </w:r>
        <w:r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57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>n</w:delText>
        </w:r>
      </w:del>
      <w:ins w:id="158" w:author="Jordon Beijing" w:date="2020-09-04T14:30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begin</w:t>
        </w:r>
      </w:ins>
      <w:r w:rsidRPr="003400A1">
        <w:rPr>
          <w:rFonts w:ascii="Times New Roman" w:eastAsia="Arial Unicode MS" w:hAnsi="Times New Roman" w:cs="Times New Roman"/>
          <w:sz w:val="24"/>
          <w:szCs w:val="24"/>
          <w:rPrChange w:id="159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 sweating </w:t>
      </w:r>
      <w:bookmarkStart w:id="160" w:name="_GoBack"/>
      <w:bookmarkEnd w:id="160"/>
      <w:r w:rsidRPr="003400A1">
        <w:rPr>
          <w:rFonts w:ascii="Times New Roman" w:eastAsia="Arial Unicode MS" w:hAnsi="Times New Roman" w:cs="Times New Roman"/>
          <w:sz w:val="24"/>
          <w:szCs w:val="24"/>
          <w:rPrChange w:id="161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before </w:t>
      </w:r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162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I even step on the stage</w:t>
      </w:r>
      <w:ins w:id="163" w:author="Jordon Beijing" w:date="2020-09-04T14:36:00Z">
        <w:r w:rsidR="00FF533C">
          <w:rPr>
            <w:rFonts w:ascii="Times New Roman" w:eastAsia="Arial Unicode MS" w:hAnsi="Times New Roman" w:cs="Times New Roman"/>
            <w:sz w:val="24"/>
            <w:szCs w:val="24"/>
          </w:rPr>
          <w:t xml:space="preserve">, and </w:t>
        </w:r>
      </w:ins>
      <w:del w:id="164" w:author="Jordon Beijing" w:date="2020-09-04T14:30:00Z">
        <w:r w:rsidR="003A7508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65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>;</w:delText>
        </w:r>
      </w:del>
      <w:del w:id="166" w:author="Jordon Beijing" w:date="2020-09-04T14:36:00Z">
        <w:r w:rsidR="003A7508" w:rsidRPr="003400A1" w:rsidDel="00FF533C">
          <w:rPr>
            <w:rFonts w:ascii="Times New Roman" w:eastAsia="Arial Unicode MS" w:hAnsi="Times New Roman" w:cs="Times New Roman"/>
            <w:sz w:val="24"/>
            <w:szCs w:val="24"/>
            <w:rPrChange w:id="167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 But </w:delText>
        </w:r>
      </w:del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168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every time </w:t>
      </w:r>
      <w:del w:id="169" w:author="Jordon Beijing" w:date="2020-09-04T14:30:00Z">
        <w:r w:rsidR="003A7508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70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when </w:delText>
        </w:r>
      </w:del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171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I </w:t>
      </w:r>
      <w:del w:id="172" w:author="Jordon Beijing" w:date="2020-09-04T14:30:00Z">
        <w:r w:rsidR="003A7508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73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saw </w:delText>
        </w:r>
      </w:del>
      <w:ins w:id="174" w:author="Jordon Beijing" w:date="2020-09-04T14:30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see</w:t>
        </w:r>
        <w:r w:rsidR="003400A1" w:rsidRPr="003400A1">
          <w:rPr>
            <w:rFonts w:ascii="Times New Roman" w:eastAsia="Arial Unicode MS" w:hAnsi="Times New Roman" w:cs="Times New Roman"/>
            <w:sz w:val="24"/>
            <w:szCs w:val="24"/>
            <w:rPrChange w:id="175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t xml:space="preserve"> </w:t>
        </w:r>
      </w:ins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176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the audience’s face</w:t>
      </w:r>
      <w:ins w:id="177" w:author="Jordon Beijing" w:date="2020-09-04T14:30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s</w:t>
        </w:r>
      </w:ins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178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, I </w:t>
      </w:r>
      <w:del w:id="179" w:author="Jordon Beijing" w:date="2020-09-04T14:30:00Z">
        <w:r w:rsidR="003A7508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80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will </w:delText>
        </w:r>
      </w:del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181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be</w:t>
      </w:r>
      <w:ins w:id="182" w:author="Jordon Beijing" w:date="2020-09-04T14:30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come</w:t>
        </w:r>
      </w:ins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183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 so nervous. Even though</w:t>
      </w:r>
      <w:del w:id="184" w:author="Jordon Beijing" w:date="2020-09-04T14:30:00Z">
        <w:r w:rsidR="003A7508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85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>t</w:delText>
        </w:r>
      </w:del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186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 </w:t>
      </w:r>
      <w:del w:id="187" w:author="Jordon Beijing" w:date="2020-09-04T14:30:00Z">
        <w:r w:rsidR="003A7508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88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that </w:delText>
        </w:r>
      </w:del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189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I </w:t>
      </w:r>
      <w:ins w:id="190" w:author="Jordon Beijing" w:date="2020-09-04T14:30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 xml:space="preserve">would </w:t>
        </w:r>
      </w:ins>
      <w:ins w:id="191" w:author="Jordon Beijing" w:date="2020-09-04T14:31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 xml:space="preserve">have </w:t>
        </w:r>
      </w:ins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192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already practice</w:t>
      </w:r>
      <w:ins w:id="193" w:author="Jordon Beijing" w:date="2020-09-04T14:31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d</w:t>
        </w:r>
      </w:ins>
      <w:ins w:id="194" w:author="Jordon Beijing" w:date="2020-09-04T14:30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 xml:space="preserve"> my </w:t>
        </w:r>
      </w:ins>
      <w:ins w:id="195" w:author="Jordon Beijing" w:date="2020-09-04T14:31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speech</w:t>
        </w:r>
      </w:ins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196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 </w:t>
      </w:r>
      <w:del w:id="197" w:author="Jordon Beijing" w:date="2020-09-04T14:30:00Z">
        <w:r w:rsidR="003A7508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198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so </w:delText>
        </w:r>
      </w:del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199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many time</w:t>
      </w:r>
      <w:ins w:id="200" w:author="Jordon Beijing" w:date="2020-09-04T14:30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s</w:t>
        </w:r>
      </w:ins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201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, I </w:t>
      </w:r>
      <w:ins w:id="202" w:author="Jordon Beijing" w:date="2020-09-04T14:36:00Z">
        <w:r w:rsidR="00FF533C">
          <w:rPr>
            <w:rFonts w:ascii="Times New Roman" w:eastAsia="Arial Unicode MS" w:hAnsi="Times New Roman" w:cs="Times New Roman"/>
            <w:sz w:val="24"/>
            <w:szCs w:val="24"/>
          </w:rPr>
          <w:t xml:space="preserve">am </w:t>
        </w:r>
      </w:ins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203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still </w:t>
      </w:r>
      <w:del w:id="204" w:author="Jordon Beijing" w:date="2020-09-04T14:31:00Z">
        <w:r w:rsidR="003A7508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205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couldn’t </w:delText>
        </w:r>
      </w:del>
      <w:ins w:id="206" w:author="Jordon Beijing" w:date="2020-09-04T14:31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 xml:space="preserve">unable to overcome my </w:t>
        </w:r>
      </w:ins>
      <w:del w:id="207" w:author="Jordon Beijing" w:date="2020-09-04T14:31:00Z">
        <w:r w:rsidR="003A7508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208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get rid of the </w:delText>
        </w:r>
      </w:del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209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psycholog</w:t>
      </w:r>
      <w:ins w:id="210" w:author="Jordon Beijing" w:date="2020-09-04T14:31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 xml:space="preserve">ical </w:t>
        </w:r>
      </w:ins>
      <w:del w:id="211" w:author="Jordon Beijing" w:date="2020-09-04T14:31:00Z">
        <w:r w:rsidR="003A7508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212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y of </w:delText>
        </w:r>
      </w:del>
      <w:r w:rsidR="003A7508" w:rsidRPr="003400A1">
        <w:rPr>
          <w:rFonts w:ascii="Times New Roman" w:eastAsia="Arial Unicode MS" w:hAnsi="Times New Roman" w:cs="Times New Roman"/>
          <w:sz w:val="24"/>
          <w:szCs w:val="24"/>
          <w:rPrChange w:id="213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fear.</w:t>
      </w:r>
      <w:r w:rsidR="00444EA6" w:rsidRPr="003400A1">
        <w:rPr>
          <w:rFonts w:ascii="Times New Roman" w:eastAsia="Arial Unicode MS" w:hAnsi="Times New Roman" w:cs="Times New Roman"/>
          <w:sz w:val="24"/>
          <w:szCs w:val="24"/>
          <w:rPrChange w:id="214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 I have </w:t>
      </w:r>
      <w:ins w:id="215" w:author="Jordon Beijing" w:date="2020-09-04T14:31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 xml:space="preserve">had </w:t>
        </w:r>
      </w:ins>
      <w:r w:rsidR="00444EA6" w:rsidRPr="003400A1">
        <w:rPr>
          <w:rFonts w:ascii="Times New Roman" w:eastAsia="Arial Unicode MS" w:hAnsi="Times New Roman" w:cs="Times New Roman"/>
          <w:sz w:val="24"/>
          <w:szCs w:val="24"/>
          <w:rPrChange w:id="216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this </w:t>
      </w:r>
      <w:del w:id="217" w:author="Jordon Beijing" w:date="2020-09-04T14:31:00Z">
        <w:r w:rsidR="00444EA6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218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trouble </w:delText>
        </w:r>
      </w:del>
      <w:ins w:id="219" w:author="Jordon Beijing" w:date="2020-09-04T14:31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problem</w:t>
        </w:r>
        <w:r w:rsidR="003400A1" w:rsidRPr="003400A1">
          <w:rPr>
            <w:rFonts w:ascii="Times New Roman" w:eastAsia="Arial Unicode MS" w:hAnsi="Times New Roman" w:cs="Times New Roman"/>
            <w:sz w:val="24"/>
            <w:szCs w:val="24"/>
            <w:rPrChange w:id="220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t xml:space="preserve"> </w:t>
        </w:r>
      </w:ins>
      <w:r w:rsidR="00444EA6" w:rsidRPr="003400A1">
        <w:rPr>
          <w:rFonts w:ascii="Times New Roman" w:eastAsia="Arial Unicode MS" w:hAnsi="Times New Roman" w:cs="Times New Roman"/>
          <w:sz w:val="24"/>
          <w:szCs w:val="24"/>
          <w:rPrChange w:id="221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for a long time, and I </w:t>
      </w:r>
      <w:del w:id="222" w:author="Jordon Beijing" w:date="2020-09-04T14:32:00Z">
        <w:r w:rsidR="00444EA6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223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think </w:delText>
        </w:r>
      </w:del>
      <w:ins w:id="224" w:author="Jordon Beijing" w:date="2020-09-04T14:32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wish</w:t>
        </w:r>
        <w:r w:rsidR="003400A1" w:rsidRPr="003400A1">
          <w:rPr>
            <w:rFonts w:ascii="Times New Roman" w:eastAsia="Arial Unicode MS" w:hAnsi="Times New Roman" w:cs="Times New Roman"/>
            <w:sz w:val="24"/>
            <w:szCs w:val="24"/>
            <w:rPrChange w:id="225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t xml:space="preserve"> </w:t>
        </w:r>
      </w:ins>
      <w:r w:rsidR="00444EA6" w:rsidRPr="003400A1">
        <w:rPr>
          <w:rFonts w:ascii="Times New Roman" w:eastAsia="Arial Unicode MS" w:hAnsi="Times New Roman" w:cs="Times New Roman"/>
          <w:sz w:val="24"/>
          <w:szCs w:val="24"/>
          <w:rPrChange w:id="226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I could be brav</w:t>
      </w:r>
      <w:ins w:id="227" w:author="Jordon Beijing" w:date="2020-09-04T14:32:00Z">
        <w:r w:rsidR="00FF533C">
          <w:rPr>
            <w:rFonts w:ascii="Times New Roman" w:eastAsia="Arial Unicode MS" w:hAnsi="Times New Roman" w:cs="Times New Roman"/>
            <w:sz w:val="24"/>
            <w:szCs w:val="24"/>
          </w:rPr>
          <w:t xml:space="preserve">e enough </w:t>
        </w:r>
      </w:ins>
      <w:del w:id="228" w:author="Jordon Beijing" w:date="2020-09-04T14:32:00Z">
        <w:r w:rsidR="00444EA6" w:rsidRPr="003400A1" w:rsidDel="00FF533C">
          <w:rPr>
            <w:rFonts w:ascii="Times New Roman" w:eastAsia="Arial Unicode MS" w:hAnsi="Times New Roman" w:cs="Times New Roman"/>
            <w:sz w:val="24"/>
            <w:szCs w:val="24"/>
            <w:rPrChange w:id="229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er and </w:delText>
        </w:r>
        <w:r w:rsidR="00444EA6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230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I will be braver </w:delText>
        </w:r>
      </w:del>
      <w:r w:rsidR="00444EA6" w:rsidRPr="003400A1">
        <w:rPr>
          <w:rFonts w:ascii="Times New Roman" w:eastAsia="Arial Unicode MS" w:hAnsi="Times New Roman" w:cs="Times New Roman"/>
          <w:sz w:val="24"/>
          <w:szCs w:val="24"/>
          <w:rPrChange w:id="231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 xml:space="preserve">to defeat this kind of </w:t>
      </w:r>
      <w:del w:id="232" w:author="Jordon Beijing" w:date="2020-09-04T14:32:00Z">
        <w:r w:rsidR="00444EA6" w:rsidRPr="003400A1" w:rsidDel="003400A1">
          <w:rPr>
            <w:rFonts w:ascii="Times New Roman" w:eastAsia="Arial Unicode MS" w:hAnsi="Times New Roman" w:cs="Times New Roman"/>
            <w:sz w:val="24"/>
            <w:szCs w:val="24"/>
            <w:rPrChange w:id="233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>psychology</w:delText>
        </w:r>
      </w:del>
      <w:ins w:id="234" w:author="Jordon Beijing" w:date="2020-09-04T14:32:00Z">
        <w:r w:rsidR="003400A1">
          <w:rPr>
            <w:rFonts w:ascii="Times New Roman" w:eastAsia="Arial Unicode MS" w:hAnsi="Times New Roman" w:cs="Times New Roman"/>
            <w:sz w:val="24"/>
            <w:szCs w:val="24"/>
          </w:rPr>
          <w:t>mental block</w:t>
        </w:r>
      </w:ins>
      <w:r w:rsidR="00444EA6" w:rsidRPr="003400A1">
        <w:rPr>
          <w:rFonts w:ascii="Times New Roman" w:eastAsia="Arial Unicode MS" w:hAnsi="Times New Roman" w:cs="Times New Roman"/>
          <w:sz w:val="24"/>
          <w:szCs w:val="24"/>
          <w:rPrChange w:id="235" w:author="Jordon Beijing" w:date="2020-09-04T14:23:00Z">
            <w:rPr>
              <w:rFonts w:ascii="Arial Unicode MS" w:eastAsia="Arial Unicode MS" w:hAnsi="Arial Unicode MS" w:cs="Arial Unicode MS"/>
              <w:sz w:val="22"/>
            </w:rPr>
          </w:rPrChange>
        </w:rPr>
        <w:t>.</w:t>
      </w:r>
      <w:del w:id="236" w:author="Jordon Beijing" w:date="2020-09-04T14:32:00Z">
        <w:r w:rsidR="00444EA6" w:rsidRPr="003400A1" w:rsidDel="00FF533C">
          <w:rPr>
            <w:rFonts w:ascii="Times New Roman" w:eastAsia="Arial Unicode MS" w:hAnsi="Times New Roman" w:cs="Times New Roman"/>
            <w:sz w:val="24"/>
            <w:szCs w:val="24"/>
            <w:rPrChange w:id="237" w:author="Jordon Beijing" w:date="2020-09-04T14:23:00Z">
              <w:rPr>
                <w:rFonts w:ascii="Arial Unicode MS" w:eastAsia="Arial Unicode MS" w:hAnsi="Arial Unicode MS" w:cs="Arial Unicode MS"/>
                <w:sz w:val="22"/>
              </w:rPr>
            </w:rPrChange>
          </w:rPr>
          <w:delText xml:space="preserve"> </w:delText>
        </w:r>
      </w:del>
    </w:p>
    <w:sectPr w:rsidR="00112646" w:rsidRPr="003400A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48E" w:rsidRDefault="00DA648E" w:rsidP="00112646">
      <w:r>
        <w:separator/>
      </w:r>
    </w:p>
  </w:endnote>
  <w:endnote w:type="continuationSeparator" w:id="0">
    <w:p w:rsidR="00DA648E" w:rsidRDefault="00DA648E" w:rsidP="0011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452387"/>
      <w:docPartObj>
        <w:docPartGallery w:val="Page Numbers (Bottom of Page)"/>
        <w:docPartUnique/>
      </w:docPartObj>
    </w:sdtPr>
    <w:sdtEndPr/>
    <w:sdtContent>
      <w:p w:rsidR="00CE4D62" w:rsidRDefault="00CE4D62" w:rsidP="00CE4D62">
        <w:pPr>
          <w:pStyle w:val="Footer"/>
          <w:ind w:firstLineChars="2150" w:firstLine="387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BC0" w:rsidRPr="00435BC0">
          <w:rPr>
            <w:noProof/>
            <w:lang w:val="zh-CN"/>
          </w:rPr>
          <w:t>1</w:t>
        </w:r>
        <w:r>
          <w:fldChar w:fldCharType="end"/>
        </w:r>
      </w:p>
    </w:sdtContent>
  </w:sdt>
  <w:p w:rsidR="00CE4D62" w:rsidRDefault="00CE4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48E" w:rsidRDefault="00DA648E" w:rsidP="00112646">
      <w:r>
        <w:separator/>
      </w:r>
    </w:p>
  </w:footnote>
  <w:footnote w:type="continuationSeparator" w:id="0">
    <w:p w:rsidR="00DA648E" w:rsidRDefault="00DA648E" w:rsidP="0011264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85F"/>
    <w:rsid w:val="00112646"/>
    <w:rsid w:val="003400A1"/>
    <w:rsid w:val="003A7508"/>
    <w:rsid w:val="00435BC0"/>
    <w:rsid w:val="00440B09"/>
    <w:rsid w:val="00444EA6"/>
    <w:rsid w:val="00530E91"/>
    <w:rsid w:val="00565632"/>
    <w:rsid w:val="007A02BF"/>
    <w:rsid w:val="00A52BAF"/>
    <w:rsid w:val="00B94C56"/>
    <w:rsid w:val="00BD573A"/>
    <w:rsid w:val="00CE4D62"/>
    <w:rsid w:val="00D1185F"/>
    <w:rsid w:val="00DA648E"/>
    <w:rsid w:val="00E9573E"/>
    <w:rsid w:val="00EE79F2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E1F7C"/>
  <w15:chartTrackingRefBased/>
  <w15:docId w15:val="{6BEA4872-ACCA-421A-8138-24CD8FCE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185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D1185F"/>
  </w:style>
  <w:style w:type="paragraph" w:styleId="Header">
    <w:name w:val="header"/>
    <w:basedOn w:val="Normal"/>
    <w:link w:val="HeaderChar"/>
    <w:uiPriority w:val="99"/>
    <w:unhideWhenUsed/>
    <w:rsid w:val="00112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1264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12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126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Wu</dc:creator>
  <cp:keywords/>
  <dc:description/>
  <cp:lastModifiedBy>Jordon Beijing</cp:lastModifiedBy>
  <cp:revision>7</cp:revision>
  <dcterms:created xsi:type="dcterms:W3CDTF">2020-07-15T05:49:00Z</dcterms:created>
  <dcterms:modified xsi:type="dcterms:W3CDTF">2020-09-04T07:41:00Z</dcterms:modified>
</cp:coreProperties>
</file>