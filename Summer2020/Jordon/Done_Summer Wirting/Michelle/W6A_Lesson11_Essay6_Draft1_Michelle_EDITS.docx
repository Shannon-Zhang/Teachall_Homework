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2BBC" w14:textId="3F1D1302" w:rsidR="00D7225C" w:rsidRDefault="00290B2A">
      <w:r>
        <w:t>W6A</w:t>
      </w:r>
      <w:ins w:id="0" w:author="Jordon Beijing" w:date="2020-08-15T17:20:00Z">
        <w:r w:rsidR="005B05D3">
          <w:t>,</w:t>
        </w:r>
      </w:ins>
      <w:del w:id="1" w:author="Jordon Beijing" w:date="2020-08-15T17:20:00Z">
        <w:r w:rsidDel="005B05D3">
          <w:rPr>
            <w:rFonts w:hint="eastAsia"/>
          </w:rPr>
          <w:delText xml:space="preserve"> -</w:delText>
        </w:r>
      </w:del>
      <w:r>
        <w:rPr>
          <w:rFonts w:hint="eastAsia"/>
        </w:rPr>
        <w:t xml:space="preserve"> </w:t>
      </w:r>
      <w:r>
        <w:t>Lesson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 xml:space="preserve">, Essay 6, </w:t>
      </w:r>
      <w:r w:rsidRPr="005B05D3">
        <w:rPr>
          <w:rFonts w:hint="eastAsia"/>
          <w:highlight w:val="yellow"/>
          <w:rPrChange w:id="2" w:author="Jordon Beijing" w:date="2020-08-15T17:20:00Z">
            <w:rPr>
              <w:rFonts w:hint="eastAsia"/>
            </w:rPr>
          </w:rPrChange>
        </w:rPr>
        <w:t>Draft 1</w:t>
      </w:r>
    </w:p>
    <w:p w14:paraId="7154AB0D" w14:textId="77777777" w:rsidR="00D7225C" w:rsidRDefault="00290B2A">
      <w:r>
        <w:t xml:space="preserve">Michelle Wu </w:t>
      </w:r>
    </w:p>
    <w:p w14:paraId="5833172B" w14:textId="77777777" w:rsidR="00D7225C" w:rsidRDefault="00290B2A">
      <w:r>
        <w:t>2020-</w:t>
      </w:r>
      <w:r w:rsidRPr="005B05D3">
        <w:rPr>
          <w:highlight w:val="yellow"/>
          <w:rPrChange w:id="3" w:author="Jordon Beijing" w:date="2020-08-15T17:20:00Z">
            <w:rPr/>
          </w:rPrChange>
        </w:rPr>
        <w:t>08-10</w:t>
      </w:r>
    </w:p>
    <w:p w14:paraId="3B0CB9CB" w14:textId="77777777" w:rsidR="00D7225C" w:rsidRDefault="00290B2A">
      <w:pPr>
        <w:rPr>
          <w:sz w:val="18"/>
        </w:rPr>
      </w:pPr>
      <w:r>
        <w:rPr>
          <w:sz w:val="22"/>
        </w:rPr>
        <w:t>Analyzing Literature: Noticing Author’s Choices</w:t>
      </w:r>
    </w:p>
    <w:p w14:paraId="72406D2C" w14:textId="6B8A9904" w:rsidR="00D7225C" w:rsidRDefault="005B05D3" w:rsidP="005B05D3">
      <w:pPr>
        <w:jc w:val="center"/>
        <w:rPr>
          <w:b/>
          <w:sz w:val="28"/>
        </w:rPr>
        <w:pPrChange w:id="4" w:author="Jordon Beijing" w:date="2020-08-15T17:20:00Z">
          <w:pPr/>
        </w:pPrChange>
      </w:pPr>
      <w:ins w:id="5" w:author="Jordon Beijing" w:date="2020-08-15T17:20:00Z">
        <w:r>
          <w:rPr>
            <w:b/>
            <w:sz w:val="28"/>
          </w:rPr>
          <w:t>Analysis</w:t>
        </w:r>
        <w:r>
          <w:rPr>
            <w:b/>
            <w:sz w:val="28"/>
          </w:rPr>
          <w:t xml:space="preserve"> of</w:t>
        </w:r>
      </w:ins>
      <w:r w:rsidR="00290B2A">
        <w:rPr>
          <w:b/>
          <w:sz w:val="28"/>
        </w:rPr>
        <w:t xml:space="preserve"> </w:t>
      </w:r>
      <w:ins w:id="6" w:author="Jordon Beijing" w:date="2020-08-15T17:20:00Z">
        <w:r>
          <w:rPr>
            <w:b/>
            <w:sz w:val="28"/>
          </w:rPr>
          <w:t>“</w:t>
        </w:r>
      </w:ins>
      <w:del w:id="7" w:author="Jordon Beijing" w:date="2020-08-15T17:20:00Z">
        <w:r w:rsidR="00290B2A" w:rsidDel="005B05D3">
          <w:rPr>
            <w:b/>
            <w:sz w:val="28"/>
          </w:rPr>
          <w:delText xml:space="preserve">” </w:delText>
        </w:r>
      </w:del>
      <w:r w:rsidR="00290B2A">
        <w:rPr>
          <w:b/>
          <w:sz w:val="28"/>
        </w:rPr>
        <w:t>How the Leopard got His Spot</w:t>
      </w:r>
      <w:del w:id="8" w:author="Jordon Beijing" w:date="2020-08-15T17:20:00Z">
        <w:r w:rsidR="00290B2A" w:rsidDel="005B05D3">
          <w:rPr>
            <w:b/>
            <w:sz w:val="28"/>
          </w:rPr>
          <w:delText>’</w:delText>
        </w:r>
      </w:del>
      <w:r w:rsidR="00290B2A">
        <w:rPr>
          <w:b/>
          <w:sz w:val="28"/>
        </w:rPr>
        <w:t>s”</w:t>
      </w:r>
      <w:ins w:id="9" w:author="Jordon Beijing" w:date="2020-08-15T17:20:00Z">
        <w:r>
          <w:rPr>
            <w:b/>
            <w:sz w:val="28"/>
          </w:rPr>
          <w:t xml:space="preserve"> by Rudyard Kipling</w:t>
        </w:r>
      </w:ins>
      <w:del w:id="10" w:author="Jordon Beijing" w:date="2020-08-15T17:20:00Z">
        <w:r w:rsidR="00290B2A" w:rsidDel="005B05D3">
          <w:rPr>
            <w:b/>
            <w:sz w:val="28"/>
          </w:rPr>
          <w:delText xml:space="preserve"> Analysis</w:delText>
        </w:r>
      </w:del>
    </w:p>
    <w:p w14:paraId="3D565795" w14:textId="0AD46568" w:rsidR="005B05D3" w:rsidRDefault="00290B2A" w:rsidP="005B05D3">
      <w:pPr>
        <w:ind w:firstLine="420"/>
        <w:rPr>
          <w:ins w:id="11" w:author="Jordon Beijing" w:date="2020-08-15T17:26:00Z"/>
        </w:rPr>
        <w:pPrChange w:id="12" w:author="Jordon Beijing" w:date="2020-08-15T17:29:00Z">
          <w:pPr/>
        </w:pPrChange>
      </w:pPr>
      <w:del w:id="13" w:author="Jordon Beijing" w:date="2020-08-15T17:27:00Z">
        <w:r w:rsidDel="005B05D3">
          <w:rPr>
            <w:rFonts w:hint="eastAsia"/>
          </w:rPr>
          <w:delText xml:space="preserve"> </w:delText>
        </w:r>
        <w:r w:rsidDel="005B05D3">
          <w:delText xml:space="preserve">        </w:delText>
        </w:r>
      </w:del>
      <w:r>
        <w:t xml:space="preserve">In the story </w:t>
      </w:r>
      <w:del w:id="14" w:author="Jordon Beijing" w:date="2020-08-15T17:23:00Z">
        <w:r w:rsidRPr="005E6671" w:rsidDel="005B05D3">
          <w:rPr>
            <w:rPrChange w:id="15" w:author="Jordon Beijing" w:date="2020-08-15T17:39:00Z">
              <w:rPr/>
            </w:rPrChange>
          </w:rPr>
          <w:delText xml:space="preserve">of </w:delText>
        </w:r>
      </w:del>
      <w:r w:rsidRPr="005E6671">
        <w:rPr>
          <w:rPrChange w:id="16" w:author="Jordon Beijing" w:date="2020-08-15T17:39:00Z">
            <w:rPr/>
          </w:rPrChange>
        </w:rPr>
        <w:t>“</w:t>
      </w:r>
      <w:r w:rsidRPr="005E6671">
        <w:rPr>
          <w:rPrChange w:id="17" w:author="Jordon Beijing" w:date="2020-08-15T17:39:00Z">
            <w:rPr>
              <w:i/>
            </w:rPr>
          </w:rPrChange>
        </w:rPr>
        <w:t xml:space="preserve">How the Leopard got His </w:t>
      </w:r>
      <w:ins w:id="18" w:author="Jordon Beijing" w:date="2020-08-15T17:21:00Z">
        <w:r w:rsidR="005B05D3" w:rsidRPr="005E6671">
          <w:rPr>
            <w:rPrChange w:id="19" w:author="Jordon Beijing" w:date="2020-08-15T17:39:00Z">
              <w:rPr>
                <w:i/>
              </w:rPr>
            </w:rPrChange>
          </w:rPr>
          <w:t>S</w:t>
        </w:r>
      </w:ins>
      <w:del w:id="20" w:author="Jordon Beijing" w:date="2020-08-15T17:21:00Z">
        <w:r w:rsidRPr="005E6671" w:rsidDel="005B05D3">
          <w:rPr>
            <w:rPrChange w:id="21" w:author="Jordon Beijing" w:date="2020-08-15T17:39:00Z">
              <w:rPr>
                <w:i/>
              </w:rPr>
            </w:rPrChange>
          </w:rPr>
          <w:delText>s</w:delText>
        </w:r>
      </w:del>
      <w:r w:rsidRPr="005E6671">
        <w:rPr>
          <w:rPrChange w:id="22" w:author="Jordon Beijing" w:date="2020-08-15T17:39:00Z">
            <w:rPr>
              <w:i/>
            </w:rPr>
          </w:rPrChange>
        </w:rPr>
        <w:t>pot</w:t>
      </w:r>
      <w:ins w:id="23" w:author="Jordon Beijing" w:date="2020-08-15T17:21:00Z">
        <w:r w:rsidR="005B05D3" w:rsidRPr="005E6671">
          <w:rPr>
            <w:rPrChange w:id="24" w:author="Jordon Beijing" w:date="2020-08-15T17:39:00Z">
              <w:rPr>
                <w:i/>
              </w:rPr>
            </w:rPrChange>
          </w:rPr>
          <w:t>s,</w:t>
        </w:r>
      </w:ins>
      <w:r w:rsidRPr="005E6671">
        <w:rPr>
          <w:rPrChange w:id="25" w:author="Jordon Beijing" w:date="2020-08-15T17:39:00Z">
            <w:rPr>
              <w:i/>
            </w:rPr>
          </w:rPrChange>
        </w:rPr>
        <w:t>”</w:t>
      </w:r>
      <w:del w:id="26" w:author="Jordon Beijing" w:date="2020-08-15T17:21:00Z">
        <w:r w:rsidRPr="005E6671" w:rsidDel="005B05D3">
          <w:rPr>
            <w:rPrChange w:id="27" w:author="Jordon Beijing" w:date="2020-08-15T17:39:00Z">
              <w:rPr/>
            </w:rPrChange>
          </w:rPr>
          <w:delText>,</w:delText>
        </w:r>
      </w:del>
      <w:r>
        <w:t xml:space="preserve"> the author</w:t>
      </w:r>
      <w:ins w:id="28" w:author="Jordon Beijing" w:date="2020-08-15T17:21:00Z">
        <w:r w:rsidR="005B05D3">
          <w:t xml:space="preserve"> </w:t>
        </w:r>
      </w:ins>
      <w:del w:id="29" w:author="Jordon Beijing" w:date="2020-08-15T17:21:00Z">
        <w:r w:rsidDel="005B05D3">
          <w:delText xml:space="preserve">, </w:delText>
        </w:r>
      </w:del>
      <w:r>
        <w:t xml:space="preserve">Rudyard Kipling made many choices, such as </w:t>
      </w:r>
      <w:del w:id="30" w:author="Jordon Beijing" w:date="2020-08-15T17:23:00Z">
        <w:r w:rsidDel="005B05D3">
          <w:delText xml:space="preserve">writing </w:delText>
        </w:r>
      </w:del>
      <w:ins w:id="31" w:author="Jordon Beijing" w:date="2020-08-15T17:23:00Z">
        <w:r w:rsidR="005B05D3">
          <w:t>using</w:t>
        </w:r>
        <w:r w:rsidR="005B05D3">
          <w:t xml:space="preserve"> </w:t>
        </w:r>
      </w:ins>
      <w:r>
        <w:t xml:space="preserve">“weird” </w:t>
      </w:r>
      <w:del w:id="32" w:author="Jordon Beijing" w:date="2020-08-15T17:23:00Z">
        <w:r w:rsidDel="005B05D3">
          <w:delText>words</w:delText>
        </w:r>
      </w:del>
      <w:ins w:id="33" w:author="Jordon Beijing" w:date="2020-08-15T17:24:00Z">
        <w:r w:rsidR="005B05D3">
          <w:t>description</w:t>
        </w:r>
      </w:ins>
      <w:r>
        <w:t xml:space="preserve">, </w:t>
      </w:r>
      <w:del w:id="34" w:author="Jordon Beijing" w:date="2020-08-15T17:23:00Z">
        <w:r w:rsidDel="005B05D3">
          <w:delText xml:space="preserve">using </w:delText>
        </w:r>
      </w:del>
      <w:ins w:id="35" w:author="Jordon Beijing" w:date="2020-08-15T17:23:00Z">
        <w:r w:rsidR="005B05D3">
          <w:t>writing in</w:t>
        </w:r>
        <w:r w:rsidR="005B05D3">
          <w:t xml:space="preserve"> </w:t>
        </w:r>
      </w:ins>
      <w:ins w:id="36" w:author="Jordon Beijing" w:date="2020-08-15T17:21:00Z">
        <w:r w:rsidR="005B05D3">
          <w:t xml:space="preserve">the </w:t>
        </w:r>
      </w:ins>
      <w:r>
        <w:t>third person</w:t>
      </w:r>
      <w:ins w:id="37" w:author="Jordon Beijing" w:date="2020-08-15T17:21:00Z">
        <w:r w:rsidR="005B05D3">
          <w:t xml:space="preserve"> narrator</w:t>
        </w:r>
      </w:ins>
      <w:del w:id="38" w:author="Jordon Beijing" w:date="2020-08-15T17:24:00Z">
        <w:r w:rsidDel="005B05D3">
          <w:delText>,</w:delText>
        </w:r>
      </w:del>
      <w:r>
        <w:t xml:space="preserve"> and using personificatio</w:t>
      </w:r>
      <w:del w:id="39" w:author="Jordon Beijing" w:date="2020-08-15T17:24:00Z">
        <w:r w:rsidDel="005B05D3">
          <w:delText>n,</w:delText>
        </w:r>
      </w:del>
      <w:ins w:id="40" w:author="Jordon Beijing" w:date="2020-08-15T17:24:00Z">
        <w:r w:rsidR="005B05D3">
          <w:t xml:space="preserve">n. </w:t>
        </w:r>
      </w:ins>
      <w:ins w:id="41" w:author="Jordon Beijing" w:date="2020-08-15T17:26:00Z">
        <w:r w:rsidR="005B05D3">
          <w:t>Kipling us</w:t>
        </w:r>
      </w:ins>
      <w:ins w:id="42" w:author="Jordon Beijing" w:date="2020-08-15T17:27:00Z">
        <w:r w:rsidR="005B05D3">
          <w:t>es these choices to</w:t>
        </w:r>
      </w:ins>
      <w:ins w:id="43" w:author="Jordon Beijing" w:date="2020-08-15T17:24:00Z">
        <w:r w:rsidR="005B05D3">
          <w:t xml:space="preserve"> </w:t>
        </w:r>
      </w:ins>
      <w:del w:id="44" w:author="Jordon Beijing" w:date="2020-08-15T17:24:00Z">
        <w:r w:rsidDel="005B05D3">
          <w:delText xml:space="preserve"> to </w:delText>
        </w:r>
      </w:del>
      <w:r>
        <w:t>create</w:t>
      </w:r>
      <w:ins w:id="45" w:author="Jordon Beijing" w:date="2020-08-15T17:27:00Z">
        <w:r w:rsidR="005B05D3">
          <w:t>d</w:t>
        </w:r>
      </w:ins>
      <w:r>
        <w:t xml:space="preserve"> a world </w:t>
      </w:r>
      <w:del w:id="46" w:author="Jordon Beijing" w:date="2020-08-15T17:25:00Z">
        <w:r w:rsidDel="005B05D3">
          <w:delText xml:space="preserve">that is talking </w:delText>
        </w:r>
      </w:del>
      <w:del w:id="47" w:author="Jordon Beijing" w:date="2020-08-15T17:26:00Z">
        <w:r w:rsidDel="005B05D3">
          <w:delText>about</w:delText>
        </w:r>
      </w:del>
      <w:ins w:id="48" w:author="Jordon Beijing" w:date="2020-08-15T17:26:00Z">
        <w:r w:rsidR="005B05D3">
          <w:t>with</w:t>
        </w:r>
      </w:ins>
      <w:r>
        <w:t xml:space="preserve"> a </w:t>
      </w:r>
      <w:ins w:id="49" w:author="Jordon Beijing" w:date="2020-08-15T17:25:00Z">
        <w:r w:rsidR="005B05D3">
          <w:t xml:space="preserve">talking </w:t>
        </w:r>
      </w:ins>
      <w:r>
        <w:t xml:space="preserve">Leopard who once </w:t>
      </w:r>
      <w:del w:id="50" w:author="Jordon Beijing" w:date="2020-08-15T17:25:00Z">
        <w:r w:rsidDel="005B05D3">
          <w:delText xml:space="preserve">is </w:delText>
        </w:r>
      </w:del>
      <w:ins w:id="51" w:author="Jordon Beijing" w:date="2020-08-15T17:25:00Z">
        <w:r w:rsidR="005B05D3">
          <w:t>had</w:t>
        </w:r>
        <w:r w:rsidR="005B05D3">
          <w:t xml:space="preserve"> </w:t>
        </w:r>
      </w:ins>
      <w:del w:id="52" w:author="Jordon Beijing" w:date="2020-08-15T17:25:00Z">
        <w:r w:rsidDel="005B05D3">
          <w:delText xml:space="preserve">full of </w:delText>
        </w:r>
      </w:del>
      <w:r>
        <w:t xml:space="preserve">brown skin that </w:t>
      </w:r>
      <w:del w:id="53" w:author="Jordon Beijing" w:date="2020-08-15T17:25:00Z">
        <w:r w:rsidDel="005B05D3">
          <w:delText xml:space="preserve">is </w:delText>
        </w:r>
      </w:del>
      <w:ins w:id="54" w:author="Jordon Beijing" w:date="2020-08-15T17:25:00Z">
        <w:r w:rsidR="005B05D3">
          <w:t>was</w:t>
        </w:r>
        <w:r w:rsidR="005B05D3">
          <w:t xml:space="preserve"> </w:t>
        </w:r>
      </w:ins>
      <w:r>
        <w:t xml:space="preserve">similar to the color of </w:t>
      </w:r>
      <w:del w:id="55" w:author="Jordon Beijing" w:date="2020-08-15T17:39:00Z">
        <w:r w:rsidDel="005E6671">
          <w:delText xml:space="preserve">the </w:delText>
        </w:r>
      </w:del>
      <w:r>
        <w:t>stone and land</w:t>
      </w:r>
      <w:ins w:id="56" w:author="Jordon Beijing" w:date="2020-08-15T17:39:00Z">
        <w:r w:rsidR="005E6671">
          <w:t>,</w:t>
        </w:r>
      </w:ins>
      <w:r>
        <w:t xml:space="preserve"> so nobody </w:t>
      </w:r>
      <w:ins w:id="57" w:author="Jordon Beijing" w:date="2020-08-15T17:25:00Z">
        <w:r w:rsidR="005B05D3">
          <w:t xml:space="preserve">could </w:t>
        </w:r>
      </w:ins>
      <w:r>
        <w:t xml:space="preserve">see him when he </w:t>
      </w:r>
      <w:del w:id="58" w:author="Jordon Beijing" w:date="2020-08-15T17:25:00Z">
        <w:r w:rsidDel="005B05D3">
          <w:delText xml:space="preserve">is </w:delText>
        </w:r>
      </w:del>
      <w:ins w:id="59" w:author="Jordon Beijing" w:date="2020-08-15T17:25:00Z">
        <w:r w:rsidR="005B05D3">
          <w:t>was</w:t>
        </w:r>
        <w:r w:rsidR="005B05D3">
          <w:t xml:space="preserve"> </w:t>
        </w:r>
      </w:ins>
      <w:r>
        <w:t>quiet. When</w:t>
      </w:r>
      <w:ins w:id="60" w:author="Jordon Beijing" w:date="2020-08-15T17:26:00Z">
        <w:r w:rsidR="005B05D3">
          <w:t>ever</w:t>
        </w:r>
      </w:ins>
      <w:r>
        <w:t xml:space="preserve"> Giraffe, Zebra, Eland, </w:t>
      </w:r>
      <w:proofErr w:type="spellStart"/>
      <w:r>
        <w:t>Koodo</w:t>
      </w:r>
      <w:proofErr w:type="spellEnd"/>
      <w:r>
        <w:t xml:space="preserve"> and Hartebeest </w:t>
      </w:r>
      <w:del w:id="61" w:author="Jordon Beijing" w:date="2020-08-15T17:39:00Z">
        <w:r w:rsidDel="005E6671">
          <w:delText xml:space="preserve">are </w:delText>
        </w:r>
      </w:del>
      <w:ins w:id="62" w:author="Jordon Beijing" w:date="2020-08-15T17:39:00Z">
        <w:r w:rsidR="005E6671">
          <w:t>were</w:t>
        </w:r>
        <w:r w:rsidR="005E6671">
          <w:t xml:space="preserve"> </w:t>
        </w:r>
      </w:ins>
      <w:r>
        <w:t xml:space="preserve">having </w:t>
      </w:r>
      <w:ins w:id="63" w:author="Jordon Beijing" w:date="2020-08-15T17:26:00Z">
        <w:r w:rsidR="005B05D3">
          <w:t xml:space="preserve">a </w:t>
        </w:r>
      </w:ins>
      <w:r>
        <w:t xml:space="preserve">rest or eating food, </w:t>
      </w:r>
      <w:del w:id="64" w:author="Jordon Beijing" w:date="2020-08-15T17:26:00Z">
        <w:r w:rsidDel="005B05D3">
          <w:delText xml:space="preserve">he </w:delText>
        </w:r>
      </w:del>
      <w:ins w:id="65" w:author="Jordon Beijing" w:date="2020-08-15T17:26:00Z">
        <w:r w:rsidR="005B05D3">
          <w:t>the Leopard</w:t>
        </w:r>
        <w:r w:rsidR="005B05D3">
          <w:t xml:space="preserve"> </w:t>
        </w:r>
      </w:ins>
      <w:r>
        <w:t>and his friend, Ethiopian</w:t>
      </w:r>
      <w:ins w:id="66" w:author="Jordon Beijing" w:date="2020-08-15T17:26:00Z">
        <w:r w:rsidR="005B05D3">
          <w:t>,</w:t>
        </w:r>
      </w:ins>
      <w:r>
        <w:t xml:space="preserve"> </w:t>
      </w:r>
      <w:ins w:id="67" w:author="Jordon Beijing" w:date="2020-08-15T17:39:00Z">
        <w:r w:rsidR="005E6671">
          <w:t xml:space="preserve">would </w:t>
        </w:r>
      </w:ins>
      <w:del w:id="68" w:author="Jordon Beijing" w:date="2020-08-15T17:39:00Z">
        <w:r w:rsidDel="005E6671">
          <w:delText xml:space="preserve">stand </w:delText>
        </w:r>
      </w:del>
      <w:ins w:id="69" w:author="Jordon Beijing" w:date="2020-08-15T17:39:00Z">
        <w:r w:rsidR="005E6671">
          <w:t>stand</w:t>
        </w:r>
        <w:r w:rsidR="005E6671">
          <w:t xml:space="preserve"> </w:t>
        </w:r>
      </w:ins>
      <w:r>
        <w:t xml:space="preserve">beside them </w:t>
      </w:r>
      <w:del w:id="70" w:author="Jordon Beijing" w:date="2020-08-15T17:26:00Z">
        <w:r w:rsidDel="005B05D3">
          <w:delText xml:space="preserve">and </w:delText>
        </w:r>
      </w:del>
      <w:r>
        <w:t>waiting for a</w:t>
      </w:r>
      <w:ins w:id="71" w:author="Jordon Beijing" w:date="2020-08-15T17:39:00Z">
        <w:r w:rsidR="005E6671">
          <w:t xml:space="preserve">n </w:t>
        </w:r>
      </w:ins>
      <w:del w:id="72" w:author="Jordon Beijing" w:date="2020-08-15T17:39:00Z">
        <w:r w:rsidDel="005E6671">
          <w:delText xml:space="preserve"> good </w:delText>
        </w:r>
      </w:del>
      <w:r>
        <w:t xml:space="preserve">opportunity to catch them for breakfast. </w:t>
      </w:r>
    </w:p>
    <w:p w14:paraId="2CA91551" w14:textId="1AD4DF90" w:rsidR="00D7225C" w:rsidRDefault="00290B2A" w:rsidP="005B05D3">
      <w:pPr>
        <w:ind w:firstLine="420"/>
        <w:pPrChange w:id="73" w:author="Jordon Beijing" w:date="2020-08-15T17:29:00Z">
          <w:pPr/>
        </w:pPrChange>
      </w:pPr>
      <w:r>
        <w:t xml:space="preserve">After a long time, Giraffe, Zebra and Eland had </w:t>
      </w:r>
      <w:ins w:id="74" w:author="Jordon Beijing" w:date="2020-08-15T17:40:00Z">
        <w:r w:rsidR="005E6671">
          <w:t xml:space="preserve">had </w:t>
        </w:r>
      </w:ins>
      <w:r>
        <w:t>enough</w:t>
      </w:r>
      <w:ins w:id="75" w:author="Jordon Beijing" w:date="2020-08-15T17:40:00Z">
        <w:r w:rsidR="005E6671">
          <w:t>. So</w:t>
        </w:r>
      </w:ins>
      <w:del w:id="76" w:author="Jordon Beijing" w:date="2020-08-15T17:40:00Z">
        <w:r w:rsidDel="005E6671">
          <w:delText>,</w:delText>
        </w:r>
      </w:del>
      <w:r>
        <w:t xml:space="preserve"> they ran in</w:t>
      </w:r>
      <w:del w:id="77" w:author="Jordon Beijing" w:date="2020-08-15T17:40:00Z">
        <w:r w:rsidDel="005E6671">
          <w:delText xml:space="preserve"> </w:delText>
        </w:r>
      </w:del>
      <w:r>
        <w:t xml:space="preserve">to </w:t>
      </w:r>
      <w:ins w:id="78" w:author="Jordon Beijing" w:date="2020-08-15T17:40:00Z">
        <w:r w:rsidR="005E6671">
          <w:t xml:space="preserve">the </w:t>
        </w:r>
      </w:ins>
      <w:r>
        <w:t xml:space="preserve">Great Forest </w:t>
      </w:r>
      <w:del w:id="79" w:author="Jordon Beijing" w:date="2020-08-15T17:40:00Z">
        <w:r w:rsidDel="005E6671">
          <w:delText xml:space="preserve">and </w:delText>
        </w:r>
      </w:del>
      <w:ins w:id="80" w:author="Jordon Beijing" w:date="2020-08-15T17:40:00Z">
        <w:r w:rsidR="005E6671">
          <w:t>to</w:t>
        </w:r>
        <w:r w:rsidR="005E6671">
          <w:t xml:space="preserve"> </w:t>
        </w:r>
      </w:ins>
      <w:r>
        <w:t xml:space="preserve">hide. Giraffe, Zebra, </w:t>
      </w:r>
      <w:proofErr w:type="spellStart"/>
      <w:r>
        <w:t>Koodo</w:t>
      </w:r>
      <w:proofErr w:type="spellEnd"/>
      <w:r>
        <w:t xml:space="preserve"> and Eland change</w:t>
      </w:r>
      <w:ins w:id="81" w:author="Jordon Beijing" w:date="2020-08-15T17:40:00Z">
        <w:r w:rsidR="005E6671">
          <w:t>d</w:t>
        </w:r>
      </w:ins>
      <w:r>
        <w:t xml:space="preserve"> their skin </w:t>
      </w:r>
      <w:del w:id="82" w:author="Jordon Beijing" w:date="2020-08-15T17:40:00Z">
        <w:r w:rsidDel="005E6671">
          <w:delText xml:space="preserve">in </w:delText>
        </w:r>
      </w:del>
      <w:r>
        <w:t>to spot</w:t>
      </w:r>
      <w:ins w:id="83" w:author="Jordon Beijing" w:date="2020-08-15T17:40:00Z">
        <w:r w:rsidR="005E6671">
          <w:t>s and</w:t>
        </w:r>
      </w:ins>
      <w:del w:id="84" w:author="Jordon Beijing" w:date="2020-08-15T17:40:00Z">
        <w:r w:rsidDel="005E6671">
          <w:delText>,</w:delText>
        </w:r>
      </w:del>
      <w:r>
        <w:t xml:space="preserve"> stripe</w:t>
      </w:r>
      <w:ins w:id="85" w:author="Jordon Beijing" w:date="2020-08-15T17:40:00Z">
        <w:r w:rsidR="005E6671">
          <w:t>s</w:t>
        </w:r>
      </w:ins>
      <w:del w:id="86" w:author="Jordon Beijing" w:date="2020-08-15T17:40:00Z">
        <w:r w:rsidDel="005E6671">
          <w:delText>,</w:delText>
        </w:r>
      </w:del>
      <w:r>
        <w:t xml:space="preserve"> and </w:t>
      </w:r>
      <w:ins w:id="87" w:author="Jordon Beijing" w:date="2020-08-15T17:40:00Z">
        <w:r w:rsidR="005E6671">
          <w:t xml:space="preserve">became </w:t>
        </w:r>
      </w:ins>
      <w:r>
        <w:t xml:space="preserve">darker. After Leopard and Ethiopian found out their breakfast </w:t>
      </w:r>
      <w:ins w:id="88" w:author="Jordon Beijing" w:date="2020-08-15T17:41:00Z">
        <w:r w:rsidR="005E6671">
          <w:t xml:space="preserve">had </w:t>
        </w:r>
      </w:ins>
      <w:r>
        <w:t>run away, they chase</w:t>
      </w:r>
      <w:ins w:id="89" w:author="Jordon Beijing" w:date="2020-08-15T17:41:00Z">
        <w:r w:rsidR="005E6671">
          <w:t>d</w:t>
        </w:r>
      </w:ins>
      <w:r>
        <w:t xml:space="preserve"> them in</w:t>
      </w:r>
      <w:del w:id="90" w:author="Jordon Beijing" w:date="2020-08-15T17:41:00Z">
        <w:r w:rsidDel="005E6671">
          <w:delText xml:space="preserve"> </w:delText>
        </w:r>
      </w:del>
      <w:r>
        <w:t xml:space="preserve">to the Great Forest, but they couldn’t </w:t>
      </w:r>
      <w:del w:id="91" w:author="Jordon Beijing" w:date="2020-08-15T17:41:00Z">
        <w:r w:rsidDel="005E6671">
          <w:delText xml:space="preserve">found </w:delText>
        </w:r>
      </w:del>
      <w:ins w:id="92" w:author="Jordon Beijing" w:date="2020-08-15T17:41:00Z">
        <w:r w:rsidR="005E6671">
          <w:t>find</w:t>
        </w:r>
        <w:r w:rsidR="005E6671">
          <w:t xml:space="preserve"> </w:t>
        </w:r>
      </w:ins>
      <w:r>
        <w:t xml:space="preserve">them because those animals </w:t>
      </w:r>
      <w:del w:id="93" w:author="Jordon Beijing" w:date="2020-08-15T17:41:00Z">
        <w:r w:rsidDel="005E6671">
          <w:delText xml:space="preserve">have </w:delText>
        </w:r>
      </w:del>
      <w:ins w:id="94" w:author="Jordon Beijing" w:date="2020-08-15T17:41:00Z">
        <w:r w:rsidR="005E6671">
          <w:t>had</w:t>
        </w:r>
        <w:r w:rsidR="005E6671">
          <w:t xml:space="preserve"> </w:t>
        </w:r>
      </w:ins>
      <w:r>
        <w:t>many different pattern</w:t>
      </w:r>
      <w:ins w:id="95" w:author="Jordon Beijing" w:date="2020-08-15T17:41:00Z">
        <w:r w:rsidR="005E6671">
          <w:t>s</w:t>
        </w:r>
      </w:ins>
      <w:r>
        <w:t xml:space="preserve"> on their skin</w:t>
      </w:r>
      <w:ins w:id="96" w:author="Jordon Beijing" w:date="2020-08-15T17:41:00Z">
        <w:r w:rsidR="005E6671">
          <w:t>, the</w:t>
        </w:r>
      </w:ins>
      <w:r>
        <w:t xml:space="preserve"> same as different kind</w:t>
      </w:r>
      <w:ins w:id="97" w:author="Jordon Beijing" w:date="2020-08-15T17:41:00Z">
        <w:r w:rsidR="005E6671">
          <w:t>s</w:t>
        </w:r>
      </w:ins>
      <w:r>
        <w:t xml:space="preserve"> of plant in the forest. Ethiopian told Leopard he should </w:t>
      </w:r>
      <w:ins w:id="98" w:author="Jordon Beijing" w:date="2020-08-15T17:41:00Z">
        <w:r w:rsidR="005E6671">
          <w:t xml:space="preserve">also </w:t>
        </w:r>
      </w:ins>
      <w:r>
        <w:t xml:space="preserve">have </w:t>
      </w:r>
      <w:del w:id="99" w:author="Jordon Beijing" w:date="2020-08-15T17:41:00Z">
        <w:r w:rsidDel="00546F35">
          <w:delText xml:space="preserve">the </w:delText>
        </w:r>
      </w:del>
      <w:ins w:id="100" w:author="Jordon Beijing" w:date="2020-08-15T17:41:00Z">
        <w:r w:rsidR="00546F35">
          <w:t>some</w:t>
        </w:r>
        <w:r w:rsidR="00546F35">
          <w:t xml:space="preserve"> </w:t>
        </w:r>
      </w:ins>
      <w:r>
        <w:t>pattern</w:t>
      </w:r>
      <w:ins w:id="101" w:author="Jordon Beijing" w:date="2020-08-15T17:41:00Z">
        <w:r w:rsidR="00546F35">
          <w:t>s</w:t>
        </w:r>
      </w:ins>
      <w:r>
        <w:t xml:space="preserve"> so </w:t>
      </w:r>
      <w:del w:id="102" w:author="Jordon Beijing" w:date="2020-08-15T17:41:00Z">
        <w:r w:rsidDel="00546F35">
          <w:delText xml:space="preserve">they </w:delText>
        </w:r>
      </w:del>
      <w:ins w:id="103" w:author="Jordon Beijing" w:date="2020-08-15T17:41:00Z">
        <w:r w:rsidR="00546F35">
          <w:t>he</w:t>
        </w:r>
        <w:r w:rsidR="00546F35">
          <w:t xml:space="preserve"> </w:t>
        </w:r>
      </w:ins>
      <w:r>
        <w:t>could hunt those animal</w:t>
      </w:r>
      <w:ins w:id="104" w:author="Jordon Beijing" w:date="2020-08-15T17:42:00Z">
        <w:r w:rsidR="00546F35">
          <w:t>s</w:t>
        </w:r>
      </w:ins>
      <w:r>
        <w:t xml:space="preserve"> faster. Then he </w:t>
      </w:r>
      <w:ins w:id="105" w:author="Jordon Beijing" w:date="2020-08-15T17:42:00Z">
        <w:r w:rsidR="00546F35">
          <w:t xml:space="preserve">changed his skin to black and </w:t>
        </w:r>
      </w:ins>
      <w:r>
        <w:t>paint</w:t>
      </w:r>
      <w:ins w:id="106" w:author="Jordon Beijing" w:date="2020-08-15T17:42:00Z">
        <w:r w:rsidR="00546F35">
          <w:t>ed</w:t>
        </w:r>
      </w:ins>
      <w:r>
        <w:t xml:space="preserve"> Leopard spotty </w:t>
      </w:r>
      <w:del w:id="107" w:author="Jordon Beijing" w:date="2020-08-15T17:42:00Z">
        <w:r w:rsidDel="00546F35">
          <w:delText xml:space="preserve">by </w:delText>
        </w:r>
      </w:del>
      <w:ins w:id="108" w:author="Jordon Beijing" w:date="2020-08-15T17:42:00Z">
        <w:r w:rsidR="00546F35">
          <w:t>with</w:t>
        </w:r>
        <w:r w:rsidR="00546F35">
          <w:t xml:space="preserve"> </w:t>
        </w:r>
      </w:ins>
      <w:r>
        <w:t xml:space="preserve">his </w:t>
      </w:r>
      <w:ins w:id="109" w:author="Jordon Beijing" w:date="2020-08-15T17:42:00Z">
        <w:r w:rsidR="00546F35">
          <w:t xml:space="preserve">dark </w:t>
        </w:r>
      </w:ins>
      <w:r>
        <w:t xml:space="preserve">hand, and </w:t>
      </w:r>
      <w:del w:id="110" w:author="Jordon Beijing" w:date="2020-08-15T17:42:00Z">
        <w:r w:rsidDel="00546F35">
          <w:delText xml:space="preserve">have </w:delText>
        </w:r>
      </w:del>
      <w:ins w:id="111" w:author="Jordon Beijing" w:date="2020-08-15T17:42:00Z">
        <w:r w:rsidR="00546F35">
          <w:t>they lived</w:t>
        </w:r>
        <w:r w:rsidR="00546F35">
          <w:t xml:space="preserve"> </w:t>
        </w:r>
      </w:ins>
      <w:r>
        <w:t>happily ever after.</w:t>
      </w:r>
    </w:p>
    <w:p w14:paraId="6DA3804B" w14:textId="1C06DA98" w:rsidR="00D7225C" w:rsidDel="005B05D3" w:rsidRDefault="00290B2A" w:rsidP="005B05D3">
      <w:pPr>
        <w:ind w:firstLine="420"/>
        <w:rPr>
          <w:del w:id="112" w:author="Jordon Beijing" w:date="2020-08-15T17:27:00Z"/>
        </w:rPr>
        <w:pPrChange w:id="113" w:author="Jordon Beijing" w:date="2020-08-15T17:29:00Z">
          <w:pPr/>
        </w:pPrChange>
      </w:pPr>
      <w:del w:id="114" w:author="Jordon Beijing" w:date="2020-08-15T17:27:00Z">
        <w:r w:rsidDel="005B05D3">
          <w:delText xml:space="preserve">        </w:delText>
        </w:r>
      </w:del>
      <w:r>
        <w:t xml:space="preserve">Firstly, </w:t>
      </w:r>
      <w:del w:id="115" w:author="Jordon Beijing" w:date="2020-08-15T17:43:00Z">
        <w:r w:rsidDel="00546F35">
          <w:delText xml:space="preserve">Rudyard </w:delText>
        </w:r>
      </w:del>
      <w:r>
        <w:t xml:space="preserve">Kipling </w:t>
      </w:r>
      <w:del w:id="116" w:author="Jordon Beijing" w:date="2020-08-15T17:42:00Z">
        <w:r w:rsidDel="00546F35">
          <w:delText>made the choice of writing</w:delText>
        </w:r>
      </w:del>
      <w:ins w:id="117" w:author="Jordon Beijing" w:date="2020-08-15T17:42:00Z">
        <w:r w:rsidR="00546F35">
          <w:t>chose to use “</w:t>
        </w:r>
      </w:ins>
      <w:del w:id="118" w:author="Jordon Beijing" w:date="2020-08-15T17:42:00Z">
        <w:r w:rsidDel="00546F35">
          <w:delText xml:space="preserve">” </w:delText>
        </w:r>
      </w:del>
      <w:r>
        <w:t xml:space="preserve">weird” </w:t>
      </w:r>
      <w:del w:id="119" w:author="Jordon Beijing" w:date="2020-08-15T17:43:00Z">
        <w:r w:rsidDel="00546F35">
          <w:delText>words</w:delText>
        </w:r>
      </w:del>
      <w:ins w:id="120" w:author="Jordon Beijing" w:date="2020-08-15T17:43:00Z">
        <w:r w:rsidR="00546F35">
          <w:t>description</w:t>
        </w:r>
      </w:ins>
      <w:r>
        <w:t xml:space="preserve">. His words </w:t>
      </w:r>
      <w:del w:id="121" w:author="Jordon Beijing" w:date="2020-08-15T17:43:00Z">
        <w:r w:rsidDel="00546F35">
          <w:delText xml:space="preserve">is </w:delText>
        </w:r>
      </w:del>
      <w:ins w:id="122" w:author="Jordon Beijing" w:date="2020-08-15T17:43:00Z">
        <w:r w:rsidR="00546F35">
          <w:t>are</w:t>
        </w:r>
        <w:r w:rsidR="00546F35">
          <w:t xml:space="preserve"> </w:t>
        </w:r>
      </w:ins>
      <w:r>
        <w:t xml:space="preserve">not actually weird, but he put them in </w:t>
      </w:r>
      <w:del w:id="123" w:author="Jordon Beijing" w:date="2020-08-15T17:43:00Z">
        <w:r w:rsidDel="00546F35">
          <w:delText xml:space="preserve">to </w:delText>
        </w:r>
      </w:del>
      <w:r>
        <w:t xml:space="preserve">funny ways, </w:t>
      </w:r>
      <w:del w:id="124" w:author="Jordon Beijing" w:date="2020-08-15T17:43:00Z">
        <w:r w:rsidDel="00546F35">
          <w:delText>like</w:delText>
        </w:r>
      </w:del>
      <w:ins w:id="125" w:author="Jordon Beijing" w:date="2020-08-15T17:43:00Z">
        <w:r w:rsidR="00546F35">
          <w:t>such as</w:t>
        </w:r>
      </w:ins>
    </w:p>
    <w:p w14:paraId="347D9C1B" w14:textId="77F06D36" w:rsidR="00D7225C" w:rsidRPr="005B05D3" w:rsidDel="00546F35" w:rsidRDefault="005B05D3" w:rsidP="005B05D3">
      <w:pPr>
        <w:ind w:firstLine="420"/>
        <w:rPr>
          <w:del w:id="126" w:author="Jordon Beijing" w:date="2020-08-15T17:43:00Z"/>
          <w:rPrChange w:id="127" w:author="Jordon Beijing" w:date="2020-08-15T17:27:00Z">
            <w:rPr>
              <w:del w:id="128" w:author="Jordon Beijing" w:date="2020-08-15T17:43:00Z"/>
              <w:sz w:val="18"/>
            </w:rPr>
          </w:rPrChange>
        </w:rPr>
        <w:pPrChange w:id="129" w:author="Jordon Beijing" w:date="2020-08-15T17:29:00Z">
          <w:pPr>
            <w:ind w:firstLineChars="350" w:firstLine="735"/>
          </w:pPr>
        </w:pPrChange>
      </w:pPr>
      <w:ins w:id="130" w:author="Jordon Beijing" w:date="2020-08-15T17:27:00Z">
        <w:r>
          <w:t>, “</w:t>
        </w:r>
      </w:ins>
      <w:del w:id="131" w:author="Jordon Beijing" w:date="2020-08-15T17:27:00Z">
        <w:r w:rsidR="00290B2A" w:rsidDel="005B05D3">
          <w:delText xml:space="preserve">” </w:delText>
        </w:r>
      </w:del>
      <w:ins w:id="132" w:author="Jordon Beijing" w:date="2020-08-15T17:27:00Z">
        <w:r>
          <w:t>T</w:t>
        </w:r>
      </w:ins>
      <w:del w:id="133" w:author="Jordon Beijing" w:date="2020-08-15T17:27:00Z">
        <w:r w:rsidR="00290B2A" w:rsidDel="005B05D3">
          <w:delText>t</w:delText>
        </w:r>
      </w:del>
      <w:r w:rsidR="00290B2A">
        <w:t>hey were ‘</w:t>
      </w:r>
      <w:proofErr w:type="spellStart"/>
      <w:r w:rsidR="00290B2A">
        <w:t>sclusively</w:t>
      </w:r>
      <w:proofErr w:type="spellEnd"/>
      <w:r w:rsidR="00290B2A">
        <w:t xml:space="preserve"> sandy-yellow-brownish all over; but the Leopard, he was the '</w:t>
      </w:r>
      <w:proofErr w:type="spellStart"/>
      <w:r w:rsidR="00290B2A">
        <w:t>sclusivist</w:t>
      </w:r>
      <w:proofErr w:type="spellEnd"/>
      <w:r w:rsidR="00290B2A">
        <w:t xml:space="preserve"> sandiest-yellowish-brownest of them all</w:t>
      </w:r>
      <w:ins w:id="134" w:author="Jordon Beijing" w:date="2020-08-15T17:43:00Z">
        <w:r w:rsidR="00546F35">
          <w:t>,</w:t>
        </w:r>
      </w:ins>
      <w:r w:rsidR="00290B2A">
        <w:t xml:space="preserve"> a greyish-yellowish catty-shaped kind of beast.”</w:t>
      </w:r>
      <w:del w:id="135" w:author="Jordon Beijing" w:date="2020-08-15T17:27:00Z">
        <w:r w:rsidR="00290B2A" w:rsidDel="005B05D3">
          <w:delText xml:space="preserve">- </w:delText>
        </w:r>
        <w:r w:rsidR="00290B2A" w:rsidDel="005B05D3">
          <w:rPr>
            <w:sz w:val="18"/>
          </w:rPr>
          <w:delText>According to the article publish by China Translation &amp; Publishing Corporation.</w:delText>
        </w:r>
      </w:del>
      <w:ins w:id="136" w:author="Jordon Beijing" w:date="2020-08-15T17:43:00Z">
        <w:r w:rsidR="00546F35">
          <w:t xml:space="preserve"> He </w:t>
        </w:r>
      </w:ins>
    </w:p>
    <w:p w14:paraId="51DA9026" w14:textId="26C0E693" w:rsidR="00D7225C" w:rsidRDefault="00290B2A" w:rsidP="00546F35">
      <w:pPr>
        <w:ind w:firstLine="420"/>
        <w:pPrChange w:id="137" w:author="Jordon Beijing" w:date="2020-08-15T17:43:00Z">
          <w:pPr>
            <w:ind w:firstLineChars="350" w:firstLine="735"/>
          </w:pPr>
        </w:pPrChange>
      </w:pPr>
      <w:del w:id="138" w:author="Jordon Beijing" w:date="2020-08-15T17:43:00Z">
        <w:r w:rsidDel="00546F35">
          <w:rPr>
            <w:rFonts w:hint="eastAsia"/>
          </w:rPr>
          <w:delText>H</w:delText>
        </w:r>
        <w:r w:rsidDel="00546F35">
          <w:delText xml:space="preserve">e </w:delText>
        </w:r>
      </w:del>
      <w:r>
        <w:t xml:space="preserve">used </w:t>
      </w:r>
      <w:del w:id="139" w:author="Jordon Beijing" w:date="2020-08-15T17:44:00Z">
        <w:r w:rsidDel="00546F35">
          <w:delText>a lot of</w:delText>
        </w:r>
      </w:del>
      <w:ins w:id="140" w:author="Jordon Beijing" w:date="2020-08-15T17:44:00Z">
        <w:r w:rsidR="00546F35">
          <w:t>many</w:t>
        </w:r>
      </w:ins>
      <w:r>
        <w:t xml:space="preserve"> different kind</w:t>
      </w:r>
      <w:ins w:id="141" w:author="Jordon Beijing" w:date="2020-08-15T17:44:00Z">
        <w:r w:rsidR="00546F35">
          <w:t>s</w:t>
        </w:r>
      </w:ins>
      <w:r>
        <w:t xml:space="preserve"> of adjective</w:t>
      </w:r>
      <w:ins w:id="142" w:author="Jordon Beijing" w:date="2020-08-15T17:44:00Z">
        <w:r w:rsidR="00546F35">
          <w:t>s</w:t>
        </w:r>
      </w:ins>
      <w:r>
        <w:t xml:space="preserve"> </w:t>
      </w:r>
      <w:del w:id="143" w:author="Jordon Beijing" w:date="2020-08-15T17:44:00Z">
        <w:r w:rsidDel="00546F35">
          <w:delText xml:space="preserve">on </w:delText>
        </w:r>
      </w:del>
      <w:ins w:id="144" w:author="Jordon Beijing" w:date="2020-08-15T17:44:00Z">
        <w:r w:rsidR="00546F35">
          <w:t>to</w:t>
        </w:r>
        <w:r w:rsidR="00546F35">
          <w:t xml:space="preserve"> </w:t>
        </w:r>
      </w:ins>
      <w:r>
        <w:t>describ</w:t>
      </w:r>
      <w:ins w:id="145" w:author="Jordon Beijing" w:date="2020-08-15T17:44:00Z">
        <w:r w:rsidR="00546F35">
          <w:t>e the</w:t>
        </w:r>
      </w:ins>
      <w:del w:id="146" w:author="Jordon Beijing" w:date="2020-08-15T17:44:00Z">
        <w:r w:rsidDel="00546F35">
          <w:delText>ing</w:delText>
        </w:r>
      </w:del>
      <w:r>
        <w:t xml:space="preserve"> animals, </w:t>
      </w:r>
      <w:del w:id="147" w:author="Jordon Beijing" w:date="2020-08-15T17:44:00Z">
        <w:r w:rsidDel="00546F35">
          <w:delText xml:space="preserve">and he used it </w:delText>
        </w:r>
      </w:del>
      <w:ins w:id="148" w:author="Jordon Beijing" w:date="2020-08-15T17:44:00Z">
        <w:r w:rsidR="00546F35">
          <w:t xml:space="preserve">which was </w:t>
        </w:r>
      </w:ins>
      <w:r>
        <w:t>vivid</w:t>
      </w:r>
      <w:del w:id="149" w:author="Jordon Beijing" w:date="2020-08-15T17:44:00Z">
        <w:r w:rsidDel="00546F35">
          <w:delText>ly</w:delText>
        </w:r>
      </w:del>
      <w:r>
        <w:t xml:space="preserve"> and amusing</w:t>
      </w:r>
      <w:ins w:id="150" w:author="Jordon Beijing" w:date="2020-08-15T17:44:00Z">
        <w:r w:rsidR="00546F35">
          <w:t xml:space="preserve"> to read</w:t>
        </w:r>
      </w:ins>
      <w:del w:id="151" w:author="Jordon Beijing" w:date="2020-08-15T17:44:00Z">
        <w:r w:rsidDel="00546F35">
          <w:delText>ly</w:delText>
        </w:r>
      </w:del>
      <w:r>
        <w:t>. He had his own writing techniques and his own attitude towards writing. He didn’t write this story with curt boring words</w:t>
      </w:r>
      <w:ins w:id="152" w:author="Jordon Beijing" w:date="2020-08-15T17:44:00Z">
        <w:r w:rsidR="00546F35">
          <w:t>.</w:t>
        </w:r>
      </w:ins>
      <w:ins w:id="153" w:author="Jordon Beijing" w:date="2020-08-15T17:45:00Z">
        <w:r w:rsidR="00546F35">
          <w:t xml:space="preserve"> Instead,</w:t>
        </w:r>
      </w:ins>
      <w:del w:id="154" w:author="Jordon Beijing" w:date="2020-08-15T17:44:00Z">
        <w:r w:rsidDel="00546F35">
          <w:delText>,</w:delText>
        </w:r>
      </w:del>
      <w:r>
        <w:t xml:space="preserve"> he </w:t>
      </w:r>
      <w:del w:id="155" w:author="Jordon Beijing" w:date="2020-08-15T17:45:00Z">
        <w:r w:rsidDel="00546F35">
          <w:delText xml:space="preserve">write </w:delText>
        </w:r>
      </w:del>
      <w:ins w:id="156" w:author="Jordon Beijing" w:date="2020-08-15T17:45:00Z">
        <w:r w:rsidR="00546F35">
          <w:t>wrote</w:t>
        </w:r>
        <w:r w:rsidR="00546F35">
          <w:t xml:space="preserve"> </w:t>
        </w:r>
      </w:ins>
      <w:r>
        <w:t>this story audaciously</w:t>
      </w:r>
      <w:ins w:id="157" w:author="Jordon Beijing" w:date="2020-08-15T17:45:00Z">
        <w:r w:rsidR="00546F35">
          <w:t>.</w:t>
        </w:r>
      </w:ins>
      <w:del w:id="158" w:author="Jordon Beijing" w:date="2020-08-15T17:45:00Z">
        <w:r w:rsidDel="00546F35">
          <w:delText>,</w:delText>
        </w:r>
      </w:del>
      <w:r>
        <w:t xml:space="preserve"> </w:t>
      </w:r>
      <w:ins w:id="159" w:author="Jordon Beijing" w:date="2020-08-15T17:45:00Z">
        <w:r w:rsidR="00546F35">
          <w:t>H</w:t>
        </w:r>
      </w:ins>
      <w:del w:id="160" w:author="Jordon Beijing" w:date="2020-08-15T17:45:00Z">
        <w:r w:rsidDel="00546F35">
          <w:delText>h</w:delText>
        </w:r>
      </w:del>
      <w:r>
        <w:t>e</w:t>
      </w:r>
      <w:ins w:id="161" w:author="Jordon Beijing" w:date="2020-08-15T17:45:00Z">
        <w:r w:rsidR="00546F35">
          <w:t xml:space="preserve"> </w:t>
        </w:r>
      </w:ins>
      <w:del w:id="162" w:author="Jordon Beijing" w:date="2020-08-15T17:45:00Z">
        <w:r w:rsidDel="00546F35">
          <w:delText xml:space="preserve"> </w:delText>
        </w:r>
      </w:del>
      <w:r>
        <w:t>didn’t think these word</w:t>
      </w:r>
      <w:ins w:id="163" w:author="Jordon Beijing" w:date="2020-08-15T17:45:00Z">
        <w:r w:rsidR="00546F35">
          <w:t>s</w:t>
        </w:r>
      </w:ins>
      <w:r>
        <w:t xml:space="preserve"> would make his story weird</w:t>
      </w:r>
      <w:ins w:id="164" w:author="Jordon Beijing" w:date="2020-08-15T17:45:00Z">
        <w:r w:rsidR="00546F35">
          <w:t>.</w:t>
        </w:r>
      </w:ins>
      <w:del w:id="165" w:author="Jordon Beijing" w:date="2020-08-15T17:45:00Z">
        <w:r w:rsidDel="00546F35">
          <w:delText>,</w:delText>
        </w:r>
      </w:del>
      <w:r>
        <w:t xml:space="preserve"> </w:t>
      </w:r>
      <w:ins w:id="166" w:author="Jordon Beijing" w:date="2020-08-15T17:45:00Z">
        <w:r w:rsidR="00546F35">
          <w:t>H</w:t>
        </w:r>
      </w:ins>
      <w:del w:id="167" w:author="Jordon Beijing" w:date="2020-08-15T17:45:00Z">
        <w:r w:rsidDel="00546F35">
          <w:delText>h</w:delText>
        </w:r>
      </w:del>
      <w:r>
        <w:t xml:space="preserve">e used </w:t>
      </w:r>
      <w:del w:id="168" w:author="Jordon Beijing" w:date="2020-08-15T17:45:00Z">
        <w:r w:rsidDel="00546F35">
          <w:delText>it as</w:delText>
        </w:r>
      </w:del>
      <w:ins w:id="169" w:author="Jordon Beijing" w:date="2020-08-15T17:45:00Z">
        <w:r w:rsidR="00546F35">
          <w:t>them</w:t>
        </w:r>
      </w:ins>
      <w:r>
        <w:t xml:space="preserve"> </w:t>
      </w:r>
      <w:del w:id="170" w:author="Jordon Beijing" w:date="2020-08-15T17:47:00Z">
        <w:r w:rsidDel="00546F35">
          <w:delText>innovativ</w:delText>
        </w:r>
      </w:del>
      <w:ins w:id="171" w:author="Jordon Beijing" w:date="2020-08-15T17:47:00Z">
        <w:r w:rsidR="00546F35">
          <w:t>innovatively</w:t>
        </w:r>
      </w:ins>
      <w:del w:id="172" w:author="Jordon Beijing" w:date="2020-08-15T17:45:00Z">
        <w:r w:rsidDel="00546F35">
          <w:delText>e</w:delText>
        </w:r>
      </w:del>
      <w:r>
        <w:t xml:space="preserve">, and it </w:t>
      </w:r>
      <w:del w:id="173" w:author="Jordon Beijing" w:date="2020-08-15T17:45:00Z">
        <w:r w:rsidDel="00546F35">
          <w:delText>did</w:delText>
        </w:r>
      </w:del>
      <w:ins w:id="174" w:author="Jordon Beijing" w:date="2020-08-15T17:45:00Z">
        <w:r w:rsidR="00546F35">
          <w:t>worked</w:t>
        </w:r>
      </w:ins>
      <w:r>
        <w:t xml:space="preserve">! </w:t>
      </w:r>
    </w:p>
    <w:p w14:paraId="48D8E190" w14:textId="43AE1CE2" w:rsidR="00D7225C" w:rsidRDefault="00290B2A" w:rsidP="005B05D3">
      <w:pPr>
        <w:ind w:firstLine="420"/>
        <w:pPrChange w:id="175" w:author="Jordon Beijing" w:date="2020-08-15T17:29:00Z">
          <w:pPr>
            <w:ind w:firstLineChars="350" w:firstLine="735"/>
          </w:pPr>
        </w:pPrChange>
      </w:pPr>
      <w:del w:id="176" w:author="Jordon Beijing" w:date="2020-08-15T17:46:00Z">
        <w:r w:rsidDel="00546F35">
          <w:delText>Then,</w:delText>
        </w:r>
      </w:del>
      <w:ins w:id="177" w:author="Jordon Beijing" w:date="2020-08-15T17:46:00Z">
        <w:r w:rsidR="00546F35">
          <w:t>H</w:t>
        </w:r>
      </w:ins>
      <w:del w:id="178" w:author="Jordon Beijing" w:date="2020-08-15T17:46:00Z">
        <w:r w:rsidDel="00546F35">
          <w:delText xml:space="preserve"> h</w:delText>
        </w:r>
      </w:del>
      <w:r>
        <w:t xml:space="preserve">e </w:t>
      </w:r>
      <w:ins w:id="179" w:author="Jordon Beijing" w:date="2020-08-15T17:46:00Z">
        <w:r w:rsidR="00546F35">
          <w:t xml:space="preserve">also </w:t>
        </w:r>
      </w:ins>
      <w:r>
        <w:t>ch</w:t>
      </w:r>
      <w:del w:id="180" w:author="Jordon Beijing" w:date="2020-08-15T17:46:00Z">
        <w:r w:rsidDel="00546F35">
          <w:delText>o</w:delText>
        </w:r>
      </w:del>
      <w:r>
        <w:t xml:space="preserve">ose to use </w:t>
      </w:r>
      <w:ins w:id="181" w:author="Jordon Beijing" w:date="2020-08-15T17:46:00Z">
        <w:r w:rsidR="00546F35">
          <w:t xml:space="preserve">the </w:t>
        </w:r>
      </w:ins>
      <w:r>
        <w:t>third person</w:t>
      </w:r>
      <w:ins w:id="182" w:author="Jordon Beijing" w:date="2020-08-15T17:46:00Z">
        <w:r w:rsidR="00546F35">
          <w:t xml:space="preserve"> narrator</w:t>
        </w:r>
      </w:ins>
      <w:r>
        <w:t xml:space="preserve">. It’s </w:t>
      </w:r>
      <w:ins w:id="183" w:author="Jordon Beijing" w:date="2020-08-15T17:46:00Z">
        <w:r w:rsidR="00546F35">
          <w:t xml:space="preserve">a </w:t>
        </w:r>
      </w:ins>
      <w:del w:id="184" w:author="Jordon Beijing" w:date="2020-08-15T17:46:00Z">
        <w:r w:rsidDel="00546F35">
          <w:delText xml:space="preserve">kind of </w:delText>
        </w:r>
      </w:del>
      <w:r>
        <w:t>familiar writing technique</w:t>
      </w:r>
      <w:del w:id="185" w:author="Jordon Beijing" w:date="2020-08-15T17:46:00Z">
        <w:r w:rsidDel="00546F35">
          <w:delText>s</w:delText>
        </w:r>
      </w:del>
      <w:r>
        <w:t xml:space="preserve">, but it’s a good </w:t>
      </w:r>
      <w:del w:id="186" w:author="Jordon Beijing" w:date="2020-08-15T17:46:00Z">
        <w:r w:rsidDel="00546F35">
          <w:delText>writing techniques on writing</w:delText>
        </w:r>
      </w:del>
      <w:ins w:id="187" w:author="Jordon Beijing" w:date="2020-08-15T17:46:00Z">
        <w:r w:rsidR="00546F35">
          <w:t>one</w:t>
        </w:r>
      </w:ins>
      <w:r>
        <w:t xml:space="preserve">. </w:t>
      </w:r>
      <w:ins w:id="188" w:author="Jordon Beijing" w:date="2020-08-15T17:46:00Z">
        <w:r w:rsidR="00546F35">
          <w:t>Using the t</w:t>
        </w:r>
      </w:ins>
      <w:del w:id="189" w:author="Jordon Beijing" w:date="2020-08-15T17:46:00Z">
        <w:r w:rsidDel="00546F35">
          <w:delText>T</w:delText>
        </w:r>
      </w:del>
      <w:r>
        <w:t xml:space="preserve">hird person can make </w:t>
      </w:r>
      <w:del w:id="190" w:author="Jordon Beijing" w:date="2020-08-15T17:47:00Z">
        <w:r w:rsidDel="00546F35">
          <w:delText xml:space="preserve">things that people want to </w:delText>
        </w:r>
      </w:del>
      <w:r>
        <w:t>narrat</w:t>
      </w:r>
      <w:ins w:id="191" w:author="Jordon Beijing" w:date="2020-08-15T17:47:00Z">
        <w:r w:rsidR="00546F35">
          <w:t>ing a story</w:t>
        </w:r>
      </w:ins>
      <w:del w:id="192" w:author="Jordon Beijing" w:date="2020-08-15T17:47:00Z">
        <w:r w:rsidDel="00546F35">
          <w:delText>e</w:delText>
        </w:r>
      </w:del>
      <w:r>
        <w:t xml:space="preserve"> more cl</w:t>
      </w:r>
      <w:ins w:id="193" w:author="Jordon Beijing" w:date="2020-08-15T17:47:00Z">
        <w:r w:rsidR="00546F35">
          <w:t>ear</w:t>
        </w:r>
      </w:ins>
      <w:del w:id="194" w:author="Jordon Beijing" w:date="2020-08-15T17:47:00Z">
        <w:r w:rsidDel="00546F35">
          <w:delText>arity,</w:delText>
        </w:r>
      </w:del>
      <w:r>
        <w:t xml:space="preserve"> because </w:t>
      </w:r>
      <w:ins w:id="195" w:author="Jordon Beijing" w:date="2020-08-15T17:48:00Z">
        <w:r w:rsidR="00546F35">
          <w:t>from</w:t>
        </w:r>
      </w:ins>
      <w:ins w:id="196" w:author="Jordon Beijing" w:date="2020-08-15T17:54:00Z">
        <w:r w:rsidR="00D249B8">
          <w:t xml:space="preserve"> </w:t>
        </w:r>
      </w:ins>
      <w:del w:id="197" w:author="Jordon Beijing" w:date="2020-08-15T17:47:00Z">
        <w:r w:rsidDel="00546F35">
          <w:delText xml:space="preserve">using </w:delText>
        </w:r>
      </w:del>
      <w:r>
        <w:t>“God’s view”</w:t>
      </w:r>
      <w:ins w:id="198" w:author="Jordon Beijing" w:date="2020-08-15T17:48:00Z">
        <w:r w:rsidR="00546F35">
          <w:t xml:space="preserve"> the author</w:t>
        </w:r>
      </w:ins>
      <w:r>
        <w:t xml:space="preserve"> can clearly </w:t>
      </w:r>
      <w:del w:id="199" w:author="Jordon Beijing" w:date="2020-08-15T17:48:00Z">
        <w:r w:rsidDel="00546F35">
          <w:delText>write about</w:delText>
        </w:r>
      </w:del>
      <w:ins w:id="200" w:author="Jordon Beijing" w:date="2020-08-15T17:48:00Z">
        <w:r w:rsidR="00546F35">
          <w:t>describe</w:t>
        </w:r>
      </w:ins>
      <w:r>
        <w:t xml:space="preserve"> </w:t>
      </w:r>
      <w:del w:id="201" w:author="Jordon Beijing" w:date="2020-08-15T17:47:00Z">
        <w:r w:rsidDel="00546F35">
          <w:delText>what others’</w:delText>
        </w:r>
      </w:del>
      <w:ins w:id="202" w:author="Jordon Beijing" w:date="2020-08-15T17:47:00Z">
        <w:r w:rsidR="00546F35">
          <w:t>the characters’</w:t>
        </w:r>
      </w:ins>
      <w:r>
        <w:t xml:space="preserve"> thought</w:t>
      </w:r>
      <w:ins w:id="203" w:author="Jordon Beijing" w:date="2020-08-15T17:47:00Z">
        <w:r w:rsidR="00546F35">
          <w:t>s</w:t>
        </w:r>
      </w:ins>
      <w:r>
        <w:t xml:space="preserve"> and </w:t>
      </w:r>
      <w:del w:id="204" w:author="Jordon Beijing" w:date="2020-08-15T17:48:00Z">
        <w:r w:rsidDel="00546F35">
          <w:delText>what everyone is doing</w:delText>
        </w:r>
      </w:del>
      <w:ins w:id="205" w:author="Jordon Beijing" w:date="2020-08-15T17:48:00Z">
        <w:r w:rsidR="00546F35">
          <w:t>actions,</w:t>
        </w:r>
      </w:ins>
      <w:r>
        <w:t xml:space="preserve"> even </w:t>
      </w:r>
      <w:ins w:id="206" w:author="Jordon Beijing" w:date="2020-08-15T17:48:00Z">
        <w:r w:rsidR="00546F35">
          <w:t xml:space="preserve">when </w:t>
        </w:r>
      </w:ins>
      <w:r>
        <w:t xml:space="preserve">they </w:t>
      </w:r>
      <w:del w:id="207" w:author="Jordon Beijing" w:date="2020-08-15T17:48:00Z">
        <w:r w:rsidDel="00546F35">
          <w:delText xml:space="preserve">weren’t </w:delText>
        </w:r>
      </w:del>
      <w:ins w:id="208" w:author="Jordon Beijing" w:date="2020-08-15T17:48:00Z">
        <w:r w:rsidR="00546F35">
          <w:t>aren’t</w:t>
        </w:r>
        <w:r w:rsidR="00546F35">
          <w:t xml:space="preserve"> </w:t>
        </w:r>
      </w:ins>
      <w:r>
        <w:t xml:space="preserve">together. Rudyard Kipling did a great job </w:t>
      </w:r>
      <w:del w:id="209" w:author="Jordon Beijing" w:date="2020-08-15T17:48:00Z">
        <w:r w:rsidDel="00546F35">
          <w:delText xml:space="preserve">on </w:delText>
        </w:r>
      </w:del>
      <w:ins w:id="210" w:author="Jordon Beijing" w:date="2020-08-15T17:48:00Z">
        <w:r w:rsidR="00546F35">
          <w:t>writing</w:t>
        </w:r>
        <w:r w:rsidR="00546F35">
          <w:t xml:space="preserve"> </w:t>
        </w:r>
      </w:ins>
      <w:r>
        <w:t>this story</w:t>
      </w:r>
      <w:ins w:id="211" w:author="Jordon Beijing" w:date="2020-08-15T17:48:00Z">
        <w:r w:rsidR="00546F35">
          <w:t>.</w:t>
        </w:r>
      </w:ins>
      <w:del w:id="212" w:author="Jordon Beijing" w:date="2020-08-15T17:48:00Z">
        <w:r w:rsidDel="00546F35">
          <w:delText>,</w:delText>
        </w:r>
      </w:del>
      <w:r>
        <w:t xml:space="preserve"> He made good use of the benefits of the third person. He let the reader clearly understand </w:t>
      </w:r>
      <w:ins w:id="213" w:author="Jordon Beijing" w:date="2020-08-15T17:49:00Z">
        <w:r w:rsidR="00546F35">
          <w:t xml:space="preserve">each animals’ </w:t>
        </w:r>
        <w:r w:rsidR="00546F35">
          <w:t xml:space="preserve">every </w:t>
        </w:r>
      </w:ins>
      <w:del w:id="214" w:author="Jordon Beijing" w:date="2020-08-15T17:49:00Z">
        <w:r w:rsidDel="00546F35">
          <w:delText xml:space="preserve">every </w:delText>
        </w:r>
      </w:del>
      <w:r>
        <w:t>move</w:t>
      </w:r>
      <w:del w:id="215" w:author="Jordon Beijing" w:date="2020-08-15T17:49:00Z">
        <w:r w:rsidDel="00546F35">
          <w:delText>ment of each animals’ action</w:delText>
        </w:r>
      </w:del>
      <w:r>
        <w:t xml:space="preserve"> with</w:t>
      </w:r>
      <w:ins w:id="216" w:author="Jordon Beijing" w:date="2020-08-15T17:49:00Z">
        <w:r w:rsidR="00546F35">
          <w:t>out a</w:t>
        </w:r>
      </w:ins>
      <w:r>
        <w:t xml:space="preserve"> </w:t>
      </w:r>
      <w:del w:id="217" w:author="Jordon Beijing" w:date="2020-08-15T17:49:00Z">
        <w:r w:rsidDel="00546F35">
          <w:delText xml:space="preserve">no </w:delText>
        </w:r>
      </w:del>
      <w:r>
        <w:t>doubt.</w:t>
      </w:r>
    </w:p>
    <w:p w14:paraId="43523066" w14:textId="17116FB2" w:rsidR="00D7225C" w:rsidRDefault="00290B2A" w:rsidP="005B05D3">
      <w:pPr>
        <w:ind w:firstLine="420"/>
        <w:pPrChange w:id="218" w:author="Jordon Beijing" w:date="2020-08-15T17:29:00Z">
          <w:pPr>
            <w:ind w:firstLineChars="350" w:firstLine="735"/>
          </w:pPr>
        </w:pPrChange>
      </w:pPr>
      <w:r>
        <w:t xml:space="preserve">Lastly, he choose to </w:t>
      </w:r>
      <w:ins w:id="219" w:author="Jordon Beijing" w:date="2020-08-15T17:49:00Z">
        <w:r w:rsidR="00546F35">
          <w:t xml:space="preserve">use </w:t>
        </w:r>
      </w:ins>
      <w:r>
        <w:t xml:space="preserve">personification. I think this is the most important part of his story. He </w:t>
      </w:r>
      <w:ins w:id="220" w:author="Jordon Beijing" w:date="2020-08-15T17:50:00Z">
        <w:r w:rsidR="00546F35">
          <w:t xml:space="preserve">undoubtedly </w:t>
        </w:r>
      </w:ins>
      <w:r>
        <w:t>used the personification method well</w:t>
      </w:r>
      <w:del w:id="221" w:author="Jordon Beijing" w:date="2020-08-15T17:50:00Z">
        <w:r w:rsidDel="00546F35">
          <w:delText xml:space="preserve"> without doubt</w:delText>
        </w:r>
      </w:del>
      <w:r>
        <w:t xml:space="preserve">. </w:t>
      </w:r>
      <w:del w:id="222" w:author="Jordon Beijing" w:date="2020-08-15T17:51:00Z">
        <w:r w:rsidDel="00546F35">
          <w:delText xml:space="preserve">He </w:delText>
        </w:r>
      </w:del>
      <w:del w:id="223" w:author="Jordon Beijing" w:date="2020-08-15T17:29:00Z">
        <w:r w:rsidDel="005B05D3">
          <w:delText xml:space="preserve">let </w:delText>
        </w:r>
      </w:del>
      <w:ins w:id="224" w:author="Jordon Beijing" w:date="2020-08-15T17:51:00Z">
        <w:r w:rsidR="00546F35">
          <w:t>T</w:t>
        </w:r>
      </w:ins>
      <w:del w:id="225" w:author="Jordon Beijing" w:date="2020-08-15T17:51:00Z">
        <w:r w:rsidDel="00546F35">
          <w:delText>t</w:delText>
        </w:r>
      </w:del>
      <w:r>
        <w:t xml:space="preserve">his </w:t>
      </w:r>
      <w:del w:id="226" w:author="Jordon Beijing" w:date="2020-08-15T17:51:00Z">
        <w:r w:rsidDel="00D249B8">
          <w:delText xml:space="preserve">story </w:delText>
        </w:r>
      </w:del>
      <w:del w:id="227" w:author="Jordon Beijing" w:date="2020-08-15T17:50:00Z">
        <w:r w:rsidDel="00546F35">
          <w:delText xml:space="preserve">became </w:delText>
        </w:r>
      </w:del>
      <w:r>
        <w:t>vivid</w:t>
      </w:r>
      <w:del w:id="228" w:author="Jordon Beijing" w:date="2020-08-15T17:28:00Z">
        <w:r w:rsidDel="005B05D3">
          <w:delText>ly</w:delText>
        </w:r>
      </w:del>
      <w:r>
        <w:t xml:space="preserve"> and interesting</w:t>
      </w:r>
      <w:ins w:id="229" w:author="Jordon Beijing" w:date="2020-08-15T17:51:00Z">
        <w:r w:rsidR="00546F35">
          <w:t xml:space="preserve"> story</w:t>
        </w:r>
      </w:ins>
      <w:del w:id="230" w:author="Jordon Beijing" w:date="2020-08-15T17:51:00Z">
        <w:r w:rsidDel="00D249B8">
          <w:delText>,</w:delText>
        </w:r>
      </w:del>
      <w:r>
        <w:t xml:space="preserve"> </w:t>
      </w:r>
      <w:del w:id="231" w:author="Jordon Beijing" w:date="2020-08-15T17:50:00Z">
        <w:r w:rsidDel="00546F35">
          <w:delText xml:space="preserve">he </w:delText>
        </w:r>
      </w:del>
      <w:r>
        <w:t xml:space="preserve">also </w:t>
      </w:r>
      <w:del w:id="232" w:author="Jordon Beijing" w:date="2020-08-15T17:50:00Z">
        <w:r w:rsidDel="00546F35">
          <w:delText xml:space="preserve">catch </w:delText>
        </w:r>
      </w:del>
      <w:ins w:id="233" w:author="Jordon Beijing" w:date="2020-08-15T17:51:00Z">
        <w:r w:rsidR="00546F35">
          <w:t>catches</w:t>
        </w:r>
      </w:ins>
      <w:ins w:id="234" w:author="Jordon Beijing" w:date="2020-08-15T17:50:00Z">
        <w:r w:rsidR="00546F35">
          <w:t xml:space="preserve"> </w:t>
        </w:r>
      </w:ins>
      <w:ins w:id="235" w:author="Jordon Beijing" w:date="2020-08-15T17:51:00Z">
        <w:r w:rsidR="00546F35">
          <w:t xml:space="preserve">the </w:t>
        </w:r>
      </w:ins>
      <w:r>
        <w:t xml:space="preserve">reader’s </w:t>
      </w:r>
      <w:del w:id="236" w:author="Jordon Beijing" w:date="2020-08-15T17:50:00Z">
        <w:r w:rsidDel="00546F35">
          <w:delText xml:space="preserve">mind </w:delText>
        </w:r>
      </w:del>
      <w:ins w:id="237" w:author="Jordon Beijing" w:date="2020-08-15T17:50:00Z">
        <w:r w:rsidR="00546F35">
          <w:t>attention</w:t>
        </w:r>
      </w:ins>
      <w:ins w:id="238" w:author="Jordon Beijing" w:date="2020-08-15T17:51:00Z">
        <w:r w:rsidR="00D249B8">
          <w:t>,</w:t>
        </w:r>
      </w:ins>
      <w:ins w:id="239" w:author="Jordon Beijing" w:date="2020-08-15T17:50:00Z">
        <w:r w:rsidR="00546F35">
          <w:t xml:space="preserve"> </w:t>
        </w:r>
      </w:ins>
      <w:r>
        <w:t xml:space="preserve">so </w:t>
      </w:r>
      <w:del w:id="240" w:author="Jordon Beijing" w:date="2020-08-15T17:51:00Z">
        <w:r w:rsidDel="00546F35">
          <w:delText xml:space="preserve">reader </w:delText>
        </w:r>
      </w:del>
      <w:ins w:id="241" w:author="Jordon Beijing" w:date="2020-08-15T17:51:00Z">
        <w:r w:rsidR="00546F35">
          <w:t>they</w:t>
        </w:r>
        <w:r w:rsidR="00546F35">
          <w:t xml:space="preserve"> </w:t>
        </w:r>
      </w:ins>
      <w:r>
        <w:t>will want to know what happen</w:t>
      </w:r>
      <w:ins w:id="242" w:author="Jordon Beijing" w:date="2020-08-15T17:51:00Z">
        <w:r w:rsidR="00546F35">
          <w:t>s</w:t>
        </w:r>
      </w:ins>
      <w:r>
        <w:t xml:space="preserve"> next. He skillfully used personification to make his story better understood and </w:t>
      </w:r>
      <w:ins w:id="243" w:author="Jordon Beijing" w:date="2020-08-15T17:52:00Z">
        <w:r w:rsidR="00D249B8">
          <w:t xml:space="preserve">more </w:t>
        </w:r>
      </w:ins>
      <w:del w:id="244" w:author="Jordon Beijing" w:date="2020-08-15T17:52:00Z">
        <w:r w:rsidDel="00D249B8">
          <w:delText>real</w:delText>
        </w:r>
      </w:del>
      <w:ins w:id="245" w:author="Jordon Beijing" w:date="2020-08-15T17:52:00Z">
        <w:r w:rsidR="00D249B8">
          <w:t>lifelike</w:t>
        </w:r>
      </w:ins>
      <w:r>
        <w:t xml:space="preserve">. I think he made </w:t>
      </w:r>
      <w:del w:id="246" w:author="Jordon Beijing" w:date="2020-08-15T17:52:00Z">
        <w:r w:rsidDel="00D249B8">
          <w:delText>a good choice on this</w:delText>
        </w:r>
      </w:del>
      <w:ins w:id="247" w:author="Jordon Beijing" w:date="2020-08-15T17:52:00Z">
        <w:r w:rsidR="00D249B8">
          <w:t>the correct choice</w:t>
        </w:r>
      </w:ins>
      <w:del w:id="248" w:author="Jordon Beijing" w:date="2020-08-15T17:52:00Z">
        <w:r w:rsidDel="00D249B8">
          <w:delText>,</w:delText>
        </w:r>
      </w:del>
      <w:r>
        <w:t xml:space="preserve"> because if he didn’t used personification, this story </w:t>
      </w:r>
      <w:del w:id="249" w:author="Jordon Beijing" w:date="2020-08-15T17:52:00Z">
        <w:r w:rsidDel="00D249B8">
          <w:delText xml:space="preserve">will </w:delText>
        </w:r>
      </w:del>
      <w:ins w:id="250" w:author="Jordon Beijing" w:date="2020-08-15T17:52:00Z">
        <w:r w:rsidR="00D249B8">
          <w:t>would</w:t>
        </w:r>
        <w:r w:rsidR="00D249B8">
          <w:t xml:space="preserve"> </w:t>
        </w:r>
      </w:ins>
      <w:r>
        <w:t xml:space="preserve">definitely </w:t>
      </w:r>
      <w:del w:id="251" w:author="Jordon Beijing" w:date="2020-08-15T17:52:00Z">
        <w:r w:rsidDel="00D249B8">
          <w:delText>show up</w:delText>
        </w:r>
      </w:del>
      <w:ins w:id="252" w:author="Jordon Beijing" w:date="2020-08-15T17:52:00Z">
        <w:r w:rsidR="00D249B8">
          <w:t>read</w:t>
        </w:r>
      </w:ins>
      <w:r>
        <w:t xml:space="preserve"> like </w:t>
      </w:r>
      <w:ins w:id="253" w:author="Jordon Beijing" w:date="2020-08-15T17:52:00Z">
        <w:r w:rsidR="00D249B8">
          <w:t xml:space="preserve">the </w:t>
        </w:r>
      </w:ins>
      <w:r>
        <w:t>BBC, not a children’s book.</w:t>
      </w:r>
    </w:p>
    <w:p w14:paraId="43177FCA" w14:textId="08D24EF8" w:rsidR="00D7225C" w:rsidRDefault="00D249B8" w:rsidP="005B05D3">
      <w:pPr>
        <w:ind w:firstLine="420"/>
        <w:rPr>
          <w:ins w:id="254" w:author="Jordon Beijing" w:date="2020-08-15T17:57:00Z"/>
        </w:rPr>
      </w:pPr>
      <w:commentRangeStart w:id="255"/>
      <w:ins w:id="256" w:author="Jordon Beijing" w:date="2020-08-15T17:52:00Z">
        <w:r>
          <w:t xml:space="preserve">In </w:t>
        </w:r>
      </w:ins>
      <w:ins w:id="257" w:author="Jordon Beijing" w:date="2020-08-15T17:53:00Z">
        <w:r>
          <w:t xml:space="preserve">conclusion, Rudyard </w:t>
        </w:r>
      </w:ins>
      <w:del w:id="258" w:author="Jordon Beijing" w:date="2020-08-15T17:53:00Z">
        <w:r w:rsidR="00290B2A" w:rsidDel="00D249B8">
          <w:delText xml:space="preserve">Rudyard </w:delText>
        </w:r>
      </w:del>
      <w:r w:rsidR="00290B2A">
        <w:t>Kipling’s story</w:t>
      </w:r>
      <w:ins w:id="259" w:author="Jordon Beijing" w:date="2020-08-15T17:53:00Z">
        <w:r>
          <w:t>,</w:t>
        </w:r>
      </w:ins>
      <w:r w:rsidR="00290B2A">
        <w:t xml:space="preserve"> </w:t>
      </w:r>
      <w:ins w:id="260" w:author="Jordon Beijing" w:date="2020-08-15T17:53:00Z">
        <w:r w:rsidRPr="00432E26">
          <w:t xml:space="preserve">“How the Leopard </w:t>
        </w:r>
        <w:r>
          <w:t>G</w:t>
        </w:r>
        <w:r w:rsidRPr="00432E26">
          <w:t>ot His Spot</w:t>
        </w:r>
        <w:r>
          <w:t>s</w:t>
        </w:r>
        <w:r>
          <w:t>,</w:t>
        </w:r>
        <w:r w:rsidRPr="00432E26">
          <w:t>”</w:t>
        </w:r>
        <w:r>
          <w:t xml:space="preserve"> </w:t>
        </w:r>
      </w:ins>
      <w:r w:rsidR="00290B2A">
        <w:t>is totally interesting and full of imagination</w:t>
      </w:r>
      <w:del w:id="261" w:author="Jordon Beijing" w:date="2020-08-15T17:38:00Z">
        <w:r w:rsidR="00290B2A" w:rsidDel="005E6671">
          <w:delText>s</w:delText>
        </w:r>
      </w:del>
      <w:r w:rsidR="00290B2A">
        <w:t xml:space="preserve">. The story </w:t>
      </w:r>
      <w:del w:id="262" w:author="Jordon Beijing" w:date="2020-08-15T17:53:00Z">
        <w:r w:rsidR="00290B2A" w:rsidDel="00D249B8">
          <w:delText xml:space="preserve">of </w:delText>
        </w:r>
        <w:r w:rsidR="00290B2A" w:rsidRPr="005B05D3" w:rsidDel="00D249B8">
          <w:rPr>
            <w:rPrChange w:id="263" w:author="Jordon Beijing" w:date="2020-08-15T17:28:00Z">
              <w:rPr/>
            </w:rPrChange>
          </w:rPr>
          <w:delText>“</w:delText>
        </w:r>
        <w:r w:rsidR="00290B2A" w:rsidRPr="005B05D3" w:rsidDel="00D249B8">
          <w:rPr>
            <w:rPrChange w:id="264" w:author="Jordon Beijing" w:date="2020-08-15T17:28:00Z">
              <w:rPr>
                <w:i/>
              </w:rPr>
            </w:rPrChange>
          </w:rPr>
          <w:delText xml:space="preserve">How the Leopard </w:delText>
        </w:r>
      </w:del>
      <w:del w:id="265" w:author="Jordon Beijing" w:date="2020-08-15T17:28:00Z">
        <w:r w:rsidR="00290B2A" w:rsidRPr="005B05D3" w:rsidDel="005B05D3">
          <w:rPr>
            <w:rPrChange w:id="266" w:author="Jordon Beijing" w:date="2020-08-15T17:28:00Z">
              <w:rPr>
                <w:i/>
              </w:rPr>
            </w:rPrChange>
          </w:rPr>
          <w:delText>g</w:delText>
        </w:r>
      </w:del>
      <w:del w:id="267" w:author="Jordon Beijing" w:date="2020-08-15T17:53:00Z">
        <w:r w:rsidR="00290B2A" w:rsidRPr="005B05D3" w:rsidDel="00D249B8">
          <w:rPr>
            <w:rPrChange w:id="268" w:author="Jordon Beijing" w:date="2020-08-15T17:28:00Z">
              <w:rPr>
                <w:i/>
              </w:rPr>
            </w:rPrChange>
          </w:rPr>
          <w:delText>ot His Spot</w:delText>
        </w:r>
        <w:r w:rsidR="00290B2A" w:rsidRPr="005B05D3" w:rsidDel="00D249B8">
          <w:rPr>
            <w:rPrChange w:id="269" w:author="Jordon Beijing" w:date="2020-08-15T17:28:00Z">
              <w:rPr/>
            </w:rPrChange>
          </w:rPr>
          <w:delText>”</w:delText>
        </w:r>
        <w:r w:rsidR="00290B2A" w:rsidDel="00D249B8">
          <w:delText xml:space="preserve"> </w:delText>
        </w:r>
      </w:del>
      <w:del w:id="270" w:author="Jordon Beijing" w:date="2020-08-15T17:28:00Z">
        <w:r w:rsidR="00290B2A" w:rsidDel="005B05D3">
          <w:delText xml:space="preserve">have </w:delText>
        </w:r>
      </w:del>
      <w:ins w:id="271" w:author="Jordon Beijing" w:date="2020-08-15T17:28:00Z">
        <w:r w:rsidR="005B05D3">
          <w:t>has</w:t>
        </w:r>
        <w:r w:rsidR="005B05D3">
          <w:t xml:space="preserve"> </w:t>
        </w:r>
      </w:ins>
      <w:r w:rsidR="00290B2A">
        <w:t>no</w:t>
      </w:r>
      <w:del w:id="272" w:author="Jordon Beijing" w:date="2020-08-15T17:28:00Z">
        <w:r w:rsidR="00290B2A" w:rsidDel="005B05D3">
          <w:delText>ne</w:delText>
        </w:r>
      </w:del>
      <w:r w:rsidR="00290B2A">
        <w:t xml:space="preserve"> unnecessary word</w:t>
      </w:r>
      <w:ins w:id="273" w:author="Jordon Beijing" w:date="2020-08-15T17:28:00Z">
        <w:r w:rsidR="005B05D3">
          <w:t>s</w:t>
        </w:r>
      </w:ins>
      <w:r w:rsidR="00290B2A">
        <w:t xml:space="preserve">. I think </w:t>
      </w:r>
      <w:del w:id="274" w:author="Jordon Beijing" w:date="2020-08-15T17:53:00Z">
        <w:r w:rsidR="00290B2A" w:rsidDel="00D249B8">
          <w:delText>this story is</w:delText>
        </w:r>
      </w:del>
      <w:ins w:id="275" w:author="Jordon Beijing" w:date="2020-08-15T17:53:00Z">
        <w:r>
          <w:t>it’s</w:t>
        </w:r>
      </w:ins>
      <w:r w:rsidR="00290B2A">
        <w:t xml:space="preserve"> </w:t>
      </w:r>
      <w:del w:id="276" w:author="Jordon Beijing" w:date="2020-08-15T17:38:00Z">
        <w:r w:rsidR="00290B2A" w:rsidDel="005E6671">
          <w:delText xml:space="preserve">very </w:delText>
        </w:r>
      </w:del>
      <w:r w:rsidR="00290B2A">
        <w:t xml:space="preserve">short and </w:t>
      </w:r>
      <w:del w:id="277" w:author="Jordon Beijing" w:date="2020-08-15T17:28:00Z">
        <w:r w:rsidR="00290B2A" w:rsidDel="005B05D3">
          <w:delText xml:space="preserve">very </w:delText>
        </w:r>
      </w:del>
      <w:r w:rsidR="00290B2A">
        <w:t>clear</w:t>
      </w:r>
      <w:del w:id="278" w:author="Jordon Beijing" w:date="2020-08-15T17:28:00Z">
        <w:r w:rsidR="00290B2A" w:rsidDel="005B05D3">
          <w:delText>ly</w:delText>
        </w:r>
      </w:del>
      <w:del w:id="279" w:author="Jordon Beijing" w:date="2020-08-15T17:54:00Z">
        <w:r w:rsidR="00290B2A" w:rsidDel="00D249B8">
          <w:delText xml:space="preserve">, </w:delText>
        </w:r>
      </w:del>
      <w:del w:id="280" w:author="Jordon Beijing" w:date="2020-08-15T17:38:00Z">
        <w:r w:rsidR="00290B2A" w:rsidDel="005E6671">
          <w:delText xml:space="preserve">we </w:delText>
        </w:r>
      </w:del>
      <w:del w:id="281" w:author="Jordon Beijing" w:date="2020-08-15T17:54:00Z">
        <w:r w:rsidR="00290B2A" w:rsidDel="00D249B8">
          <w:delText>could totally</w:delText>
        </w:r>
      </w:del>
      <w:ins w:id="282" w:author="Jordon Beijing" w:date="2020-08-15T17:54:00Z">
        <w:r>
          <w:t xml:space="preserve"> enough for me to</w:t>
        </w:r>
      </w:ins>
      <w:r w:rsidR="00290B2A">
        <w:t xml:space="preserve"> understand what the author is trying to tell </w:t>
      </w:r>
      <w:del w:id="283" w:author="Jordon Beijing" w:date="2020-08-15T17:38:00Z">
        <w:r w:rsidR="00290B2A" w:rsidDel="005E6671">
          <w:delText>us</w:delText>
        </w:r>
      </w:del>
      <w:ins w:id="284" w:author="Jordon Beijing" w:date="2020-08-15T17:38:00Z">
        <w:r w:rsidR="005E6671">
          <w:t>me</w:t>
        </w:r>
      </w:ins>
      <w:r w:rsidR="00290B2A">
        <w:t xml:space="preserve">. </w:t>
      </w:r>
      <w:del w:id="285" w:author="Jordon Beijing" w:date="2020-08-15T17:53:00Z">
        <w:r w:rsidR="00290B2A" w:rsidDel="00D249B8">
          <w:delText xml:space="preserve">Rudyard </w:delText>
        </w:r>
      </w:del>
      <w:r w:rsidR="00290B2A">
        <w:t>Kipling was a wonderful writer</w:t>
      </w:r>
      <w:ins w:id="286" w:author="Jordon Beijing" w:date="2020-08-15T17:38:00Z">
        <w:r w:rsidR="005E6671">
          <w:t>;</w:t>
        </w:r>
      </w:ins>
      <w:del w:id="287" w:author="Jordon Beijing" w:date="2020-08-15T17:38:00Z">
        <w:r w:rsidR="00290B2A" w:rsidDel="005E6671">
          <w:delText>,</w:delText>
        </w:r>
      </w:del>
      <w:r w:rsidR="00290B2A">
        <w:t xml:space="preserve"> his book </w:t>
      </w:r>
      <w:del w:id="288" w:author="Jordon Beijing" w:date="2020-08-15T17:28:00Z">
        <w:r w:rsidR="00290B2A" w:rsidDel="005B05D3">
          <w:delText xml:space="preserve">is </w:delText>
        </w:r>
      </w:del>
      <w:ins w:id="289" w:author="Jordon Beijing" w:date="2020-08-15T17:28:00Z">
        <w:r w:rsidR="005B05D3">
          <w:t>are</w:t>
        </w:r>
        <w:r w:rsidR="005B05D3">
          <w:t xml:space="preserve"> </w:t>
        </w:r>
      </w:ins>
      <w:r w:rsidR="00290B2A">
        <w:t>vivid</w:t>
      </w:r>
      <w:del w:id="290" w:author="Jordon Beijing" w:date="2020-08-15T17:28:00Z">
        <w:r w:rsidR="00290B2A" w:rsidDel="005B05D3">
          <w:delText>ly</w:delText>
        </w:r>
      </w:del>
      <w:ins w:id="291" w:author="Jordon Beijing" w:date="2020-08-15T17:38:00Z">
        <w:r w:rsidR="005E6671">
          <w:t xml:space="preserve"> and</w:t>
        </w:r>
      </w:ins>
      <w:del w:id="292" w:author="Jordon Beijing" w:date="2020-08-15T17:38:00Z">
        <w:r w:rsidR="00290B2A" w:rsidDel="005E6671">
          <w:delText>,</w:delText>
        </w:r>
      </w:del>
      <w:r w:rsidR="00290B2A">
        <w:t xml:space="preserve"> interesting</w:t>
      </w:r>
      <w:ins w:id="293" w:author="Jordon Beijing" w:date="2020-08-15T17:38:00Z">
        <w:r w:rsidR="005E6671">
          <w:t xml:space="preserve">, </w:t>
        </w:r>
      </w:ins>
      <w:ins w:id="294" w:author="Jordon Beijing" w:date="2020-08-15T17:53:00Z">
        <w:r>
          <w:t>yet</w:t>
        </w:r>
      </w:ins>
      <w:ins w:id="295" w:author="Jordon Beijing" w:date="2020-08-15T17:38:00Z">
        <w:r w:rsidR="005E6671">
          <w:t xml:space="preserve"> </w:t>
        </w:r>
      </w:ins>
      <w:del w:id="296" w:author="Jordon Beijing" w:date="2020-08-15T17:38:00Z">
        <w:r w:rsidR="00290B2A" w:rsidDel="005E6671">
          <w:delText xml:space="preserve"> and </w:delText>
        </w:r>
      </w:del>
      <w:r w:rsidR="00290B2A">
        <w:t xml:space="preserve">also </w:t>
      </w:r>
      <w:commentRangeStart w:id="297"/>
      <w:r w:rsidR="00290B2A" w:rsidRPr="00D249B8">
        <w:rPr>
          <w:highlight w:val="yellow"/>
          <w:rPrChange w:id="298" w:author="Jordon Beijing" w:date="2020-08-15T17:55:00Z">
            <w:rPr/>
          </w:rPrChange>
        </w:rPr>
        <w:t>conspicuous</w:t>
      </w:r>
      <w:commentRangeEnd w:id="297"/>
      <w:r>
        <w:rPr>
          <w:rStyle w:val="CommentReference"/>
        </w:rPr>
        <w:commentReference w:id="297"/>
      </w:r>
      <w:r w:rsidR="00290B2A">
        <w:t>. I was totally in</w:t>
      </w:r>
      <w:del w:id="299" w:author="Jordon Beijing" w:date="2020-08-15T17:38:00Z">
        <w:r w:rsidR="00290B2A" w:rsidDel="005E6671">
          <w:delText xml:space="preserve"> </w:delText>
        </w:r>
      </w:del>
      <w:r w:rsidR="00290B2A">
        <w:t>to this story.</w:t>
      </w:r>
      <w:commentRangeEnd w:id="255"/>
      <w:r>
        <w:rPr>
          <w:rStyle w:val="CommentReference"/>
        </w:rPr>
        <w:commentReference w:id="255"/>
      </w:r>
    </w:p>
    <w:p w14:paraId="072C38F8" w14:textId="46923066" w:rsidR="00D249B8" w:rsidRDefault="00D249B8" w:rsidP="005B05D3">
      <w:pPr>
        <w:ind w:firstLine="420"/>
        <w:rPr>
          <w:ins w:id="300" w:author="Jordon Beijing" w:date="2020-08-15T17:57:00Z"/>
        </w:rPr>
      </w:pPr>
    </w:p>
    <w:p w14:paraId="71579CA2" w14:textId="6FF2E564" w:rsidR="00D249B8" w:rsidRDefault="00D249B8" w:rsidP="005B05D3">
      <w:pPr>
        <w:ind w:firstLine="420"/>
        <w:rPr>
          <w:ins w:id="301" w:author="Jordon Beijing" w:date="2020-08-15T17:57:00Z"/>
          <w:highlight w:val="yellow"/>
        </w:rPr>
      </w:pPr>
      <w:ins w:id="302" w:author="Jordon Beijing" w:date="2020-08-15T17:57:00Z">
        <w:r w:rsidRPr="00D249B8">
          <w:rPr>
            <w:highlight w:val="yellow"/>
            <w:rPrChange w:id="303" w:author="Jordon Beijing" w:date="2020-08-15T17:57:00Z">
              <w:rPr/>
            </w:rPrChange>
          </w:rPr>
          <w:t>Word Count:</w:t>
        </w:r>
      </w:ins>
    </w:p>
    <w:p w14:paraId="545723CA" w14:textId="2E04DCF8" w:rsidR="00D249B8" w:rsidRDefault="00D249B8" w:rsidP="005B05D3">
      <w:pPr>
        <w:ind w:firstLine="420"/>
        <w:rPr>
          <w:ins w:id="304" w:author="Jordon Beijing" w:date="2020-08-15T17:57:00Z"/>
        </w:rPr>
      </w:pPr>
    </w:p>
    <w:p w14:paraId="0B9DCEBE" w14:textId="13BBD54B" w:rsidR="00D249B8" w:rsidRPr="00D249B8" w:rsidRDefault="00D249B8" w:rsidP="005B05D3">
      <w:pPr>
        <w:ind w:firstLine="420"/>
        <w:rPr>
          <w:i/>
          <w:iCs/>
          <w:rPrChange w:id="305" w:author="Jordon Beijing" w:date="2020-08-15T17:58:00Z">
            <w:rPr/>
          </w:rPrChange>
        </w:rPr>
        <w:pPrChange w:id="306" w:author="Jordon Beijing" w:date="2020-08-15T17:29:00Z">
          <w:pPr>
            <w:ind w:firstLineChars="350" w:firstLine="735"/>
          </w:pPr>
        </w:pPrChange>
      </w:pPr>
      <w:ins w:id="307" w:author="Jordon Beijing" w:date="2020-08-15T17:57:00Z">
        <w:r w:rsidRPr="00D249B8">
          <w:rPr>
            <w:i/>
            <w:iCs/>
            <w:rPrChange w:id="308" w:author="Jordon Beijing" w:date="2020-08-15T17:58:00Z">
              <w:rPr/>
            </w:rPrChange>
          </w:rPr>
          <w:t>Note</w:t>
        </w:r>
        <w:bookmarkStart w:id="309" w:name="_GoBack"/>
        <w:bookmarkEnd w:id="309"/>
        <w:r w:rsidRPr="00D249B8">
          <w:rPr>
            <w:i/>
            <w:iCs/>
            <w:rPrChange w:id="310" w:author="Jordon Beijing" w:date="2020-08-15T17:58:00Z">
              <w:rPr/>
            </w:rPrChange>
          </w:rPr>
          <w:t>: Michelle, great job! Now please just correct the final paragraph. Thanks.</w:t>
        </w:r>
      </w:ins>
    </w:p>
    <w:sectPr w:rsidR="00D249B8" w:rsidRPr="00D2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7" w:author="Jordon Beijing" w:date="2020-08-15T17:55:00Z" w:initials="JB">
    <w:p w14:paraId="6FA89010" w14:textId="16AF3638" w:rsidR="00D249B8" w:rsidRDefault="00D249B8">
      <w:pPr>
        <w:pStyle w:val="CommentText"/>
      </w:pPr>
      <w:r>
        <w:rPr>
          <w:rStyle w:val="CommentReference"/>
        </w:rPr>
        <w:annotationRef/>
      </w:r>
      <w:r>
        <w:t>Incorrect word or incorrect usage.</w:t>
      </w:r>
    </w:p>
  </w:comment>
  <w:comment w:id="255" w:author="Jordon Beijing" w:date="2020-08-15T17:55:00Z" w:initials="JB">
    <w:p w14:paraId="0858A356" w14:textId="6B892EB9" w:rsidR="00D249B8" w:rsidRDefault="00D249B8">
      <w:pPr>
        <w:pStyle w:val="CommentText"/>
      </w:pPr>
      <w:r>
        <w:rPr>
          <w:rStyle w:val="CommentReference"/>
        </w:rPr>
        <w:annotationRef/>
      </w:r>
      <w:r>
        <w:t>Please repeat the three choices the author made (from your first paragraph). Also, if you use these same techniques in your own writing, then how might your storytelling improve?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A89010" w15:done="0"/>
  <w15:commentEx w15:paraId="0858A3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A89010" w16cid:durableId="22E2A002"/>
  <w16cid:commentId w16cid:paraId="0858A356" w16cid:durableId="22E2A0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2F"/>
    <w:rsid w:val="0002377E"/>
    <w:rsid w:val="001D0DCD"/>
    <w:rsid w:val="001F2E61"/>
    <w:rsid w:val="00290B2A"/>
    <w:rsid w:val="003B45E5"/>
    <w:rsid w:val="00546F35"/>
    <w:rsid w:val="00595D8B"/>
    <w:rsid w:val="005B05D3"/>
    <w:rsid w:val="005E6671"/>
    <w:rsid w:val="00745D28"/>
    <w:rsid w:val="007D1307"/>
    <w:rsid w:val="00B3752F"/>
    <w:rsid w:val="00D249B8"/>
    <w:rsid w:val="00D31006"/>
    <w:rsid w:val="00D7225C"/>
    <w:rsid w:val="00E541FA"/>
    <w:rsid w:val="752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1798F"/>
  <w15:docId w15:val="{CE249CB7-A751-1148-B70D-5B5697B4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sid w:val="00D24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9B8"/>
    <w:rPr>
      <w:kern w:val="2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9B8"/>
    <w:rPr>
      <w:b/>
      <w:bCs/>
      <w:kern w:val="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B8"/>
    <w:rPr>
      <w:rFonts w:ascii="Times New Roman" w:hAnsi="Times New Roman" w:cs="Times New Roman"/>
      <w:kern w:val="2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Wu</dc:creator>
  <cp:lastModifiedBy>Jordon Beijing</cp:lastModifiedBy>
  <cp:revision>3</cp:revision>
  <dcterms:created xsi:type="dcterms:W3CDTF">2020-08-10T08:07:00Z</dcterms:created>
  <dcterms:modified xsi:type="dcterms:W3CDTF">2020-08-15T10:58:00Z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