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Times New Roman" w:hAnsi="Times New Roman" w:cs="Times New Roman"/>
          <w:sz w:val="24"/>
          <w:szCs w:val="24"/>
          <w:rPrChange w:id="0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  <w:rPrChange w:id="1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>W6A</w:t>
      </w:r>
      <w:ins w:id="2" w:author="Jordon Beijing" w:date="2020-08-14T23:45:00Z">
        <w:r>
          <w:rPr>
            <w:rFonts w:ascii="Times New Roman" w:hAnsi="Times New Roman" w:cs="Times New Roman"/>
            <w:sz w:val="24"/>
            <w:szCs w:val="24"/>
            <w:rPrChange w:id="3" w:author="Jordon Beijing" w:date="2020-08-15T13:59:00Z">
              <w:rPr>
                <w:rFonts w:ascii="Arial" w:hAnsi="Arial" w:cs="Arial"/>
                <w:sz w:val="24"/>
                <w:szCs w:val="24"/>
              </w:rPr>
            </w:rPrChange>
          </w:rPr>
          <w:t>,</w:t>
        </w:r>
      </w:ins>
      <w:del w:id="4" w:author="Jordon Beijing" w:date="2020-08-14T23:45:00Z">
        <w:r>
          <w:rPr>
            <w:rFonts w:ascii="Times New Roman" w:hAnsi="Times New Roman" w:cs="Times New Roman"/>
            <w:sz w:val="24"/>
            <w:szCs w:val="24"/>
            <w:rPrChange w:id="5" w:author="Jordon Beijing" w:date="2020-08-15T13:59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–</w:delText>
        </w:r>
      </w:del>
      <w:r>
        <w:rPr>
          <w:rFonts w:ascii="Times New Roman" w:hAnsi="Times New Roman" w:cs="Times New Roman"/>
          <w:sz w:val="24"/>
          <w:szCs w:val="24"/>
          <w:rPrChange w:id="6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 xml:space="preserve"> Lesson 3, Journal</w:t>
      </w:r>
      <w:r>
        <w:rPr>
          <w:rFonts w:hint="default" w:ascii="Times New Roman" w:hAnsi="Times New Roman" w:cs="Times New Roman"/>
          <w:sz w:val="24"/>
          <w:szCs w:val="24"/>
          <w:rPrChange w:id="7" w:author="Jordon Beijing" w:date="2020-08-15T13:59:00Z">
            <w:rPr>
              <w:rFonts w:hint="eastAsia" w:ascii="Arial" w:hAnsi="Arial" w:cs="Arial"/>
              <w:sz w:val="24"/>
              <w:szCs w:val="24"/>
            </w:rPr>
          </w:rPrChange>
        </w:rPr>
        <w:t xml:space="preserve"> </w:t>
      </w:r>
      <w:del w:id="8" w:author="Jordon Beijing" w:date="2020-08-15T13:54:00Z">
        <w:r>
          <w:rPr>
            <w:rFonts w:hint="default" w:ascii="Times New Roman" w:hAnsi="Times New Roman" w:cs="Times New Roman"/>
            <w:sz w:val="24"/>
            <w:szCs w:val="24"/>
            <w:rPrChange w:id="9" w:author="Jordon Beijing" w:date="2020-08-15T13:59:00Z">
              <w:rPr>
                <w:rFonts w:hint="eastAsia" w:ascii="Arial" w:hAnsi="Arial" w:cs="Arial"/>
                <w:sz w:val="24"/>
                <w:szCs w:val="24"/>
              </w:rPr>
            </w:rPrChange>
          </w:rPr>
          <w:delText>3-</w:delText>
        </w:r>
      </w:del>
      <w:ins w:id="10" w:author="Shannon" w:date="2020-08-15T20:58:49Z">
        <w:r>
          <w:rPr>
            <w:rFonts w:hint="eastAsia" w:ascii="Times New Roman" w:hAnsi="Times New Roman" w:cs="Times New Roman"/>
            <w:sz w:val="24"/>
            <w:szCs w:val="24"/>
            <w:lang w:val="en-US" w:eastAsia="zh-CN"/>
          </w:rPr>
          <w:t>3</w:t>
        </w:r>
      </w:ins>
      <w:del w:id="11" w:author="Shannon" w:date="2020-08-15T20:58:48Z">
        <w:bookmarkStart w:id="0" w:name="_GoBack"/>
        <w:bookmarkEnd w:id="0"/>
        <w:r>
          <w:rPr>
            <w:rFonts w:hint="default" w:ascii="Times New Roman" w:hAnsi="Times New Roman" w:cs="Times New Roman"/>
            <w:sz w:val="24"/>
            <w:szCs w:val="24"/>
            <w:rPrChange w:id="12" w:author="Jordon Beijing" w:date="2020-08-15T13:59:00Z">
              <w:rPr>
                <w:rFonts w:hint="eastAsia" w:ascii="Arial" w:hAnsi="Arial" w:cs="Arial"/>
                <w:sz w:val="24"/>
                <w:szCs w:val="24"/>
              </w:rPr>
            </w:rPrChange>
          </w:rPr>
          <w:delText>4</w:delText>
        </w:r>
      </w:del>
      <w:r>
        <w:rPr>
          <w:rFonts w:ascii="Times New Roman" w:hAnsi="Times New Roman" w:cs="Times New Roman"/>
          <w:sz w:val="24"/>
          <w:szCs w:val="24"/>
          <w:rPrChange w:id="14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>,</w:t>
      </w:r>
      <w:r>
        <w:rPr>
          <w:rFonts w:hint="default" w:ascii="Times New Roman" w:hAnsi="Times New Roman" w:cs="Times New Roman"/>
          <w:sz w:val="24"/>
          <w:szCs w:val="24"/>
          <w:rPrChange w:id="15" w:author="Jordon Beijing" w:date="2020-08-15T13:59:00Z">
            <w:rPr>
              <w:rFonts w:hint="eastAsia" w:ascii="Arial" w:hAnsi="Arial" w:cs="Arial"/>
              <w:sz w:val="24"/>
              <w:szCs w:val="24"/>
            </w:rPr>
          </w:rPrChange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rPrChange w:id="16" w:author="Jordon Beijing" w:date="2020-08-15T13:59:00Z">
            <w:rPr>
              <w:rFonts w:hint="eastAsia" w:ascii="Arial" w:hAnsi="Arial" w:cs="Arial"/>
              <w:sz w:val="24"/>
              <w:szCs w:val="24"/>
            </w:rPr>
          </w:rPrChange>
        </w:rPr>
        <w:t>Draft 1</w:t>
      </w:r>
    </w:p>
    <w:p>
      <w:pPr>
        <w:rPr>
          <w:rFonts w:ascii="Times New Roman" w:hAnsi="Times New Roman" w:cs="Times New Roman"/>
          <w:sz w:val="24"/>
          <w:szCs w:val="24"/>
          <w:rPrChange w:id="17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hint="default" w:ascii="Times New Roman" w:hAnsi="Times New Roman" w:cs="Times New Roman"/>
          <w:sz w:val="24"/>
          <w:szCs w:val="24"/>
          <w:rPrChange w:id="18" w:author="Jordon Beijing" w:date="2020-08-15T13:59:00Z">
            <w:rPr>
              <w:rFonts w:hint="eastAsia" w:ascii="Arial" w:hAnsi="Arial" w:cs="Arial"/>
              <w:sz w:val="24"/>
              <w:szCs w:val="24"/>
            </w:rPr>
          </w:rPrChange>
        </w:rPr>
        <w:t>Michelle</w:t>
      </w:r>
      <w:r>
        <w:rPr>
          <w:rFonts w:ascii="Times New Roman" w:hAnsi="Times New Roman" w:cs="Times New Roman"/>
          <w:sz w:val="24"/>
          <w:szCs w:val="24"/>
          <w:rPrChange w:id="19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 xml:space="preserve"> Wu</w:t>
      </w:r>
    </w:p>
    <w:p>
      <w:pPr>
        <w:rPr>
          <w:del w:id="20" w:author="Jordon Beijing" w:date="2020-08-15T13:59:00Z"/>
          <w:rFonts w:ascii="Times New Roman" w:hAnsi="Times New Roman" w:cs="Times New Roman"/>
          <w:sz w:val="24"/>
          <w:szCs w:val="24"/>
          <w:rPrChange w:id="21" w:author="Jordon Beijing" w:date="2020-08-15T13:59:00Z">
            <w:rPr>
              <w:del w:id="22" w:author="Jordon Beijing" w:date="2020-08-15T13:59:00Z"/>
              <w:rFonts w:ascii="Arial" w:hAnsi="Arial" w:cs="Arial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  <w:rPrChange w:id="23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>2020/</w:t>
      </w:r>
      <w:ins w:id="24" w:author="Jordon Beijing" w:date="2020-08-14T23:45:00Z">
        <w:r>
          <w:rPr>
            <w:rFonts w:ascii="Times New Roman" w:hAnsi="Times New Roman" w:cs="Times New Roman"/>
            <w:sz w:val="24"/>
            <w:szCs w:val="24"/>
            <w:highlight w:val="yellow"/>
            <w:rPrChange w:id="25" w:author="Jordon Beijing" w:date="2020-08-15T13:59:00Z">
              <w:rPr>
                <w:rFonts w:ascii="Arial" w:hAnsi="Arial" w:cs="Arial"/>
                <w:sz w:val="24"/>
                <w:szCs w:val="24"/>
              </w:rPr>
            </w:rPrChange>
          </w:rPr>
          <w:t>0</w:t>
        </w:r>
      </w:ins>
      <w:r>
        <w:rPr>
          <w:rFonts w:ascii="Times New Roman" w:hAnsi="Times New Roman" w:cs="Times New Roman"/>
          <w:sz w:val="24"/>
          <w:szCs w:val="24"/>
          <w:highlight w:val="yellow"/>
          <w:rPrChange w:id="26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  <w:t>7/17</w:t>
      </w:r>
    </w:p>
    <w:p>
      <w:pPr>
        <w:rPr>
          <w:rFonts w:ascii="Times New Roman" w:hAnsi="Times New Roman" w:cs="Times New Roman"/>
          <w:sz w:val="24"/>
          <w:szCs w:val="24"/>
          <w:rPrChange w:id="27" w:author="Jordon Beijing" w:date="2020-08-15T13:59:00Z">
            <w:rPr>
              <w:rFonts w:ascii="Arial" w:hAnsi="Arial" w:cs="Arial"/>
              <w:sz w:val="24"/>
              <w:szCs w:val="24"/>
            </w:rPr>
          </w:rPrChange>
        </w:rPr>
      </w:pPr>
    </w:p>
    <w:p>
      <w:pPr>
        <w:jc w:val="left"/>
        <w:rPr>
          <w:ins w:id="29" w:author="Jordon Beijing" w:date="2020-08-15T13:59:00Z"/>
          <w:rFonts w:ascii="Times New Roman" w:hAnsi="Times New Roman" w:cs="Times New Roman"/>
          <w:b w:val="0"/>
          <w:bCs w:val="0"/>
          <w:sz w:val="24"/>
          <w:szCs w:val="24"/>
          <w:rPrChange w:id="30" w:author="Jordon Beijing" w:date="2020-08-15T13:59:00Z">
            <w:rPr>
              <w:ins w:id="31" w:author="Jordon Beijing" w:date="2020-08-15T13:59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28" w:author="Jordon Beijing" w:date="2020-08-15T13:59:00Z">
          <w:pPr/>
        </w:pPrChange>
      </w:pPr>
      <w:r>
        <w:rPr>
          <w:rFonts w:ascii="Times New Roman" w:hAnsi="Times New Roman" w:cs="Times New Roman"/>
          <w:b w:val="0"/>
          <w:bCs w:val="0"/>
          <w:sz w:val="24"/>
          <w:szCs w:val="24"/>
          <w:rPrChange w:id="32" w:author="Jordon Beijing" w:date="2020-08-15T13:59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 xml:space="preserve">Journal </w:t>
      </w:r>
      <w:del w:id="33" w:author="Jordon Beijing" w:date="2020-08-15T13:59:00Z">
        <w:r>
          <w:rPr>
            <w:rFonts w:ascii="Times New Roman" w:hAnsi="Times New Roman" w:cs="Times New Roman"/>
            <w:b w:val="0"/>
            <w:bCs w:val="0"/>
            <w:sz w:val="24"/>
            <w:szCs w:val="24"/>
            <w:rPrChange w:id="34" w:author="Jordon Beijing" w:date="2020-08-15T13:59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delText>3</w:delText>
        </w:r>
      </w:del>
      <w:del w:id="35" w:author="Jordon Beijing" w:date="2020-08-15T13:59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rPrChange w:id="36" w:author="Jordon Beijing" w:date="2020-08-15T13:59:00Z">
              <w:rPr>
                <w:rFonts w:hint="eastAsia" w:ascii="Arial" w:hAnsi="Arial" w:cs="Arial"/>
                <w:b/>
                <w:bCs/>
                <w:sz w:val="24"/>
                <w:szCs w:val="24"/>
              </w:rPr>
            </w:rPrChange>
          </w:rPr>
          <w:delText xml:space="preserve"> </w:delText>
        </w:r>
      </w:del>
      <w:r>
        <w:rPr>
          <w:rFonts w:hint="default" w:ascii="Times New Roman" w:hAnsi="Times New Roman" w:cs="Times New Roman"/>
          <w:b w:val="0"/>
          <w:bCs w:val="0"/>
          <w:sz w:val="24"/>
          <w:szCs w:val="24"/>
          <w:rPrChange w:id="37" w:author="Jordon Beijing" w:date="2020-08-15T13:59:00Z">
            <w:rPr>
              <w:rFonts w:hint="eastAsia" w:ascii="Arial" w:hAnsi="Arial" w:cs="Arial"/>
              <w:b/>
              <w:bCs/>
              <w:sz w:val="24"/>
              <w:szCs w:val="24"/>
            </w:rPr>
          </w:rPrChange>
        </w:rPr>
        <w:t>Prompt</w:t>
      </w:r>
      <w:ins w:id="38" w:author="Jordon Beijing" w:date="2020-08-15T13:59:00Z">
        <w:r>
          <w:rPr>
            <w:rFonts w:ascii="Times New Roman" w:hAnsi="Times New Roman" w:cs="Times New Roman"/>
            <w:sz w:val="24"/>
            <w:szCs w:val="24"/>
          </w:rPr>
          <w:t xml:space="preserve">3 </w:t>
        </w:r>
      </w:ins>
      <w:r>
        <w:rPr>
          <w:rFonts w:hint="default" w:ascii="Times New Roman" w:hAnsi="Times New Roman" w:cs="Times New Roman"/>
          <w:b w:val="0"/>
          <w:bCs w:val="0"/>
          <w:sz w:val="24"/>
          <w:szCs w:val="24"/>
          <w:rPrChange w:id="39" w:author="Jordon Beijing" w:date="2020-08-15T13:59:00Z">
            <w:rPr>
              <w:rFonts w:hint="eastAsia" w:ascii="Arial" w:hAnsi="Arial" w:cs="Arial"/>
              <w:b/>
              <w:bCs/>
              <w:sz w:val="24"/>
              <w:szCs w:val="24"/>
            </w:rPr>
          </w:rPrChange>
        </w:rPr>
        <w:t>: What unexpected thing happened to you recently? Why?</w:t>
      </w:r>
    </w:p>
    <w:p>
      <w:pPr>
        <w:rPr>
          <w:rFonts w:ascii="Times New Roman" w:hAnsi="Times New Roman" w:cs="Times New Roman"/>
          <w:b/>
          <w:bCs/>
          <w:sz w:val="24"/>
          <w:szCs w:val="24"/>
          <w:rPrChange w:id="40" w:author="Jordon Beijing" w:date="2020-08-15T13:59:00Z">
            <w:rPr>
              <w:rFonts w:ascii="Arial" w:hAnsi="Arial" w:cs="Arial"/>
              <w:b/>
              <w:bCs/>
              <w:sz w:val="24"/>
              <w:szCs w:val="24"/>
            </w:rPr>
          </w:rPrChange>
        </w:rPr>
      </w:pPr>
    </w:p>
    <w:p>
      <w:pPr>
        <w:jc w:val="center"/>
        <w:rPr>
          <w:ins w:id="42" w:author="Jordon Beijing" w:date="2020-08-15T13:59:00Z"/>
          <w:rFonts w:ascii="Times New Roman" w:hAnsi="Times New Roman" w:cs="Times New Roman"/>
          <w:b/>
          <w:bCs/>
          <w:sz w:val="24"/>
          <w:szCs w:val="24"/>
          <w:rPrChange w:id="43" w:author="Jordon Beijing" w:date="2020-08-15T13:59:00Z">
            <w:rPr>
              <w:ins w:id="44" w:author="Jordon Beijing" w:date="2020-08-15T13:59:00Z"/>
              <w:rFonts w:ascii="Times New Roman" w:hAnsi="Times New Roman" w:cs="Times New Roman"/>
              <w:sz w:val="24"/>
              <w:szCs w:val="24"/>
            </w:rPr>
          </w:rPrChange>
        </w:rPr>
        <w:pPrChange w:id="41" w:author="Jordon Beijing" w:date="2020-08-15T14:00:00Z">
          <w:pPr/>
        </w:pPrChange>
      </w:pPr>
      <w:r>
        <w:rPr>
          <w:rFonts w:ascii="Times New Roman" w:hAnsi="Times New Roman" w:cs="Times New Roman"/>
          <w:b/>
          <w:bCs/>
          <w:sz w:val="24"/>
          <w:szCs w:val="24"/>
          <w:rPrChange w:id="45" w:author="Jordon Beijing" w:date="2020-08-15T13:59:00Z">
            <w:rPr>
              <w:sz w:val="32"/>
            </w:rPr>
          </w:rPrChange>
        </w:rPr>
        <w:t>Something unexpected that happen to me recently</w:t>
      </w:r>
    </w:p>
    <w:p>
      <w:pPr>
        <w:rPr>
          <w:rFonts w:ascii="Times New Roman" w:hAnsi="Times New Roman" w:cs="Times New Roman"/>
          <w:sz w:val="24"/>
          <w:szCs w:val="24"/>
          <w:rPrChange w:id="46" w:author="Jordon Beijing" w:date="2020-08-15T13:59:00Z">
            <w:rPr>
              <w:sz w:val="32"/>
            </w:rPr>
          </w:rPrChange>
        </w:rPr>
      </w:pPr>
    </w:p>
    <w:p>
      <w:pPr>
        <w:rPr>
          <w:rFonts w:ascii="Times New Roman" w:hAnsi="Times New Roman" w:cs="Times New Roman"/>
          <w:sz w:val="24"/>
          <w:szCs w:val="24"/>
          <w:rPrChange w:id="47" w:author="Jordon Beijing" w:date="2020-08-15T13:59:00Z">
            <w:rPr>
              <w:sz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  <w:rPrChange w:id="48" w:author="Jordon Beijing" w:date="2020-08-15T13:59:00Z">
            <w:rPr>
              <w:sz w:val="32"/>
            </w:rPr>
          </w:rPrChange>
        </w:rPr>
        <w:t xml:space="preserve">     </w:t>
      </w:r>
      <w:r>
        <w:rPr>
          <w:rFonts w:ascii="Times New Roman" w:hAnsi="Times New Roman" w:cs="Times New Roman"/>
          <w:sz w:val="24"/>
          <w:szCs w:val="24"/>
          <w:rPrChange w:id="49" w:author="Jordon Beijing" w:date="2020-08-15T13:59:00Z">
            <w:rPr>
              <w:sz w:val="28"/>
            </w:rPr>
          </w:rPrChange>
        </w:rPr>
        <w:t xml:space="preserve"> </w:t>
      </w:r>
      <w:r>
        <w:rPr>
          <w:rFonts w:ascii="Times New Roman" w:hAnsi="Times New Roman" w:cs="Times New Roman"/>
          <w:sz w:val="24"/>
          <w:szCs w:val="24"/>
          <w:rPrChange w:id="50" w:author="Jordon Beijing" w:date="2020-08-15T13:59:00Z">
            <w:rPr>
              <w:sz w:val="24"/>
            </w:rPr>
          </w:rPrChange>
        </w:rPr>
        <w:t xml:space="preserve">Everything has </w:t>
      </w:r>
      <w:del w:id="51" w:author="Jordon Beijing" w:date="2020-08-15T13:55:00Z">
        <w:r>
          <w:rPr>
            <w:rFonts w:ascii="Times New Roman" w:hAnsi="Times New Roman" w:cs="Times New Roman"/>
            <w:sz w:val="24"/>
            <w:szCs w:val="24"/>
            <w:rPrChange w:id="52" w:author="Jordon Beijing" w:date="2020-08-15T13:59:00Z">
              <w:rPr>
                <w:sz w:val="24"/>
              </w:rPr>
            </w:rPrChange>
          </w:rPr>
          <w:delText xml:space="preserve">come </w:delText>
        </w:r>
      </w:del>
      <w:ins w:id="53" w:author="Jordon Beijing" w:date="2020-08-15T13:55:00Z">
        <w:r>
          <w:rPr>
            <w:rFonts w:ascii="Times New Roman" w:hAnsi="Times New Roman" w:cs="Times New Roman"/>
            <w:sz w:val="24"/>
            <w:szCs w:val="24"/>
            <w:rPrChange w:id="54" w:author="Jordon Beijing" w:date="2020-08-15T13:59:00Z">
              <w:rPr>
                <w:sz w:val="24"/>
              </w:rPr>
            </w:rPrChange>
          </w:rPr>
          <w:t>happened</w:t>
        </w:r>
      </w:ins>
      <w:ins w:id="55" w:author="Jordon Beijing" w:date="2020-08-15T13:55:00Z">
        <w:r>
          <w:rPr>
            <w:rFonts w:ascii="Times New Roman" w:hAnsi="Times New Roman" w:cs="Times New Roman"/>
            <w:sz w:val="24"/>
            <w:szCs w:val="24"/>
            <w:rPrChange w:id="56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57" w:author="Jordon Beijing" w:date="2020-08-15T13:59:00Z">
            <w:rPr>
              <w:sz w:val="24"/>
            </w:rPr>
          </w:rPrChange>
        </w:rPr>
        <w:t xml:space="preserve">so </w:t>
      </w:r>
      <w:del w:id="58" w:author="Jordon Beijing" w:date="2020-08-15T13:53:00Z">
        <w:r>
          <w:rPr>
            <w:rFonts w:ascii="Times New Roman" w:hAnsi="Times New Roman" w:cs="Times New Roman"/>
            <w:sz w:val="24"/>
            <w:szCs w:val="24"/>
            <w:rPrChange w:id="59" w:author="Jordon Beijing" w:date="2020-08-15T13:59:00Z">
              <w:rPr>
                <w:sz w:val="24"/>
              </w:rPr>
            </w:rPrChange>
          </w:rPr>
          <w:delText xml:space="preserve">fast </w:delText>
        </w:r>
      </w:del>
      <w:ins w:id="60" w:author="Jordon Beijing" w:date="2020-08-15T13:53:00Z">
        <w:r>
          <w:rPr>
            <w:rFonts w:ascii="Times New Roman" w:hAnsi="Times New Roman" w:cs="Times New Roman"/>
            <w:sz w:val="24"/>
            <w:szCs w:val="24"/>
            <w:rPrChange w:id="61" w:author="Jordon Beijing" w:date="2020-08-15T13:59:00Z">
              <w:rPr>
                <w:sz w:val="24"/>
              </w:rPr>
            </w:rPrChange>
          </w:rPr>
          <w:t>qui</w:t>
        </w:r>
      </w:ins>
      <w:ins w:id="62" w:author="Jordon Beijing" w:date="2020-08-15T13:54:00Z">
        <w:r>
          <w:rPr>
            <w:rFonts w:ascii="Times New Roman" w:hAnsi="Times New Roman" w:cs="Times New Roman"/>
            <w:sz w:val="24"/>
            <w:szCs w:val="24"/>
            <w:rPrChange w:id="63" w:author="Jordon Beijing" w:date="2020-08-15T13:59:00Z">
              <w:rPr>
                <w:sz w:val="24"/>
              </w:rPr>
            </w:rPrChange>
          </w:rPr>
          <w:t>ckly</w:t>
        </w:r>
      </w:ins>
      <w:ins w:id="64" w:author="Jordon Beijing" w:date="2020-08-15T13:53:00Z">
        <w:r>
          <w:rPr>
            <w:rFonts w:ascii="Times New Roman" w:hAnsi="Times New Roman" w:cs="Times New Roman"/>
            <w:sz w:val="24"/>
            <w:szCs w:val="24"/>
            <w:rPrChange w:id="65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66" w:author="Jordon Beijing" w:date="2020-08-15T13:59:00Z">
            <w:rPr>
              <w:sz w:val="24"/>
            </w:rPr>
          </w:rPrChange>
        </w:rPr>
        <w:t xml:space="preserve">this year, and new events </w:t>
      </w:r>
      <w:ins w:id="67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68" w:author="Jordon Beijing" w:date="2020-08-15T13:59:00Z">
              <w:rPr>
                <w:sz w:val="24"/>
              </w:rPr>
            </w:rPrChange>
          </w:rPr>
          <w:t xml:space="preserve">have </w:t>
        </w:r>
      </w:ins>
      <w:r>
        <w:rPr>
          <w:rFonts w:ascii="Times New Roman" w:hAnsi="Times New Roman" w:cs="Times New Roman"/>
          <w:sz w:val="24"/>
          <w:szCs w:val="24"/>
          <w:rPrChange w:id="69" w:author="Jordon Beijing" w:date="2020-08-15T13:59:00Z">
            <w:rPr>
              <w:sz w:val="24"/>
            </w:rPr>
          </w:rPrChange>
        </w:rPr>
        <w:t xml:space="preserve">already </w:t>
      </w:r>
      <w:del w:id="70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71" w:author="Jordon Beijing" w:date="2020-08-15T13:59:00Z">
              <w:rPr>
                <w:sz w:val="24"/>
              </w:rPr>
            </w:rPrChange>
          </w:rPr>
          <w:delText xml:space="preserve">have </w:delText>
        </w:r>
      </w:del>
      <w:r>
        <w:rPr>
          <w:rFonts w:ascii="Times New Roman" w:hAnsi="Times New Roman" w:cs="Times New Roman"/>
          <w:sz w:val="24"/>
          <w:szCs w:val="24"/>
          <w:rPrChange w:id="72" w:author="Jordon Beijing" w:date="2020-08-15T13:59:00Z">
            <w:rPr>
              <w:sz w:val="24"/>
            </w:rPr>
          </w:rPrChange>
        </w:rPr>
        <w:t>begun before I can react. Everyday sunset fade</w:t>
      </w:r>
      <w:ins w:id="73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74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75" w:author="Jordon Beijing" w:date="2020-08-15T13:59:00Z">
            <w:rPr>
              <w:sz w:val="24"/>
            </w:rPr>
          </w:rPrChange>
        </w:rPr>
        <w:t xml:space="preserve"> away, but none of these things end. I could say that God </w:t>
      </w:r>
      <w:del w:id="76" w:author="Jordon Beijing" w:date="2020-08-15T13:56:00Z">
        <w:r>
          <w:rPr>
            <w:rFonts w:ascii="Times New Roman" w:hAnsi="Times New Roman" w:cs="Times New Roman"/>
            <w:sz w:val="24"/>
            <w:szCs w:val="24"/>
            <w:rPrChange w:id="77" w:author="Jordon Beijing" w:date="2020-08-15T13:59:00Z">
              <w:rPr>
                <w:sz w:val="24"/>
              </w:rPr>
            </w:rPrChange>
          </w:rPr>
          <w:delText xml:space="preserve">is </w:delText>
        </w:r>
      </w:del>
      <w:ins w:id="78" w:author="Jordon Beijing" w:date="2020-08-15T13:56:00Z">
        <w:r>
          <w:rPr>
            <w:rFonts w:ascii="Times New Roman" w:hAnsi="Times New Roman" w:cs="Times New Roman"/>
            <w:sz w:val="24"/>
            <w:szCs w:val="24"/>
            <w:rPrChange w:id="79" w:author="Jordon Beijing" w:date="2020-08-15T13:59:00Z">
              <w:rPr>
                <w:sz w:val="24"/>
              </w:rPr>
            </w:rPrChange>
          </w:rPr>
          <w:t>was</w:t>
        </w:r>
      </w:ins>
      <w:ins w:id="80" w:author="Jordon Beijing" w:date="2020-08-15T13:56:00Z">
        <w:r>
          <w:rPr>
            <w:rFonts w:ascii="Times New Roman" w:hAnsi="Times New Roman" w:cs="Times New Roman"/>
            <w:sz w:val="24"/>
            <w:szCs w:val="24"/>
            <w:rPrChange w:id="8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82" w:author="Jordon Beijing" w:date="2020-08-15T13:59:00Z">
            <w:rPr>
              <w:sz w:val="24"/>
            </w:rPr>
          </w:rPrChange>
        </w:rPr>
        <w:t>warning us</w:t>
      </w:r>
      <w:del w:id="83" w:author="Jordon Beijing" w:date="2020-08-15T13:56:00Z">
        <w:r>
          <w:rPr>
            <w:rFonts w:ascii="Times New Roman" w:hAnsi="Times New Roman" w:cs="Times New Roman"/>
            <w:sz w:val="24"/>
            <w:szCs w:val="24"/>
            <w:rPrChange w:id="84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85" w:author="Jordon Beijing" w:date="2020-08-15T13:59:00Z">
            <w:rPr>
              <w:sz w:val="24"/>
            </w:rPr>
          </w:rPrChange>
        </w:rPr>
        <w:t xml:space="preserve"> something </w:t>
      </w:r>
      <w:del w:id="86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87" w:author="Jordon Beijing" w:date="2020-08-15T13:59:00Z">
              <w:rPr>
                <w:sz w:val="24"/>
              </w:rPr>
            </w:rPrChange>
          </w:rPr>
          <w:delText xml:space="preserve">is </w:delText>
        </w:r>
      </w:del>
      <w:ins w:id="88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89" w:author="Jordon Beijing" w:date="2020-08-15T13:59:00Z">
              <w:rPr>
                <w:sz w:val="24"/>
              </w:rPr>
            </w:rPrChange>
          </w:rPr>
          <w:t>was</w:t>
        </w:r>
      </w:ins>
      <w:ins w:id="90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9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92" w:author="Jordon Beijing" w:date="2020-08-15T13:59:00Z">
            <w:rPr>
              <w:sz w:val="24"/>
            </w:rPr>
          </w:rPrChange>
        </w:rPr>
        <w:t>coming</w:t>
      </w:r>
      <w:del w:id="93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94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95" w:author="Jordon Beijing" w:date="2020-08-15T13:59:00Z">
            <w:rPr>
              <w:sz w:val="24"/>
            </w:rPr>
          </w:rPrChange>
        </w:rPr>
        <w:t xml:space="preserve"> and we could not stop it</w:t>
      </w:r>
      <w:ins w:id="96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97" w:author="Jordon Beijing" w:date="2020-08-15T13:59:00Z">
              <w:rPr>
                <w:sz w:val="24"/>
              </w:rPr>
            </w:rPrChange>
          </w:rPr>
          <w:t>.</w:t>
        </w:r>
      </w:ins>
      <w:del w:id="98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99" w:author="Jordon Beijing" w:date="2020-08-15T13:59:00Z">
              <w:rPr>
                <w:sz w:val="24"/>
              </w:rPr>
            </w:rPrChange>
          </w:rPr>
          <w:delText>;</w:delText>
        </w:r>
      </w:del>
      <w:r>
        <w:rPr>
          <w:rFonts w:ascii="Times New Roman" w:hAnsi="Times New Roman" w:cs="Times New Roman"/>
          <w:sz w:val="24"/>
          <w:szCs w:val="24"/>
          <w:rPrChange w:id="100" w:author="Jordon Beijing" w:date="2020-08-15T13:59:00Z">
            <w:rPr>
              <w:sz w:val="24"/>
            </w:rPr>
          </w:rPrChange>
        </w:rPr>
        <w:t xml:space="preserve"> But life keep</w:t>
      </w:r>
      <w:ins w:id="101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102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103" w:author="Jordon Beijing" w:date="2020-08-15T13:59:00Z">
            <w:rPr>
              <w:sz w:val="24"/>
            </w:rPr>
          </w:rPrChange>
        </w:rPr>
        <w:t xml:space="preserve"> moving on</w:t>
      </w:r>
      <w:ins w:id="104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105" w:author="Jordon Beijing" w:date="2020-08-15T13:59:00Z">
              <w:rPr>
                <w:sz w:val="24"/>
              </w:rPr>
            </w:rPrChange>
          </w:rPr>
          <w:t>;</w:t>
        </w:r>
      </w:ins>
      <w:del w:id="106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107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108" w:author="Jordon Beijing" w:date="2020-08-15T13:59:00Z">
            <w:rPr>
              <w:sz w:val="24"/>
            </w:rPr>
          </w:rPrChange>
        </w:rPr>
        <w:t xml:space="preserve"> time would not stop because of these trouble</w:t>
      </w:r>
      <w:ins w:id="109" w:author="Jordon Beijing" w:date="2020-08-14T23:46:00Z">
        <w:r>
          <w:rPr>
            <w:rFonts w:ascii="Times New Roman" w:hAnsi="Times New Roman" w:cs="Times New Roman"/>
            <w:sz w:val="24"/>
            <w:szCs w:val="24"/>
            <w:rPrChange w:id="110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111" w:author="Jordon Beijing" w:date="2020-08-15T13:59:00Z">
            <w:rPr>
              <w:sz w:val="24"/>
            </w:rPr>
          </w:rPrChange>
        </w:rPr>
        <w:t>.</w:t>
      </w:r>
      <w:r>
        <w:rPr>
          <w:rFonts w:ascii="Times New Roman" w:hAnsi="Times New Roman" w:cs="Times New Roman"/>
          <w:sz w:val="24"/>
          <w:szCs w:val="24"/>
          <w:rPrChange w:id="112" w:author="Jordon Beijing" w:date="2020-08-15T13:59:00Z">
            <w:rPr/>
          </w:rPrChange>
        </w:rPr>
        <w:t xml:space="preserve"> </w:t>
      </w:r>
      <w:ins w:id="113" w:author="Jordon Beijing" w:date="2020-08-15T13:58:00Z">
        <w:r>
          <w:rPr>
            <w:rFonts w:ascii="Times New Roman" w:hAnsi="Times New Roman" w:cs="Times New Roman"/>
            <w:sz w:val="24"/>
            <w:szCs w:val="24"/>
            <w:rPrChange w:id="114" w:author="Jordon Beijing" w:date="2020-08-15T13:59:00Z">
              <w:rPr/>
            </w:rPrChange>
          </w:rPr>
          <w:t>I ask myself, “</w:t>
        </w:r>
      </w:ins>
      <w:r>
        <w:rPr>
          <w:rFonts w:ascii="Times New Roman" w:hAnsi="Times New Roman" w:cs="Times New Roman"/>
          <w:sz w:val="24"/>
          <w:szCs w:val="24"/>
          <w:rPrChange w:id="115" w:author="Jordon Beijing" w:date="2020-08-15T13:59:00Z">
            <w:rPr>
              <w:sz w:val="24"/>
            </w:rPr>
          </w:rPrChange>
        </w:rPr>
        <w:t xml:space="preserve">It is not the </w:t>
      </w:r>
      <w:r>
        <w:rPr>
          <w:rFonts w:ascii="Times New Roman" w:hAnsi="Times New Roman" w:cs="Times New Roman"/>
          <w:sz w:val="24"/>
          <w:szCs w:val="24"/>
          <w:rPrChange w:id="116" w:author="Jordon Beijing" w:date="2020-08-15T13:59:00Z">
            <w:rPr>
              <w:sz w:val="24"/>
            </w:rPr>
          </w:rPrChange>
        </w:rPr>
        <w:t>world that makes you too disappointed</w:t>
      </w:r>
      <w:ins w:id="117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18" w:author="Jordon Beijing" w:date="2020-08-15T13:59:00Z">
              <w:rPr>
                <w:sz w:val="24"/>
              </w:rPr>
            </w:rPrChange>
          </w:rPr>
          <w:t>?</w:t>
        </w:r>
      </w:ins>
      <w:del w:id="119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20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121" w:author="Jordon Beijing" w:date="2020-08-15T13:59:00Z">
            <w:rPr>
              <w:sz w:val="24"/>
            </w:rPr>
          </w:rPrChange>
        </w:rPr>
        <w:t xml:space="preserve"> </w:t>
      </w:r>
      <w:del w:id="122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23" w:author="Jordon Beijing" w:date="2020-08-15T13:59:00Z">
              <w:rPr>
                <w:sz w:val="24"/>
              </w:rPr>
            </w:rPrChange>
          </w:rPr>
          <w:delText xml:space="preserve">is </w:delText>
        </w:r>
      </w:del>
      <w:ins w:id="124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25" w:author="Jordon Beijing" w:date="2020-08-15T13:59:00Z">
              <w:rPr>
                <w:sz w:val="24"/>
              </w:rPr>
            </w:rPrChange>
          </w:rPr>
          <w:t>Do</w:t>
        </w:r>
      </w:ins>
      <w:ins w:id="126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27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128" w:author="Jordon Beijing" w:date="2020-08-15T13:59:00Z">
            <w:rPr>
              <w:sz w:val="24"/>
            </w:rPr>
          </w:rPrChange>
        </w:rPr>
        <w:t xml:space="preserve">you </w:t>
      </w:r>
      <w:ins w:id="129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30" w:author="Jordon Beijing" w:date="2020-08-15T13:59:00Z">
              <w:rPr>
                <w:sz w:val="24"/>
              </w:rPr>
            </w:rPrChange>
          </w:rPr>
          <w:t xml:space="preserve">not </w:t>
        </w:r>
      </w:ins>
      <w:r>
        <w:rPr>
          <w:rFonts w:ascii="Times New Roman" w:hAnsi="Times New Roman" w:cs="Times New Roman"/>
          <w:sz w:val="24"/>
          <w:szCs w:val="24"/>
          <w:rPrChange w:id="131" w:author="Jordon Beijing" w:date="2020-08-15T13:59:00Z">
            <w:rPr>
              <w:sz w:val="24"/>
            </w:rPr>
          </w:rPrChange>
        </w:rPr>
        <w:t xml:space="preserve">have too much expectation </w:t>
      </w:r>
      <w:del w:id="132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33" w:author="Jordon Beijing" w:date="2020-08-15T13:59:00Z">
              <w:rPr>
                <w:sz w:val="24"/>
              </w:rPr>
            </w:rPrChange>
          </w:rPr>
          <w:delText xml:space="preserve">to </w:delText>
        </w:r>
      </w:del>
      <w:ins w:id="134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35" w:author="Jordon Beijing" w:date="2020-08-15T13:59:00Z">
              <w:rPr>
                <w:sz w:val="24"/>
              </w:rPr>
            </w:rPrChange>
          </w:rPr>
          <w:t>of</w:t>
        </w:r>
      </w:ins>
      <w:ins w:id="136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37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138" w:author="Jordon Beijing" w:date="2020-08-15T13:59:00Z">
            <w:rPr>
              <w:sz w:val="24"/>
            </w:rPr>
          </w:rPrChange>
        </w:rPr>
        <w:t>the world</w:t>
      </w:r>
      <w:ins w:id="139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40" w:author="Jordon Beijing" w:date="2020-08-15T13:59:00Z">
              <w:rPr>
                <w:sz w:val="24"/>
              </w:rPr>
            </w:rPrChange>
          </w:rPr>
          <w:t>?</w:t>
        </w:r>
      </w:ins>
      <w:ins w:id="141" w:author="Jordon Beijing" w:date="2020-08-15T13:58:00Z">
        <w:r>
          <w:rPr>
            <w:rFonts w:ascii="Times New Roman" w:hAnsi="Times New Roman" w:cs="Times New Roman"/>
            <w:sz w:val="24"/>
            <w:szCs w:val="24"/>
            <w:rPrChange w:id="142" w:author="Jordon Beijing" w:date="2020-08-15T13:59:00Z">
              <w:rPr>
                <w:sz w:val="24"/>
              </w:rPr>
            </w:rPrChange>
          </w:rPr>
          <w:t>”</w:t>
        </w:r>
      </w:ins>
      <w:del w:id="143" w:author="Jordon Beijing" w:date="2020-08-14T23:47:00Z">
        <w:r>
          <w:rPr>
            <w:rFonts w:ascii="Times New Roman" w:hAnsi="Times New Roman" w:cs="Times New Roman"/>
            <w:sz w:val="24"/>
            <w:szCs w:val="24"/>
            <w:rPrChange w:id="144" w:author="Jordon Beijing" w:date="2020-08-15T13:59:00Z">
              <w:rPr>
                <w:sz w:val="24"/>
              </w:rPr>
            </w:rPrChange>
          </w:rPr>
          <w:delText>.</w:delText>
        </w:r>
      </w:del>
      <w:r>
        <w:rPr>
          <w:rFonts w:ascii="Times New Roman" w:hAnsi="Times New Roman" w:cs="Times New Roman"/>
          <w:sz w:val="24"/>
          <w:szCs w:val="24"/>
          <w:rPrChange w:id="145" w:author="Jordon Beijing" w:date="2020-08-15T13:59:00Z">
            <w:rPr>
              <w:sz w:val="24"/>
            </w:rPr>
          </w:rPrChange>
        </w:rPr>
        <w:t xml:space="preserve"> The </w:t>
      </w:r>
      <w:del w:id="146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47" w:author="Jordon Beijing" w:date="2020-08-15T13:59:00Z">
              <w:rPr>
                <w:sz w:val="24"/>
              </w:rPr>
            </w:rPrChange>
          </w:rPr>
          <w:delText xml:space="preserve">thing that </w:delText>
        </w:r>
      </w:del>
      <w:r>
        <w:rPr>
          <w:rFonts w:ascii="Times New Roman" w:hAnsi="Times New Roman" w:cs="Times New Roman"/>
          <w:sz w:val="24"/>
          <w:szCs w:val="24"/>
          <w:rPrChange w:id="148" w:author="Jordon Beijing" w:date="2020-08-15T13:59:00Z">
            <w:rPr>
              <w:sz w:val="24"/>
            </w:rPr>
          </w:rPrChange>
        </w:rPr>
        <w:t>unexpect</w:t>
      </w:r>
      <w:ins w:id="149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50" w:author="Jordon Beijing" w:date="2020-08-15T13:59:00Z">
              <w:rPr>
                <w:sz w:val="24"/>
              </w:rPr>
            </w:rPrChange>
          </w:rPr>
          <w:t xml:space="preserve">ed </w:t>
        </w:r>
      </w:ins>
      <w:ins w:id="151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52" w:author="Jordon Beijing" w:date="2020-08-15T13:59:00Z">
              <w:rPr>
                <w:sz w:val="24"/>
              </w:rPr>
            </w:rPrChange>
          </w:rPr>
          <w:t>thing that</w:t>
        </w:r>
      </w:ins>
      <w:del w:id="153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54" w:author="Jordon Beijing" w:date="2020-08-15T13:59:00Z">
              <w:rPr>
                <w:sz w:val="24"/>
              </w:rPr>
            </w:rPrChange>
          </w:rPr>
          <w:delText>ly</w:delText>
        </w:r>
      </w:del>
      <w:r>
        <w:rPr>
          <w:rFonts w:ascii="Times New Roman" w:hAnsi="Times New Roman" w:cs="Times New Roman"/>
          <w:sz w:val="24"/>
          <w:szCs w:val="24"/>
          <w:rPrChange w:id="155" w:author="Jordon Beijing" w:date="2020-08-15T13:59:00Z">
            <w:rPr>
              <w:sz w:val="24"/>
            </w:rPr>
          </w:rPrChange>
        </w:rPr>
        <w:t xml:space="preserve"> </w:t>
      </w:r>
      <w:del w:id="156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57" w:author="Jordon Beijing" w:date="2020-08-15T13:59:00Z">
              <w:rPr>
                <w:sz w:val="24"/>
              </w:rPr>
            </w:rPrChange>
          </w:rPr>
          <w:delText xml:space="preserve">just </w:delText>
        </w:r>
      </w:del>
      <w:ins w:id="158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59" w:author="Jordon Beijing" w:date="2020-08-15T13:59:00Z">
              <w:rPr>
                <w:sz w:val="24"/>
              </w:rPr>
            </w:rPrChange>
          </w:rPr>
          <w:t>has</w:t>
        </w:r>
      </w:ins>
      <w:ins w:id="160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6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162" w:author="Jordon Beijing" w:date="2020-08-15T13:59:00Z">
            <w:rPr>
              <w:sz w:val="24"/>
            </w:rPr>
          </w:rPrChange>
        </w:rPr>
        <w:t>happen</w:t>
      </w:r>
      <w:ins w:id="163" w:author="Jordon Beijing" w:date="2020-08-15T13:58:00Z">
        <w:r>
          <w:rPr>
            <w:rFonts w:ascii="Times New Roman" w:hAnsi="Times New Roman" w:cs="Times New Roman"/>
            <w:sz w:val="24"/>
            <w:szCs w:val="24"/>
            <w:rPrChange w:id="164" w:author="Jordon Beijing" w:date="2020-08-15T13:59:00Z">
              <w:rPr>
                <w:sz w:val="24"/>
              </w:rPr>
            </w:rPrChange>
          </w:rPr>
          <w:t>ed</w:t>
        </w:r>
      </w:ins>
      <w:r>
        <w:rPr>
          <w:rFonts w:ascii="Times New Roman" w:hAnsi="Times New Roman" w:cs="Times New Roman"/>
          <w:sz w:val="24"/>
          <w:szCs w:val="24"/>
          <w:rPrChange w:id="165" w:author="Jordon Beijing" w:date="2020-08-15T13:59:00Z">
            <w:rPr>
              <w:sz w:val="24"/>
            </w:rPr>
          </w:rPrChange>
        </w:rPr>
        <w:t xml:space="preserve"> to me </w:t>
      </w:r>
      <w:del w:id="166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67" w:author="Jordon Beijing" w:date="2020-08-15T13:59:00Z">
              <w:rPr>
                <w:sz w:val="24"/>
              </w:rPr>
            </w:rPrChange>
          </w:rPr>
          <w:delText>or anybody</w:delText>
        </w:r>
      </w:del>
      <w:ins w:id="168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69" w:author="Jordon Beijing" w:date="2020-08-15T13:59:00Z">
              <w:rPr>
                <w:sz w:val="24"/>
              </w:rPr>
            </w:rPrChange>
          </w:rPr>
          <w:t>and everybody else</w:t>
        </w:r>
      </w:ins>
      <w:r>
        <w:rPr>
          <w:rFonts w:ascii="Times New Roman" w:hAnsi="Times New Roman" w:cs="Times New Roman"/>
          <w:sz w:val="24"/>
          <w:szCs w:val="24"/>
          <w:rPrChange w:id="170" w:author="Jordon Beijing" w:date="2020-08-15T13:59:00Z">
            <w:rPr>
              <w:sz w:val="24"/>
            </w:rPr>
          </w:rPrChange>
        </w:rPr>
        <w:t xml:space="preserve"> </w:t>
      </w:r>
      <w:del w:id="171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72" w:author="Jordon Beijing" w:date="2020-08-15T13:59:00Z">
              <w:rPr>
                <w:sz w:val="24"/>
              </w:rPr>
            </w:rPrChange>
          </w:rPr>
          <w:delText xml:space="preserve">was </w:delText>
        </w:r>
      </w:del>
      <w:ins w:id="173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74" w:author="Jordon Beijing" w:date="2020-08-15T13:59:00Z">
              <w:rPr>
                <w:sz w:val="24"/>
              </w:rPr>
            </w:rPrChange>
          </w:rPr>
          <w:t>is</w:t>
        </w:r>
      </w:ins>
      <w:ins w:id="175" w:author="Jordon Beijing" w:date="2020-08-15T13:57:00Z">
        <w:r>
          <w:rPr>
            <w:rFonts w:ascii="Times New Roman" w:hAnsi="Times New Roman" w:cs="Times New Roman"/>
            <w:sz w:val="24"/>
            <w:szCs w:val="24"/>
            <w:rPrChange w:id="176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177" w:author="Jordon Beijing" w:date="2020-08-15T13:59:00Z">
            <w:rPr>
              <w:sz w:val="24"/>
            </w:rPr>
          </w:rPrChange>
        </w:rPr>
        <w:t>the coronavirus.</w:t>
      </w:r>
      <w:del w:id="178" w:author="Jordon Beijing" w:date="2020-08-14T23:48:00Z">
        <w:r>
          <w:rPr>
            <w:rFonts w:ascii="Times New Roman" w:hAnsi="Times New Roman" w:cs="Times New Roman"/>
            <w:sz w:val="24"/>
            <w:szCs w:val="24"/>
            <w:rPrChange w:id="179" w:author="Jordon Beijing" w:date="2020-08-15T13:59:00Z">
              <w:rPr>
                <w:sz w:val="24"/>
              </w:rPr>
            </w:rPrChange>
          </w:rPr>
          <w:delText xml:space="preserve"> </w:delText>
        </w:r>
      </w:del>
    </w:p>
    <w:p>
      <w:pPr>
        <w:ind w:firstLine="960" w:firstLineChars="400"/>
        <w:rPr>
          <w:rFonts w:ascii="Times New Roman" w:hAnsi="Times New Roman" w:cs="Times New Roman"/>
          <w:sz w:val="24"/>
          <w:szCs w:val="24"/>
          <w:rPrChange w:id="180" w:author="Jordon Beijing" w:date="2020-08-15T13:59:00Z">
            <w:rPr>
              <w:sz w:val="24"/>
            </w:rPr>
          </w:rPrChange>
        </w:rPr>
      </w:pPr>
      <w:ins w:id="181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82" w:author="Jordon Beijing" w:date="2020-08-15T13:59:00Z">
              <w:rPr>
                <w:sz w:val="24"/>
              </w:rPr>
            </w:rPrChange>
          </w:rPr>
          <w:t>The c</w:t>
        </w:r>
      </w:ins>
      <w:del w:id="183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84" w:author="Jordon Beijing" w:date="2020-08-15T13:59:00Z">
              <w:rPr>
                <w:sz w:val="24"/>
              </w:rPr>
            </w:rPrChange>
          </w:rPr>
          <w:delText>C</w:delText>
        </w:r>
      </w:del>
      <w:r>
        <w:rPr>
          <w:rFonts w:ascii="Times New Roman" w:hAnsi="Times New Roman" w:cs="Times New Roman"/>
          <w:sz w:val="24"/>
          <w:szCs w:val="24"/>
          <w:rPrChange w:id="185" w:author="Jordon Beijing" w:date="2020-08-15T13:59:00Z">
            <w:rPr>
              <w:sz w:val="24"/>
            </w:rPr>
          </w:rPrChange>
        </w:rPr>
        <w:t>oronavirus</w:t>
      </w:r>
      <w:ins w:id="186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87" w:author="Jordon Beijing" w:date="2020-08-15T13:59:00Z">
              <w:rPr>
                <w:sz w:val="24"/>
              </w:rPr>
            </w:rPrChange>
          </w:rPr>
          <w:t xml:space="preserve"> has</w:t>
        </w:r>
      </w:ins>
      <w:r>
        <w:rPr>
          <w:rFonts w:ascii="Times New Roman" w:hAnsi="Times New Roman" w:cs="Times New Roman"/>
          <w:sz w:val="24"/>
          <w:szCs w:val="24"/>
          <w:rPrChange w:id="188" w:author="Jordon Beijing" w:date="2020-08-15T13:59:00Z">
            <w:rPr>
              <w:sz w:val="24"/>
            </w:rPr>
          </w:rPrChange>
        </w:rPr>
        <w:t xml:space="preserve"> cause a lot of events </w:t>
      </w:r>
      <w:ins w:id="189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90" w:author="Jordon Beijing" w:date="2020-08-15T13:59:00Z">
              <w:rPr>
                <w:sz w:val="24"/>
              </w:rPr>
            </w:rPrChange>
          </w:rPr>
          <w:t xml:space="preserve">to </w:t>
        </w:r>
      </w:ins>
      <w:r>
        <w:rPr>
          <w:rFonts w:ascii="Times New Roman" w:hAnsi="Times New Roman" w:cs="Times New Roman"/>
          <w:sz w:val="24"/>
          <w:szCs w:val="24"/>
          <w:rPrChange w:id="191" w:author="Jordon Beijing" w:date="2020-08-15T13:59:00Z">
            <w:rPr>
              <w:sz w:val="24"/>
            </w:rPr>
          </w:rPrChange>
        </w:rPr>
        <w:t>happen</w:t>
      </w:r>
      <w:del w:id="192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93" w:author="Jordon Beijing" w:date="2020-08-15T13:59:00Z">
              <w:rPr>
                <w:sz w:val="24"/>
              </w:rPr>
            </w:rPrChange>
          </w:rPr>
          <w:delText>ed</w:delText>
        </w:r>
      </w:del>
      <w:r>
        <w:rPr>
          <w:rFonts w:ascii="Times New Roman" w:hAnsi="Times New Roman" w:cs="Times New Roman"/>
          <w:sz w:val="24"/>
          <w:szCs w:val="24"/>
          <w:rPrChange w:id="194" w:author="Jordon Beijing" w:date="2020-08-15T13:59:00Z">
            <w:rPr>
              <w:sz w:val="24"/>
            </w:rPr>
          </w:rPrChange>
        </w:rPr>
        <w:t>, most</w:t>
      </w:r>
      <w:ins w:id="195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96" w:author="Jordon Beijing" w:date="2020-08-15T13:59:00Z">
              <w:rPr>
                <w:sz w:val="24"/>
              </w:rPr>
            </w:rPrChange>
          </w:rPr>
          <w:t xml:space="preserve">ly </w:t>
        </w:r>
      </w:ins>
      <w:del w:id="197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198" w:author="Jordon Beijing" w:date="2020-08-15T13:59:00Z">
              <w:rPr>
                <w:sz w:val="24"/>
              </w:rPr>
            </w:rPrChange>
          </w:rPr>
          <w:delText xml:space="preserve"> </w:delText>
        </w:r>
      </w:del>
      <w:del w:id="199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200" w:author="Jordon Beijing" w:date="2020-08-15T13:59:00Z">
              <w:rPr>
                <w:sz w:val="24"/>
              </w:rPr>
            </w:rPrChange>
          </w:rPr>
          <w:delText xml:space="preserve">of it was </w:delText>
        </w:r>
      </w:del>
      <w:r>
        <w:rPr>
          <w:rFonts w:ascii="Times New Roman" w:hAnsi="Times New Roman" w:cs="Times New Roman"/>
          <w:sz w:val="24"/>
          <w:szCs w:val="24"/>
          <w:rPrChange w:id="201" w:author="Jordon Beijing" w:date="2020-08-15T13:59:00Z">
            <w:rPr>
              <w:sz w:val="24"/>
            </w:rPr>
          </w:rPrChange>
        </w:rPr>
        <w:t xml:space="preserve">negative. </w:t>
      </w:r>
      <w:del w:id="202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203" w:author="Jordon Beijing" w:date="2020-08-15T13:59:00Z">
              <w:rPr>
                <w:sz w:val="24"/>
              </w:rPr>
            </w:rPrChange>
          </w:rPr>
          <w:delText xml:space="preserve">I’m </w:delText>
        </w:r>
      </w:del>
      <w:ins w:id="204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205" w:author="Jordon Beijing" w:date="2020-08-15T13:59:00Z">
              <w:rPr>
                <w:sz w:val="24"/>
              </w:rPr>
            </w:rPrChange>
          </w:rPr>
          <w:t>I was</w:t>
        </w:r>
      </w:ins>
      <w:ins w:id="206" w:author="Jordon Beijing" w:date="2020-08-14T23:52:00Z">
        <w:r>
          <w:rPr>
            <w:rFonts w:ascii="Times New Roman" w:hAnsi="Times New Roman" w:cs="Times New Roman"/>
            <w:sz w:val="24"/>
            <w:szCs w:val="24"/>
            <w:rPrChange w:id="207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08" w:author="Jordon Beijing" w:date="2020-08-15T13:59:00Z">
            <w:rPr>
              <w:sz w:val="24"/>
            </w:rPr>
          </w:rPrChange>
        </w:rPr>
        <w:t xml:space="preserve">stuck at home for </w:t>
      </w:r>
      <w:ins w:id="209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10" w:author="Jordon Beijing" w:date="2020-08-15T13:59:00Z">
              <w:rPr>
                <w:sz w:val="24"/>
              </w:rPr>
            </w:rPrChange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  <w:rPrChange w:id="211" w:author="Jordon Beijing" w:date="2020-08-15T13:59:00Z">
            <w:rPr>
              <w:sz w:val="24"/>
            </w:rPr>
          </w:rPrChange>
        </w:rPr>
        <w:t>mo</w:t>
      </w:r>
      <w:r>
        <w:rPr>
          <w:rFonts w:ascii="Times New Roman" w:hAnsi="Times New Roman" w:cs="Times New Roman"/>
          <w:sz w:val="24"/>
          <w:szCs w:val="24"/>
          <w:rPrChange w:id="212" w:author="Jordon Beijing" w:date="2020-08-15T13:59:00Z">
            <w:rPr>
              <w:sz w:val="24"/>
            </w:rPr>
          </w:rPrChange>
        </w:rPr>
        <w:t>nth, and I could not go out. The positive thing</w:t>
      </w:r>
      <w:ins w:id="213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14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215" w:author="Jordon Beijing" w:date="2020-08-15T13:59:00Z">
            <w:rPr>
              <w:sz w:val="24"/>
            </w:rPr>
          </w:rPrChange>
        </w:rPr>
        <w:t xml:space="preserve"> that happened </w:t>
      </w:r>
      <w:del w:id="216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17" w:author="Jordon Beijing" w:date="2020-08-15T13:59:00Z">
              <w:rPr>
                <w:sz w:val="24"/>
              </w:rPr>
            </w:rPrChange>
          </w:rPr>
          <w:delText xml:space="preserve">was </w:delText>
        </w:r>
      </w:del>
      <w:ins w:id="218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19" w:author="Jordon Beijing" w:date="2020-08-15T13:59:00Z">
              <w:rPr>
                <w:sz w:val="24"/>
              </w:rPr>
            </w:rPrChange>
          </w:rPr>
          <w:t>were</w:t>
        </w:r>
      </w:ins>
      <w:ins w:id="220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2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22" w:author="Jordon Beijing" w:date="2020-08-15T13:59:00Z">
            <w:rPr>
              <w:sz w:val="24"/>
            </w:rPr>
          </w:rPrChange>
        </w:rPr>
        <w:t xml:space="preserve">that I </w:t>
      </w:r>
      <w:del w:id="223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24" w:author="Jordon Beijing" w:date="2020-08-15T13:59:00Z">
              <w:rPr>
                <w:sz w:val="24"/>
              </w:rPr>
            </w:rPrChange>
          </w:rPr>
          <w:delText xml:space="preserve">have </w:delText>
        </w:r>
      </w:del>
      <w:ins w:id="225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26" w:author="Jordon Beijing" w:date="2020-08-15T13:59:00Z">
              <w:rPr>
                <w:sz w:val="24"/>
              </w:rPr>
            </w:rPrChange>
          </w:rPr>
          <w:t>had</w:t>
        </w:r>
      </w:ins>
      <w:ins w:id="227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28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29" w:author="Jordon Beijing" w:date="2020-08-15T13:59:00Z">
            <w:rPr>
              <w:sz w:val="24"/>
            </w:rPr>
          </w:rPrChange>
        </w:rPr>
        <w:t xml:space="preserve">more time together with my family; and </w:t>
      </w:r>
      <w:ins w:id="230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31" w:author="Jordon Beijing" w:date="2020-08-15T13:59:00Z">
              <w:rPr>
                <w:sz w:val="24"/>
              </w:rPr>
            </w:rPrChange>
          </w:rPr>
          <w:t xml:space="preserve">also </w:t>
        </w:r>
      </w:ins>
      <w:del w:id="232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33" w:author="Jordon Beijing" w:date="2020-08-15T13:59:00Z">
              <w:rPr>
                <w:sz w:val="24"/>
              </w:rPr>
            </w:rPrChange>
          </w:rPr>
          <w:delText xml:space="preserve">second </w:delText>
        </w:r>
      </w:del>
      <w:del w:id="234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35" w:author="Jordon Beijing" w:date="2020-08-15T13:59:00Z">
              <w:rPr>
                <w:sz w:val="24"/>
              </w:rPr>
            </w:rPrChange>
          </w:rPr>
          <w:delText xml:space="preserve">is </w:delText>
        </w:r>
      </w:del>
      <w:r>
        <w:rPr>
          <w:rFonts w:ascii="Times New Roman" w:hAnsi="Times New Roman" w:cs="Times New Roman"/>
          <w:sz w:val="24"/>
          <w:szCs w:val="24"/>
          <w:rPrChange w:id="236" w:author="Jordon Beijing" w:date="2020-08-15T13:59:00Z">
            <w:rPr>
              <w:sz w:val="24"/>
            </w:rPr>
          </w:rPrChange>
        </w:rPr>
        <w:t>that I ha</w:t>
      </w:r>
      <w:ins w:id="237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38" w:author="Jordon Beijing" w:date="2020-08-15T13:59:00Z">
              <w:rPr>
                <w:sz w:val="24"/>
              </w:rPr>
            </w:rPrChange>
          </w:rPr>
          <w:t>d</w:t>
        </w:r>
      </w:ins>
      <w:del w:id="239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40" w:author="Jordon Beijing" w:date="2020-08-15T13:59:00Z">
              <w:rPr>
                <w:sz w:val="24"/>
              </w:rPr>
            </w:rPrChange>
          </w:rPr>
          <w:delText>v</w:delText>
        </w:r>
      </w:del>
      <w:del w:id="241" w:author="Jordon Beijing" w:date="2020-08-14T23:53:00Z">
        <w:r>
          <w:rPr>
            <w:rFonts w:ascii="Times New Roman" w:hAnsi="Times New Roman" w:cs="Times New Roman"/>
            <w:sz w:val="24"/>
            <w:szCs w:val="24"/>
            <w:rPrChange w:id="242" w:author="Jordon Beijing" w:date="2020-08-15T13:59:00Z">
              <w:rPr>
                <w:sz w:val="24"/>
              </w:rPr>
            </w:rPrChange>
          </w:rPr>
          <w:delText>e</w:delText>
        </w:r>
      </w:del>
      <w:r>
        <w:rPr>
          <w:rFonts w:ascii="Times New Roman" w:hAnsi="Times New Roman" w:cs="Times New Roman"/>
          <w:sz w:val="24"/>
          <w:szCs w:val="24"/>
          <w:rPrChange w:id="243" w:author="Jordon Beijing" w:date="2020-08-15T13:59:00Z">
            <w:rPr>
              <w:sz w:val="24"/>
            </w:rPr>
          </w:rPrChange>
        </w:rPr>
        <w:t xml:space="preserve"> more time to study </w:t>
      </w:r>
      <w:ins w:id="244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45" w:author="Jordon Beijing" w:date="2020-08-15T13:59:00Z">
              <w:rPr>
                <w:sz w:val="24"/>
              </w:rPr>
            </w:rPrChange>
          </w:rPr>
          <w:t xml:space="preserve">by </w:t>
        </w:r>
      </w:ins>
      <w:r>
        <w:rPr>
          <w:rFonts w:ascii="Times New Roman" w:hAnsi="Times New Roman" w:cs="Times New Roman"/>
          <w:sz w:val="24"/>
          <w:szCs w:val="24"/>
          <w:rPrChange w:id="246" w:author="Jordon Beijing" w:date="2020-08-15T13:59:00Z">
            <w:rPr>
              <w:sz w:val="24"/>
            </w:rPr>
          </w:rPrChange>
        </w:rPr>
        <w:t xml:space="preserve">myself. The negative things </w:t>
      </w:r>
      <w:ins w:id="247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48" w:author="Jordon Beijing" w:date="2020-08-15T13:59:00Z">
              <w:rPr>
                <w:sz w:val="24"/>
              </w:rPr>
            </w:rPrChange>
          </w:rPr>
          <w:t xml:space="preserve">that </w:t>
        </w:r>
      </w:ins>
      <w:r>
        <w:rPr>
          <w:rFonts w:ascii="Times New Roman" w:hAnsi="Times New Roman" w:cs="Times New Roman"/>
          <w:sz w:val="24"/>
          <w:szCs w:val="24"/>
          <w:rPrChange w:id="249" w:author="Jordon Beijing" w:date="2020-08-15T13:59:00Z">
            <w:rPr>
              <w:sz w:val="24"/>
            </w:rPr>
          </w:rPrChange>
        </w:rPr>
        <w:t>happen</w:t>
      </w:r>
      <w:ins w:id="250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51" w:author="Jordon Beijing" w:date="2020-08-15T13:59:00Z">
              <w:rPr>
                <w:sz w:val="24"/>
              </w:rPr>
            </w:rPrChange>
          </w:rPr>
          <w:t>ed</w:t>
        </w:r>
      </w:ins>
      <w:r>
        <w:rPr>
          <w:rFonts w:ascii="Times New Roman" w:hAnsi="Times New Roman" w:cs="Times New Roman"/>
          <w:sz w:val="24"/>
          <w:szCs w:val="24"/>
          <w:rPrChange w:id="252" w:author="Jordon Beijing" w:date="2020-08-15T13:59:00Z">
            <w:rPr>
              <w:sz w:val="24"/>
            </w:rPr>
          </w:rPrChange>
        </w:rPr>
        <w:t xml:space="preserve"> </w:t>
      </w:r>
      <w:del w:id="253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54" w:author="Jordon Beijing" w:date="2020-08-15T13:59:00Z">
              <w:rPr>
                <w:sz w:val="24"/>
              </w:rPr>
            </w:rPrChange>
          </w:rPr>
          <w:delText xml:space="preserve">was </w:delText>
        </w:r>
      </w:del>
      <w:ins w:id="255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56" w:author="Jordon Beijing" w:date="2020-08-15T13:59:00Z">
              <w:rPr>
                <w:sz w:val="24"/>
              </w:rPr>
            </w:rPrChange>
          </w:rPr>
          <w:t>were</w:t>
        </w:r>
      </w:ins>
      <w:ins w:id="257" w:author="Jordon Beijing" w:date="2020-08-14T23:54:00Z">
        <w:r>
          <w:rPr>
            <w:rFonts w:ascii="Times New Roman" w:hAnsi="Times New Roman" w:cs="Times New Roman"/>
            <w:sz w:val="24"/>
            <w:szCs w:val="24"/>
            <w:rPrChange w:id="258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59" w:author="Jordon Beijing" w:date="2020-08-15T13:59:00Z">
            <w:rPr>
              <w:sz w:val="24"/>
            </w:rPr>
          </w:rPrChange>
        </w:rPr>
        <w:t xml:space="preserve">that I could not see my friend and my teacher, I could not </w:t>
      </w:r>
      <w:r>
        <w:rPr>
          <w:rFonts w:ascii="Times New Roman" w:hAnsi="Times New Roman" w:cs="Times New Roman"/>
          <w:sz w:val="24"/>
          <w:szCs w:val="24"/>
          <w:rPrChange w:id="260" w:author="Jordon Beijing" w:date="2020-08-15T13:59:00Z">
            <w:rPr>
              <w:sz w:val="24"/>
            </w:rPr>
          </w:rPrChange>
        </w:rPr>
        <w:t>breath the fresh air and I got fat.</w:t>
      </w:r>
      <w:r>
        <w:rPr>
          <w:rFonts w:ascii="Times New Roman" w:hAnsi="Times New Roman" w:cs="Times New Roman"/>
          <w:sz w:val="24"/>
          <w:szCs w:val="24"/>
          <w:rPrChange w:id="261" w:author="Jordon Beijing" w:date="2020-08-15T13:59:00Z">
            <w:rPr/>
          </w:rPrChange>
        </w:rPr>
        <w:t xml:space="preserve"> </w:t>
      </w:r>
      <w:r>
        <w:rPr>
          <w:rFonts w:ascii="Times New Roman" w:hAnsi="Times New Roman" w:cs="Times New Roman"/>
          <w:sz w:val="24"/>
          <w:szCs w:val="24"/>
          <w:rPrChange w:id="262" w:author="Jordon Beijing" w:date="2020-08-15T13:59:00Z">
            <w:rPr>
              <w:sz w:val="24"/>
            </w:rPr>
          </w:rPrChange>
        </w:rPr>
        <w:t xml:space="preserve">If I compare </w:t>
      </w:r>
      <w:ins w:id="263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64" w:author="Jordon Beijing" w:date="2020-08-15T13:59:00Z">
              <w:rPr>
                <w:sz w:val="24"/>
              </w:rPr>
            </w:rPrChange>
          </w:rPr>
          <w:t xml:space="preserve">it </w:t>
        </w:r>
      </w:ins>
      <w:r>
        <w:rPr>
          <w:rFonts w:ascii="Times New Roman" w:hAnsi="Times New Roman" w:cs="Times New Roman"/>
          <w:sz w:val="24"/>
          <w:szCs w:val="24"/>
          <w:rPrChange w:id="265" w:author="Jordon Beijing" w:date="2020-08-15T13:59:00Z">
            <w:rPr>
              <w:sz w:val="24"/>
            </w:rPr>
          </w:rPrChange>
        </w:rPr>
        <w:t xml:space="preserve">with the time I used to go to school every day, I </w:t>
      </w:r>
      <w:del w:id="266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67" w:author="Jordon Beijing" w:date="2020-08-15T13:59:00Z">
              <w:rPr>
                <w:sz w:val="24"/>
              </w:rPr>
            </w:rPrChange>
          </w:rPr>
          <w:delText xml:space="preserve">will </w:delText>
        </w:r>
      </w:del>
      <w:ins w:id="268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69" w:author="Jordon Beijing" w:date="2020-08-15T13:59:00Z">
              <w:rPr>
                <w:sz w:val="24"/>
              </w:rPr>
            </w:rPrChange>
          </w:rPr>
          <w:t>would</w:t>
        </w:r>
      </w:ins>
      <w:ins w:id="270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7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72" w:author="Jordon Beijing" w:date="2020-08-15T13:59:00Z">
            <w:rPr>
              <w:sz w:val="24"/>
            </w:rPr>
          </w:rPrChange>
        </w:rPr>
        <w:t xml:space="preserve">still want to go to school. The difference between homeschool and </w:t>
      </w:r>
      <w:ins w:id="273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74" w:author="Jordon Beijing" w:date="2020-08-15T13:59:00Z">
              <w:rPr>
                <w:sz w:val="24"/>
              </w:rPr>
            </w:rPrChange>
          </w:rPr>
          <w:t xml:space="preserve">public </w:t>
        </w:r>
      </w:ins>
      <w:r>
        <w:rPr>
          <w:rFonts w:ascii="Times New Roman" w:hAnsi="Times New Roman" w:cs="Times New Roman"/>
          <w:sz w:val="24"/>
          <w:szCs w:val="24"/>
          <w:rPrChange w:id="275" w:author="Jordon Beijing" w:date="2020-08-15T13:59:00Z">
            <w:rPr>
              <w:sz w:val="24"/>
            </w:rPr>
          </w:rPrChange>
        </w:rPr>
        <w:t xml:space="preserve">school is that </w:t>
      </w:r>
      <w:ins w:id="276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77" w:author="Jordon Beijing" w:date="2020-08-15T13:59:00Z">
              <w:rPr>
                <w:sz w:val="24"/>
              </w:rPr>
            </w:rPrChange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  <w:rPrChange w:id="278" w:author="Jordon Beijing" w:date="2020-08-15T13:59:00Z">
            <w:rPr>
              <w:sz w:val="24"/>
            </w:rPr>
          </w:rPrChange>
        </w:rPr>
        <w:t>teacher will point out the key point of what you need to learn if you w</w:t>
      </w:r>
      <w:r>
        <w:rPr>
          <w:rFonts w:ascii="Times New Roman" w:hAnsi="Times New Roman" w:cs="Times New Roman"/>
          <w:sz w:val="24"/>
          <w:szCs w:val="24"/>
          <w:rPrChange w:id="279" w:author="Jordon Beijing" w:date="2020-08-15T13:59:00Z">
            <w:rPr>
              <w:sz w:val="24"/>
            </w:rPr>
          </w:rPrChange>
        </w:rPr>
        <w:t>ere in daily school</w:t>
      </w:r>
      <w:ins w:id="280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81" w:author="Jordon Beijing" w:date="2020-08-15T13:59:00Z">
              <w:rPr>
                <w:sz w:val="24"/>
              </w:rPr>
            </w:rPrChange>
          </w:rPr>
          <w:t>, but</w:t>
        </w:r>
      </w:ins>
      <w:del w:id="282" w:author="Jordon Beijing" w:date="2020-08-14T23:55:00Z">
        <w:r>
          <w:rPr>
            <w:rFonts w:ascii="Times New Roman" w:hAnsi="Times New Roman" w:cs="Times New Roman"/>
            <w:sz w:val="24"/>
            <w:szCs w:val="24"/>
            <w:rPrChange w:id="283" w:author="Jordon Beijing" w:date="2020-08-15T13:59:00Z">
              <w:rPr>
                <w:sz w:val="24"/>
              </w:rPr>
            </w:rPrChange>
          </w:rPr>
          <w:delText>;</w:delText>
        </w:r>
      </w:del>
      <w:r>
        <w:rPr>
          <w:rFonts w:ascii="Times New Roman" w:hAnsi="Times New Roman" w:cs="Times New Roman"/>
          <w:sz w:val="24"/>
          <w:szCs w:val="24"/>
          <w:rPrChange w:id="284" w:author="Jordon Beijing" w:date="2020-08-15T13:59:00Z">
            <w:rPr>
              <w:sz w:val="24"/>
            </w:rPr>
          </w:rPrChange>
        </w:rPr>
        <w:t xml:space="preserve"> in homeschool you need to </w:t>
      </w:r>
      <w:del w:id="285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286" w:author="Jordon Beijing" w:date="2020-08-15T13:59:00Z">
              <w:rPr>
                <w:sz w:val="24"/>
              </w:rPr>
            </w:rPrChange>
          </w:rPr>
          <w:delText xml:space="preserve">point </w:delText>
        </w:r>
      </w:del>
      <w:ins w:id="287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288" w:author="Jordon Beijing" w:date="2020-08-15T13:59:00Z">
              <w:rPr>
                <w:sz w:val="24"/>
              </w:rPr>
            </w:rPrChange>
          </w:rPr>
          <w:t>discover</w:t>
        </w:r>
      </w:ins>
      <w:ins w:id="289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290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291" w:author="Jordon Beijing" w:date="2020-08-15T13:59:00Z">
            <w:rPr>
              <w:sz w:val="24"/>
            </w:rPr>
          </w:rPrChange>
        </w:rPr>
        <w:t xml:space="preserve">the key point </w:t>
      </w:r>
      <w:del w:id="292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293" w:author="Jordon Beijing" w:date="2020-08-15T13:59:00Z">
              <w:rPr>
                <w:sz w:val="24"/>
              </w:rPr>
            </w:rPrChange>
          </w:rPr>
          <w:delText xml:space="preserve">out </w:delText>
        </w:r>
      </w:del>
      <w:r>
        <w:rPr>
          <w:rFonts w:ascii="Times New Roman" w:hAnsi="Times New Roman" w:cs="Times New Roman"/>
          <w:sz w:val="24"/>
          <w:szCs w:val="24"/>
          <w:rPrChange w:id="294" w:author="Jordon Beijing" w:date="2020-08-15T13:59:00Z">
            <w:rPr>
              <w:sz w:val="24"/>
            </w:rPr>
          </w:rPrChange>
        </w:rPr>
        <w:t xml:space="preserve">yourself, and you need to figure out the thing that you don’t understand </w:t>
      </w:r>
      <w:ins w:id="295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296" w:author="Jordon Beijing" w:date="2020-08-15T13:59:00Z">
              <w:rPr>
                <w:sz w:val="24"/>
              </w:rPr>
            </w:rPrChange>
          </w:rPr>
          <w:t xml:space="preserve">for </w:t>
        </w:r>
      </w:ins>
      <w:r>
        <w:rPr>
          <w:rFonts w:ascii="Times New Roman" w:hAnsi="Times New Roman" w:cs="Times New Roman"/>
          <w:sz w:val="24"/>
          <w:szCs w:val="24"/>
          <w:rPrChange w:id="297" w:author="Jordon Beijing" w:date="2020-08-15T13:59:00Z">
            <w:rPr>
              <w:sz w:val="24"/>
            </w:rPr>
          </w:rPrChange>
        </w:rPr>
        <w:t xml:space="preserve">yourself. </w:t>
      </w:r>
      <w:r>
        <w:rPr>
          <w:rFonts w:ascii="Times New Roman" w:hAnsi="Times New Roman" w:cs="Times New Roman"/>
          <w:sz w:val="24"/>
          <w:szCs w:val="24"/>
          <w:rPrChange w:id="298" w:author="Jordon Beijing" w:date="2020-08-15T13:59:00Z">
            <w:rPr>
              <w:sz w:val="24"/>
            </w:rPr>
          </w:rPrChange>
        </w:rPr>
        <w:br w:type="textWrapping"/>
      </w:r>
      <w:r>
        <w:rPr>
          <w:rFonts w:ascii="Times New Roman" w:hAnsi="Times New Roman" w:cs="Times New Roman"/>
          <w:sz w:val="24"/>
          <w:szCs w:val="24"/>
          <w:rPrChange w:id="299" w:author="Jordon Beijing" w:date="2020-08-15T13:59:00Z">
            <w:rPr>
              <w:sz w:val="24"/>
            </w:rPr>
          </w:rPrChange>
        </w:rPr>
        <w:t xml:space="preserve">        I think if anything like this epidemic </w:t>
      </w:r>
      <w:ins w:id="300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301" w:author="Jordon Beijing" w:date="2020-08-15T13:59:00Z">
              <w:rPr>
                <w:sz w:val="24"/>
              </w:rPr>
            </w:rPrChange>
          </w:rPr>
          <w:t xml:space="preserve">ever </w:t>
        </w:r>
      </w:ins>
      <w:r>
        <w:rPr>
          <w:rFonts w:ascii="Times New Roman" w:hAnsi="Times New Roman" w:cs="Times New Roman"/>
          <w:sz w:val="24"/>
          <w:szCs w:val="24"/>
          <w:rPrChange w:id="302" w:author="Jordon Beijing" w:date="2020-08-15T13:59:00Z">
            <w:rPr>
              <w:sz w:val="24"/>
            </w:rPr>
          </w:rPrChange>
        </w:rPr>
        <w:t>happen</w:t>
      </w:r>
      <w:ins w:id="303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304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305" w:author="Jordon Beijing" w:date="2020-08-15T13:59:00Z">
            <w:rPr>
              <w:sz w:val="24"/>
            </w:rPr>
          </w:rPrChange>
        </w:rPr>
        <w:t xml:space="preserve"> again</w:t>
      </w:r>
      <w:ins w:id="306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307" w:author="Jordon Beijing" w:date="2020-08-15T13:59:00Z">
              <w:rPr>
                <w:sz w:val="24"/>
              </w:rPr>
            </w:rPrChange>
          </w:rPr>
          <w:t>,</w:t>
        </w:r>
      </w:ins>
      <w:r>
        <w:rPr>
          <w:rFonts w:ascii="Times New Roman" w:hAnsi="Times New Roman" w:cs="Times New Roman"/>
          <w:sz w:val="24"/>
          <w:szCs w:val="24"/>
          <w:rPrChange w:id="308" w:author="Jordon Beijing" w:date="2020-08-15T13:59:00Z">
            <w:rPr>
              <w:sz w:val="24"/>
            </w:rPr>
          </w:rPrChange>
        </w:rPr>
        <w:t xml:space="preserve"> I </w:t>
      </w:r>
      <w:del w:id="309" w:author="Jordon Beijing" w:date="2020-08-15T00:02:00Z">
        <w:r>
          <w:rPr>
            <w:rFonts w:ascii="Times New Roman" w:hAnsi="Times New Roman" w:cs="Times New Roman"/>
            <w:sz w:val="24"/>
            <w:szCs w:val="24"/>
            <w:rPrChange w:id="310" w:author="Jordon Beijing" w:date="2020-08-15T13:59:00Z">
              <w:rPr>
                <w:sz w:val="24"/>
              </w:rPr>
            </w:rPrChange>
          </w:rPr>
          <w:delText xml:space="preserve">will </w:delText>
        </w:r>
      </w:del>
      <w:ins w:id="311" w:author="Jordon Beijing" w:date="2020-08-15T00:02:00Z">
        <w:r>
          <w:rPr>
            <w:rFonts w:ascii="Times New Roman" w:hAnsi="Times New Roman" w:cs="Times New Roman"/>
            <w:sz w:val="24"/>
            <w:szCs w:val="24"/>
            <w:rPrChange w:id="312" w:author="Jordon Beijing" w:date="2020-08-15T13:59:00Z">
              <w:rPr>
                <w:sz w:val="24"/>
              </w:rPr>
            </w:rPrChange>
          </w:rPr>
          <w:t>would</w:t>
        </w:r>
      </w:ins>
      <w:ins w:id="313" w:author="Jordon Beijing" w:date="2020-08-15T00:02:00Z">
        <w:r>
          <w:rPr>
            <w:rFonts w:ascii="Times New Roman" w:hAnsi="Times New Roman" w:cs="Times New Roman"/>
            <w:sz w:val="24"/>
            <w:szCs w:val="24"/>
            <w:rPrChange w:id="314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315" w:author="Jordon Beijing" w:date="2020-08-15T13:59:00Z">
            <w:rPr>
              <w:sz w:val="24"/>
            </w:rPr>
          </w:rPrChange>
        </w:rPr>
        <w:t>still follow the instructions of t</w:t>
      </w:r>
      <w:r>
        <w:rPr>
          <w:rFonts w:ascii="Times New Roman" w:hAnsi="Times New Roman" w:cs="Times New Roman"/>
          <w:sz w:val="24"/>
          <w:szCs w:val="24"/>
          <w:rPrChange w:id="316" w:author="Jordon Beijing" w:date="2020-08-15T13:59:00Z">
            <w:rPr>
              <w:sz w:val="24"/>
            </w:rPr>
          </w:rPrChange>
        </w:rPr>
        <w:t xml:space="preserve">he </w:t>
      </w:r>
      <w:ins w:id="317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318" w:author="Jordon Beijing" w:date="2020-08-15T13:59:00Z">
              <w:rPr>
                <w:sz w:val="24"/>
              </w:rPr>
            </w:rPrChange>
          </w:rPr>
          <w:t>g</w:t>
        </w:r>
      </w:ins>
      <w:del w:id="319" w:author="Jordon Beijing" w:date="2020-08-14T23:56:00Z">
        <w:r>
          <w:rPr>
            <w:rFonts w:ascii="Times New Roman" w:hAnsi="Times New Roman" w:cs="Times New Roman"/>
            <w:sz w:val="24"/>
            <w:szCs w:val="24"/>
            <w:rPrChange w:id="320" w:author="Jordon Beijing" w:date="2020-08-15T13:59:00Z">
              <w:rPr>
                <w:sz w:val="24"/>
              </w:rPr>
            </w:rPrChange>
          </w:rPr>
          <w:delText>G</w:delText>
        </w:r>
      </w:del>
      <w:r>
        <w:rPr>
          <w:rFonts w:ascii="Times New Roman" w:hAnsi="Times New Roman" w:cs="Times New Roman"/>
          <w:sz w:val="24"/>
          <w:szCs w:val="24"/>
          <w:rPrChange w:id="321" w:author="Jordon Beijing" w:date="2020-08-15T13:59:00Z">
            <w:rPr>
              <w:sz w:val="24"/>
            </w:rPr>
          </w:rPrChange>
        </w:rPr>
        <w:t>overnment</w:t>
      </w:r>
      <w:ins w:id="322" w:author="Jordon Beijing" w:date="2020-08-15T14:02:00Z">
        <w:r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ins w:id="323" w:author="Jordon Beijing" w:date="2020-08-15T14:0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24" w:author="Jordon Beijing" w:date="2020-08-15T14:01:00Z">
        <w:r>
          <w:rPr>
            <w:rFonts w:ascii="Times New Roman" w:hAnsi="Times New Roman" w:cs="Times New Roman"/>
            <w:sz w:val="24"/>
            <w:szCs w:val="24"/>
            <w:rPrChange w:id="325" w:author="Jordon Beijing" w:date="2020-08-15T13:59:00Z">
              <w:rPr>
                <w:sz w:val="24"/>
              </w:rPr>
            </w:rPrChange>
          </w:rPr>
          <w:delText xml:space="preserve">. </w:delText>
        </w:r>
      </w:del>
      <w:ins w:id="326" w:author="Jordon Beijing" w:date="2020-08-15T14:01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del w:id="327" w:author="Jordon Beijing" w:date="2020-08-15T14:01:00Z">
        <w:r>
          <w:rPr>
            <w:rFonts w:ascii="Times New Roman" w:hAnsi="Times New Roman" w:cs="Times New Roman"/>
            <w:sz w:val="24"/>
            <w:szCs w:val="24"/>
            <w:rPrChange w:id="328" w:author="Jordon Beijing" w:date="2020-08-15T13:59:00Z">
              <w:rPr>
                <w:sz w:val="24"/>
              </w:rPr>
            </w:rPrChange>
          </w:rPr>
          <w:delText>S</w:delText>
        </w:r>
      </w:del>
      <w:r>
        <w:rPr>
          <w:rFonts w:ascii="Times New Roman" w:hAnsi="Times New Roman" w:cs="Times New Roman"/>
          <w:sz w:val="24"/>
          <w:szCs w:val="24"/>
          <w:rPrChange w:id="329" w:author="Jordon Beijing" w:date="2020-08-15T13:59:00Z">
            <w:rPr>
              <w:sz w:val="24"/>
            </w:rPr>
          </w:rPrChange>
        </w:rPr>
        <w:t xml:space="preserve">tay at home as much as I can, </w:t>
      </w:r>
      <w:del w:id="330" w:author="Jordon Beijing" w:date="2020-08-15T14:01:00Z">
        <w:r>
          <w:rPr>
            <w:rFonts w:ascii="Times New Roman" w:hAnsi="Times New Roman" w:cs="Times New Roman"/>
            <w:sz w:val="24"/>
            <w:szCs w:val="24"/>
            <w:rPrChange w:id="331" w:author="Jordon Beijing" w:date="2020-08-15T13:59:00Z">
              <w:rPr>
                <w:sz w:val="24"/>
              </w:rPr>
            </w:rPrChange>
          </w:rPr>
          <w:delText xml:space="preserve">go out and </w:delText>
        </w:r>
      </w:del>
      <w:r>
        <w:rPr>
          <w:rFonts w:ascii="Times New Roman" w:hAnsi="Times New Roman" w:cs="Times New Roman"/>
          <w:sz w:val="24"/>
          <w:szCs w:val="24"/>
          <w:rPrChange w:id="332" w:author="Jordon Beijing" w:date="2020-08-15T13:59:00Z">
            <w:rPr>
              <w:sz w:val="24"/>
            </w:rPr>
          </w:rPrChange>
        </w:rPr>
        <w:t xml:space="preserve">wear a mask </w:t>
      </w:r>
      <w:ins w:id="333" w:author="Jordon Beijing" w:date="2020-08-15T14:01:00Z">
        <w:r>
          <w:rPr>
            <w:rFonts w:ascii="Times New Roman" w:hAnsi="Times New Roman" w:cs="Times New Roman"/>
            <w:sz w:val="24"/>
            <w:szCs w:val="24"/>
          </w:rPr>
          <w:t xml:space="preserve">when I go out </w:t>
        </w:r>
      </w:ins>
      <w:r>
        <w:rPr>
          <w:rFonts w:ascii="Times New Roman" w:hAnsi="Times New Roman" w:cs="Times New Roman"/>
          <w:sz w:val="24"/>
          <w:szCs w:val="24"/>
          <w:rPrChange w:id="334" w:author="Jordon Beijing" w:date="2020-08-15T13:59:00Z">
            <w:rPr>
              <w:sz w:val="24"/>
            </w:rPr>
          </w:rPrChange>
        </w:rPr>
        <w:t xml:space="preserve">and keep social distance. </w:t>
      </w:r>
      <w:del w:id="335" w:author="Jordon Beijing" w:date="2020-08-15T14:03:00Z">
        <w:r>
          <w:rPr>
            <w:rFonts w:ascii="Times New Roman" w:hAnsi="Times New Roman" w:cs="Times New Roman"/>
            <w:sz w:val="24"/>
            <w:szCs w:val="24"/>
            <w:rPrChange w:id="336" w:author="Jordon Beijing" w:date="2020-08-15T13:59:00Z">
              <w:rPr>
                <w:sz w:val="24"/>
              </w:rPr>
            </w:rPrChange>
          </w:rPr>
          <w:delText xml:space="preserve">I think I </w:delText>
        </w:r>
      </w:del>
      <w:del w:id="337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38" w:author="Jordon Beijing" w:date="2020-08-15T13:59:00Z">
              <w:rPr>
                <w:sz w:val="24"/>
              </w:rPr>
            </w:rPrChange>
          </w:rPr>
          <w:delText xml:space="preserve">will </w:delText>
        </w:r>
      </w:del>
      <w:del w:id="339" w:author="Jordon Beijing" w:date="2020-08-15T14:03:00Z">
        <w:r>
          <w:rPr>
            <w:rFonts w:ascii="Times New Roman" w:hAnsi="Times New Roman" w:cs="Times New Roman"/>
            <w:sz w:val="24"/>
            <w:szCs w:val="24"/>
            <w:rPrChange w:id="340" w:author="Jordon Beijing" w:date="2020-08-15T13:59:00Z">
              <w:rPr>
                <w:sz w:val="24"/>
              </w:rPr>
            </w:rPrChange>
          </w:rPr>
          <w:delText xml:space="preserve">do better </w:delText>
        </w:r>
      </w:del>
      <w:del w:id="341" w:author="Jordon Beijing" w:date="2020-08-15T14:02:00Z">
        <w:r>
          <w:rPr>
            <w:rFonts w:ascii="Times New Roman" w:hAnsi="Times New Roman" w:cs="Times New Roman"/>
            <w:sz w:val="24"/>
            <w:szCs w:val="24"/>
            <w:rPrChange w:id="342" w:author="Jordon Beijing" w:date="2020-08-15T13:59:00Z">
              <w:rPr>
                <w:sz w:val="24"/>
              </w:rPr>
            </w:rPrChange>
          </w:rPr>
          <w:delText xml:space="preserve">on </w:delText>
        </w:r>
      </w:del>
      <w:del w:id="343" w:author="Jordon Beijing" w:date="2020-08-15T14:03:00Z">
        <w:r>
          <w:rPr>
            <w:rFonts w:ascii="Times New Roman" w:hAnsi="Times New Roman" w:cs="Times New Roman"/>
            <w:sz w:val="24"/>
            <w:szCs w:val="24"/>
            <w:rPrChange w:id="344" w:author="Jordon Beijing" w:date="2020-08-15T13:59:00Z">
              <w:rPr>
                <w:sz w:val="24"/>
              </w:rPr>
            </w:rPrChange>
          </w:rPr>
          <w:delText xml:space="preserve">my homeschool study, like find the key point quickly and work on the thing I don’t really understand. </w:delText>
        </w:r>
      </w:del>
      <w:r>
        <w:rPr>
          <w:rFonts w:ascii="Times New Roman" w:hAnsi="Times New Roman" w:cs="Times New Roman"/>
          <w:sz w:val="24"/>
          <w:szCs w:val="24"/>
          <w:rPrChange w:id="345" w:author="Jordon Beijing" w:date="2020-08-15T13:59:00Z">
            <w:rPr>
              <w:sz w:val="24"/>
            </w:rPr>
          </w:rPrChange>
        </w:rPr>
        <w:t xml:space="preserve">I think I </w:t>
      </w:r>
      <w:del w:id="346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47" w:author="Jordon Beijing" w:date="2020-08-15T13:59:00Z">
              <w:rPr>
                <w:sz w:val="24"/>
              </w:rPr>
            </w:rPrChange>
          </w:rPr>
          <w:delText xml:space="preserve">will </w:delText>
        </w:r>
      </w:del>
      <w:ins w:id="348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49" w:author="Jordon Beijing" w:date="2020-08-15T13:59:00Z">
              <w:rPr>
                <w:sz w:val="24"/>
              </w:rPr>
            </w:rPrChange>
          </w:rPr>
          <w:t xml:space="preserve">would improve my personal hygiene </w:t>
        </w:r>
      </w:ins>
      <w:del w:id="350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51" w:author="Jordon Beijing" w:date="2020-08-15T13:59:00Z">
              <w:rPr>
                <w:sz w:val="24"/>
              </w:rPr>
            </w:rPrChange>
          </w:rPr>
          <w:delText>do better on cle</w:delText>
        </w:r>
      </w:del>
      <w:del w:id="352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53" w:author="Jordon Beijing" w:date="2020-08-15T13:59:00Z">
              <w:rPr>
                <w:sz w:val="24"/>
              </w:rPr>
            </w:rPrChange>
          </w:rPr>
          <w:delText>aning</w:delText>
        </w:r>
      </w:del>
      <w:del w:id="354" w:author="Jordon Beijing" w:date="2020-08-15T00:02:00Z">
        <w:r>
          <w:rPr>
            <w:rFonts w:ascii="Times New Roman" w:hAnsi="Times New Roman" w:cs="Times New Roman"/>
            <w:sz w:val="24"/>
            <w:szCs w:val="24"/>
            <w:rPrChange w:id="355" w:author="Jordon Beijing" w:date="2020-08-15T13:59:00Z">
              <w:rPr>
                <w:sz w:val="24"/>
              </w:rPr>
            </w:rPrChange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  <w:rPrChange w:id="356" w:author="Jordon Beijing" w:date="2020-08-15T13:59:00Z">
            <w:rPr>
              <w:sz w:val="24"/>
            </w:rPr>
          </w:rPrChange>
        </w:rPr>
        <w:t>because I didn’t really wash my hand</w:t>
      </w:r>
      <w:ins w:id="357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58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359" w:author="Jordon Beijing" w:date="2020-08-15T13:59:00Z">
            <w:rPr>
              <w:sz w:val="24"/>
            </w:rPr>
          </w:rPrChange>
        </w:rPr>
        <w:t xml:space="preserve"> every day </w:t>
      </w:r>
      <w:ins w:id="360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61" w:author="Jordon Beijing" w:date="2020-08-15T13:59:00Z">
              <w:rPr>
                <w:sz w:val="24"/>
              </w:rPr>
            </w:rPrChange>
          </w:rPr>
          <w:t xml:space="preserve">when </w:t>
        </w:r>
      </w:ins>
      <w:r>
        <w:rPr>
          <w:rFonts w:ascii="Times New Roman" w:hAnsi="Times New Roman" w:cs="Times New Roman"/>
          <w:sz w:val="24"/>
          <w:szCs w:val="24"/>
          <w:rPrChange w:id="362" w:author="Jordon Beijing" w:date="2020-08-15T13:59:00Z">
            <w:rPr>
              <w:sz w:val="24"/>
            </w:rPr>
          </w:rPrChange>
        </w:rPr>
        <w:t xml:space="preserve">I </w:t>
      </w:r>
      <w:del w:id="363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64" w:author="Jordon Beijing" w:date="2020-08-15T13:59:00Z">
              <w:rPr>
                <w:sz w:val="24"/>
              </w:rPr>
            </w:rPrChange>
          </w:rPr>
          <w:delText xml:space="preserve">come </w:delText>
        </w:r>
      </w:del>
      <w:ins w:id="365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66" w:author="Jordon Beijing" w:date="2020-08-15T13:59:00Z">
              <w:rPr>
                <w:sz w:val="24"/>
              </w:rPr>
            </w:rPrChange>
          </w:rPr>
          <w:t>came</w:t>
        </w:r>
      </w:ins>
      <w:ins w:id="367" w:author="Jordon Beijing" w:date="2020-08-15T00:03:00Z">
        <w:r>
          <w:rPr>
            <w:rFonts w:ascii="Times New Roman" w:hAnsi="Times New Roman" w:cs="Times New Roman"/>
            <w:sz w:val="24"/>
            <w:szCs w:val="24"/>
            <w:rPrChange w:id="368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369" w:author="Jordon Beijing" w:date="2020-08-15T13:59:00Z">
            <w:rPr>
              <w:sz w:val="24"/>
            </w:rPr>
          </w:rPrChange>
        </w:rPr>
        <w:t>home, so that’s a little dangerous</w:t>
      </w:r>
      <w:ins w:id="370" w:author="Jordon Beijing" w:date="2020-08-15T00:04:00Z">
        <w:r>
          <w:rPr>
            <w:rFonts w:ascii="Times New Roman" w:hAnsi="Times New Roman" w:cs="Times New Roman"/>
            <w:sz w:val="24"/>
            <w:szCs w:val="24"/>
            <w:rPrChange w:id="371" w:author="Jordon Beijing" w:date="2020-08-15T13:59:00Z">
              <w:rPr>
                <w:sz w:val="24"/>
              </w:rPr>
            </w:rPrChange>
          </w:rPr>
          <w:t>. A</w:t>
        </w:r>
      </w:ins>
      <w:del w:id="372" w:author="Jordon Beijing" w:date="2020-08-15T00:04:00Z">
        <w:r>
          <w:rPr>
            <w:rFonts w:ascii="Times New Roman" w:hAnsi="Times New Roman" w:cs="Times New Roman"/>
            <w:sz w:val="24"/>
            <w:szCs w:val="24"/>
            <w:rPrChange w:id="373" w:author="Jordon Beijing" w:date="2020-08-15T13:59:00Z">
              <w:rPr>
                <w:sz w:val="24"/>
              </w:rPr>
            </w:rPrChange>
          </w:rPr>
          <w:delText>; a</w:delText>
        </w:r>
      </w:del>
      <w:r>
        <w:rPr>
          <w:rFonts w:ascii="Times New Roman" w:hAnsi="Times New Roman" w:cs="Times New Roman"/>
          <w:sz w:val="24"/>
          <w:szCs w:val="24"/>
          <w:rPrChange w:id="374" w:author="Jordon Beijing" w:date="2020-08-15T13:59:00Z">
            <w:rPr>
              <w:sz w:val="24"/>
            </w:rPr>
          </w:rPrChange>
        </w:rPr>
        <w:t>nd I didn’t wear mask every second</w:t>
      </w:r>
      <w:ins w:id="375" w:author="Jordon Beijing" w:date="2020-08-15T00:04:00Z">
        <w:r>
          <w:rPr>
            <w:rFonts w:ascii="Times New Roman" w:hAnsi="Times New Roman" w:cs="Times New Roman"/>
            <w:sz w:val="24"/>
            <w:szCs w:val="24"/>
            <w:rPrChange w:id="376" w:author="Jordon Beijing" w:date="2020-08-15T13:59:00Z">
              <w:rPr>
                <w:sz w:val="24"/>
              </w:rPr>
            </w:rPrChange>
          </w:rPr>
          <w:t xml:space="preserve"> when I was outside;</w:t>
        </w:r>
      </w:ins>
      <w:del w:id="377" w:author="Jordon Beijing" w:date="2020-08-15T00:04:00Z">
        <w:r>
          <w:rPr>
            <w:rFonts w:ascii="Times New Roman" w:hAnsi="Times New Roman" w:cs="Times New Roman"/>
            <w:sz w:val="24"/>
            <w:szCs w:val="24"/>
            <w:rPrChange w:id="378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379" w:author="Jordon Beijing" w:date="2020-08-15T13:59:00Z">
            <w:rPr>
              <w:sz w:val="24"/>
            </w:rPr>
          </w:rPrChange>
        </w:rPr>
        <w:t xml:space="preserve"> sometimes I </w:t>
      </w:r>
      <w:del w:id="380" w:author="Jordon Beijing" w:date="2020-08-15T14:03:00Z">
        <w:r>
          <w:rPr>
            <w:rFonts w:ascii="Times New Roman" w:hAnsi="Times New Roman" w:cs="Times New Roman"/>
            <w:sz w:val="24"/>
            <w:szCs w:val="24"/>
            <w:rPrChange w:id="381" w:author="Jordon Beijing" w:date="2020-08-15T13:59:00Z">
              <w:rPr>
                <w:sz w:val="24"/>
              </w:rPr>
            </w:rPrChange>
          </w:rPr>
          <w:delText xml:space="preserve">take </w:delText>
        </w:r>
      </w:del>
      <w:ins w:id="382" w:author="Jordon Beijing" w:date="2020-08-15T14:03:00Z">
        <w:r>
          <w:rPr>
            <w:rFonts w:ascii="Times New Roman" w:hAnsi="Times New Roman" w:cs="Times New Roman"/>
            <w:sz w:val="24"/>
            <w:szCs w:val="24"/>
          </w:rPr>
          <w:t>took it</w:t>
        </w:r>
      </w:ins>
      <w:ins w:id="383" w:author="Jordon Beijing" w:date="2020-08-15T14:03:00Z">
        <w:r>
          <w:rPr>
            <w:rFonts w:ascii="Times New Roman" w:hAnsi="Times New Roman" w:cs="Times New Roman"/>
            <w:sz w:val="24"/>
            <w:szCs w:val="24"/>
            <w:rPrChange w:id="384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385" w:author="Jordon Beijing" w:date="2020-08-15T13:59:00Z">
            <w:rPr>
              <w:sz w:val="24"/>
            </w:rPr>
          </w:rPrChange>
        </w:rPr>
        <w:t>off because it was really hot.</w:t>
      </w:r>
      <w:ins w:id="386" w:author="Jordon Beijing" w:date="2020-08-15T14:03:00Z">
        <w:r>
          <w:rPr>
            <w:rFonts w:ascii="Times New Roman" w:hAnsi="Times New Roman" w:cs="Times New Roman"/>
            <w:sz w:val="24"/>
            <w:szCs w:val="24"/>
          </w:rPr>
          <w:t xml:space="preserve"> Also, I think I would do better in my homeschool study, like finding the key point quickly and working on the things I don’t really understand.</w:t>
        </w:r>
      </w:ins>
    </w:p>
    <w:p>
      <w:pPr>
        <w:ind w:firstLine="960" w:firstLineChars="400"/>
        <w:rPr>
          <w:rFonts w:ascii="Times New Roman" w:hAnsi="Times New Roman" w:cs="Times New Roman"/>
          <w:sz w:val="24"/>
          <w:szCs w:val="24"/>
          <w:rPrChange w:id="387" w:author="Jordon Beijing" w:date="2020-08-15T13:59:00Z">
            <w:rPr>
              <w:sz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  <w:rPrChange w:id="388" w:author="Jordon Beijing" w:date="2020-08-15T13:59:00Z">
            <w:rPr>
              <w:sz w:val="24"/>
            </w:rPr>
          </w:rPrChange>
        </w:rPr>
        <w:t xml:space="preserve">I think China </w:t>
      </w:r>
      <w:del w:id="389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390" w:author="Jordon Beijing" w:date="2020-08-15T13:59:00Z">
              <w:rPr>
                <w:sz w:val="24"/>
              </w:rPr>
            </w:rPrChange>
          </w:rPr>
          <w:delText xml:space="preserve">did </w:delText>
        </w:r>
      </w:del>
      <w:ins w:id="391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392" w:author="Jordon Beijing" w:date="2020-08-15T13:59:00Z">
              <w:rPr>
                <w:sz w:val="24"/>
              </w:rPr>
            </w:rPrChange>
          </w:rPr>
          <w:t>has done</w:t>
        </w:r>
      </w:ins>
      <w:ins w:id="393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394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395" w:author="Jordon Beijing" w:date="2020-08-15T13:59:00Z">
            <w:rPr>
              <w:sz w:val="24"/>
            </w:rPr>
          </w:rPrChange>
        </w:rPr>
        <w:t xml:space="preserve">a good </w:t>
      </w:r>
      <w:del w:id="396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397" w:author="Jordon Beijing" w:date="2020-08-15T13:59:00Z">
              <w:rPr>
                <w:sz w:val="24"/>
              </w:rPr>
            </w:rPrChange>
          </w:rPr>
          <w:delText xml:space="preserve">work </w:delText>
        </w:r>
      </w:del>
      <w:ins w:id="398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399" w:author="Jordon Beijing" w:date="2020-08-15T13:59:00Z">
              <w:rPr>
                <w:sz w:val="24"/>
              </w:rPr>
            </w:rPrChange>
          </w:rPr>
          <w:t>job</w:t>
        </w:r>
      </w:ins>
      <w:ins w:id="400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401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402" w:author="Jordon Beijing" w:date="2020-08-15T13:59:00Z">
            <w:rPr>
              <w:sz w:val="24"/>
            </w:rPr>
          </w:rPrChange>
        </w:rPr>
        <w:t xml:space="preserve">to fix the problem, and I think they should </w:t>
      </w:r>
      <w:r>
        <w:rPr>
          <w:rFonts w:ascii="Times New Roman" w:hAnsi="Times New Roman" w:cs="Times New Roman"/>
          <w:sz w:val="24"/>
          <w:szCs w:val="24"/>
          <w:rPrChange w:id="403" w:author="Jordon Beijing" w:date="2020-08-15T13:59:00Z">
            <w:rPr>
              <w:sz w:val="24"/>
            </w:rPr>
          </w:rPrChange>
        </w:rPr>
        <w:t>to help other countries’ epidemic</w:t>
      </w:r>
      <w:ins w:id="404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05" w:author="Jordon Beijing" w:date="2020-08-15T13:59:00Z">
              <w:rPr>
                <w:sz w:val="24"/>
              </w:rPr>
            </w:rPrChange>
          </w:rPr>
          <w:t>s</w:t>
        </w:r>
      </w:ins>
      <w:ins w:id="406" w:author="Jordon Beijing" w:date="2020-08-15T00:17:00Z">
        <w:r>
          <w:rPr>
            <w:rFonts w:ascii="Times New Roman" w:hAnsi="Times New Roman" w:cs="Times New Roman"/>
            <w:sz w:val="24"/>
            <w:szCs w:val="24"/>
            <w:rPrChange w:id="407" w:author="Jordon Beijing" w:date="2020-08-15T13:59:00Z">
              <w:rPr>
                <w:sz w:val="24"/>
              </w:rPr>
            </w:rPrChange>
          </w:rPr>
          <w:t>,</w:t>
        </w:r>
      </w:ins>
      <w:ins w:id="408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09" w:author="Jordon Beijing" w:date="2020-08-15T13:59:00Z">
              <w:rPr>
                <w:sz w:val="24"/>
              </w:rPr>
            </w:rPrChange>
          </w:rPr>
          <w:t xml:space="preserve"> too</w:t>
        </w:r>
      </w:ins>
      <w:ins w:id="410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11" w:author="Jordon Beijing" w:date="2020-08-15T13:59:00Z">
              <w:rPr>
                <w:sz w:val="24"/>
              </w:rPr>
            </w:rPrChange>
          </w:rPr>
          <w:t xml:space="preserve">, </w:t>
        </w:r>
      </w:ins>
      <w:ins w:id="412" w:author="Jordon Beijing" w:date="2020-08-15T00:22:00Z">
        <w:r>
          <w:rPr>
            <w:rFonts w:ascii="Times New Roman" w:hAnsi="Times New Roman" w:cs="Times New Roman"/>
            <w:sz w:val="24"/>
            <w:szCs w:val="24"/>
            <w:rPrChange w:id="413" w:author="Jordon Beijing" w:date="2020-08-15T13:59:00Z">
              <w:rPr>
                <w:sz w:val="24"/>
              </w:rPr>
            </w:rPrChange>
          </w:rPr>
          <w:t>b</w:t>
        </w:r>
      </w:ins>
      <w:del w:id="414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15" w:author="Jordon Beijing" w:date="2020-08-15T13:59:00Z">
              <w:rPr>
                <w:sz w:val="24"/>
              </w:rPr>
            </w:rPrChange>
          </w:rPr>
          <w:delText>; b</w:delText>
        </w:r>
      </w:del>
      <w:r>
        <w:rPr>
          <w:rFonts w:ascii="Times New Roman" w:hAnsi="Times New Roman" w:cs="Times New Roman"/>
          <w:sz w:val="24"/>
          <w:szCs w:val="24"/>
          <w:rPrChange w:id="416" w:author="Jordon Beijing" w:date="2020-08-15T13:59:00Z">
            <w:rPr>
              <w:sz w:val="24"/>
            </w:rPr>
          </w:rPrChange>
        </w:rPr>
        <w:t>ecause</w:t>
      </w:r>
      <w:ins w:id="417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18" w:author="Jordon Beijing" w:date="2020-08-15T13:59:00Z">
              <w:rPr>
                <w:sz w:val="24"/>
              </w:rPr>
            </w:rPrChange>
          </w:rPr>
          <w:t xml:space="preserve"> it </w:t>
        </w:r>
      </w:ins>
      <w:ins w:id="419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20" w:author="Jordon Beijing" w:date="2020-08-15T13:59:00Z">
              <w:rPr>
                <w:sz w:val="24"/>
              </w:rPr>
            </w:rPrChange>
          </w:rPr>
          <w:t>will not work</w:t>
        </w:r>
      </w:ins>
      <w:r>
        <w:rPr>
          <w:rFonts w:ascii="Times New Roman" w:hAnsi="Times New Roman" w:cs="Times New Roman"/>
          <w:sz w:val="24"/>
          <w:szCs w:val="24"/>
          <w:rPrChange w:id="421" w:author="Jordon Beijing" w:date="2020-08-15T13:59:00Z">
            <w:rPr>
              <w:sz w:val="24"/>
            </w:rPr>
          </w:rPrChange>
        </w:rPr>
        <w:t xml:space="preserve"> if only </w:t>
      </w:r>
      <w:ins w:id="422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23" w:author="Jordon Beijing" w:date="2020-08-15T13:59:00Z">
              <w:rPr>
                <w:sz w:val="24"/>
              </w:rPr>
            </w:rPrChange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  <w:rPrChange w:id="424" w:author="Jordon Beijing" w:date="2020-08-15T13:59:00Z">
            <w:rPr>
              <w:sz w:val="24"/>
            </w:rPr>
          </w:rPrChange>
        </w:rPr>
        <w:t xml:space="preserve">few countries have control </w:t>
      </w:r>
      <w:ins w:id="425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26" w:author="Jordon Beijing" w:date="2020-08-15T13:59:00Z">
              <w:rPr>
                <w:sz w:val="24"/>
              </w:rPr>
            </w:rPrChange>
          </w:rPr>
          <w:t xml:space="preserve">of </w:t>
        </w:r>
      </w:ins>
      <w:r>
        <w:rPr>
          <w:rFonts w:ascii="Times New Roman" w:hAnsi="Times New Roman" w:cs="Times New Roman"/>
          <w:sz w:val="24"/>
          <w:szCs w:val="24"/>
          <w:rPrChange w:id="427" w:author="Jordon Beijing" w:date="2020-08-15T13:59:00Z">
            <w:rPr>
              <w:sz w:val="24"/>
            </w:rPr>
          </w:rPrChange>
        </w:rPr>
        <w:t>the virus</w:t>
      </w:r>
      <w:ins w:id="428" w:author="Jordon Beijing" w:date="2020-08-15T00:19:00Z">
        <w:r>
          <w:rPr>
            <w:rFonts w:ascii="Times New Roman" w:hAnsi="Times New Roman" w:cs="Times New Roman"/>
            <w:sz w:val="24"/>
            <w:szCs w:val="24"/>
            <w:rPrChange w:id="429" w:author="Jordon Beijing" w:date="2020-08-15T13:59:00Z">
              <w:rPr>
                <w:sz w:val="24"/>
              </w:rPr>
            </w:rPrChange>
          </w:rPr>
          <w:t>.</w:t>
        </w:r>
      </w:ins>
      <w:r>
        <w:rPr>
          <w:rFonts w:ascii="Times New Roman" w:hAnsi="Times New Roman" w:cs="Times New Roman"/>
          <w:sz w:val="24"/>
          <w:szCs w:val="24"/>
          <w:rPrChange w:id="430" w:author="Jordon Beijing" w:date="2020-08-15T13:59:00Z">
            <w:rPr>
              <w:sz w:val="24"/>
            </w:rPr>
          </w:rPrChange>
        </w:rPr>
        <w:t xml:space="preserve"> </w:t>
      </w:r>
      <w:del w:id="431" w:author="Jordon Beijing" w:date="2020-08-15T00:18:00Z">
        <w:r>
          <w:rPr>
            <w:rFonts w:ascii="Times New Roman" w:hAnsi="Times New Roman" w:cs="Times New Roman"/>
            <w:sz w:val="24"/>
            <w:szCs w:val="24"/>
            <w:rPrChange w:id="432" w:author="Jordon Beijing" w:date="2020-08-15T13:59:00Z">
              <w:rPr>
                <w:sz w:val="24"/>
              </w:rPr>
            </w:rPrChange>
          </w:rPr>
          <w:delText xml:space="preserve">will not working, </w:delText>
        </w:r>
      </w:del>
      <w:ins w:id="433" w:author="Jordon Beijing" w:date="2020-08-15T00:19:00Z">
        <w:r>
          <w:rPr>
            <w:rFonts w:ascii="Times New Roman" w:hAnsi="Times New Roman" w:cs="Times New Roman"/>
            <w:sz w:val="24"/>
            <w:szCs w:val="24"/>
            <w:rPrChange w:id="434" w:author="Jordon Beijing" w:date="2020-08-15T13:59:00Z">
              <w:rPr>
                <w:sz w:val="24"/>
              </w:rPr>
            </w:rPrChange>
          </w:rPr>
          <w:t>O</w:t>
        </w:r>
      </w:ins>
      <w:del w:id="435" w:author="Jordon Beijing" w:date="2020-08-15T00:19:00Z">
        <w:r>
          <w:rPr>
            <w:rFonts w:ascii="Times New Roman" w:hAnsi="Times New Roman" w:cs="Times New Roman"/>
            <w:sz w:val="24"/>
            <w:szCs w:val="24"/>
            <w:rPrChange w:id="436" w:author="Jordon Beijing" w:date="2020-08-15T13:59:00Z">
              <w:rPr>
                <w:sz w:val="24"/>
              </w:rPr>
            </w:rPrChange>
          </w:rPr>
          <w:delText>o</w:delText>
        </w:r>
      </w:del>
      <w:r>
        <w:rPr>
          <w:rFonts w:ascii="Times New Roman" w:hAnsi="Times New Roman" w:cs="Times New Roman"/>
          <w:sz w:val="24"/>
          <w:szCs w:val="24"/>
          <w:rPrChange w:id="437" w:author="Jordon Beijing" w:date="2020-08-15T13:59:00Z">
            <w:rPr>
              <w:sz w:val="24"/>
            </w:rPr>
          </w:rPrChange>
        </w:rPr>
        <w:t xml:space="preserve">nly </w:t>
      </w:r>
      <w:ins w:id="438" w:author="Jordon Beijing" w:date="2020-08-15T00:19:00Z">
        <w:r>
          <w:rPr>
            <w:rFonts w:ascii="Times New Roman" w:hAnsi="Times New Roman" w:cs="Times New Roman"/>
            <w:sz w:val="24"/>
            <w:szCs w:val="24"/>
            <w:rPrChange w:id="439" w:author="Jordon Beijing" w:date="2020-08-15T13:59:00Z">
              <w:rPr>
                <w:sz w:val="24"/>
              </w:rPr>
            </w:rPrChange>
          </w:rPr>
          <w:t xml:space="preserve">if </w:t>
        </w:r>
      </w:ins>
      <w:r>
        <w:rPr>
          <w:rFonts w:ascii="Times New Roman" w:hAnsi="Times New Roman" w:cs="Times New Roman"/>
          <w:sz w:val="24"/>
          <w:szCs w:val="24"/>
          <w:rPrChange w:id="440" w:author="Jordon Beijing" w:date="2020-08-15T13:59:00Z">
            <w:rPr>
              <w:sz w:val="24"/>
            </w:rPr>
          </w:rPrChange>
        </w:rPr>
        <w:t xml:space="preserve">somebody </w:t>
      </w:r>
      <w:del w:id="441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42" w:author="Jordon Beijing" w:date="2020-08-15T13:59:00Z">
              <w:rPr>
                <w:sz w:val="24"/>
              </w:rPr>
            </w:rPrChange>
          </w:rPr>
          <w:delText>find out</w:delText>
        </w:r>
      </w:del>
      <w:ins w:id="443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44" w:author="Jordon Beijing" w:date="2020-08-15T13:59:00Z">
              <w:rPr>
                <w:sz w:val="24"/>
              </w:rPr>
            </w:rPrChange>
          </w:rPr>
          <w:t>discovers</w:t>
        </w:r>
      </w:ins>
      <w:r>
        <w:rPr>
          <w:rFonts w:ascii="Times New Roman" w:hAnsi="Times New Roman" w:cs="Times New Roman"/>
          <w:sz w:val="24"/>
          <w:szCs w:val="24"/>
          <w:rPrChange w:id="445" w:author="Jordon Beijing" w:date="2020-08-15T13:59:00Z">
            <w:rPr>
              <w:sz w:val="24"/>
            </w:rPr>
          </w:rPrChange>
        </w:rPr>
        <w:t xml:space="preserve"> and </w:t>
      </w:r>
      <w:ins w:id="446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47" w:author="Jordon Beijing" w:date="2020-08-15T13:59:00Z">
              <w:rPr>
                <w:sz w:val="24"/>
              </w:rPr>
            </w:rPrChange>
          </w:rPr>
          <w:t xml:space="preserve">successfully </w:t>
        </w:r>
      </w:ins>
      <w:r>
        <w:rPr>
          <w:rFonts w:ascii="Times New Roman" w:hAnsi="Times New Roman" w:cs="Times New Roman"/>
          <w:sz w:val="24"/>
          <w:szCs w:val="24"/>
          <w:rPrChange w:id="448" w:author="Jordon Beijing" w:date="2020-08-15T13:59:00Z">
            <w:rPr>
              <w:sz w:val="24"/>
            </w:rPr>
          </w:rPrChange>
        </w:rPr>
        <w:t>make</w:t>
      </w:r>
      <w:ins w:id="449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50" w:author="Jordon Beijing" w:date="2020-08-15T13:59:00Z">
              <w:rPr>
                <w:sz w:val="24"/>
              </w:rPr>
            </w:rPrChange>
          </w:rPr>
          <w:t>s</w:t>
        </w:r>
      </w:ins>
      <w:r>
        <w:rPr>
          <w:rFonts w:ascii="Times New Roman" w:hAnsi="Times New Roman" w:cs="Times New Roman"/>
          <w:sz w:val="24"/>
          <w:szCs w:val="24"/>
          <w:rPrChange w:id="451" w:author="Jordon Beijing" w:date="2020-08-15T13:59:00Z">
            <w:rPr>
              <w:sz w:val="24"/>
            </w:rPr>
          </w:rPrChange>
        </w:rPr>
        <w:t xml:space="preserve"> </w:t>
      </w:r>
      <w:del w:id="452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53" w:author="Jordon Beijing" w:date="2020-08-15T13:59:00Z">
              <w:rPr>
                <w:sz w:val="24"/>
              </w:rPr>
            </w:rPrChange>
          </w:rPr>
          <w:delText>out the</w:delText>
        </w:r>
      </w:del>
      <w:ins w:id="454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55" w:author="Jordon Beijing" w:date="2020-08-15T13:59:00Z">
              <w:rPr>
                <w:sz w:val="24"/>
              </w:rPr>
            </w:rPrChange>
          </w:rPr>
          <w:t>a</w:t>
        </w:r>
      </w:ins>
      <w:r>
        <w:rPr>
          <w:rFonts w:ascii="Times New Roman" w:hAnsi="Times New Roman" w:cs="Times New Roman"/>
          <w:sz w:val="24"/>
          <w:szCs w:val="24"/>
          <w:rPrChange w:id="456" w:author="Jordon Beijing" w:date="2020-08-15T13:59:00Z">
            <w:rPr>
              <w:sz w:val="24"/>
            </w:rPr>
          </w:rPrChange>
        </w:rPr>
        <w:t xml:space="preserve"> cure</w:t>
      </w:r>
      <w:del w:id="457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58" w:author="Jordon Beijing" w:date="2020-08-15T13:59:00Z">
              <w:rPr>
                <w:sz w:val="24"/>
              </w:rPr>
            </w:rPrChange>
          </w:rPr>
          <w:delText xml:space="preserve"> successfully</w:delText>
        </w:r>
      </w:del>
      <w:del w:id="459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60" w:author="Jordon Beijing" w:date="2020-08-15T13:59:00Z">
              <w:rPr>
                <w:sz w:val="24"/>
              </w:rPr>
            </w:rPrChange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rPrChange w:id="461" w:author="Jordon Beijing" w:date="2020-08-15T13:59:00Z">
            <w:rPr>
              <w:sz w:val="24"/>
            </w:rPr>
          </w:rPrChange>
        </w:rPr>
        <w:t xml:space="preserve"> </w:t>
      </w:r>
      <w:ins w:id="462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63" w:author="Jordon Beijing" w:date="2020-08-15T13:59:00Z">
              <w:rPr>
                <w:sz w:val="24"/>
              </w:rPr>
            </w:rPrChange>
          </w:rPr>
          <w:t xml:space="preserve">will </w:t>
        </w:r>
      </w:ins>
      <w:r>
        <w:rPr>
          <w:rFonts w:ascii="Times New Roman" w:hAnsi="Times New Roman" w:cs="Times New Roman"/>
          <w:sz w:val="24"/>
          <w:szCs w:val="24"/>
          <w:rPrChange w:id="464" w:author="Jordon Beijing" w:date="2020-08-15T13:59:00Z">
            <w:rPr>
              <w:sz w:val="24"/>
            </w:rPr>
          </w:rPrChange>
        </w:rPr>
        <w:t xml:space="preserve">the virus </w:t>
      </w:r>
      <w:del w:id="465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66" w:author="Jordon Beijing" w:date="2020-08-15T13:59:00Z">
              <w:rPr>
                <w:sz w:val="24"/>
              </w:rPr>
            </w:rPrChange>
          </w:rPr>
          <w:delText xml:space="preserve">will </w:delText>
        </w:r>
      </w:del>
      <w:ins w:id="467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68" w:author="Jordon Beijing" w:date="2020-08-15T13:59:00Z">
              <w:rPr>
                <w:sz w:val="24"/>
              </w:rPr>
            </w:rPrChange>
          </w:rPr>
          <w:t>be</w:t>
        </w:r>
      </w:ins>
      <w:ins w:id="469" w:author="Jordon Beijing" w:date="2020-08-15T00:20:00Z">
        <w:r>
          <w:rPr>
            <w:rFonts w:ascii="Times New Roman" w:hAnsi="Times New Roman" w:cs="Times New Roman"/>
            <w:sz w:val="24"/>
            <w:szCs w:val="24"/>
            <w:rPrChange w:id="470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471" w:author="Jordon Beijing" w:date="2020-08-15T13:59:00Z">
            <w:rPr>
              <w:sz w:val="24"/>
            </w:rPr>
          </w:rPrChange>
        </w:rPr>
        <w:t xml:space="preserve">gone. I hope this </w:t>
      </w:r>
      <w:del w:id="472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73" w:author="Jordon Beijing" w:date="2020-08-15T13:59:00Z">
              <w:rPr>
                <w:sz w:val="24"/>
              </w:rPr>
            </w:rPrChange>
          </w:rPr>
          <w:delText xml:space="preserve">epidemic </w:delText>
        </w:r>
      </w:del>
      <w:ins w:id="474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75" w:author="Jordon Beijing" w:date="2020-08-15T13:59:00Z">
              <w:rPr>
                <w:sz w:val="24"/>
              </w:rPr>
            </w:rPrChange>
          </w:rPr>
          <w:t>pandemic</w:t>
        </w:r>
      </w:ins>
      <w:ins w:id="476" w:author="Jordon Beijing" w:date="2020-08-15T00:21:00Z">
        <w:r>
          <w:rPr>
            <w:rFonts w:ascii="Times New Roman" w:hAnsi="Times New Roman" w:cs="Times New Roman"/>
            <w:sz w:val="24"/>
            <w:szCs w:val="24"/>
            <w:rPrChange w:id="477" w:author="Jordon Beijing" w:date="2020-08-15T13:59:00Z">
              <w:rPr>
                <w:sz w:val="24"/>
              </w:rPr>
            </w:rPrChange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rPrChange w:id="478" w:author="Jordon Beijing" w:date="2020-08-15T13:59:00Z">
            <w:rPr>
              <w:sz w:val="24"/>
            </w:rPr>
          </w:rPrChange>
        </w:rPr>
        <w:t xml:space="preserve">could end as soon as </w:t>
      </w:r>
      <w:del w:id="479" w:author="Jordon Beijing" w:date="2020-08-15T00:06:00Z">
        <w:r>
          <w:rPr>
            <w:rFonts w:ascii="Times New Roman" w:hAnsi="Times New Roman" w:cs="Times New Roman"/>
            <w:sz w:val="24"/>
            <w:szCs w:val="24"/>
            <w:rPrChange w:id="480" w:author="Jordon Beijing" w:date="2020-08-15T13:59:00Z">
              <w:rPr>
                <w:sz w:val="24"/>
              </w:rPr>
            </w:rPrChange>
          </w:rPr>
          <w:delText>it could be</w:delText>
        </w:r>
      </w:del>
      <w:ins w:id="481" w:author="Jordon Beijing" w:date="2020-08-15T00:06:00Z">
        <w:r>
          <w:rPr>
            <w:rFonts w:ascii="Times New Roman" w:hAnsi="Times New Roman" w:cs="Times New Roman"/>
            <w:sz w:val="24"/>
            <w:szCs w:val="24"/>
            <w:rPrChange w:id="482" w:author="Jordon Beijing" w:date="2020-08-15T13:59:00Z">
              <w:rPr>
                <w:sz w:val="24"/>
              </w:rPr>
            </w:rPrChange>
          </w:rPr>
          <w:t>possible</w:t>
        </w:r>
      </w:ins>
      <w:r>
        <w:rPr>
          <w:rFonts w:ascii="Times New Roman" w:hAnsi="Times New Roman" w:cs="Times New Roman"/>
          <w:sz w:val="24"/>
          <w:szCs w:val="24"/>
          <w:rPrChange w:id="483" w:author="Jordon Beijing" w:date="2020-08-15T13:59:00Z">
            <w:rPr>
              <w:sz w:val="24"/>
            </w:rPr>
          </w:rPrChange>
        </w:rPr>
        <w:t>.</w:t>
      </w:r>
    </w:p>
    <w:p>
      <w:pPr>
        <w:ind w:firstLine="960" w:firstLineChars="400"/>
        <w:rPr>
          <w:rFonts w:ascii="Times New Roman" w:hAnsi="Times New Roman" w:cs="Times New Roman"/>
          <w:sz w:val="24"/>
          <w:szCs w:val="24"/>
          <w:rPrChange w:id="484" w:author="Jordon Beijing" w:date="2020-08-15T13:59:00Z">
            <w:rPr>
              <w:sz w:val="24"/>
            </w:rPr>
          </w:rPrChange>
        </w:rPr>
      </w:pPr>
    </w:p>
    <w:p>
      <w:pPr>
        <w:rPr>
          <w:rFonts w:ascii="Times New Roman" w:hAnsi="Times New Roman" w:cs="Times New Roman"/>
          <w:sz w:val="24"/>
          <w:szCs w:val="24"/>
          <w:rPrChange w:id="485" w:author="Jordon Beijing" w:date="2020-08-15T13:59:00Z">
            <w:rPr>
              <w:sz w:val="24"/>
            </w:rPr>
          </w:rPrChange>
        </w:rPr>
      </w:pPr>
    </w:p>
    <w:p>
      <w:pPr>
        <w:rPr>
          <w:del w:id="486" w:author="Jordon Beijing" w:date="2020-08-15T00:06:00Z"/>
          <w:rFonts w:ascii="Times New Roman" w:hAnsi="Times New Roman" w:cs="Times New Roman"/>
          <w:b/>
          <w:bCs/>
          <w:sz w:val="24"/>
          <w:szCs w:val="24"/>
          <w:rPrChange w:id="487" w:author="Jordon Beijing" w:date="2020-08-15T13:59:00Z">
            <w:rPr>
              <w:del w:id="488" w:author="Jordon Beijing" w:date="2020-08-15T00:06:00Z"/>
              <w:rFonts w:ascii="Arial" w:hAnsi="Arial" w:cs="Arial"/>
              <w:b/>
              <w:bCs/>
              <w:sz w:val="24"/>
              <w:szCs w:val="24"/>
            </w:rPr>
          </w:rPrChange>
        </w:rPr>
      </w:pPr>
      <w:del w:id="489" w:author="Jordon Beijing" w:date="2020-08-15T00:06:00Z">
        <w:r>
          <w:rPr>
            <w:rFonts w:hint="default" w:ascii="Times New Roman" w:hAnsi="Times New Roman" w:cs="Times New Roman"/>
            <w:b/>
            <w:bCs/>
            <w:sz w:val="24"/>
            <w:szCs w:val="24"/>
            <w:rPrChange w:id="490" w:author="Jordon Beijing" w:date="2020-08-15T13:59:00Z">
              <w:rPr>
                <w:rFonts w:hint="eastAsia" w:ascii="Arial" w:hAnsi="Arial" w:cs="Arial"/>
                <w:b/>
                <w:bCs/>
                <w:sz w:val="24"/>
                <w:szCs w:val="24"/>
              </w:rPr>
            </w:rPrChange>
          </w:rPr>
          <w:delText>J</w:delText>
        </w:r>
      </w:del>
      <w:del w:id="491" w:author="Jordon Beijing" w:date="2020-08-15T00:06:00Z">
        <w:r>
          <w:rPr>
            <w:rFonts w:ascii="Times New Roman" w:hAnsi="Times New Roman" w:cs="Times New Roman"/>
            <w:b/>
            <w:bCs/>
            <w:sz w:val="24"/>
            <w:szCs w:val="24"/>
            <w:rPrChange w:id="492" w:author="Jordon Beijing" w:date="2020-08-15T13:59:00Z">
              <w:rPr>
                <w:rFonts w:ascii="Arial" w:hAnsi="Arial" w:cs="Arial"/>
                <w:b/>
                <w:bCs/>
                <w:sz w:val="24"/>
                <w:szCs w:val="24"/>
              </w:rPr>
            </w:rPrChange>
          </w:rPr>
          <w:delText>ournal 4</w:delText>
        </w:r>
      </w:del>
      <w:del w:id="493" w:author="Jordon Beijing" w:date="2020-08-15T00:06:00Z">
        <w:r>
          <w:rPr>
            <w:rFonts w:hint="default" w:ascii="Times New Roman" w:hAnsi="Times New Roman" w:cs="Times New Roman"/>
            <w:b/>
            <w:bCs/>
            <w:sz w:val="24"/>
            <w:szCs w:val="24"/>
            <w:rPrChange w:id="494" w:author="Jordon Beijing" w:date="2020-08-15T13:59:00Z">
              <w:rPr>
                <w:rFonts w:hint="eastAsia" w:ascii="Arial" w:hAnsi="Arial" w:cs="Arial"/>
                <w:b/>
                <w:bCs/>
                <w:sz w:val="24"/>
                <w:szCs w:val="24"/>
              </w:rPr>
            </w:rPrChange>
          </w:rPr>
          <w:delText xml:space="preserve"> Pro</w:delText>
        </w:r>
      </w:del>
      <w:del w:id="495" w:author="Jordon Beijing" w:date="2020-08-15T00:06:00Z">
        <w:r>
          <w:rPr>
            <w:rFonts w:hint="default" w:ascii="Times New Roman" w:hAnsi="Times New Roman" w:cs="Times New Roman"/>
            <w:b/>
            <w:bCs/>
            <w:sz w:val="24"/>
            <w:szCs w:val="24"/>
            <w:rPrChange w:id="496" w:author="Jordon Beijing" w:date="2020-08-15T13:59:00Z">
              <w:rPr>
                <w:rFonts w:hint="eastAsia" w:ascii="Arial" w:hAnsi="Arial" w:cs="Arial"/>
                <w:b/>
                <w:bCs/>
                <w:sz w:val="24"/>
                <w:szCs w:val="24"/>
              </w:rPr>
            </w:rPrChange>
          </w:rPr>
          <w:delText>mpt: What are three reasons why the global pandemic is good?</w:delText>
        </w:r>
      </w:del>
    </w:p>
    <w:p>
      <w:pPr>
        <w:rPr>
          <w:rFonts w:ascii="Times New Roman" w:hAnsi="Times New Roman" w:cs="Times New Roman"/>
          <w:sz w:val="24"/>
          <w:szCs w:val="24"/>
          <w:rPrChange w:id="497" w:author="Jordon Beijing" w:date="2020-08-15T13:59:00Z">
            <w:rPr>
              <w:sz w:val="24"/>
            </w:rPr>
          </w:rPrChange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swiss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6259503"/>
      <w:docPartObj>
        <w:docPartGallery w:val="autotext"/>
      </w:docPartObj>
    </w:sdtPr>
    <w:sdtContent>
      <w:p>
        <w:pPr>
          <w:pStyle w:val="4"/>
          <w:ind w:firstLine="4050" w:firstLineChars="225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ordon Beijing">
    <w15:presenceInfo w15:providerId="None" w15:userId="Jordon Beijing"/>
  </w15:person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2"/>
    <w:rsid w:val="00057AF3"/>
    <w:rsid w:val="000956F3"/>
    <w:rsid w:val="000C7F72"/>
    <w:rsid w:val="00174ED2"/>
    <w:rsid w:val="0022018C"/>
    <w:rsid w:val="003C550F"/>
    <w:rsid w:val="00425292"/>
    <w:rsid w:val="00492556"/>
    <w:rsid w:val="0058128B"/>
    <w:rsid w:val="0067148D"/>
    <w:rsid w:val="006A3147"/>
    <w:rsid w:val="006B66B5"/>
    <w:rsid w:val="006F4467"/>
    <w:rsid w:val="00790CD0"/>
    <w:rsid w:val="007E2BB2"/>
    <w:rsid w:val="00836535"/>
    <w:rsid w:val="00874903"/>
    <w:rsid w:val="008B40F7"/>
    <w:rsid w:val="008B555D"/>
    <w:rsid w:val="00A66CC1"/>
    <w:rsid w:val="00AF2209"/>
    <w:rsid w:val="00BD3740"/>
    <w:rsid w:val="00C107A9"/>
    <w:rsid w:val="00C54131"/>
    <w:rsid w:val="00CB5990"/>
    <w:rsid w:val="00D72B58"/>
    <w:rsid w:val="00E603AC"/>
    <w:rsid w:val="00EA4364"/>
    <w:rsid w:val="00F15FD8"/>
    <w:rsid w:val="00FB52EC"/>
    <w:rsid w:val="00FC09E3"/>
    <w:rsid w:val="11770CE6"/>
    <w:rsid w:val="5F1763D0"/>
    <w:rsid w:val="735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Date Char"/>
    <w:basedOn w:val="7"/>
    <w:link w:val="2"/>
    <w:semiHidden/>
    <w:uiPriority w:val="99"/>
  </w:style>
  <w:style w:type="character" w:customStyle="1" w:styleId="9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Footer Char"/>
    <w:basedOn w:val="7"/>
    <w:link w:val="4"/>
    <w:uiPriority w:val="99"/>
    <w:rPr>
      <w:sz w:val="18"/>
      <w:szCs w:val="18"/>
    </w:rPr>
  </w:style>
  <w:style w:type="character" w:customStyle="1" w:styleId="11">
    <w:name w:val="Balloon Text Char"/>
    <w:basedOn w:val="7"/>
    <w:link w:val="3"/>
    <w:semiHidden/>
    <w:uiPriority w:val="99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13F6B4-CC6E-B841-889C-BABB97847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434</Words>
  <Characters>2475</Characters>
  <Lines>20</Lines>
  <Paragraphs>5</Paragraphs>
  <TotalTime>46</TotalTime>
  <ScaleCrop>false</ScaleCrop>
  <LinksUpToDate>false</LinksUpToDate>
  <CharactersWithSpaces>2904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2020-07-20T02:02:00Z</dcterms:created>
  <dc:creator>Michelle Wu</dc:creator>
  <cp:lastModifiedBy>Shannon</cp:lastModifiedBy>
  <dcterms:modified xsi:type="dcterms:W3CDTF">2020-08-15T12:58:50Z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