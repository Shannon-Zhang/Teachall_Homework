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8F5" w:rsidRDefault="004276C8">
      <w:pPr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W6A</w:t>
      </w:r>
      <w:ins w:id="0" w:author="Jordon Beijing" w:date="2020-08-15T18:43:00Z">
        <w:r w:rsidR="00D734FB">
          <w:rPr>
            <w:rFonts w:ascii="Arial" w:hAnsi="Arial" w:cs="Arial"/>
            <w:sz w:val="24"/>
          </w:rPr>
          <w:t>,</w:t>
        </w:r>
      </w:ins>
      <w:del w:id="1" w:author="Jordon Beijing" w:date="2020-08-15T18:43:00Z">
        <w:r w:rsidDel="00D734FB">
          <w:rPr>
            <w:rFonts w:ascii="Arial" w:hAnsi="Arial" w:cs="Arial"/>
            <w:sz w:val="24"/>
          </w:rPr>
          <w:delText xml:space="preserve"> –</w:delText>
        </w:r>
      </w:del>
      <w:r>
        <w:rPr>
          <w:rFonts w:ascii="Arial" w:hAnsi="Arial" w:cs="Arial"/>
          <w:sz w:val="24"/>
        </w:rPr>
        <w:t xml:space="preserve"> Lesson </w:t>
      </w:r>
      <w:r>
        <w:rPr>
          <w:rFonts w:ascii="Arial" w:hAnsi="Arial" w:cs="Arial" w:hint="eastAsia"/>
          <w:sz w:val="24"/>
        </w:rPr>
        <w:t>1</w:t>
      </w:r>
      <w:r>
        <w:rPr>
          <w:rFonts w:ascii="Arial" w:hAnsi="Arial" w:cs="Arial"/>
          <w:sz w:val="24"/>
        </w:rPr>
        <w:t>, Journal</w:t>
      </w:r>
      <w:r>
        <w:rPr>
          <w:rFonts w:ascii="Arial" w:hAnsi="Arial" w:cs="Arial" w:hint="eastAsia"/>
          <w:sz w:val="24"/>
        </w:rPr>
        <w:t xml:space="preserve"> 1-2</w:t>
      </w:r>
      <w:r>
        <w:rPr>
          <w:rFonts w:ascii="Arial" w:hAnsi="Arial" w:cs="Arial"/>
          <w:sz w:val="24"/>
        </w:rPr>
        <w:t>,</w:t>
      </w:r>
      <w:r>
        <w:rPr>
          <w:rFonts w:ascii="Arial" w:hAnsi="Arial" w:cs="Arial" w:hint="eastAsia"/>
          <w:sz w:val="24"/>
        </w:rPr>
        <w:t xml:space="preserve"> </w:t>
      </w:r>
      <w:r w:rsidRPr="00D734FB">
        <w:rPr>
          <w:rFonts w:ascii="Arial" w:hAnsi="Arial" w:cs="Arial" w:hint="eastAsia"/>
          <w:sz w:val="24"/>
          <w:highlight w:val="yellow"/>
        </w:rPr>
        <w:t>Draft 1</w:t>
      </w:r>
    </w:p>
    <w:p w:rsidR="006F48F5" w:rsidRDefault="004276C8">
      <w:pPr>
        <w:jc w:val="left"/>
        <w:rPr>
          <w:rFonts w:ascii="Arial" w:eastAsia="SimSun" w:hAnsi="Arial" w:cs="Arial"/>
          <w:color w:val="000000"/>
          <w:kern w:val="0"/>
          <w:sz w:val="24"/>
        </w:rPr>
      </w:pPr>
      <w:r>
        <w:rPr>
          <w:rFonts w:ascii="Arial" w:eastAsia="SimSun" w:hAnsi="Arial" w:cs="Arial" w:hint="eastAsia"/>
          <w:color w:val="000000"/>
          <w:kern w:val="0"/>
          <w:sz w:val="24"/>
        </w:rPr>
        <w:t>Enoch Jiang</w:t>
      </w:r>
    </w:p>
    <w:p w:rsidR="006F48F5" w:rsidRDefault="004276C8">
      <w:pPr>
        <w:jc w:val="left"/>
        <w:rPr>
          <w:rFonts w:ascii="Arial" w:eastAsia="SimSun" w:hAnsi="Arial" w:cs="Arial"/>
          <w:color w:val="000000"/>
          <w:kern w:val="0"/>
          <w:sz w:val="24"/>
        </w:rPr>
      </w:pPr>
      <w:r w:rsidRPr="00D734FB">
        <w:rPr>
          <w:rFonts w:ascii="Arial" w:eastAsia="SimSun" w:hAnsi="Arial" w:cs="Arial" w:hint="eastAsia"/>
          <w:color w:val="000000"/>
          <w:kern w:val="0"/>
          <w:sz w:val="24"/>
          <w:highlight w:val="yellow"/>
        </w:rPr>
        <w:t>Xxxx.mm.dd.</w:t>
      </w:r>
    </w:p>
    <w:p w:rsidR="006F48F5" w:rsidRDefault="006F48F5">
      <w:pPr>
        <w:jc w:val="left"/>
        <w:rPr>
          <w:rFonts w:ascii="Arial" w:eastAsia="SimSun" w:hAnsi="Arial" w:cs="Arial"/>
          <w:color w:val="000000"/>
          <w:kern w:val="0"/>
          <w:sz w:val="24"/>
        </w:rPr>
      </w:pPr>
    </w:p>
    <w:p w:rsidR="006F48F5" w:rsidRDefault="004276C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Journal </w:t>
      </w:r>
      <w:r>
        <w:rPr>
          <w:rFonts w:ascii="Arial" w:hAnsi="Arial" w:cs="Arial" w:hint="eastAsia"/>
          <w:b/>
          <w:bCs/>
          <w:sz w:val="24"/>
        </w:rPr>
        <w:t xml:space="preserve">1 Prompt: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Do you enjoy writing? Why or why not?</w:t>
      </w:r>
    </w:p>
    <w:p w:rsidR="006F48F5" w:rsidRDefault="006F48F5">
      <w:pPr>
        <w:ind w:firstLineChars="200" w:firstLine="440"/>
        <w:jc w:val="left"/>
        <w:rPr>
          <w:sz w:val="22"/>
          <w:szCs w:val="22"/>
        </w:rPr>
      </w:pPr>
    </w:p>
    <w:p w:rsidR="006F48F5" w:rsidRDefault="004276C8">
      <w:pPr>
        <w:ind w:firstLineChars="200" w:firstLine="440"/>
        <w:jc w:val="left"/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r>
        <w:rPr>
          <w:rFonts w:hint="eastAsia"/>
          <w:sz w:val="22"/>
          <w:szCs w:val="22"/>
        </w:rPr>
        <w:t xml:space="preserve">I 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enjoy writing</w:t>
      </w:r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very much!</w:t>
      </w:r>
      <w:ins w:id="2" w:author="Jordon Beijing" w:date="2020-08-15T18:38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That’s b</w:t>
        </w:r>
      </w:ins>
      <w:del w:id="3" w:author="Jordon Beijing" w:date="2020-08-15T18:38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B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ecause writing can exercise </w:t>
      </w:r>
      <w:del w:id="4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our </w:delText>
        </w:r>
      </w:del>
      <w:ins w:id="5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my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brain and increase my English level</w:t>
      </w:r>
      <w:ins w:id="6" w:author="Jordon Beijing" w:date="2020-08-15T18:38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. Writing often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del w:id="7" w:author="Jordon Beijing" w:date="2020-08-15T18:38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and 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can make me a better writer.</w:t>
      </w:r>
    </w:p>
    <w:p w:rsidR="006F48F5" w:rsidRDefault="004276C8">
      <w:pPr>
        <w:ind w:firstLineChars="200" w:firstLine="440"/>
        <w:jc w:val="left"/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del w:id="8" w:author="Jordon Beijing" w:date="2020-08-15T18:39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Also</w:delText>
        </w:r>
      </w:del>
      <w:ins w:id="9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Of course</w:t>
        </w:r>
      </w:ins>
      <w:ins w:id="10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,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writing is very useful</w:t>
      </w:r>
      <w:ins w:id="11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.</w:t>
        </w:r>
      </w:ins>
      <w:del w:id="12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,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ins w:id="13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</w:t>
        </w:r>
      </w:ins>
      <w:del w:id="14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w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hen </w:t>
      </w:r>
      <w:del w:id="15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16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I’m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doing homework </w:t>
      </w:r>
      <w:del w:id="17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18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need </w:t>
      </w:r>
      <w:del w:id="19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writing </w:delText>
        </w:r>
      </w:del>
      <w:ins w:id="20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to write.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ins w:id="21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Then t</w:t>
        </w:r>
      </w:ins>
      <w:del w:id="22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w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hen </w:t>
      </w:r>
      <w:del w:id="23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24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grow up </w:t>
      </w:r>
      <w:del w:id="25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when </w:delText>
        </w:r>
      </w:del>
      <w:ins w:id="26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and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27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28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go to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work</w:t>
      </w:r>
      <w:ins w:id="29" w:author="Jordon Beijing" w:date="2020-08-15T18:36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, I will </w:t>
        </w:r>
      </w:ins>
      <w:ins w:id="30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also </w:t>
        </w:r>
      </w:ins>
      <w:del w:id="31" w:author="Jordon Beijing" w:date="2020-08-15T18:36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</w:delText>
        </w:r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need </w:t>
      </w:r>
      <w:del w:id="32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writing </w:delText>
        </w:r>
      </w:del>
      <w:ins w:id="33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to write.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34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35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ins w:id="36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will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need to write </w:t>
      </w:r>
      <w:del w:id="37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all our </w:delText>
        </w:r>
      </w:del>
      <w:ins w:id="38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my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whole </w:t>
        </w:r>
      </w:ins>
      <w:del w:id="39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live</w:delText>
        </w:r>
      </w:del>
      <w:ins w:id="40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life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! So I think writing is very useful.</w:t>
      </w:r>
    </w:p>
    <w:p w:rsidR="006F48F5" w:rsidRDefault="004276C8">
      <w:pPr>
        <w:ind w:firstLineChars="200" w:firstLine="440"/>
        <w:jc w:val="left"/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del w:id="41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And </w:delText>
        </w:r>
      </w:del>
      <w:ins w:id="42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Also</w:t>
        </w:r>
      </w:ins>
      <w:ins w:id="43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,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writing is important</w:t>
      </w:r>
      <w:ins w:id="44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because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if </w:t>
      </w:r>
      <w:del w:id="45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46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don</w:t>
      </w:r>
      <w:r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  <w:t>’</w:t>
      </w:r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t </w:t>
      </w:r>
      <w:del w:id="47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writing </w:delText>
        </w:r>
      </w:del>
      <w:ins w:id="48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write, then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49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50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51" w:author="Jordon Beijing" w:date="2020-08-15T18:39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can</w:delText>
        </w:r>
        <w:r w:rsidDel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delText>’</w:delText>
        </w:r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t </w:delText>
        </w:r>
      </w:del>
      <w:ins w:id="52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won’t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learn English well</w:t>
      </w:r>
      <w:ins w:id="53" w:author="Jordon Beijing" w:date="2020-08-15T18:37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. </w:t>
        </w:r>
      </w:ins>
      <w:del w:id="54" w:author="Jordon Beijing" w:date="2020-08-15T18:37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</w:delText>
        </w:r>
      </w:del>
      <w:del w:id="55" w:author="Jordon Beijing" w:date="2020-08-15T18:38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because </w:delText>
        </w:r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if we don</w:delText>
        </w:r>
        <w:r w:rsidDel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delText>’</w:delText>
        </w:r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t writing</w:delText>
        </w:r>
      </w:del>
      <w:ins w:id="56" w:author="Jordon Beijing" w:date="2020-08-15T18:38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If I don’t write, then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del w:id="57" w:author="Jordon Beijing" w:date="2020-08-15T18:38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we </w:delText>
        </w:r>
      </w:del>
      <w:ins w:id="58" w:author="Jordon Beijing" w:date="2020-08-15T18:38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59" w:author="Jordon Beijing" w:date="2020-08-15T18:39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can</w:delText>
        </w:r>
        <w:r w:rsidDel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delText>’</w:delText>
        </w:r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t </w:delText>
        </w:r>
      </w:del>
      <w:ins w:id="60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won’t be able to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read books </w:t>
      </w:r>
      <w:del w:id="61" w:author="Jordon Beijing" w:date="2020-08-15T18:39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like other</w:delText>
        </w:r>
      </w:del>
      <w:ins w:id="62" w:author="Jordon Beijing" w:date="2020-08-15T18:39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as well as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people who </w:t>
      </w:r>
      <w:del w:id="63" w:author="Jordon Beijing" w:date="2020-08-15T18:38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know </w:delText>
        </w:r>
      </w:del>
      <w:ins w:id="64" w:author="Jordon Beijing" w:date="2020-08-15T18:38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can write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65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how to write </w:delText>
        </w:r>
      </w:del>
      <w:del w:id="66" w:author="Jordon Beijing" w:date="2020-08-15T18:38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is harder. </w:delText>
        </w:r>
      </w:del>
      <w:ins w:id="67" w:author="Jordon Beijing" w:date="2020-08-15T18:38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well.</w:t>
        </w:r>
      </w:ins>
    </w:p>
    <w:p w:rsidR="006F48F5" w:rsidDel="00D734FB" w:rsidRDefault="006F48F5">
      <w:pPr>
        <w:ind w:firstLineChars="100" w:firstLine="220"/>
        <w:jc w:val="left"/>
        <w:rPr>
          <w:del w:id="68" w:author="Jordon Beijing" w:date="2020-08-15T18:40:00Z"/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</w:p>
    <w:p w:rsidR="006F48F5" w:rsidRDefault="006F48F5" w:rsidP="00D734FB">
      <w:pPr>
        <w:jc w:val="left"/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  <w:pPrChange w:id="69" w:author="Jordon Beijing" w:date="2020-08-15T18:40:00Z">
          <w:pPr>
            <w:ind w:firstLineChars="100" w:firstLine="220"/>
            <w:jc w:val="left"/>
          </w:pPr>
        </w:pPrChange>
      </w:pPr>
    </w:p>
    <w:p w:rsidR="006F48F5" w:rsidRDefault="004276C8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J</w:t>
      </w:r>
      <w:r>
        <w:rPr>
          <w:rFonts w:ascii="Arial" w:hAnsi="Arial" w:cs="Arial"/>
          <w:b/>
          <w:bCs/>
          <w:sz w:val="24"/>
        </w:rPr>
        <w:t>ournal</w:t>
      </w:r>
      <w:r>
        <w:rPr>
          <w:rFonts w:ascii="Arial" w:hAnsi="Arial" w:cs="Arial" w:hint="eastAsia"/>
          <w:b/>
          <w:bCs/>
          <w:sz w:val="24"/>
        </w:rPr>
        <w:t xml:space="preserve"> 2 Prompt: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What is one thing you would like to change about yourself? Why</w:t>
      </w:r>
      <w:r>
        <w:rPr>
          <w:rFonts w:ascii="Arial" w:hAnsi="Arial" w:cs="Arial" w:hint="eastAsia"/>
          <w:b/>
          <w:bCs/>
          <w:sz w:val="24"/>
        </w:rPr>
        <w:t>?</w:t>
      </w:r>
    </w:p>
    <w:p w:rsidR="006F48F5" w:rsidRDefault="006F48F5" w:rsidP="004276C8">
      <w:pPr>
        <w:jc w:val="left"/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  <w:pPrChange w:id="70" w:author="Jordon Beijing" w:date="2020-08-15T18:45:00Z">
          <w:pPr>
            <w:ind w:firstLineChars="100" w:firstLine="220"/>
            <w:jc w:val="left"/>
          </w:pPr>
        </w:pPrChange>
      </w:pPr>
    </w:p>
    <w:p w:rsidR="00D734FB" w:rsidRDefault="004276C8" w:rsidP="00D734FB">
      <w:pPr>
        <w:ind w:firstLineChars="200" w:firstLine="440"/>
        <w:jc w:val="left"/>
        <w:rPr>
          <w:ins w:id="71" w:author="Jordon Beijing" w:date="2020-08-15T18:42:00Z"/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If </w:t>
      </w:r>
      <w:ins w:id="72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</w:ins>
      <w:del w:id="73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i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del w:id="74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can </w:delText>
        </w:r>
      </w:del>
      <w:ins w:id="75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could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change </w:t>
      </w:r>
      <w:ins w:id="76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one thing about myself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,</w:t>
      </w:r>
      <w:ins w:id="77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then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I </w:t>
      </w:r>
      <w:ins w:id="78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would </w:t>
        </w:r>
      </w:ins>
      <w:del w:id="79" w:author="Jordon Beijing" w:date="2020-08-15T18:42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want to </w:delText>
        </w:r>
      </w:del>
      <w:del w:id="80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study </w:delText>
        </w:r>
      </w:del>
      <w:ins w:id="81" w:author="Jordon Beijing" w:date="2020-08-15T18:44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be more serious about learning</w:t>
        </w:r>
      </w:ins>
      <w:ins w:id="82" w:author="Jordon Beijing" w:date="2020-08-15T18:40:00Z"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83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my 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English</w:t>
      </w:r>
      <w:del w:id="84" w:author="Jordon Beijing" w:date="2020-08-15T18:44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better</w:delText>
        </w:r>
      </w:del>
      <w:ins w:id="85" w:author="Jordon Beijing" w:date="2020-08-15T18:44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well.</w:t>
        </w:r>
      </w:ins>
      <w:del w:id="86" w:author="Jordon Beijing" w:date="2020-08-15T18:44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</w:delText>
        </w:r>
      </w:del>
    </w:p>
    <w:p w:rsidR="006F48F5" w:rsidDel="00D734FB" w:rsidRDefault="004276C8">
      <w:pPr>
        <w:ind w:firstLineChars="200" w:firstLine="440"/>
        <w:jc w:val="left"/>
        <w:rPr>
          <w:del w:id="87" w:author="Jordon Beijing" w:date="2020-08-15T18:40:00Z"/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del w:id="88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because if</w:delText>
        </w:r>
      </w:del>
      <w:ins w:id="89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If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del w:id="90" w:author="Jordon Beijing" w:date="2020-08-15T18:40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i </w:delText>
        </w:r>
      </w:del>
      <w:ins w:id="91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study English </w:t>
      </w:r>
      <w:del w:id="92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good</w:delText>
        </w:r>
      </w:del>
      <w:ins w:id="93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well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,</w:t>
      </w:r>
      <w:ins w:id="94" w:author="Jordon Beijing" w:date="2020-08-15T18:40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  <w:ins w:id="95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then </w:t>
        </w:r>
      </w:ins>
    </w:p>
    <w:p w:rsidR="00D734FB" w:rsidRDefault="004276C8" w:rsidP="00D734FB">
      <w:pPr>
        <w:ind w:firstLineChars="200" w:firstLine="440"/>
        <w:jc w:val="left"/>
        <w:rPr>
          <w:ins w:id="96" w:author="Jordon Beijing" w:date="2020-08-15T18:42:00Z"/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I </w:t>
      </w:r>
      <w:del w:id="97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can </w:delText>
        </w:r>
      </w:del>
      <w:ins w:id="98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will be able to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do many </w:t>
      </w:r>
      <w:ins w:id="99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exciting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thing</w:t>
      </w:r>
      <w:ins w:id="100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s,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like travel to another country and maybe </w:t>
      </w:r>
      <w:ins w:id="101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even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work there</w:t>
      </w:r>
      <w:del w:id="102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!</w:t>
      </w:r>
      <w:del w:id="103" w:author="Jordon Beijing" w:date="2020-08-15T18:45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</w:delText>
        </w:r>
      </w:del>
    </w:p>
    <w:p w:rsidR="006F48F5" w:rsidDel="00D734FB" w:rsidRDefault="004276C8" w:rsidP="00D734FB">
      <w:pPr>
        <w:ind w:firstLineChars="200" w:firstLine="440"/>
        <w:jc w:val="left"/>
        <w:rPr>
          <w:del w:id="104" w:author="Jordon Beijing" w:date="2020-08-15T18:42:00Z"/>
          <w:rFonts w:ascii="Arial" w:eastAsia="SimSun" w:hAnsi="Arial" w:cs="Arial"/>
          <w:color w:val="000000"/>
          <w:sz w:val="22"/>
          <w:szCs w:val="22"/>
          <w:shd w:val="clear" w:color="auto" w:fill="FFFFFF"/>
        </w:rPr>
        <w:pPrChange w:id="105" w:author="Jordon Beijing" w:date="2020-08-15T18:40:00Z">
          <w:pPr>
            <w:ind w:firstLineChars="200" w:firstLine="440"/>
            <w:jc w:val="left"/>
          </w:pPr>
        </w:pPrChange>
      </w:pPr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If my English </w:t>
      </w:r>
      <w:ins w:id="106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level </w:t>
        </w:r>
      </w:ins>
      <w:del w:id="107" w:author="Jordon Beijing" w:date="2020-08-15T18:42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is </w:delText>
        </w:r>
      </w:del>
      <w:ins w:id="108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were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109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good</w:delText>
        </w:r>
      </w:del>
      <w:ins w:id="110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excellent</w:t>
        </w:r>
      </w:ins>
      <w:del w:id="111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, </w:t>
      </w:r>
      <w:del w:id="112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i </w:delText>
        </w:r>
      </w:del>
      <w:ins w:id="113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then 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114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can </w:delText>
        </w:r>
      </w:del>
      <w:ins w:id="115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could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study in </w:t>
      </w:r>
      <w:del w:id="116" w:author="Jordon Beijing" w:date="2020-08-15T18:43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other </w:delText>
        </w:r>
      </w:del>
      <w:ins w:id="117" w:author="Jordon Beijing" w:date="2020-08-15T18:43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a Western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country </w:t>
      </w:r>
      <w:del w:id="118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i </w:delText>
        </w:r>
      </w:del>
      <w:ins w:id="119" w:author="Jordon Beijing" w:date="2020-08-15T18:41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and</w:t>
        </w:r>
      </w:ins>
      <w:ins w:id="120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be able to </w:t>
        </w:r>
      </w:ins>
      <w:del w:id="121" w:author="Jordon Beijing" w:date="2020-08-15T18:41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can </w:delText>
        </w:r>
      </w:del>
      <w:del w:id="122" w:author="Jordon Beijing" w:date="2020-08-15T18:42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talk</w:delText>
        </w:r>
      </w:del>
      <w:ins w:id="123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speak with the local people there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del w:id="124" w:author="Jordon Beijing" w:date="2020-08-15T18:43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to them </w:delText>
        </w:r>
      </w:del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because almost</w:t>
      </w:r>
      <w:ins w:id="125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</w:t>
        </w:r>
      </w:ins>
    </w:p>
    <w:p w:rsidR="006F48F5" w:rsidDel="00D734FB" w:rsidRDefault="004276C8" w:rsidP="00D734FB">
      <w:pPr>
        <w:ind w:firstLineChars="200" w:firstLine="440"/>
        <w:jc w:val="left"/>
        <w:rPr>
          <w:del w:id="126" w:author="Jordon Beijing" w:date="2020-08-15T18:45:00Z"/>
          <w:rFonts w:ascii="Arial" w:eastAsia="SimSun" w:hAnsi="Arial" w:cs="Arial"/>
          <w:color w:val="000000"/>
          <w:sz w:val="22"/>
          <w:szCs w:val="22"/>
          <w:shd w:val="clear" w:color="auto" w:fill="FFFFFF"/>
        </w:rPr>
        <w:pPrChange w:id="127" w:author="Jordon Beijing" w:date="2020-08-15T18:42:00Z">
          <w:pPr>
            <w:ind w:firstLineChars="200" w:firstLine="440"/>
            <w:jc w:val="left"/>
          </w:pPr>
        </w:pPrChange>
      </w:pPr>
      <w:del w:id="128" w:author="Jordon Beijing" w:date="2020-08-15T18:42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Every</w:delText>
        </w:r>
      </w:del>
      <w:ins w:id="129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every</w:t>
        </w:r>
      </w:ins>
      <w:ins w:id="130" w:author="Jordon Beijing" w:date="2020-08-15T18:43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Western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country use</w:t>
      </w:r>
      <w:ins w:id="131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s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bookmarkStart w:id="132" w:name="_GoBack"/>
      <w:bookmarkEnd w:id="132"/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English</w:t>
      </w:r>
      <w:ins w:id="133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to communicate.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 </w:t>
      </w:r>
      <w:del w:id="134" w:author="Jordon Beijing" w:date="2020-08-15T18:42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so </w:delText>
        </w:r>
      </w:del>
      <w:ins w:id="135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So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del w:id="136" w:author="Jordon Beijing" w:date="2020-08-15T18:42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i </w:delText>
        </w:r>
      </w:del>
      <w:ins w:id="137" w:author="Jordon Beijing" w:date="2020-08-15T18:42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I</w:t>
        </w:r>
        <w:r w:rsidR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t xml:space="preserve">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 xml:space="preserve">think it is </w:t>
      </w:r>
      <w:ins w:id="138" w:author="Jordon Beijing" w:date="2020-08-15T18:43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really </w:t>
        </w:r>
      </w:ins>
      <w:r>
        <w:rPr>
          <w:rFonts w:ascii="Arial" w:eastAsia="SimSun" w:hAnsi="Arial" w:cs="Arial" w:hint="eastAsia"/>
          <w:color w:val="000000"/>
          <w:sz w:val="22"/>
          <w:szCs w:val="22"/>
          <w:shd w:val="clear" w:color="auto" w:fill="FFFFFF"/>
        </w:rPr>
        <w:t>important</w:t>
      </w:r>
      <w:ins w:id="139" w:author="Jordon Beijing" w:date="2020-08-15T18:43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 xml:space="preserve"> to </w:t>
        </w:r>
      </w:ins>
      <w:ins w:id="140" w:author="Jordon Beijing" w:date="2020-08-15T18:45:00Z">
        <w:r w:rsidR="00D734FB">
          <w:rPr>
            <w:rFonts w:ascii="Arial" w:eastAsia="SimSun" w:hAnsi="Arial" w:cs="Arial"/>
            <w:color w:val="000000"/>
            <w:sz w:val="22"/>
            <w:szCs w:val="22"/>
            <w:shd w:val="clear" w:color="auto" w:fill="FFFFFF"/>
          </w:rPr>
          <w:t>be fluent in English.</w:t>
        </w:r>
      </w:ins>
      <w:del w:id="141" w:author="Jordon Beijing" w:date="2020-08-15T18:43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>.</w:delText>
        </w:r>
      </w:del>
      <w:del w:id="142" w:author="Jordon Beijing" w:date="2020-08-15T18:45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  </w:delText>
        </w:r>
      </w:del>
    </w:p>
    <w:p w:rsidR="006F48F5" w:rsidDel="00D734FB" w:rsidRDefault="006F48F5" w:rsidP="00D734FB">
      <w:pPr>
        <w:ind w:firstLineChars="200" w:firstLine="440"/>
        <w:jc w:val="left"/>
        <w:rPr>
          <w:del w:id="143" w:author="Jordon Beijing" w:date="2020-08-15T18:45:00Z"/>
          <w:rFonts w:ascii="Arial" w:eastAsia="SimSun" w:hAnsi="Arial" w:cs="Arial"/>
          <w:color w:val="000000"/>
          <w:sz w:val="22"/>
          <w:szCs w:val="22"/>
          <w:shd w:val="clear" w:color="auto" w:fill="FFFFFF"/>
        </w:rPr>
        <w:pPrChange w:id="144" w:author="Jordon Beijing" w:date="2020-08-15T18:45:00Z">
          <w:pPr>
            <w:ind w:firstLineChars="100" w:firstLine="220"/>
            <w:jc w:val="left"/>
          </w:pPr>
        </w:pPrChange>
      </w:pPr>
    </w:p>
    <w:p w:rsidR="006F48F5" w:rsidDel="00D734FB" w:rsidRDefault="006F48F5">
      <w:pPr>
        <w:ind w:firstLineChars="100" w:firstLine="220"/>
        <w:rPr>
          <w:del w:id="145" w:author="Jordon Beijing" w:date="2020-08-15T18:45:00Z"/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</w:p>
    <w:p w:rsidR="006F48F5" w:rsidRDefault="004276C8">
      <w:pPr>
        <w:rPr>
          <w:rFonts w:ascii="Arial" w:eastAsia="SimSun" w:hAnsi="Arial" w:cs="Arial"/>
          <w:color w:val="000000"/>
          <w:sz w:val="22"/>
          <w:szCs w:val="22"/>
          <w:shd w:val="clear" w:color="auto" w:fill="FFFFFF"/>
        </w:rPr>
      </w:pPr>
      <w:del w:id="146" w:author="Jordon Beijing" w:date="2020-08-15T18:45:00Z">
        <w:r w:rsidDel="00D734FB">
          <w:rPr>
            <w:rFonts w:ascii="Arial" w:eastAsia="SimSun" w:hAnsi="Arial" w:cs="Arial" w:hint="eastAsia"/>
            <w:color w:val="000000"/>
            <w:sz w:val="22"/>
            <w:szCs w:val="22"/>
            <w:shd w:val="clear" w:color="auto" w:fill="FFFFFF"/>
          </w:rPr>
          <w:delText xml:space="preserve">  </w:delText>
        </w:r>
      </w:del>
    </w:p>
    <w:sectPr w:rsidR="006F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rdon Beijing">
    <w15:presenceInfo w15:providerId="None" w15:userId="Jordon Beij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8F5"/>
    <w:rsid w:val="004276C8"/>
    <w:rsid w:val="006F48F5"/>
    <w:rsid w:val="00D734FB"/>
    <w:rsid w:val="02CD0B6B"/>
    <w:rsid w:val="21FD7915"/>
    <w:rsid w:val="266F3546"/>
    <w:rsid w:val="3538511C"/>
    <w:rsid w:val="5F9A363B"/>
    <w:rsid w:val="61400AC0"/>
    <w:rsid w:val="6BEC10F1"/>
    <w:rsid w:val="78E006A6"/>
    <w:rsid w:val="7F83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A7710FB"/>
  <w15:docId w15:val="{3ED57B56-8921-8A48-A787-E4FDEE34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HK" w:eastAsia="zh-CN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eastAsiaTheme="minorEastAsia"/>
      <w:kern w:val="2"/>
      <w:sz w:val="21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</dc:creator>
  <cp:lastModifiedBy>Jordon Beijing</cp:lastModifiedBy>
  <cp:revision>3</cp:revision>
  <dcterms:created xsi:type="dcterms:W3CDTF">2014-10-29T12:08:00Z</dcterms:created>
  <dcterms:modified xsi:type="dcterms:W3CDTF">2020-08-15T11:46:00Z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