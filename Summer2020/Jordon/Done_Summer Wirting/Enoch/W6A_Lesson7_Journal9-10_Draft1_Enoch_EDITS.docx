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8991" w14:textId="77777777" w:rsidR="004646D4" w:rsidRPr="00FD1873" w:rsidRDefault="00A22E93">
      <w:pPr>
        <w:rPr>
          <w:rFonts w:ascii="Times New Roman" w:hAnsi="Times New Roman" w:cs="Times New Roman"/>
          <w:sz w:val="24"/>
          <w:rPrChange w:id="0" w:author="Jordon Beijing" w:date="2020-08-15T20:25:00Z">
            <w:rPr>
              <w:rFonts w:ascii="Arial" w:hAnsi="Arial" w:cs="Arial"/>
              <w:sz w:val="24"/>
            </w:rPr>
          </w:rPrChange>
        </w:rPr>
      </w:pPr>
      <w:r w:rsidRPr="00FD1873">
        <w:rPr>
          <w:rFonts w:ascii="Times New Roman" w:hAnsi="Times New Roman" w:cs="Times New Roman"/>
          <w:sz w:val="24"/>
          <w:rPrChange w:id="1" w:author="Jordon Beijing" w:date="2020-08-15T20:25:00Z">
            <w:rPr>
              <w:rFonts w:ascii="Arial" w:hAnsi="Arial" w:cs="Arial"/>
              <w:sz w:val="24"/>
            </w:rPr>
          </w:rPrChange>
        </w:rPr>
        <w:t>W6A</w:t>
      </w:r>
      <w:ins w:id="2" w:author="Jordon Beijing" w:date="2020-08-15T20:25:00Z">
        <w:r w:rsidR="00FD1873">
          <w:rPr>
            <w:rFonts w:ascii="Times New Roman" w:hAnsi="Times New Roman" w:cs="Times New Roman"/>
            <w:sz w:val="24"/>
          </w:rPr>
          <w:t>,</w:t>
        </w:r>
      </w:ins>
      <w:del w:id="3" w:author="Jordon Beijing" w:date="2020-08-15T20:25:00Z">
        <w:r w:rsidRPr="00FD1873" w:rsidDel="00FD1873">
          <w:rPr>
            <w:rFonts w:ascii="Times New Roman" w:hAnsi="Times New Roman" w:cs="Times New Roman"/>
            <w:sz w:val="24"/>
            <w:rPrChange w:id="4" w:author="Jordon Beijing" w:date="2020-08-15T20:25:00Z">
              <w:rPr>
                <w:rFonts w:ascii="Arial" w:hAnsi="Arial" w:cs="Arial" w:hint="eastAsia"/>
                <w:sz w:val="24"/>
              </w:rPr>
            </w:rPrChange>
          </w:rPr>
          <w:delText xml:space="preserve"> -</w:delText>
        </w:r>
      </w:del>
      <w:r w:rsidRPr="00FD1873">
        <w:rPr>
          <w:rFonts w:ascii="Times New Roman" w:hAnsi="Times New Roman" w:cs="Times New Roman"/>
          <w:sz w:val="24"/>
          <w:rPrChange w:id="5" w:author="Jordon Beijing" w:date="2020-08-15T20:25:00Z">
            <w:rPr>
              <w:rFonts w:ascii="Arial" w:hAnsi="Arial" w:cs="Arial" w:hint="eastAsia"/>
              <w:sz w:val="24"/>
            </w:rPr>
          </w:rPrChange>
        </w:rPr>
        <w:t xml:space="preserve"> </w:t>
      </w:r>
      <w:r w:rsidRPr="00FD1873">
        <w:rPr>
          <w:rFonts w:ascii="Times New Roman" w:hAnsi="Times New Roman" w:cs="Times New Roman"/>
          <w:sz w:val="24"/>
          <w:rPrChange w:id="6" w:author="Jordon Beijing" w:date="2020-08-15T20:25:00Z">
            <w:rPr>
              <w:rFonts w:ascii="Arial" w:hAnsi="Arial" w:cs="Arial"/>
              <w:sz w:val="24"/>
            </w:rPr>
          </w:rPrChange>
        </w:rPr>
        <w:t>Lesson</w:t>
      </w:r>
      <w:r w:rsidRPr="00FD1873">
        <w:rPr>
          <w:rFonts w:ascii="Times New Roman" w:hAnsi="Times New Roman" w:cs="Times New Roman"/>
          <w:sz w:val="24"/>
          <w:rPrChange w:id="7" w:author="Jordon Beijing" w:date="2020-08-15T20:25:00Z">
            <w:rPr>
              <w:rFonts w:ascii="Arial" w:hAnsi="Arial" w:cs="Arial" w:hint="eastAsia"/>
              <w:sz w:val="24"/>
            </w:rPr>
          </w:rPrChange>
        </w:rPr>
        <w:t xml:space="preserve"> </w:t>
      </w:r>
      <w:r w:rsidRPr="00FD1873">
        <w:rPr>
          <w:rFonts w:ascii="Times New Roman" w:hAnsi="Times New Roman" w:cs="Times New Roman"/>
          <w:sz w:val="24"/>
          <w:rPrChange w:id="8" w:author="Jordon Beijing" w:date="2020-08-15T20:25:00Z">
            <w:rPr>
              <w:rFonts w:ascii="Arial" w:hAnsi="Arial" w:cs="Arial"/>
              <w:sz w:val="24"/>
            </w:rPr>
          </w:rPrChange>
        </w:rPr>
        <w:t>7</w:t>
      </w:r>
      <w:r w:rsidRPr="00FD1873">
        <w:rPr>
          <w:rFonts w:ascii="Times New Roman" w:hAnsi="Times New Roman" w:cs="Times New Roman"/>
          <w:sz w:val="24"/>
          <w:rPrChange w:id="9" w:author="Jordon Beijing" w:date="2020-08-15T20:25:00Z">
            <w:rPr>
              <w:rFonts w:ascii="Arial" w:hAnsi="Arial" w:cs="Arial" w:hint="eastAsia"/>
              <w:sz w:val="24"/>
            </w:rPr>
          </w:rPrChange>
        </w:rPr>
        <w:t>, J</w:t>
      </w:r>
      <w:r w:rsidRPr="00FD1873">
        <w:rPr>
          <w:rFonts w:ascii="Times New Roman" w:hAnsi="Times New Roman" w:cs="Times New Roman"/>
          <w:sz w:val="24"/>
          <w:rPrChange w:id="10" w:author="Jordon Beijing" w:date="2020-08-15T20:25:00Z">
            <w:rPr>
              <w:rFonts w:ascii="Arial" w:hAnsi="Arial" w:cs="Arial"/>
              <w:sz w:val="24"/>
            </w:rPr>
          </w:rPrChange>
        </w:rPr>
        <w:t xml:space="preserve">ournal </w:t>
      </w:r>
      <w:r w:rsidRPr="00FD1873">
        <w:rPr>
          <w:rFonts w:ascii="Times New Roman" w:hAnsi="Times New Roman" w:cs="Times New Roman"/>
          <w:sz w:val="24"/>
          <w:rPrChange w:id="11" w:author="Jordon Beijing" w:date="2020-08-15T20:25:00Z">
            <w:rPr>
              <w:rFonts w:ascii="Arial" w:hAnsi="Arial" w:cs="Arial" w:hint="eastAsia"/>
              <w:sz w:val="24"/>
            </w:rPr>
          </w:rPrChange>
        </w:rPr>
        <w:t>9</w:t>
      </w:r>
      <w:r w:rsidRPr="00FD1873">
        <w:rPr>
          <w:rFonts w:ascii="Times New Roman" w:hAnsi="Times New Roman" w:cs="Times New Roman"/>
          <w:sz w:val="24"/>
          <w:rPrChange w:id="12" w:author="Jordon Beijing" w:date="2020-08-15T20:25:00Z">
            <w:rPr>
              <w:rFonts w:ascii="Arial" w:hAnsi="Arial" w:cs="Arial"/>
              <w:sz w:val="24"/>
            </w:rPr>
          </w:rPrChange>
        </w:rPr>
        <w:t>-</w:t>
      </w:r>
      <w:r w:rsidRPr="00FD1873">
        <w:rPr>
          <w:rFonts w:ascii="Times New Roman" w:hAnsi="Times New Roman" w:cs="Times New Roman"/>
          <w:sz w:val="24"/>
          <w:rPrChange w:id="13" w:author="Jordon Beijing" w:date="2020-08-15T20:25:00Z">
            <w:rPr>
              <w:rFonts w:ascii="Arial" w:hAnsi="Arial" w:cs="Arial" w:hint="eastAsia"/>
              <w:sz w:val="24"/>
            </w:rPr>
          </w:rPrChange>
        </w:rPr>
        <w:t xml:space="preserve">10, </w:t>
      </w:r>
      <w:r w:rsidRPr="00FD1873">
        <w:rPr>
          <w:rFonts w:ascii="Times New Roman" w:hAnsi="Times New Roman" w:cs="Times New Roman"/>
          <w:sz w:val="24"/>
          <w:highlight w:val="yellow"/>
          <w:rPrChange w:id="14" w:author="Jordon Beijing" w:date="2020-08-15T20:25:00Z">
            <w:rPr>
              <w:rFonts w:ascii="Arial" w:hAnsi="Arial" w:cs="Arial"/>
              <w:sz w:val="24"/>
            </w:rPr>
          </w:rPrChange>
        </w:rPr>
        <w:t>Draft</w:t>
      </w:r>
      <w:r w:rsidRPr="00FD1873">
        <w:rPr>
          <w:rFonts w:ascii="Times New Roman" w:hAnsi="Times New Roman" w:cs="Times New Roman"/>
          <w:sz w:val="24"/>
          <w:highlight w:val="yellow"/>
          <w:rPrChange w:id="15" w:author="Jordon Beijing" w:date="2020-08-15T20:25:00Z">
            <w:rPr>
              <w:rFonts w:ascii="Arial" w:hAnsi="Arial" w:cs="Arial" w:hint="eastAsia"/>
              <w:sz w:val="24"/>
            </w:rPr>
          </w:rPrChange>
        </w:rPr>
        <w:t xml:space="preserve"> </w:t>
      </w:r>
      <w:r w:rsidRPr="00FD1873">
        <w:rPr>
          <w:rFonts w:ascii="Times New Roman" w:hAnsi="Times New Roman" w:cs="Times New Roman"/>
          <w:sz w:val="24"/>
          <w:highlight w:val="yellow"/>
          <w:rPrChange w:id="16" w:author="Jordon Beijing" w:date="2020-08-15T20:25:00Z">
            <w:rPr>
              <w:rFonts w:ascii="Arial" w:hAnsi="Arial" w:cs="Arial"/>
              <w:sz w:val="24"/>
            </w:rPr>
          </w:rPrChange>
        </w:rPr>
        <w:t>1</w:t>
      </w:r>
    </w:p>
    <w:p w14:paraId="3AAE6F78" w14:textId="77777777" w:rsidR="004646D4" w:rsidRPr="00FD1873" w:rsidRDefault="00A22E93">
      <w:pPr>
        <w:rPr>
          <w:rFonts w:ascii="Times New Roman" w:hAnsi="Times New Roman" w:cs="Times New Roman"/>
          <w:sz w:val="24"/>
          <w:rPrChange w:id="17" w:author="Jordon Beijing" w:date="2020-08-15T20:25:00Z">
            <w:rPr>
              <w:rFonts w:ascii="Arial" w:hAnsi="Arial" w:cs="Arial"/>
              <w:sz w:val="24"/>
            </w:rPr>
          </w:rPrChange>
        </w:rPr>
      </w:pPr>
      <w:r w:rsidRPr="00FD1873">
        <w:rPr>
          <w:rFonts w:ascii="Times New Roman" w:hAnsi="Times New Roman" w:cs="Times New Roman"/>
          <w:sz w:val="24"/>
          <w:rPrChange w:id="18" w:author="Jordon Beijing" w:date="2020-08-15T20:25:00Z">
            <w:rPr>
              <w:rFonts w:ascii="Arial" w:hAnsi="Arial" w:cs="Arial" w:hint="eastAsia"/>
              <w:sz w:val="24"/>
            </w:rPr>
          </w:rPrChange>
        </w:rPr>
        <w:t>Enoch Jiang</w:t>
      </w:r>
    </w:p>
    <w:p w14:paraId="50F728BB" w14:textId="77777777" w:rsidR="004646D4" w:rsidRPr="00FD1873" w:rsidRDefault="00A22E93">
      <w:pPr>
        <w:rPr>
          <w:rFonts w:ascii="Times New Roman" w:hAnsi="Times New Roman" w:cs="Times New Roman"/>
          <w:sz w:val="24"/>
          <w:rPrChange w:id="19" w:author="Jordon Beijing" w:date="2020-08-15T20:25:00Z">
            <w:rPr>
              <w:rFonts w:ascii="Arial" w:hAnsi="Arial" w:cs="Arial"/>
              <w:sz w:val="24"/>
            </w:rPr>
          </w:rPrChange>
        </w:rPr>
      </w:pPr>
      <w:r w:rsidRPr="00FD1873">
        <w:rPr>
          <w:rFonts w:ascii="Times New Roman" w:hAnsi="Times New Roman" w:cs="Times New Roman"/>
          <w:sz w:val="24"/>
          <w:rPrChange w:id="20" w:author="Jordon Beijing" w:date="2020-08-15T20:25:00Z">
            <w:rPr>
              <w:rFonts w:ascii="Arial" w:hAnsi="Arial" w:cs="Arial"/>
              <w:sz w:val="24"/>
            </w:rPr>
          </w:rPrChange>
        </w:rPr>
        <w:t>2020/</w:t>
      </w:r>
      <w:r w:rsidRPr="00FD1873">
        <w:rPr>
          <w:rFonts w:ascii="Times New Roman" w:hAnsi="Times New Roman" w:cs="Times New Roman"/>
          <w:sz w:val="24"/>
          <w:highlight w:val="yellow"/>
          <w:rPrChange w:id="21" w:author="Jordon Beijing" w:date="2020-08-15T20:25:00Z">
            <w:rPr>
              <w:rFonts w:ascii="Arial" w:hAnsi="Arial" w:cs="Arial"/>
              <w:sz w:val="24"/>
            </w:rPr>
          </w:rPrChange>
        </w:rPr>
        <w:t>07/28</w:t>
      </w:r>
    </w:p>
    <w:p w14:paraId="34E27B7B" w14:textId="77777777" w:rsidR="004646D4" w:rsidRPr="00FD1873" w:rsidDel="00FD1873" w:rsidRDefault="004646D4">
      <w:pPr>
        <w:rPr>
          <w:del w:id="22" w:author="Jordon Beijing" w:date="2020-08-15T20:25:00Z"/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  <w:rPrChange w:id="23" w:author="Jordon Beijing" w:date="2020-08-15T20:25:00Z">
            <w:rPr>
              <w:del w:id="24" w:author="Jordon Beijing" w:date="2020-08-15T20:25:00Z"/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6FA7E696" w14:textId="77777777" w:rsidR="004646D4" w:rsidRPr="00FD1873" w:rsidRDefault="004646D4" w:rsidP="00FD1873">
      <w:pPr>
        <w:rPr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  <w:rPrChange w:id="25" w:author="Jordon Beijing" w:date="2020-08-15T20:25:00Z">
            <w:rPr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26" w:author="Jordon Beijing" w:date="2020-08-15T20:25:00Z">
          <w:pPr>
            <w:ind w:firstLineChars="900" w:firstLine="2168"/>
          </w:pPr>
        </w:pPrChange>
      </w:pPr>
    </w:p>
    <w:p w14:paraId="1745FE95" w14:textId="77777777" w:rsidR="004646D4" w:rsidRDefault="00A22E93" w:rsidP="00FD1873">
      <w:pPr>
        <w:jc w:val="center"/>
        <w:rPr>
          <w:ins w:id="27" w:author="Jordon Beijing" w:date="2020-08-15T20:25:00Z"/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</w:rPr>
        <w:pPrChange w:id="28" w:author="Jordon Beijing" w:date="2020-08-15T20:26:00Z">
          <w:pPr>
            <w:ind w:firstLineChars="900" w:firstLine="2168"/>
          </w:pPr>
        </w:pPrChange>
      </w:pPr>
      <w:r w:rsidRPr="00FD1873">
        <w:rPr>
          <w:rFonts w:ascii="Times New Roman" w:eastAsia="Times New Roman" w:hAnsi="Times New Roman" w:cs="Times New Roman"/>
          <w:b/>
          <w:bCs/>
          <w:color w:val="000000"/>
          <w:sz w:val="24"/>
          <w:shd w:val="clear" w:color="auto" w:fill="FFFFFF"/>
          <w:rPrChange w:id="29" w:author="Jordon Beijing" w:date="2020-08-15T20:25:00Z">
            <w:rPr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t>What does it mean to have integrity?</w:t>
      </w:r>
    </w:p>
    <w:p w14:paraId="734457CB" w14:textId="77777777" w:rsidR="00FD1873" w:rsidRPr="00FD1873" w:rsidRDefault="00FD1873">
      <w:pPr>
        <w:ind w:firstLineChars="900" w:firstLine="21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rPrChange w:id="30" w:author="Jordon Beijing" w:date="2020-08-15T20:25:00Z">
            <w:rPr>
              <w:rFonts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1FE8F365" w14:textId="77777777" w:rsidR="004646D4" w:rsidRPr="00FD1873" w:rsidRDefault="00A22E93" w:rsidP="00FD1873">
      <w:pPr>
        <w:ind w:firstLine="420"/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1" w:author="Jordon Beijing" w:date="2020-08-15T20:25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32" w:author="Jordon Beijing" w:date="2020-08-15T20:26:00Z">
          <w:pPr/>
        </w:pPrChange>
      </w:pPr>
      <w:commentRangeStart w:id="33"/>
      <w:del w:id="34" w:author="Jordon Beijing" w:date="2020-08-15T20:26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35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 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6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I think integrity is like </w:t>
      </w:r>
      <w:ins w:id="37" w:author="Jordon Beijing" w:date="2020-08-15T20:31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if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38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your friend </w:t>
      </w:r>
      <w:del w:id="39" w:author="Jordon Beijing" w:date="2020-08-15T20:31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40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respond </w:delText>
        </w:r>
      </w:del>
      <w:ins w:id="41" w:author="Jordon Beijing" w:date="2020-08-15T20:31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says he will</w:t>
        </w:r>
      </w:ins>
      <w:del w:id="42" w:author="Jordon Beijing" w:date="2020-08-15T20:32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43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y</w:delText>
        </w:r>
      </w:del>
      <w:del w:id="44" w:author="Jordon Beijing" w:date="2020-08-15T20:31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45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ou to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46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give you a candy on Monday</w:t>
      </w:r>
      <w:ins w:id="47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, then </w:t>
        </w:r>
      </w:ins>
      <w:del w:id="48" w:author="Jordon Beijing" w:date="2020-08-15T20:32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49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50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and 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51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on Monday</w:t>
      </w:r>
      <w:del w:id="52" w:author="Jordon Beijing" w:date="2020-08-15T20:32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53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,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54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you friend give</w:t>
      </w:r>
      <w:ins w:id="55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s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56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the candy to you</w:t>
      </w:r>
      <w:ins w:id="57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.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58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59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T</w:t>
        </w:r>
      </w:ins>
      <w:del w:id="60" w:author="Jordon Beijing" w:date="2020-08-15T20:27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61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t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62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his</w:t>
      </w:r>
      <w:ins w:id="63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 </w:t>
        </w:r>
      </w:ins>
      <w:del w:id="64" w:author="Jordon Beijing" w:date="2020-08-15T20:27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65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, 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66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is integrity</w:t>
      </w:r>
      <w:ins w:id="67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.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68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69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B</w:t>
        </w:r>
      </w:ins>
      <w:del w:id="70" w:author="Jordon Beijing" w:date="2020-08-15T20:27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71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b</w:delText>
        </w:r>
      </w:del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72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ut if your friend </w:t>
      </w:r>
      <w:del w:id="73" w:author="Jordon Beijing" w:date="2020-08-15T20:32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74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didn</w:delText>
        </w:r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75" w:author="Jordon Beijing" w:date="2020-08-15T20:25:00Z">
              <w:rPr>
                <w:rFonts w:eastAsia="SimSun" w:hAnsi="Arial" w:cs="Arial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’</w:delText>
        </w:r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76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t </w:delText>
        </w:r>
      </w:del>
      <w:ins w:id="77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doesn’t</w:t>
        </w:r>
        <w:r w:rsidR="00FD1873" w:rsidRP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78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79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give that </w:t>
      </w:r>
      <w:ins w:id="80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candy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81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to you</w:t>
      </w:r>
      <w:ins w:id="82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,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83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or </w:t>
      </w:r>
      <w:ins w:id="84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 xml:space="preserve">if he </w:t>
        </w:r>
      </w:ins>
      <w:del w:id="85" w:author="Jordon Beijing" w:date="2020-08-15T20:27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86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give </w:delText>
        </w:r>
      </w:del>
      <w:ins w:id="87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gives</w:t>
        </w:r>
      </w:ins>
      <w:ins w:id="88" w:author="Jordon Beijing" w:date="2020-08-15T20:27:00Z">
        <w:r w:rsidR="00FD1873" w:rsidRP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89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90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it to you on Friday</w:t>
      </w:r>
      <w:ins w:id="91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, then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92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del w:id="93" w:author="Jordon Beijing" w:date="2020-08-15T20:32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94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this </w:delText>
        </w:r>
      </w:del>
      <w:ins w:id="95" w:author="Jordon Beijing" w:date="2020-08-15T20:32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that</w:t>
        </w:r>
        <w:r w:rsidR="00FD1873" w:rsidRP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96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97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is not integrity</w:t>
      </w:r>
      <w:ins w:id="98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.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99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del w:id="100" w:author="Jordon Beijing" w:date="2020-08-15T20:27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01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and </w:delText>
        </w:r>
      </w:del>
      <w:ins w:id="102" w:author="Jordon Beijing" w:date="2020-08-15T20:27:00Z">
        <w:r w:rsid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</w:rPr>
          <w:t>And</w:t>
        </w:r>
        <w:r w:rsidR="00FD1873" w:rsidRPr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03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04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we all lik</w:t>
      </w:r>
      <w:r w:rsidRPr="00FD1873">
        <w:rPr>
          <w:rFonts w:ascii="Times New Roman" w:eastAsia="SimSun" w:hAnsi="Times New Roman" w:cs="Times New Roman"/>
          <w:color w:val="000000"/>
          <w:sz w:val="24"/>
          <w:shd w:val="clear" w:color="auto" w:fill="FFFFFF"/>
          <w:rPrChange w:id="105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e people who have integrity.</w:t>
      </w:r>
      <w:ins w:id="106" w:author="Jordon Beijing" w:date="2020-08-15T20:28:00Z">
        <w:r w:rsidR="00FD1873"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07" w:author="Jordon Beijing" w:date="2020-08-15T20:25:00Z">
              <w:rPr>
                <w:rFonts w:ascii="Times New Roman" w:eastAsia="SimSun" w:hAnsi="Times New Roman" w:cs="Times New Roman"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del w:id="108" w:author="Jordon Beijing" w:date="2020-08-15T20:28:00Z">
        <w:r w:rsidRPr="00FD1873" w:rsidDel="00FD1873">
          <w:rPr>
            <w:rFonts w:ascii="Times New Roman" w:eastAsia="SimSun" w:hAnsi="Times New Roman" w:cs="Times New Roman"/>
            <w:color w:val="000000"/>
            <w:sz w:val="24"/>
            <w:shd w:val="clear" w:color="auto" w:fill="FFFFFF"/>
            <w:rPrChange w:id="109" w:author="Jordon Beijing" w:date="2020-08-15T20:25:00Z">
              <w:rPr>
                <w:rFonts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  <w:commentRangeEnd w:id="33"/>
        <w:r w:rsidR="00FD1873" w:rsidDel="00FD1873">
          <w:rPr>
            <w:rStyle w:val="CommentReference"/>
          </w:rPr>
          <w:commentReference w:id="33"/>
        </w:r>
      </w:del>
    </w:p>
    <w:p w14:paraId="46CE2BDA" w14:textId="77777777" w:rsidR="004646D4" w:rsidRPr="00FD1873" w:rsidDel="00FD1873" w:rsidRDefault="00A22E93" w:rsidP="00FD1873">
      <w:pPr>
        <w:ind w:firstLine="420"/>
        <w:rPr>
          <w:del w:id="110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11" w:author="Jordon Beijing" w:date="2020-08-15T20:25:00Z">
            <w:rPr>
              <w:del w:id="112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113" w:author="Jordon Beijing" w:date="2020-08-15T20:28:00Z">
          <w:pPr/>
        </w:pPrChange>
      </w:pPr>
      <w:r w:rsidRPr="00FD1873"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14" w:author="Jordon Beijing" w:date="2020-08-15T20:25:00Z">
            <w:rPr>
              <w:rFonts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 </w:t>
      </w:r>
    </w:p>
    <w:p w14:paraId="6E7532F1" w14:textId="77777777" w:rsidR="004646D4" w:rsidRPr="00FD1873" w:rsidDel="00FD1873" w:rsidRDefault="004646D4">
      <w:pPr>
        <w:rPr>
          <w:del w:id="115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16" w:author="Jordon Beijing" w:date="2020-08-15T20:25:00Z">
            <w:rPr>
              <w:del w:id="117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21304535" w14:textId="77777777" w:rsidR="004646D4" w:rsidRPr="00FD1873" w:rsidDel="00FD1873" w:rsidRDefault="004646D4">
      <w:pPr>
        <w:rPr>
          <w:del w:id="118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19" w:author="Jordon Beijing" w:date="2020-08-15T20:25:00Z">
            <w:rPr>
              <w:del w:id="120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53DBCD42" w14:textId="77777777" w:rsidR="004646D4" w:rsidRPr="00FD1873" w:rsidDel="00FD1873" w:rsidRDefault="004646D4">
      <w:pPr>
        <w:rPr>
          <w:del w:id="121" w:author="Jordon Beijing" w:date="2020-08-15T20:25:00Z"/>
          <w:rFonts w:ascii="Times New Roman" w:hAnsi="Times New Roman" w:cs="Times New Roman"/>
          <w:sz w:val="24"/>
          <w:rPrChange w:id="122" w:author="Jordon Beijing" w:date="2020-08-15T20:25:00Z">
            <w:rPr>
              <w:del w:id="123" w:author="Jordon Beijing" w:date="2020-08-15T20:25:00Z"/>
            </w:rPr>
          </w:rPrChange>
        </w:rPr>
      </w:pPr>
    </w:p>
    <w:p w14:paraId="325E3000" w14:textId="77777777" w:rsidR="004646D4" w:rsidRPr="00FD1873" w:rsidDel="00FD1873" w:rsidRDefault="004646D4">
      <w:pPr>
        <w:rPr>
          <w:del w:id="124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5" w:author="Jordon Beijing" w:date="2020-08-15T20:25:00Z">
            <w:rPr>
              <w:del w:id="126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62642D5D" w14:textId="77777777" w:rsidR="004646D4" w:rsidRPr="00FD1873" w:rsidDel="00FD1873" w:rsidRDefault="004646D4">
      <w:pPr>
        <w:rPr>
          <w:del w:id="127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28" w:author="Jordon Beijing" w:date="2020-08-15T20:25:00Z">
            <w:rPr>
              <w:del w:id="129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382D3FEC" w14:textId="77777777" w:rsidR="004646D4" w:rsidRPr="00FD1873" w:rsidDel="00FD1873" w:rsidRDefault="004646D4">
      <w:pPr>
        <w:rPr>
          <w:del w:id="130" w:author="Jordon Beijing" w:date="2020-08-15T20:25:00Z"/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31" w:author="Jordon Beijing" w:date="2020-08-15T20:25:00Z">
            <w:rPr>
              <w:del w:id="132" w:author="Jordon Beijing" w:date="2020-08-15T20:25:00Z"/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3AFA133B" w14:textId="77777777" w:rsidR="004646D4" w:rsidRPr="00FD1873" w:rsidRDefault="004646D4">
      <w:pPr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133" w:author="Jordon Beijing" w:date="2020-08-15T20:25:00Z">
            <w:rPr>
              <w:rFonts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26C097C0" w14:textId="77777777" w:rsidR="004646D4" w:rsidRPr="00FD1873" w:rsidRDefault="00A22E93" w:rsidP="00FD1873">
      <w:pPr>
        <w:pStyle w:val="NormalWeb"/>
        <w:spacing w:beforeAutospacing="0" w:afterAutospacing="0"/>
        <w:jc w:val="center"/>
        <w:textAlignment w:val="baseline"/>
        <w:rPr>
          <w:rFonts w:eastAsia="Times New Roman"/>
          <w:b/>
          <w:bCs/>
          <w:color w:val="000000"/>
          <w:sz w:val="24"/>
          <w:shd w:val="clear" w:color="auto" w:fill="FFFFFF"/>
          <w:rPrChange w:id="134" w:author="Jordon Beijing" w:date="2020-08-15T20:25:00Z">
            <w:rPr>
              <w:rFonts w:asciiTheme="minorHAnsi"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135" w:author="Jordon Beijing" w:date="2020-08-15T20:26:00Z">
          <w:pPr>
            <w:pStyle w:val="NormalWeb"/>
            <w:spacing w:beforeAutospacing="0" w:afterAutospacing="0"/>
            <w:ind w:firstLineChars="400" w:firstLine="964"/>
            <w:textAlignment w:val="baseline"/>
          </w:pPr>
        </w:pPrChange>
      </w:pPr>
      <w:r w:rsidRPr="00FD1873">
        <w:rPr>
          <w:rFonts w:eastAsia="Times New Roman"/>
          <w:b/>
          <w:bCs/>
          <w:color w:val="000000"/>
          <w:sz w:val="24"/>
          <w:shd w:val="clear" w:color="auto" w:fill="FFFFFF"/>
          <w:rPrChange w:id="136" w:author="Jordon Beijing" w:date="2020-08-15T20:25:00Z">
            <w:rPr>
              <w:rFonts w:asciiTheme="minorHAnsi"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t>What is the hardest lesson you</w:t>
      </w:r>
      <w:r w:rsidRPr="00FD1873">
        <w:rPr>
          <w:rFonts w:eastAsia="Times New Roman"/>
          <w:b/>
          <w:bCs/>
          <w:color w:val="000000"/>
          <w:sz w:val="24"/>
          <w:shd w:val="clear" w:color="auto" w:fill="FFFFFF"/>
          <w:rPrChange w:id="137" w:author="Jordon Beijing" w:date="2020-08-15T20:25:00Z">
            <w:rPr>
              <w:rFonts w:asciiTheme="minorHAnsi"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t>’</w:t>
      </w:r>
      <w:r w:rsidRPr="00FD1873">
        <w:rPr>
          <w:rFonts w:eastAsia="Times New Roman"/>
          <w:b/>
          <w:bCs/>
          <w:color w:val="000000"/>
          <w:sz w:val="24"/>
          <w:shd w:val="clear" w:color="auto" w:fill="FFFFFF"/>
          <w:rPrChange w:id="138" w:author="Jordon Beijing" w:date="2020-08-15T20:25:00Z">
            <w:rPr>
              <w:rFonts w:asciiTheme="minorHAnsi"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t>ve ever had to learn? Why?</w:t>
      </w:r>
    </w:p>
    <w:p w14:paraId="458A6802" w14:textId="77777777" w:rsidR="004646D4" w:rsidRPr="00FD1873" w:rsidRDefault="004646D4">
      <w:pPr>
        <w:pStyle w:val="NormalWeb"/>
        <w:spacing w:beforeAutospacing="0" w:afterAutospacing="0"/>
        <w:textAlignment w:val="baseline"/>
        <w:rPr>
          <w:rFonts w:eastAsia="SimSun"/>
          <w:b/>
          <w:bCs/>
          <w:color w:val="000000"/>
          <w:sz w:val="24"/>
          <w:shd w:val="clear" w:color="auto" w:fill="FFFFFF"/>
          <w:rPrChange w:id="139" w:author="Jordon Beijing" w:date="2020-08-15T20:25:00Z">
            <w:rPr>
              <w:rFonts w:asciiTheme="minorHAnsi"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69C4E499" w14:textId="4B23AA50" w:rsidR="004646D4" w:rsidRDefault="00A22E93" w:rsidP="00FD1873">
      <w:pPr>
        <w:pStyle w:val="NormalWeb"/>
        <w:spacing w:beforeAutospacing="0" w:afterAutospacing="0"/>
        <w:ind w:firstLine="420"/>
        <w:textAlignment w:val="baseline"/>
        <w:rPr>
          <w:ins w:id="140" w:author="Jordon Beijing" w:date="2020-08-15T20:33:00Z"/>
          <w:rFonts w:eastAsia="SimSun"/>
          <w:color w:val="000000"/>
          <w:sz w:val="24"/>
          <w:shd w:val="clear" w:color="auto" w:fill="FFFFFF"/>
        </w:rPr>
      </w:pPr>
      <w:commentRangeStart w:id="141"/>
      <w:r w:rsidRPr="00FD1873">
        <w:rPr>
          <w:rFonts w:eastAsia="SimSun"/>
          <w:color w:val="000000"/>
          <w:sz w:val="24"/>
          <w:shd w:val="clear" w:color="auto" w:fill="FFFFFF"/>
          <w:rPrChange w:id="142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I think the hardest lesson </w:t>
      </w:r>
      <w:del w:id="143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44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is </w:delText>
        </w:r>
      </w:del>
      <w:ins w:id="145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>I’ve had</w:t>
        </w:r>
        <w:r w:rsidR="00FD1873" w:rsidRPr="00FD1873">
          <w:rPr>
            <w:rFonts w:eastAsia="SimSun"/>
            <w:color w:val="000000"/>
            <w:sz w:val="24"/>
            <w:shd w:val="clear" w:color="auto" w:fill="FFFFFF"/>
            <w:rPrChange w:id="146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47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to learn </w:t>
      </w:r>
      <w:ins w:id="148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is </w:t>
        </w:r>
      </w:ins>
      <w:ins w:id="149" w:author="Jordon Beijing" w:date="2020-08-15T20:31:00Z"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how to 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50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swim</w:t>
      </w:r>
      <w:del w:id="151" w:author="Jordon Beijing" w:date="2020-08-15T20:31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52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ming</w:delText>
        </w:r>
      </w:del>
      <w:r w:rsidRPr="00FD1873">
        <w:rPr>
          <w:rFonts w:eastAsia="SimSun"/>
          <w:color w:val="000000"/>
          <w:sz w:val="24"/>
          <w:shd w:val="clear" w:color="auto" w:fill="FFFFFF"/>
          <w:rPrChange w:id="153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because at first I </w:t>
      </w:r>
      <w:del w:id="154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55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do </w:delText>
        </w:r>
      </w:del>
      <w:ins w:id="156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>did</w:t>
        </w:r>
        <w:r w:rsidR="00FD1873" w:rsidRPr="00FD1873">
          <w:rPr>
            <w:rFonts w:eastAsia="SimSun"/>
            <w:color w:val="000000"/>
            <w:sz w:val="24"/>
            <w:shd w:val="clear" w:color="auto" w:fill="FFFFFF"/>
            <w:rPrChange w:id="157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58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not know how to swim</w:t>
      </w:r>
      <w:ins w:id="159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,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60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161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s</w:t>
        </w:r>
      </w:ins>
      <w:del w:id="162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63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and </w:delText>
        </w:r>
      </w:del>
      <w:ins w:id="164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>o</w:t>
        </w:r>
        <w:r w:rsidR="00FD1873" w:rsidRPr="00FD1873">
          <w:rPr>
            <w:rFonts w:eastAsia="SimSun"/>
            <w:color w:val="000000"/>
            <w:sz w:val="24"/>
            <w:shd w:val="clear" w:color="auto" w:fill="FFFFFF"/>
            <w:rPrChange w:id="165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66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I </w:t>
      </w:r>
      <w:ins w:id="167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had to </w:t>
        </w:r>
      </w:ins>
      <w:del w:id="168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69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learn </w:delText>
        </w:r>
      </w:del>
      <w:ins w:id="170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>practice for</w:t>
        </w:r>
        <w:r w:rsidR="00FD1873" w:rsidRPr="00FD1873">
          <w:rPr>
            <w:rFonts w:eastAsia="SimSun"/>
            <w:color w:val="000000"/>
            <w:sz w:val="24"/>
            <w:shd w:val="clear" w:color="auto" w:fill="FFFFFF"/>
            <w:rPrChange w:id="171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del w:id="172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73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it </w:delText>
        </w:r>
      </w:del>
      <w:r w:rsidRPr="00FD1873">
        <w:rPr>
          <w:rFonts w:eastAsia="SimSun"/>
          <w:color w:val="000000"/>
          <w:sz w:val="24"/>
          <w:shd w:val="clear" w:color="auto" w:fill="FFFFFF"/>
          <w:rPrChange w:id="174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a long time</w:t>
      </w:r>
      <w:ins w:id="175" w:author="Jordon Beijing" w:date="2020-08-15T20:28:00Z">
        <w:r w:rsidR="00FD1873">
          <w:rPr>
            <w:rFonts w:eastAsia="SimSun"/>
            <w:color w:val="000000"/>
            <w:sz w:val="24"/>
            <w:shd w:val="clear" w:color="auto" w:fill="FFFFFF"/>
          </w:rPr>
          <w:t>.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176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177" w:author="Jordon Beijing" w:date="2020-08-15T20:30:00Z">
        <w:r w:rsidR="00FD1873">
          <w:rPr>
            <w:rFonts w:eastAsia="SimSun"/>
            <w:color w:val="000000"/>
            <w:sz w:val="24"/>
            <w:shd w:val="clear" w:color="auto" w:fill="FFFFFF"/>
          </w:rPr>
          <w:t>W</w:t>
        </w:r>
        <w:r w:rsidR="00FD1873" w:rsidRPr="00432E26">
          <w:rPr>
            <w:rFonts w:eastAsia="SimSun"/>
            <w:color w:val="000000"/>
            <w:sz w:val="24"/>
            <w:shd w:val="clear" w:color="auto" w:fill="FFFFFF"/>
          </w:rPr>
          <w:t>e need</w:t>
        </w:r>
        <w:r w:rsidR="00FD1873">
          <w:rPr>
            <w:rFonts w:eastAsia="SimSun"/>
            <w:color w:val="000000"/>
            <w:sz w:val="24"/>
            <w:shd w:val="clear" w:color="auto" w:fill="FFFFFF"/>
          </w:rPr>
          <w:t>ed</w:t>
        </w:r>
        <w:r w:rsidR="00FD1873" w:rsidRPr="00432E26">
          <w:rPr>
            <w:rFonts w:eastAsia="SimSun"/>
            <w:color w:val="000000"/>
            <w:sz w:val="24"/>
            <w:shd w:val="clear" w:color="auto" w:fill="FFFFFF"/>
          </w:rPr>
          <w:t xml:space="preserve"> to </w:t>
        </w:r>
        <w:r w:rsidR="00FD1873">
          <w:rPr>
            <w:rFonts w:eastAsia="SimSun"/>
            <w:color w:val="000000"/>
            <w:sz w:val="24"/>
            <w:shd w:val="clear" w:color="auto" w:fill="FFFFFF"/>
          </w:rPr>
          <w:t>practice</w:t>
        </w:r>
        <w:r w:rsidR="00FD1873" w:rsidRPr="00432E26">
          <w:rPr>
            <w:rFonts w:eastAsia="SimSun"/>
            <w:color w:val="000000"/>
            <w:sz w:val="24"/>
            <w:shd w:val="clear" w:color="auto" w:fill="FFFFFF"/>
          </w:rPr>
          <w:t xml:space="preserve"> </w:t>
        </w:r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all </w:t>
        </w:r>
        <w:r w:rsidR="00FD1873" w:rsidRPr="00432E26">
          <w:rPr>
            <w:rFonts w:eastAsia="SimSun"/>
            <w:color w:val="000000"/>
            <w:sz w:val="24"/>
            <w:shd w:val="clear" w:color="auto" w:fill="FFFFFF"/>
          </w:rPr>
          <w:t>day</w:t>
        </w:r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, but </w:t>
        </w:r>
      </w:ins>
      <w:ins w:id="178" w:author="Jordon Beijing" w:date="2020-08-15T20:31:00Z">
        <w:r w:rsidR="00FD1873">
          <w:rPr>
            <w:rFonts w:eastAsia="SimSun"/>
            <w:color w:val="000000"/>
            <w:sz w:val="24"/>
            <w:shd w:val="clear" w:color="auto" w:fill="FFFFFF"/>
          </w:rPr>
          <w:t>t</w:t>
        </w:r>
      </w:ins>
      <w:del w:id="179" w:author="Jordon Beijing" w:date="2020-08-15T20:28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80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t</w:delText>
        </w:r>
      </w:del>
      <w:r w:rsidRPr="00FD1873">
        <w:rPr>
          <w:rFonts w:eastAsia="SimSun"/>
          <w:color w:val="000000"/>
          <w:sz w:val="24"/>
          <w:shd w:val="clear" w:color="auto" w:fill="FFFFFF"/>
          <w:rPrChange w:id="181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he water was very cold and</w:t>
      </w:r>
      <w:bookmarkStart w:id="182" w:name="_GoBack"/>
      <w:bookmarkEnd w:id="182"/>
      <w:r w:rsidRPr="00FD1873">
        <w:rPr>
          <w:rFonts w:eastAsia="SimSun"/>
          <w:color w:val="000000"/>
          <w:sz w:val="24"/>
          <w:shd w:val="clear" w:color="auto" w:fill="FFFFFF"/>
          <w:rPrChange w:id="183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del w:id="184" w:author="Jordon Beijing" w:date="2020-08-15T20:30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85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we need to </w:delText>
        </w:r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86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learn </w:delText>
        </w:r>
      </w:del>
      <w:del w:id="187" w:author="Jordon Beijing" w:date="2020-08-15T20:29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88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a </w:delText>
        </w:r>
      </w:del>
      <w:del w:id="189" w:author="Jordon Beijing" w:date="2020-08-15T20:30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90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day</w:delText>
        </w:r>
      </w:del>
      <w:del w:id="191" w:author="Jordon Beijing" w:date="2020-08-15T20:31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92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 </w:delText>
        </w:r>
      </w:del>
      <w:del w:id="193" w:author="Jordon Beijing" w:date="2020-08-15T20:29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94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every </w:delText>
        </w:r>
      </w:del>
      <w:del w:id="195" w:author="Jordon Beijing" w:date="2020-08-15T20:30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96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time </w:delText>
        </w:r>
      </w:del>
      <w:r w:rsidRPr="00FD1873">
        <w:rPr>
          <w:rFonts w:eastAsia="SimSun"/>
          <w:color w:val="000000"/>
          <w:sz w:val="24"/>
          <w:shd w:val="clear" w:color="auto" w:fill="FFFFFF"/>
          <w:rPrChange w:id="197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we </w:t>
      </w:r>
      <w:del w:id="198" w:author="Jordon Beijing" w:date="2020-08-15T20:29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199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 xml:space="preserve">are </w:delText>
        </w:r>
      </w:del>
      <w:ins w:id="200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were</w:t>
        </w:r>
        <w:r w:rsidR="00FD1873" w:rsidRPr="00FD1873">
          <w:rPr>
            <w:rFonts w:eastAsia="SimSun"/>
            <w:color w:val="000000"/>
            <w:sz w:val="24"/>
            <w:shd w:val="clear" w:color="auto" w:fill="FFFFFF"/>
            <w:rPrChange w:id="201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t xml:space="preserve"> </w:t>
        </w:r>
      </w:ins>
      <w:ins w:id="202" w:author="Jordon Beijing" w:date="2020-08-15T20:30:00Z"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always 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203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very tired and hungry</w:t>
      </w:r>
      <w:ins w:id="204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.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205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</w:t>
      </w:r>
      <w:ins w:id="206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S</w:t>
        </w:r>
      </w:ins>
      <w:del w:id="207" w:author="Jordon Beijing" w:date="2020-08-15T20:29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208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s</w:delText>
        </w:r>
      </w:del>
      <w:r w:rsidRPr="00FD1873">
        <w:rPr>
          <w:rFonts w:eastAsia="SimSun"/>
          <w:color w:val="000000"/>
          <w:sz w:val="24"/>
          <w:shd w:val="clear" w:color="auto" w:fill="FFFFFF"/>
          <w:rPrChange w:id="209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>o I think this is the hard</w:t>
      </w:r>
      <w:ins w:id="210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>est</w:t>
        </w:r>
      </w:ins>
      <w:r w:rsidRPr="00FD1873">
        <w:rPr>
          <w:rFonts w:eastAsia="SimSun"/>
          <w:color w:val="000000"/>
          <w:sz w:val="24"/>
          <w:shd w:val="clear" w:color="auto" w:fill="FFFFFF"/>
          <w:rPrChange w:id="211" w:author="Jordon Beijing" w:date="2020-08-15T20:26:00Z">
            <w:rPr>
              <w:rFonts w:asciiTheme="minorHAnsi" w:eastAsia="SimSun" w:hAnsi="Arial" w:cs="Arial" w:hint="eastAsia"/>
              <w:b/>
              <w:bCs/>
              <w:color w:val="000000"/>
              <w:sz w:val="24"/>
              <w:shd w:val="clear" w:color="auto" w:fill="FFFFFF"/>
            </w:rPr>
          </w:rPrChange>
        </w:rPr>
        <w:t xml:space="preserve"> lesson</w:t>
      </w:r>
      <w:del w:id="212" w:author="Jordon Beijing" w:date="2020-08-15T20:29:00Z">
        <w:r w:rsidRPr="00FD1873" w:rsidDel="00FD1873">
          <w:rPr>
            <w:rFonts w:eastAsia="SimSun"/>
            <w:color w:val="000000"/>
            <w:sz w:val="24"/>
            <w:shd w:val="clear" w:color="auto" w:fill="FFFFFF"/>
            <w:rPrChange w:id="213" w:author="Jordon Beijing" w:date="2020-08-15T20:26:00Z">
              <w:rPr>
                <w:rFonts w:asciiTheme="minorHAnsi" w:eastAsia="SimSun" w:hAnsi="Arial" w:cs="Arial" w:hint="eastAsia"/>
                <w:b/>
                <w:bCs/>
                <w:color w:val="000000"/>
                <w:sz w:val="24"/>
                <w:shd w:val="clear" w:color="auto" w:fill="FFFFFF"/>
              </w:rPr>
            </w:rPrChange>
          </w:rPr>
          <w:delText>.</w:delText>
        </w:r>
        <w:commentRangeEnd w:id="141"/>
        <w:r w:rsidR="00FD1873" w:rsidRPr="00FD1873" w:rsidDel="00FD1873">
          <w:rPr>
            <w:rStyle w:val="CommentReference"/>
            <w:rFonts w:asciiTheme="minorHAnsi" w:hAnsiTheme="minorHAnsi" w:cstheme="minorBidi"/>
            <w:rPrChange w:id="214" w:author="Jordon Beijing" w:date="2020-08-15T20:26:00Z">
              <w:rPr>
                <w:rStyle w:val="CommentReference"/>
                <w:rFonts w:asciiTheme="minorHAnsi" w:hAnsiTheme="minorHAnsi" w:cstheme="minorBidi"/>
              </w:rPr>
            </w:rPrChange>
          </w:rPr>
          <w:commentReference w:id="141"/>
        </w:r>
      </w:del>
      <w:ins w:id="215" w:author="Jordon Beijing" w:date="2020-08-15T20:29:00Z">
        <w:r w:rsidR="00FD1873">
          <w:rPr>
            <w:rFonts w:eastAsia="SimSun"/>
            <w:color w:val="000000"/>
            <w:sz w:val="24"/>
            <w:shd w:val="clear" w:color="auto" w:fill="FFFFFF"/>
          </w:rPr>
          <w:t xml:space="preserve"> I’ve have to learn.</w:t>
        </w:r>
      </w:ins>
    </w:p>
    <w:p w14:paraId="32499D40" w14:textId="4D226017" w:rsidR="00597A58" w:rsidRDefault="00597A58" w:rsidP="00FD1873">
      <w:pPr>
        <w:pStyle w:val="NormalWeb"/>
        <w:spacing w:beforeAutospacing="0" w:afterAutospacing="0"/>
        <w:ind w:firstLine="420"/>
        <w:textAlignment w:val="baseline"/>
        <w:rPr>
          <w:ins w:id="216" w:author="Jordon Beijing" w:date="2020-08-15T20:33:00Z"/>
          <w:rFonts w:eastAsia="SimSun"/>
          <w:color w:val="000000"/>
          <w:sz w:val="24"/>
          <w:shd w:val="clear" w:color="auto" w:fill="FFFFFF"/>
        </w:rPr>
      </w:pPr>
    </w:p>
    <w:p w14:paraId="3ACD22E7" w14:textId="700E9306" w:rsidR="00597A58" w:rsidRPr="00A22E93" w:rsidDel="00597A58" w:rsidRDefault="00597A58" w:rsidP="00FD1873">
      <w:pPr>
        <w:pStyle w:val="NormalWeb"/>
        <w:spacing w:beforeAutospacing="0" w:afterAutospacing="0"/>
        <w:ind w:firstLine="420"/>
        <w:textAlignment w:val="baseline"/>
        <w:rPr>
          <w:del w:id="217" w:author="Jordon Beijing" w:date="2020-08-15T20:33:00Z"/>
          <w:rFonts w:eastAsia="SimSun"/>
          <w:i/>
          <w:iCs/>
          <w:color w:val="000000"/>
          <w:sz w:val="24"/>
          <w:shd w:val="clear" w:color="auto" w:fill="FFFFFF"/>
          <w:rPrChange w:id="218" w:author="Jordon Beijing" w:date="2020-08-15T20:33:00Z">
            <w:rPr>
              <w:del w:id="219" w:author="Jordon Beijing" w:date="2020-08-15T20:33:00Z"/>
              <w:rFonts w:asciiTheme="minorHAnsi"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  <w:pPrChange w:id="220" w:author="Jordon Beijing" w:date="2020-08-15T20:27:00Z">
          <w:pPr>
            <w:pStyle w:val="NormalWeb"/>
            <w:spacing w:beforeAutospacing="0" w:afterAutospacing="0"/>
            <w:textAlignment w:val="baseline"/>
          </w:pPr>
        </w:pPrChange>
      </w:pPr>
      <w:ins w:id="221" w:author="Jordon Beijing" w:date="2020-08-15T20:33:00Z">
        <w:r w:rsidRPr="00A22E93">
          <w:rPr>
            <w:rFonts w:eastAsia="SimSun"/>
            <w:i/>
            <w:iCs/>
            <w:color w:val="000000"/>
            <w:sz w:val="24"/>
            <w:shd w:val="clear" w:color="auto" w:fill="FFFFFF"/>
            <w:rPrChange w:id="222" w:author="Jordon Beijing" w:date="2020-08-15T20:33:00Z">
              <w:rPr>
                <w:rFonts w:eastAsia="SimSun"/>
                <w:color w:val="000000"/>
                <w:sz w:val="24"/>
                <w:shd w:val="clear" w:color="auto" w:fill="FFFFFF"/>
              </w:rPr>
            </w:rPrChange>
          </w:rPr>
          <w:t>Note: Enoch, great thinking! Please just write a little bit more for each journal entry. Thanks!</w:t>
        </w:r>
      </w:ins>
    </w:p>
    <w:p w14:paraId="4182B38C" w14:textId="77777777" w:rsidR="004646D4" w:rsidRPr="00FD1873" w:rsidDel="00597A58" w:rsidRDefault="004646D4">
      <w:pPr>
        <w:pStyle w:val="NormalWeb"/>
        <w:spacing w:beforeAutospacing="0" w:afterAutospacing="0"/>
        <w:ind w:firstLineChars="300" w:firstLine="723"/>
        <w:textAlignment w:val="baseline"/>
        <w:rPr>
          <w:del w:id="223" w:author="Jordon Beijing" w:date="2020-08-15T20:33:00Z"/>
          <w:rFonts w:eastAsia="Times New Roman"/>
          <w:b/>
          <w:bCs/>
          <w:color w:val="000000"/>
          <w:sz w:val="24"/>
          <w:shd w:val="clear" w:color="auto" w:fill="FFFFFF"/>
          <w:rPrChange w:id="224" w:author="Jordon Beijing" w:date="2020-08-15T20:25:00Z">
            <w:rPr>
              <w:del w:id="225" w:author="Jordon Beijing" w:date="2020-08-15T20:33:00Z"/>
              <w:rFonts w:asciiTheme="minorHAnsi" w:eastAsia="Times New Roma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4E2EE643" w14:textId="77777777" w:rsidR="004646D4" w:rsidRPr="00FD1873" w:rsidDel="00597A58" w:rsidRDefault="004646D4">
      <w:pPr>
        <w:pStyle w:val="NormalWeb"/>
        <w:spacing w:beforeAutospacing="0" w:afterAutospacing="0"/>
        <w:ind w:firstLineChars="400" w:firstLine="964"/>
        <w:textAlignment w:val="baseline"/>
        <w:rPr>
          <w:del w:id="226" w:author="Jordon Beijing" w:date="2020-08-15T20:33:00Z"/>
          <w:rFonts w:eastAsia="SimSun"/>
          <w:b/>
          <w:bCs/>
          <w:color w:val="000000"/>
          <w:sz w:val="24"/>
          <w:shd w:val="clear" w:color="auto" w:fill="FFFFFF"/>
          <w:rPrChange w:id="227" w:author="Jordon Beijing" w:date="2020-08-15T20:25:00Z">
            <w:rPr>
              <w:del w:id="228" w:author="Jordon Beijing" w:date="2020-08-15T20:33:00Z"/>
              <w:rFonts w:asciiTheme="minorHAnsi"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p w14:paraId="78448176" w14:textId="77777777" w:rsidR="004646D4" w:rsidRPr="00FD1873" w:rsidRDefault="004646D4" w:rsidP="00597A58">
      <w:pPr>
        <w:pStyle w:val="NormalWeb"/>
        <w:spacing w:beforeAutospacing="0" w:afterAutospacing="0"/>
        <w:ind w:firstLine="420"/>
        <w:textAlignment w:val="baseline"/>
        <w:rPr>
          <w:rFonts w:eastAsia="Times New Roman"/>
          <w:b/>
          <w:bCs/>
          <w:color w:val="000000"/>
          <w:sz w:val="24"/>
          <w:shd w:val="clear" w:color="auto" w:fill="FFFFFF"/>
          <w:rPrChange w:id="229" w:author="Jordon Beijing" w:date="2020-08-15T20:25:00Z">
            <w:rPr>
              <w:rFonts w:asciiTheme="minorHAnsi" w:eastAsia="Times New Roma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  <w:pPrChange w:id="230" w:author="Jordon Beijing" w:date="2020-08-15T20:33:00Z">
          <w:pPr>
            <w:pStyle w:val="NormalWeb"/>
            <w:spacing w:beforeAutospacing="0" w:afterAutospacing="0"/>
            <w:ind w:firstLineChars="400" w:firstLine="883"/>
            <w:textAlignment w:val="baseline"/>
          </w:pPr>
        </w:pPrChange>
      </w:pPr>
    </w:p>
    <w:p w14:paraId="772785FF" w14:textId="77777777" w:rsidR="004646D4" w:rsidRPr="00FD1873" w:rsidRDefault="004646D4">
      <w:pPr>
        <w:pStyle w:val="NormalWeb"/>
        <w:spacing w:beforeAutospacing="0" w:afterAutospacing="0"/>
        <w:ind w:firstLineChars="400" w:firstLine="964"/>
        <w:textAlignment w:val="baseline"/>
        <w:rPr>
          <w:rFonts w:eastAsia="Times New Roman"/>
          <w:b/>
          <w:bCs/>
          <w:color w:val="000000"/>
          <w:sz w:val="24"/>
          <w:shd w:val="clear" w:color="auto" w:fill="FFFFFF"/>
          <w:rPrChange w:id="231" w:author="Jordon Beijing" w:date="2020-08-15T20:25:00Z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</w:p>
    <w:p w14:paraId="424C8AD6" w14:textId="77777777" w:rsidR="004646D4" w:rsidRPr="00FD1873" w:rsidRDefault="004646D4">
      <w:pPr>
        <w:pStyle w:val="NormalWeb"/>
        <w:spacing w:beforeAutospacing="0" w:afterAutospacing="0"/>
        <w:textAlignment w:val="baseline"/>
        <w:rPr>
          <w:rFonts w:eastAsia="Times New Roman"/>
          <w:b/>
          <w:bCs/>
          <w:color w:val="000000"/>
          <w:sz w:val="24"/>
          <w:shd w:val="clear" w:color="auto" w:fill="FFFFFF"/>
          <w:rPrChange w:id="232" w:author="Jordon Beijing" w:date="2020-08-15T20:25:00Z">
            <w:rPr>
              <w:rFonts w:ascii="Arial" w:eastAsia="Times New Roman" w:hAnsi="Arial" w:cs="Arial"/>
              <w:b/>
              <w:bCs/>
              <w:color w:val="000000"/>
              <w:sz w:val="22"/>
              <w:szCs w:val="22"/>
              <w:shd w:val="clear" w:color="auto" w:fill="FFFFFF"/>
            </w:rPr>
          </w:rPrChange>
        </w:rPr>
      </w:pPr>
    </w:p>
    <w:p w14:paraId="0D770FAF" w14:textId="77777777" w:rsidR="004646D4" w:rsidRPr="00FD1873" w:rsidRDefault="004646D4">
      <w:pPr>
        <w:rPr>
          <w:rFonts w:ascii="Times New Roman" w:eastAsia="SimSun" w:hAnsi="Times New Roman" w:cs="Times New Roman"/>
          <w:b/>
          <w:bCs/>
          <w:color w:val="000000"/>
          <w:sz w:val="24"/>
          <w:shd w:val="clear" w:color="auto" w:fill="FFFFFF"/>
          <w:rPrChange w:id="233" w:author="Jordon Beijing" w:date="2020-08-15T20:25:00Z">
            <w:rPr>
              <w:rFonts w:ascii="Arial" w:eastAsia="SimSun" w:hAnsi="Arial" w:cs="Arial"/>
              <w:b/>
              <w:bCs/>
              <w:color w:val="000000"/>
              <w:sz w:val="24"/>
              <w:shd w:val="clear" w:color="auto" w:fill="FFFFFF"/>
            </w:rPr>
          </w:rPrChange>
        </w:rPr>
      </w:pPr>
    </w:p>
    <w:sectPr w:rsidR="004646D4" w:rsidRPr="00FD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Jordon Beijing" w:date="2020-08-15T20:25:00Z" w:initials="JB">
    <w:p w14:paraId="386D5D1A" w14:textId="77777777" w:rsidR="00FD1873" w:rsidRDefault="00FD1873">
      <w:pPr>
        <w:pStyle w:val="CommentText"/>
      </w:pPr>
      <w:r>
        <w:rPr>
          <w:rStyle w:val="CommentReference"/>
        </w:rPr>
        <w:annotationRef/>
      </w:r>
      <w:r>
        <w:t>Please write at least five sentences!</w:t>
      </w:r>
    </w:p>
    <w:p w14:paraId="56996E35" w14:textId="77777777" w:rsidR="00FD1873" w:rsidRDefault="00FD1873">
      <w:pPr>
        <w:pStyle w:val="CommentText"/>
      </w:pPr>
    </w:p>
  </w:comment>
  <w:comment w:id="141" w:author="Jordon Beijing" w:date="2020-08-15T20:26:00Z" w:initials="JB">
    <w:p w14:paraId="5725D732" w14:textId="77777777" w:rsidR="00FD1873" w:rsidRDefault="00FD1873">
      <w:pPr>
        <w:pStyle w:val="CommentText"/>
      </w:pPr>
      <w:r>
        <w:rPr>
          <w:rStyle w:val="CommentReference"/>
        </w:rPr>
        <w:annotationRef/>
      </w:r>
      <w:r>
        <w:t>Please write at least five sentences!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996E35" w15:done="0"/>
  <w15:commentEx w15:paraId="5725D7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96E35" w16cid:durableId="22E2C34B"/>
  <w16cid:commentId w16cid:paraId="5725D732" w16cid:durableId="22E2C3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E96889"/>
    <w:rsid w:val="004646D4"/>
    <w:rsid w:val="00597A58"/>
    <w:rsid w:val="00A22E93"/>
    <w:rsid w:val="00FD1873"/>
    <w:rsid w:val="19E96889"/>
    <w:rsid w:val="5C4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1A42E1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rsid w:val="00FD18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D1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1873"/>
    <w:rPr>
      <w:kern w:val="2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FD1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D1873"/>
    <w:rPr>
      <w:b/>
      <w:bCs/>
      <w:kern w:val="2"/>
      <w:lang w:val="en-US" w:bidi="ar-SA"/>
    </w:rPr>
  </w:style>
  <w:style w:type="paragraph" w:styleId="BalloonText">
    <w:name w:val="Balloon Text"/>
    <w:basedOn w:val="Normal"/>
    <w:link w:val="BalloonTextChar"/>
    <w:rsid w:val="00FD18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1873"/>
    <w:rPr>
      <w:rFonts w:ascii="Times New Roman" w:hAnsi="Times New Roman" w:cs="Times New Roman"/>
      <w:kern w:val="2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姜再远</dc:creator>
  <cp:lastModifiedBy>Jordon Beijing</cp:lastModifiedBy>
  <cp:revision>4</cp:revision>
  <dcterms:created xsi:type="dcterms:W3CDTF">2020-07-28T06:48:00Z</dcterms:created>
  <dcterms:modified xsi:type="dcterms:W3CDTF">2020-08-15T13:33:00Z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