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3AAAA" w14:textId="77777777" w:rsidR="00880A40" w:rsidRPr="00F43BA9" w:rsidRDefault="002D7E0E">
      <w:pPr>
        <w:rPr>
          <w:rFonts w:ascii="Times New Roman" w:hAnsi="Times New Roman" w:cs="Times New Roman"/>
          <w:sz w:val="24"/>
          <w:szCs w:val="24"/>
          <w:rPrChange w:id="0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</w:pPr>
      <w:r w:rsidRPr="00F43BA9">
        <w:rPr>
          <w:rFonts w:ascii="Times New Roman" w:hAnsi="Times New Roman" w:cs="Times New Roman"/>
          <w:sz w:val="24"/>
          <w:szCs w:val="24"/>
          <w:rPrChange w:id="1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>W6A_Lesson 7_Essay4_</w:t>
      </w:r>
      <w:r w:rsidRPr="00F43BA9">
        <w:rPr>
          <w:rFonts w:ascii="Times New Roman" w:hAnsi="Times New Roman" w:cs="Times New Roman"/>
          <w:sz w:val="24"/>
          <w:szCs w:val="24"/>
          <w:highlight w:val="yellow"/>
          <w:rPrChange w:id="2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>Draft1</w:t>
      </w:r>
    </w:p>
    <w:p w14:paraId="75E71585" w14:textId="77777777" w:rsidR="00880A40" w:rsidRPr="00F43BA9" w:rsidRDefault="002D7E0E">
      <w:pPr>
        <w:rPr>
          <w:rFonts w:ascii="Times New Roman" w:hAnsi="Times New Roman" w:cs="Times New Roman"/>
          <w:sz w:val="24"/>
          <w:szCs w:val="24"/>
          <w:rPrChange w:id="3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</w:pPr>
      <w:r w:rsidRPr="00F43BA9">
        <w:rPr>
          <w:rFonts w:ascii="Times New Roman" w:hAnsi="Times New Roman" w:cs="Times New Roman"/>
          <w:sz w:val="24"/>
          <w:szCs w:val="24"/>
          <w:rPrChange w:id="4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>Sophia Yu</w:t>
      </w:r>
    </w:p>
    <w:p w14:paraId="3D318062" w14:textId="77777777" w:rsidR="00880A40" w:rsidRPr="00F43BA9" w:rsidRDefault="002D7E0E">
      <w:pPr>
        <w:rPr>
          <w:rFonts w:ascii="Times New Roman" w:hAnsi="Times New Roman" w:cs="Times New Roman"/>
          <w:sz w:val="24"/>
          <w:szCs w:val="24"/>
          <w:rPrChange w:id="5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</w:pPr>
      <w:r w:rsidRPr="00F43BA9">
        <w:rPr>
          <w:rFonts w:ascii="Times New Roman" w:hAnsi="Times New Roman" w:cs="Times New Roman"/>
          <w:sz w:val="24"/>
          <w:szCs w:val="24"/>
          <w:rPrChange w:id="6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>2020/</w:t>
      </w:r>
      <w:ins w:id="7" w:author="Jordon Beijing" w:date="2020-08-16T14:08:00Z">
        <w:r w:rsidR="00F43BA9" w:rsidRPr="00F43BA9">
          <w:rPr>
            <w:rFonts w:ascii="Times New Roman" w:hAnsi="Times New Roman" w:cs="Times New Roman"/>
            <w:sz w:val="24"/>
            <w:szCs w:val="24"/>
            <w:highlight w:val="yellow"/>
            <w:rPrChange w:id="8" w:author="Jordon Beijing" w:date="2020-08-16T14:0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0</w:t>
        </w:r>
      </w:ins>
      <w:r w:rsidRPr="00F43BA9">
        <w:rPr>
          <w:rFonts w:ascii="Times New Roman" w:hAnsi="Times New Roman" w:cs="Times New Roman"/>
          <w:sz w:val="24"/>
          <w:szCs w:val="24"/>
          <w:highlight w:val="yellow"/>
          <w:rPrChange w:id="9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>7/29</w:t>
      </w:r>
    </w:p>
    <w:p w14:paraId="2F170D30" w14:textId="77777777" w:rsidR="00880A40" w:rsidRPr="00F43BA9" w:rsidRDefault="00880A40">
      <w:pPr>
        <w:rPr>
          <w:rFonts w:ascii="Times New Roman" w:hAnsi="Times New Roman" w:cs="Times New Roman"/>
          <w:sz w:val="24"/>
          <w:szCs w:val="24"/>
          <w:rPrChange w:id="10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</w:pPr>
    </w:p>
    <w:p w14:paraId="2261BF42" w14:textId="77777777" w:rsidR="00880A40" w:rsidRPr="00F43BA9" w:rsidRDefault="002D7E0E">
      <w:pPr>
        <w:jc w:val="center"/>
        <w:rPr>
          <w:rFonts w:ascii="Times New Roman" w:hAnsi="Times New Roman" w:cs="Times New Roman"/>
          <w:b/>
          <w:bCs/>
          <w:sz w:val="24"/>
          <w:szCs w:val="24"/>
          <w:rPrChange w:id="11" w:author="Jordon Beijing" w:date="2020-08-16T14:08:00Z">
            <w:rPr>
              <w:rFonts w:ascii="Arial" w:hAnsi="Arial" w:cs="Arial"/>
              <w:b/>
              <w:bCs/>
              <w:sz w:val="24"/>
              <w:szCs w:val="24"/>
            </w:rPr>
          </w:rPrChange>
        </w:rPr>
      </w:pPr>
      <w:r w:rsidRPr="00F43BA9">
        <w:rPr>
          <w:rFonts w:ascii="Times New Roman" w:hAnsi="Times New Roman" w:cs="Times New Roman"/>
          <w:b/>
          <w:bCs/>
          <w:sz w:val="24"/>
          <w:szCs w:val="24"/>
          <w:rPrChange w:id="12" w:author="Jordon Beijing" w:date="2020-08-16T14:08:00Z">
            <w:rPr>
              <w:rFonts w:ascii="Arial" w:hAnsi="Arial" w:cs="Arial"/>
              <w:b/>
              <w:bCs/>
              <w:sz w:val="24"/>
              <w:szCs w:val="24"/>
            </w:rPr>
          </w:rPrChange>
        </w:rPr>
        <w:t>A Wonderful Journey</w:t>
      </w:r>
    </w:p>
    <w:p w14:paraId="1AF31222" w14:textId="77777777" w:rsidR="00880A40" w:rsidRPr="00F43BA9" w:rsidRDefault="00880A40">
      <w:pPr>
        <w:rPr>
          <w:rFonts w:ascii="Times New Roman" w:hAnsi="Times New Roman" w:cs="Times New Roman"/>
          <w:sz w:val="24"/>
          <w:szCs w:val="24"/>
          <w:rPrChange w:id="13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</w:pPr>
    </w:p>
    <w:p w14:paraId="7A0B5CF1" w14:textId="77777777" w:rsidR="00880A40" w:rsidRPr="00F43BA9" w:rsidRDefault="002D7E0E">
      <w:pPr>
        <w:rPr>
          <w:rFonts w:ascii="Times New Roman" w:hAnsi="Times New Roman" w:cs="Times New Roman"/>
          <w:sz w:val="24"/>
          <w:szCs w:val="24"/>
          <w:rPrChange w:id="14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</w:pPr>
      <w:r w:rsidRPr="00F43BA9">
        <w:rPr>
          <w:rFonts w:ascii="Times New Roman" w:hAnsi="Times New Roman" w:cs="Times New Roman"/>
          <w:sz w:val="24"/>
          <w:szCs w:val="24"/>
          <w:rPrChange w:id="15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Last </w:t>
      </w:r>
      <w:proofErr w:type="spellStart"/>
      <w:r w:rsidRPr="00F43BA9">
        <w:rPr>
          <w:rFonts w:ascii="Times New Roman" w:hAnsi="Times New Roman" w:cs="Times New Roman"/>
          <w:sz w:val="24"/>
          <w:szCs w:val="24"/>
          <w:rPrChange w:id="16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>winner</w:t>
      </w:r>
      <w:proofErr w:type="spellEnd"/>
      <w:r w:rsidRPr="00F43BA9">
        <w:rPr>
          <w:rFonts w:ascii="Times New Roman" w:hAnsi="Times New Roman" w:cs="Times New Roman"/>
          <w:sz w:val="24"/>
          <w:szCs w:val="24"/>
          <w:rPrChange w:id="17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 vacation, our school organized graduate study activities. We </w:t>
      </w:r>
      <w:del w:id="18" w:author="Jordon Beijing" w:date="2020-08-16T14:08:00Z">
        <w:r w:rsidRPr="00F43BA9" w:rsidDel="00F43BA9">
          <w:rPr>
            <w:rFonts w:ascii="Times New Roman" w:hAnsi="Times New Roman" w:cs="Times New Roman"/>
            <w:sz w:val="24"/>
            <w:szCs w:val="24"/>
            <w:rPrChange w:id="19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can </w:delText>
        </w:r>
      </w:del>
      <w:ins w:id="20" w:author="Jordon Beijing" w:date="2020-08-16T14:08:00Z">
        <w:r w:rsidR="00F43BA9">
          <w:rPr>
            <w:rFonts w:ascii="Times New Roman" w:hAnsi="Times New Roman" w:cs="Times New Roman"/>
            <w:sz w:val="24"/>
            <w:szCs w:val="24"/>
          </w:rPr>
          <w:t>could</w:t>
        </w:r>
        <w:r w:rsidR="00F43BA9" w:rsidRPr="00F43BA9">
          <w:rPr>
            <w:rFonts w:ascii="Times New Roman" w:hAnsi="Times New Roman" w:cs="Times New Roman"/>
            <w:sz w:val="24"/>
            <w:szCs w:val="24"/>
            <w:rPrChange w:id="21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t xml:space="preserve"> </w:t>
        </w:r>
        <w:r w:rsidR="00F43BA9">
          <w:rPr>
            <w:rFonts w:ascii="Times New Roman" w:hAnsi="Times New Roman" w:cs="Times New Roman"/>
            <w:sz w:val="24"/>
            <w:szCs w:val="24"/>
          </w:rPr>
          <w:t xml:space="preserve">choose to </w:t>
        </w:r>
      </w:ins>
      <w:r w:rsidRPr="00F43BA9">
        <w:rPr>
          <w:rFonts w:ascii="Times New Roman" w:hAnsi="Times New Roman" w:cs="Times New Roman"/>
          <w:sz w:val="24"/>
          <w:szCs w:val="24"/>
          <w:rPrChange w:id="22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go to </w:t>
      </w:r>
      <w:ins w:id="23" w:author="Jordon Beijing" w:date="2020-08-16T14:08:00Z">
        <w:r w:rsidR="00F43BA9">
          <w:rPr>
            <w:rFonts w:ascii="Times New Roman" w:hAnsi="Times New Roman" w:cs="Times New Roman"/>
            <w:sz w:val="24"/>
            <w:szCs w:val="24"/>
          </w:rPr>
          <w:t xml:space="preserve">either </w:t>
        </w:r>
      </w:ins>
      <w:r w:rsidRPr="00F43BA9">
        <w:rPr>
          <w:rFonts w:ascii="Times New Roman" w:hAnsi="Times New Roman" w:cs="Times New Roman"/>
          <w:sz w:val="24"/>
          <w:szCs w:val="24"/>
          <w:rPrChange w:id="24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>Finland or Singapore. I chose Finland because I can go to Singapore anytime with my family. But Finland</w:t>
      </w:r>
      <w:r w:rsidRPr="00F43BA9">
        <w:rPr>
          <w:rFonts w:ascii="Times New Roman" w:hAnsi="Times New Roman" w:cs="Times New Roman"/>
          <w:sz w:val="24"/>
          <w:szCs w:val="24"/>
          <w:rPrChange w:id="25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 is very far away from here and it’s very cold, so I want</w:t>
      </w:r>
      <w:ins w:id="26" w:author="Jordon Beijing" w:date="2020-08-16T14:09:00Z">
        <w:r w:rsidR="00F43BA9">
          <w:rPr>
            <w:rFonts w:ascii="Times New Roman" w:hAnsi="Times New Roman" w:cs="Times New Roman"/>
            <w:sz w:val="24"/>
            <w:szCs w:val="24"/>
          </w:rPr>
          <w:t>ed</w:t>
        </w:r>
      </w:ins>
      <w:r w:rsidRPr="00F43BA9">
        <w:rPr>
          <w:rFonts w:ascii="Times New Roman" w:hAnsi="Times New Roman" w:cs="Times New Roman"/>
          <w:sz w:val="24"/>
          <w:szCs w:val="24"/>
          <w:rPrChange w:id="27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 to go there.</w:t>
      </w:r>
    </w:p>
    <w:p w14:paraId="20F98B67" w14:textId="77777777" w:rsidR="00880A40" w:rsidRPr="00F43BA9" w:rsidRDefault="002D7E0E">
      <w:pPr>
        <w:rPr>
          <w:rFonts w:ascii="Times New Roman" w:hAnsi="Times New Roman" w:cs="Times New Roman"/>
          <w:sz w:val="24"/>
          <w:szCs w:val="24"/>
          <w:rPrChange w:id="28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</w:pPr>
      <w:r w:rsidRPr="00F43BA9">
        <w:rPr>
          <w:rFonts w:ascii="Times New Roman" w:hAnsi="Times New Roman" w:cs="Times New Roman"/>
          <w:sz w:val="24"/>
          <w:szCs w:val="24"/>
          <w:rPrChange w:id="29" w:author="Jordon Beijing" w:date="2020-08-16T14:08:00Z">
            <w:rPr>
              <w:rFonts w:ascii="Arial" w:hAnsi="Arial" w:cs="Arial" w:hint="eastAsia"/>
              <w:sz w:val="24"/>
              <w:szCs w:val="24"/>
            </w:rPr>
          </w:rPrChange>
        </w:rPr>
        <w:t xml:space="preserve"> </w:t>
      </w:r>
    </w:p>
    <w:p w14:paraId="2065C004" w14:textId="77777777" w:rsidR="00880A40" w:rsidRPr="00F43BA9" w:rsidRDefault="002D7E0E">
      <w:pPr>
        <w:rPr>
          <w:rFonts w:ascii="Times New Roman" w:hAnsi="Times New Roman" w:cs="Times New Roman"/>
          <w:sz w:val="24"/>
          <w:szCs w:val="24"/>
          <w:rPrChange w:id="30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</w:pPr>
      <w:commentRangeStart w:id="31"/>
      <w:r w:rsidRPr="00F43BA9">
        <w:rPr>
          <w:rFonts w:ascii="Times New Roman" w:hAnsi="Times New Roman" w:cs="Times New Roman"/>
          <w:sz w:val="24"/>
          <w:szCs w:val="24"/>
          <w:highlight w:val="yellow"/>
          <w:rPrChange w:id="32" w:author="Jordon Beijing" w:date="2020-08-16T14:09:00Z">
            <w:rPr>
              <w:rFonts w:ascii="Arial" w:hAnsi="Arial" w:cs="Arial"/>
              <w:sz w:val="24"/>
              <w:szCs w:val="24"/>
            </w:rPr>
          </w:rPrChange>
        </w:rPr>
        <w:t>At fourth day</w:t>
      </w:r>
      <w:r w:rsidRPr="00F43BA9">
        <w:rPr>
          <w:rFonts w:ascii="Times New Roman" w:hAnsi="Times New Roman" w:cs="Times New Roman"/>
          <w:sz w:val="24"/>
          <w:szCs w:val="24"/>
          <w:rPrChange w:id="33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 </w:t>
      </w:r>
      <w:commentRangeEnd w:id="31"/>
      <w:r w:rsidR="00F43BA9">
        <w:rPr>
          <w:rStyle w:val="CommentReference"/>
        </w:rPr>
        <w:commentReference w:id="31"/>
      </w:r>
      <w:r w:rsidRPr="00F43BA9">
        <w:rPr>
          <w:rFonts w:ascii="Times New Roman" w:hAnsi="Times New Roman" w:cs="Times New Roman"/>
          <w:sz w:val="24"/>
          <w:szCs w:val="24"/>
          <w:highlight w:val="yellow"/>
          <w:rPrChange w:id="34" w:author="Jordon Beijing" w:date="2020-08-16T14:11:00Z">
            <w:rPr>
              <w:rFonts w:ascii="Arial" w:hAnsi="Arial" w:cs="Arial"/>
              <w:sz w:val="24"/>
              <w:szCs w:val="24"/>
            </w:rPr>
          </w:rPrChange>
        </w:rPr>
        <w:t xml:space="preserve">we </w:t>
      </w:r>
      <w:commentRangeStart w:id="35"/>
      <w:r w:rsidRPr="00F43BA9">
        <w:rPr>
          <w:rFonts w:ascii="Times New Roman" w:hAnsi="Times New Roman" w:cs="Times New Roman"/>
          <w:sz w:val="24"/>
          <w:szCs w:val="24"/>
          <w:highlight w:val="yellow"/>
          <w:rPrChange w:id="36" w:author="Jordon Beijing" w:date="2020-08-16T14:11:00Z">
            <w:rPr>
              <w:rFonts w:ascii="Arial" w:hAnsi="Arial" w:cs="Arial"/>
              <w:sz w:val="24"/>
              <w:szCs w:val="24"/>
            </w:rPr>
          </w:rPrChange>
        </w:rPr>
        <w:t>went there</w:t>
      </w:r>
      <w:r w:rsidRPr="00F43BA9">
        <w:rPr>
          <w:rFonts w:ascii="Times New Roman" w:hAnsi="Times New Roman" w:cs="Times New Roman"/>
          <w:sz w:val="24"/>
          <w:szCs w:val="24"/>
          <w:rPrChange w:id="37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, </w:t>
      </w:r>
      <w:commentRangeEnd w:id="35"/>
      <w:r w:rsidR="00F43BA9">
        <w:rPr>
          <w:rStyle w:val="CommentReference"/>
        </w:rPr>
        <w:commentReference w:id="35"/>
      </w:r>
      <w:commentRangeStart w:id="38"/>
      <w:r w:rsidRPr="00F43BA9">
        <w:rPr>
          <w:rFonts w:ascii="Times New Roman" w:hAnsi="Times New Roman" w:cs="Times New Roman"/>
          <w:sz w:val="24"/>
          <w:szCs w:val="24"/>
          <w:highlight w:val="yellow"/>
          <w:rPrChange w:id="39" w:author="Jordon Beijing" w:date="2020-08-16T14:11:00Z">
            <w:rPr>
              <w:rFonts w:ascii="Arial" w:hAnsi="Arial" w:cs="Arial"/>
              <w:sz w:val="24"/>
              <w:szCs w:val="24"/>
            </w:rPr>
          </w:rPrChange>
        </w:rPr>
        <w:t>we already visited a lot of beautiful things there, but there are still many scenerie</w:t>
      </w:r>
      <w:r w:rsidRPr="00F43BA9">
        <w:rPr>
          <w:rFonts w:ascii="Times New Roman" w:hAnsi="Times New Roman" w:cs="Times New Roman"/>
          <w:sz w:val="24"/>
          <w:szCs w:val="24"/>
          <w:highlight w:val="yellow"/>
          <w:rPrChange w:id="40" w:author="Jordon Beijing" w:date="2020-08-16T14:11:00Z">
            <w:rPr>
              <w:rFonts w:ascii="Arial" w:hAnsi="Arial" w:cs="Arial" w:hint="eastAsia"/>
              <w:sz w:val="24"/>
              <w:szCs w:val="24"/>
            </w:rPr>
          </w:rPrChange>
        </w:rPr>
        <w:t xml:space="preserve">s </w:t>
      </w:r>
      <w:r w:rsidRPr="00F43BA9">
        <w:rPr>
          <w:rFonts w:ascii="Times New Roman" w:hAnsi="Times New Roman" w:cs="Times New Roman"/>
          <w:sz w:val="24"/>
          <w:szCs w:val="24"/>
          <w:highlight w:val="yellow"/>
          <w:rPrChange w:id="41" w:author="Jordon Beijing" w:date="2020-08-16T14:11:00Z">
            <w:rPr>
              <w:rFonts w:ascii="Arial" w:hAnsi="Arial" w:cs="Arial"/>
              <w:sz w:val="24"/>
              <w:szCs w:val="24"/>
            </w:rPr>
          </w:rPrChange>
        </w:rPr>
        <w:t>we don’t see yet</w:t>
      </w:r>
      <w:commentRangeEnd w:id="38"/>
      <w:r w:rsidR="00F43BA9" w:rsidRPr="00F43BA9">
        <w:rPr>
          <w:rStyle w:val="CommentReference"/>
          <w:highlight w:val="yellow"/>
          <w:rPrChange w:id="42" w:author="Jordon Beijing" w:date="2020-08-16T14:11:00Z">
            <w:rPr>
              <w:rStyle w:val="CommentReference"/>
            </w:rPr>
          </w:rPrChange>
        </w:rPr>
        <w:commentReference w:id="38"/>
      </w:r>
      <w:r w:rsidRPr="00F43BA9">
        <w:rPr>
          <w:rFonts w:ascii="Times New Roman" w:hAnsi="Times New Roman" w:cs="Times New Roman"/>
          <w:sz w:val="24"/>
          <w:szCs w:val="24"/>
          <w:rPrChange w:id="43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>. That day our teacher decided to take us to see Fo</w:t>
      </w:r>
      <w:r w:rsidRPr="00F43BA9">
        <w:rPr>
          <w:rFonts w:ascii="Times New Roman" w:hAnsi="Times New Roman" w:cs="Times New Roman"/>
          <w:sz w:val="24"/>
          <w:szCs w:val="24"/>
          <w:rPrChange w:id="44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>rt Finland. We need</w:t>
      </w:r>
      <w:ins w:id="45" w:author="Jordon Beijing" w:date="2020-08-16T14:11:00Z">
        <w:r w:rsidR="00F43BA9">
          <w:rPr>
            <w:rFonts w:ascii="Times New Roman" w:hAnsi="Times New Roman" w:cs="Times New Roman"/>
            <w:sz w:val="24"/>
            <w:szCs w:val="24"/>
          </w:rPr>
          <w:t>ed</w:t>
        </w:r>
      </w:ins>
      <w:r w:rsidRPr="00F43BA9">
        <w:rPr>
          <w:rFonts w:ascii="Times New Roman" w:hAnsi="Times New Roman" w:cs="Times New Roman"/>
          <w:sz w:val="24"/>
          <w:szCs w:val="24"/>
          <w:rPrChange w:id="46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 to take the ship first, then we should walk. Oh, that must be tiring</w:t>
      </w:r>
      <w:ins w:id="47" w:author="Jordon Beijing" w:date="2020-08-16T14:53:00Z">
        <w:r w:rsidR="006C1AB3">
          <w:rPr>
            <w:rFonts w:ascii="Times New Roman" w:hAnsi="Times New Roman" w:cs="Times New Roman"/>
            <w:sz w:val="24"/>
            <w:szCs w:val="24"/>
          </w:rPr>
          <w:t>, I thought</w:t>
        </w:r>
      </w:ins>
      <w:r w:rsidRPr="00F43BA9">
        <w:rPr>
          <w:rFonts w:ascii="Times New Roman" w:hAnsi="Times New Roman" w:cs="Times New Roman"/>
          <w:sz w:val="24"/>
          <w:szCs w:val="24"/>
          <w:rPrChange w:id="48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>. But we packed our bag</w:t>
      </w:r>
      <w:ins w:id="49" w:author="Jordon Beijing" w:date="2020-08-16T14:12:00Z">
        <w:r w:rsidR="00F43BA9">
          <w:rPr>
            <w:rFonts w:ascii="Times New Roman" w:hAnsi="Times New Roman" w:cs="Times New Roman"/>
            <w:sz w:val="24"/>
            <w:szCs w:val="24"/>
          </w:rPr>
          <w:t>s and</w:t>
        </w:r>
      </w:ins>
      <w:del w:id="50" w:author="Jordon Beijing" w:date="2020-08-16T14:12:00Z">
        <w:r w:rsidRPr="00F43BA9" w:rsidDel="00F43BA9">
          <w:rPr>
            <w:rFonts w:ascii="Times New Roman" w:hAnsi="Times New Roman" w:cs="Times New Roman"/>
            <w:sz w:val="24"/>
            <w:szCs w:val="24"/>
            <w:rPrChange w:id="51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delText>,</w:delText>
        </w:r>
      </w:del>
      <w:r w:rsidRPr="00F43BA9">
        <w:rPr>
          <w:rFonts w:ascii="Times New Roman" w:hAnsi="Times New Roman" w:cs="Times New Roman"/>
          <w:sz w:val="24"/>
          <w:szCs w:val="24"/>
          <w:rPrChange w:id="52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 ate breakfast, then </w:t>
      </w:r>
      <w:del w:id="53" w:author="Jordon Beijing" w:date="2020-08-16T14:54:00Z">
        <w:r w:rsidRPr="00F43BA9" w:rsidDel="002D7E0E">
          <w:rPr>
            <w:rFonts w:ascii="Times New Roman" w:hAnsi="Times New Roman" w:cs="Times New Roman"/>
            <w:sz w:val="24"/>
            <w:szCs w:val="24"/>
            <w:rPrChange w:id="54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we </w:delText>
        </w:r>
      </w:del>
      <w:r w:rsidRPr="00F43BA9">
        <w:rPr>
          <w:rFonts w:ascii="Times New Roman" w:hAnsi="Times New Roman" w:cs="Times New Roman"/>
          <w:sz w:val="24"/>
          <w:szCs w:val="24"/>
          <w:rPrChange w:id="55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>set out.</w:t>
      </w:r>
    </w:p>
    <w:p w14:paraId="7A842BDF" w14:textId="77777777" w:rsidR="00880A40" w:rsidRPr="00F43BA9" w:rsidRDefault="00880A40">
      <w:pPr>
        <w:rPr>
          <w:rFonts w:ascii="Times New Roman" w:hAnsi="Times New Roman" w:cs="Times New Roman"/>
          <w:sz w:val="24"/>
          <w:szCs w:val="24"/>
          <w:rPrChange w:id="56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</w:pPr>
    </w:p>
    <w:p w14:paraId="3B9402B9" w14:textId="77777777" w:rsidR="00880A40" w:rsidRPr="00F43BA9" w:rsidRDefault="002D7E0E">
      <w:pPr>
        <w:rPr>
          <w:rFonts w:ascii="Times New Roman" w:hAnsi="Times New Roman" w:cs="Times New Roman"/>
          <w:sz w:val="24"/>
          <w:szCs w:val="24"/>
          <w:rPrChange w:id="57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</w:pPr>
      <w:r w:rsidRPr="00F43BA9">
        <w:rPr>
          <w:rFonts w:ascii="Times New Roman" w:hAnsi="Times New Roman" w:cs="Times New Roman"/>
          <w:sz w:val="24"/>
          <w:szCs w:val="24"/>
          <w:rPrChange w:id="58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>We took the bus to the wharf and then we got on the ship. The ship was really big</w:t>
      </w:r>
      <w:ins w:id="59" w:author="Jordon Beijing" w:date="2020-08-16T14:12:00Z">
        <w:r w:rsidR="00F43BA9">
          <w:rPr>
            <w:rFonts w:ascii="Times New Roman" w:hAnsi="Times New Roman" w:cs="Times New Roman"/>
            <w:sz w:val="24"/>
            <w:szCs w:val="24"/>
          </w:rPr>
          <w:t>;</w:t>
        </w:r>
      </w:ins>
      <w:del w:id="60" w:author="Jordon Beijing" w:date="2020-08-16T14:12:00Z">
        <w:r w:rsidRPr="00F43BA9" w:rsidDel="00F43BA9">
          <w:rPr>
            <w:rFonts w:ascii="Times New Roman" w:hAnsi="Times New Roman" w:cs="Times New Roman"/>
            <w:sz w:val="24"/>
            <w:szCs w:val="24"/>
            <w:rPrChange w:id="61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delText>,</w:delText>
        </w:r>
      </w:del>
      <w:r w:rsidRPr="00F43BA9">
        <w:rPr>
          <w:rFonts w:ascii="Times New Roman" w:hAnsi="Times New Roman" w:cs="Times New Roman"/>
          <w:sz w:val="24"/>
          <w:szCs w:val="24"/>
          <w:rPrChange w:id="62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 it had three floors, and th</w:t>
      </w:r>
      <w:r w:rsidRPr="00F43BA9">
        <w:rPr>
          <w:rFonts w:ascii="Times New Roman" w:hAnsi="Times New Roman" w:cs="Times New Roman"/>
          <w:sz w:val="24"/>
          <w:szCs w:val="24"/>
          <w:rPrChange w:id="63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e third floor was the fascinating </w:t>
      </w:r>
      <w:ins w:id="64" w:author="Jordon Beijing" w:date="2020-08-16T14:12:00Z">
        <w:r w:rsidR="00F43BA9">
          <w:rPr>
            <w:rFonts w:ascii="Times New Roman" w:hAnsi="Times New Roman" w:cs="Times New Roman"/>
            <w:sz w:val="24"/>
            <w:szCs w:val="24"/>
          </w:rPr>
          <w:t xml:space="preserve">observation </w:t>
        </w:r>
      </w:ins>
      <w:r w:rsidRPr="00F43BA9">
        <w:rPr>
          <w:rFonts w:ascii="Times New Roman" w:hAnsi="Times New Roman" w:cs="Times New Roman"/>
          <w:sz w:val="24"/>
          <w:szCs w:val="24"/>
          <w:rPrChange w:id="65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deck. </w:t>
      </w:r>
      <w:del w:id="66" w:author="Jordon Beijing" w:date="2020-08-16T14:55:00Z">
        <w:r w:rsidRPr="00F43BA9" w:rsidDel="002D7E0E">
          <w:rPr>
            <w:rFonts w:ascii="Times New Roman" w:hAnsi="Times New Roman" w:cs="Times New Roman"/>
            <w:sz w:val="24"/>
            <w:szCs w:val="24"/>
            <w:rPrChange w:id="67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delText>T</w:delText>
        </w:r>
      </w:del>
      <w:ins w:id="68" w:author="Jordon Beijing" w:date="2020-08-16T14:55:00Z">
        <w:r>
          <w:rPr>
            <w:rFonts w:ascii="Times New Roman" w:hAnsi="Times New Roman" w:cs="Times New Roman"/>
            <w:sz w:val="24"/>
            <w:szCs w:val="24"/>
          </w:rPr>
          <w:t>Our</w:t>
        </w:r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r>
          <w:rPr>
            <w:rFonts w:ascii="Times New Roman" w:hAnsi="Times New Roman" w:cs="Times New Roman"/>
            <w:sz w:val="24"/>
            <w:szCs w:val="24"/>
          </w:rPr>
          <w:t>t</w:t>
        </w:r>
      </w:ins>
      <w:r w:rsidRPr="00F43BA9">
        <w:rPr>
          <w:rFonts w:ascii="Times New Roman" w:hAnsi="Times New Roman" w:cs="Times New Roman"/>
          <w:sz w:val="24"/>
          <w:szCs w:val="24"/>
          <w:rPrChange w:id="69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eachers allowed us </w:t>
      </w:r>
      <w:del w:id="70" w:author="Jordon Beijing" w:date="2020-08-16T14:12:00Z">
        <w:r w:rsidRPr="00F43BA9" w:rsidDel="00F43BA9">
          <w:rPr>
            <w:rFonts w:ascii="Times New Roman" w:hAnsi="Times New Roman" w:cs="Times New Roman"/>
            <w:sz w:val="24"/>
            <w:szCs w:val="24"/>
            <w:rPrChange w:id="71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can </w:delText>
        </w:r>
      </w:del>
      <w:ins w:id="72" w:author="Jordon Beijing" w:date="2020-08-16T14:12:00Z">
        <w:r w:rsidR="00F43BA9">
          <w:rPr>
            <w:rFonts w:ascii="Times New Roman" w:hAnsi="Times New Roman" w:cs="Times New Roman"/>
            <w:sz w:val="24"/>
            <w:szCs w:val="24"/>
          </w:rPr>
          <w:t>to</w:t>
        </w:r>
        <w:r w:rsidR="00F43BA9" w:rsidRPr="00F43BA9">
          <w:rPr>
            <w:rFonts w:ascii="Times New Roman" w:hAnsi="Times New Roman" w:cs="Times New Roman"/>
            <w:sz w:val="24"/>
            <w:szCs w:val="24"/>
            <w:rPrChange w:id="73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t xml:space="preserve"> </w:t>
        </w:r>
      </w:ins>
      <w:r w:rsidRPr="00F43BA9">
        <w:rPr>
          <w:rFonts w:ascii="Times New Roman" w:hAnsi="Times New Roman" w:cs="Times New Roman"/>
          <w:sz w:val="24"/>
          <w:szCs w:val="24"/>
          <w:rPrChange w:id="74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go on </w:t>
      </w:r>
      <w:ins w:id="75" w:author="Jordon Beijing" w:date="2020-08-16T14:13:00Z">
        <w:r w:rsidR="00F43BA9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F43BA9">
        <w:rPr>
          <w:rFonts w:ascii="Times New Roman" w:hAnsi="Times New Roman" w:cs="Times New Roman"/>
          <w:sz w:val="24"/>
          <w:szCs w:val="24"/>
          <w:rPrChange w:id="76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deck, so everybody ran </w:t>
      </w:r>
      <w:del w:id="77" w:author="Jordon Beijing" w:date="2020-08-16T14:13:00Z">
        <w:r w:rsidRPr="00F43BA9" w:rsidDel="00F43BA9">
          <w:rPr>
            <w:rFonts w:ascii="Times New Roman" w:hAnsi="Times New Roman" w:cs="Times New Roman"/>
            <w:sz w:val="24"/>
            <w:szCs w:val="24"/>
            <w:rPrChange w:id="78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on </w:delText>
        </w:r>
      </w:del>
      <w:ins w:id="79" w:author="Jordon Beijing" w:date="2020-08-16T14:13:00Z">
        <w:r w:rsidR="00F43BA9">
          <w:rPr>
            <w:rFonts w:ascii="Times New Roman" w:hAnsi="Times New Roman" w:cs="Times New Roman"/>
            <w:sz w:val="24"/>
            <w:szCs w:val="24"/>
          </w:rPr>
          <w:t>to</w:t>
        </w:r>
        <w:r w:rsidR="00F43BA9" w:rsidRPr="00F43BA9">
          <w:rPr>
            <w:rFonts w:ascii="Times New Roman" w:hAnsi="Times New Roman" w:cs="Times New Roman"/>
            <w:sz w:val="24"/>
            <w:szCs w:val="24"/>
            <w:rPrChange w:id="80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t xml:space="preserve"> </w:t>
        </w:r>
      </w:ins>
      <w:r w:rsidRPr="00F43BA9">
        <w:rPr>
          <w:rFonts w:ascii="Times New Roman" w:hAnsi="Times New Roman" w:cs="Times New Roman"/>
          <w:sz w:val="24"/>
          <w:szCs w:val="24"/>
          <w:rPrChange w:id="81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the deck excitedly. The wind gently blowing on my face, warm and comfortable, brought a </w:t>
      </w:r>
      <w:del w:id="82" w:author="Jordon Beijing" w:date="2020-08-16T14:13:00Z">
        <w:r w:rsidRPr="00F43BA9" w:rsidDel="00F43BA9">
          <w:rPr>
            <w:rFonts w:ascii="Times New Roman" w:hAnsi="Times New Roman" w:cs="Times New Roman"/>
            <w:sz w:val="24"/>
            <w:szCs w:val="24"/>
            <w:rPrChange w:id="83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trace </w:delText>
        </w:r>
      </w:del>
      <w:ins w:id="84" w:author="Jordon Beijing" w:date="2020-08-16T14:13:00Z">
        <w:r w:rsidR="00F43BA9">
          <w:rPr>
            <w:rFonts w:ascii="Times New Roman" w:hAnsi="Times New Roman" w:cs="Times New Roman"/>
            <w:sz w:val="24"/>
            <w:szCs w:val="24"/>
          </w:rPr>
          <w:t>taste</w:t>
        </w:r>
        <w:r w:rsidR="00F43BA9" w:rsidRPr="00F43BA9">
          <w:rPr>
            <w:rFonts w:ascii="Times New Roman" w:hAnsi="Times New Roman" w:cs="Times New Roman"/>
            <w:sz w:val="24"/>
            <w:szCs w:val="24"/>
            <w:rPrChange w:id="85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t xml:space="preserve"> </w:t>
        </w:r>
      </w:ins>
      <w:r w:rsidRPr="00F43BA9">
        <w:rPr>
          <w:rFonts w:ascii="Times New Roman" w:hAnsi="Times New Roman" w:cs="Times New Roman"/>
          <w:sz w:val="24"/>
          <w:szCs w:val="24"/>
          <w:rPrChange w:id="86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>of salty fresh</w:t>
      </w:r>
      <w:ins w:id="87" w:author="Jordon Beijing" w:date="2020-08-16T14:13:00Z">
        <w:r w:rsidR="00F43BA9">
          <w:rPr>
            <w:rFonts w:ascii="Times New Roman" w:hAnsi="Times New Roman" w:cs="Times New Roman"/>
            <w:sz w:val="24"/>
            <w:szCs w:val="24"/>
          </w:rPr>
          <w:t>ness</w:t>
        </w:r>
      </w:ins>
      <w:r w:rsidRPr="00F43BA9">
        <w:rPr>
          <w:rFonts w:ascii="Times New Roman" w:hAnsi="Times New Roman" w:cs="Times New Roman"/>
          <w:sz w:val="24"/>
          <w:szCs w:val="24"/>
          <w:rPrChange w:id="88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>. On the edge of the vast sea, there were some simpl</w:t>
      </w:r>
      <w:r w:rsidRPr="00F43BA9">
        <w:rPr>
          <w:rFonts w:ascii="Times New Roman" w:hAnsi="Times New Roman" w:cs="Times New Roman"/>
          <w:sz w:val="24"/>
          <w:szCs w:val="24"/>
          <w:rPrChange w:id="89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>e low buildings. The breeze swept over the calm water, ripping with waves. It</w:t>
      </w:r>
      <w:ins w:id="90" w:author="Jordon Beijing" w:date="2020-08-16T14:13:00Z">
        <w:r w:rsidR="00F43BA9">
          <w:rPr>
            <w:rFonts w:ascii="Times New Roman" w:hAnsi="Times New Roman" w:cs="Times New Roman"/>
            <w:sz w:val="24"/>
            <w:szCs w:val="24"/>
          </w:rPr>
          <w:t xml:space="preserve"> was</w:t>
        </w:r>
      </w:ins>
      <w:del w:id="91" w:author="Jordon Beijing" w:date="2020-08-16T14:13:00Z">
        <w:r w:rsidRPr="00F43BA9" w:rsidDel="00F43BA9">
          <w:rPr>
            <w:rFonts w:ascii="Times New Roman" w:hAnsi="Times New Roman" w:cs="Times New Roman"/>
            <w:sz w:val="24"/>
            <w:szCs w:val="24"/>
            <w:rPrChange w:id="92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delText>’s</w:delText>
        </w:r>
      </w:del>
      <w:r w:rsidRPr="00F43BA9">
        <w:rPr>
          <w:rFonts w:ascii="Times New Roman" w:hAnsi="Times New Roman" w:cs="Times New Roman"/>
          <w:sz w:val="24"/>
          <w:szCs w:val="24"/>
          <w:rPrChange w:id="93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 great to be on the boat! I</w:t>
      </w:r>
      <w:ins w:id="94" w:author="Jordon Beijing" w:date="2020-08-16T14:13:00Z">
        <w:r w:rsidR="00F43BA9">
          <w:rPr>
            <w:rFonts w:ascii="Times New Roman" w:hAnsi="Times New Roman" w:cs="Times New Roman"/>
            <w:sz w:val="24"/>
            <w:szCs w:val="24"/>
          </w:rPr>
          <w:t xml:space="preserve"> was</w:t>
        </w:r>
      </w:ins>
      <w:del w:id="95" w:author="Jordon Beijing" w:date="2020-08-16T14:13:00Z">
        <w:r w:rsidRPr="00F43BA9" w:rsidDel="00F43BA9">
          <w:rPr>
            <w:rFonts w:ascii="Times New Roman" w:hAnsi="Times New Roman" w:cs="Times New Roman"/>
            <w:sz w:val="24"/>
            <w:szCs w:val="24"/>
            <w:rPrChange w:id="96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delText>’m</w:delText>
        </w:r>
      </w:del>
      <w:r w:rsidRPr="00F43BA9">
        <w:rPr>
          <w:rFonts w:ascii="Times New Roman" w:hAnsi="Times New Roman" w:cs="Times New Roman"/>
          <w:sz w:val="24"/>
          <w:szCs w:val="24"/>
          <w:rPrChange w:id="97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 deeply moved.</w:t>
      </w:r>
    </w:p>
    <w:p w14:paraId="38393EA9" w14:textId="77777777" w:rsidR="00880A40" w:rsidRPr="00F43BA9" w:rsidRDefault="00880A40">
      <w:pPr>
        <w:rPr>
          <w:rFonts w:ascii="Times New Roman" w:hAnsi="Times New Roman" w:cs="Times New Roman"/>
          <w:sz w:val="24"/>
          <w:szCs w:val="24"/>
          <w:rPrChange w:id="98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</w:pPr>
    </w:p>
    <w:p w14:paraId="0725AFDE" w14:textId="77777777" w:rsidR="00880A40" w:rsidRPr="00F43BA9" w:rsidRDefault="002D7E0E">
      <w:pPr>
        <w:rPr>
          <w:rFonts w:ascii="Times New Roman" w:hAnsi="Times New Roman" w:cs="Times New Roman"/>
          <w:sz w:val="24"/>
          <w:szCs w:val="24"/>
          <w:rPrChange w:id="99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</w:pPr>
      <w:r w:rsidRPr="00F43BA9">
        <w:rPr>
          <w:rFonts w:ascii="Times New Roman" w:hAnsi="Times New Roman" w:cs="Times New Roman"/>
          <w:sz w:val="24"/>
          <w:szCs w:val="24"/>
          <w:rPrChange w:id="100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We stopped at an island. The teacher said Fort Finland is </w:t>
      </w:r>
      <w:del w:id="101" w:author="Jordon Beijing" w:date="2020-08-16T14:14:00Z">
        <w:r w:rsidRPr="00F43BA9" w:rsidDel="00F43BA9">
          <w:rPr>
            <w:rFonts w:ascii="Times New Roman" w:hAnsi="Times New Roman" w:cs="Times New Roman"/>
            <w:sz w:val="24"/>
            <w:szCs w:val="24"/>
            <w:rPrChange w:id="102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in </w:delText>
        </w:r>
      </w:del>
      <w:r w:rsidRPr="00F43BA9">
        <w:rPr>
          <w:rFonts w:ascii="Times New Roman" w:hAnsi="Times New Roman" w:cs="Times New Roman"/>
          <w:sz w:val="24"/>
          <w:szCs w:val="24"/>
          <w:rPrChange w:id="103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here. </w:t>
      </w:r>
      <w:r w:rsidRPr="00F43BA9">
        <w:rPr>
          <w:rFonts w:ascii="Times New Roman" w:hAnsi="Times New Roman" w:cs="Times New Roman"/>
          <w:sz w:val="24"/>
          <w:szCs w:val="24"/>
          <w:highlight w:val="yellow"/>
          <w:rPrChange w:id="104" w:author="Jordon Beijing" w:date="2020-08-16T14:14:00Z">
            <w:rPr>
              <w:rFonts w:ascii="Arial" w:hAnsi="Arial" w:cs="Arial"/>
              <w:sz w:val="24"/>
              <w:szCs w:val="24"/>
            </w:rPr>
          </w:rPrChange>
        </w:rPr>
        <w:t>Finland is Finland,</w:t>
      </w:r>
      <w:r w:rsidRPr="00F43BA9">
        <w:rPr>
          <w:rFonts w:ascii="Times New Roman" w:hAnsi="Times New Roman" w:cs="Times New Roman"/>
          <w:sz w:val="24"/>
          <w:szCs w:val="24"/>
          <w:rPrChange w:id="105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 the cold wind blowing my face, everywhere was</w:t>
      </w:r>
      <w:r w:rsidRPr="00F43BA9">
        <w:rPr>
          <w:rFonts w:ascii="Times New Roman" w:hAnsi="Times New Roman" w:cs="Times New Roman"/>
          <w:sz w:val="24"/>
          <w:szCs w:val="24"/>
          <w:rPrChange w:id="106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 full of white shiny snow. </w:t>
      </w:r>
      <w:ins w:id="107" w:author="Jordon Beijing" w:date="2020-08-16T14:45:00Z">
        <w:r w:rsidR="006C1AB3">
          <w:rPr>
            <w:rFonts w:ascii="Times New Roman" w:hAnsi="Times New Roman" w:cs="Times New Roman"/>
            <w:sz w:val="24"/>
            <w:szCs w:val="24"/>
          </w:rPr>
          <w:t>Our t</w:t>
        </w:r>
      </w:ins>
      <w:del w:id="108" w:author="Jordon Beijing" w:date="2020-08-16T14:45:00Z">
        <w:r w:rsidRPr="00F43BA9" w:rsidDel="006C1AB3">
          <w:rPr>
            <w:rFonts w:ascii="Times New Roman" w:hAnsi="Times New Roman" w:cs="Times New Roman"/>
            <w:sz w:val="24"/>
            <w:szCs w:val="24"/>
            <w:rPrChange w:id="109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delText>T</w:delText>
        </w:r>
      </w:del>
      <w:r w:rsidRPr="00F43BA9">
        <w:rPr>
          <w:rFonts w:ascii="Times New Roman" w:hAnsi="Times New Roman" w:cs="Times New Roman"/>
          <w:sz w:val="24"/>
          <w:szCs w:val="24"/>
          <w:rPrChange w:id="110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>eacher</w:t>
      </w:r>
      <w:r w:rsidRPr="00F43BA9">
        <w:rPr>
          <w:rFonts w:ascii="Times New Roman" w:hAnsi="Times New Roman" w:cs="Times New Roman"/>
          <w:sz w:val="24"/>
          <w:szCs w:val="24"/>
          <w:rPrChange w:id="111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>s</w:t>
      </w:r>
      <w:r w:rsidRPr="00F43BA9">
        <w:rPr>
          <w:rFonts w:ascii="Times New Roman" w:hAnsi="Times New Roman" w:cs="Times New Roman"/>
          <w:sz w:val="24"/>
          <w:szCs w:val="24"/>
          <w:rPrChange w:id="112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 </w:t>
      </w:r>
      <w:del w:id="113" w:author="Jordon Beijing" w:date="2020-08-16T14:44:00Z">
        <w:r w:rsidRPr="00F43BA9" w:rsidDel="006C1AB3">
          <w:rPr>
            <w:rFonts w:ascii="Times New Roman" w:hAnsi="Times New Roman" w:cs="Times New Roman"/>
            <w:sz w:val="24"/>
            <w:szCs w:val="24"/>
            <w:rPrChange w:id="114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leaded </w:delText>
        </w:r>
      </w:del>
      <w:ins w:id="115" w:author="Jordon Beijing" w:date="2020-08-16T14:44:00Z">
        <w:r w:rsidR="006C1AB3">
          <w:rPr>
            <w:rFonts w:ascii="Times New Roman" w:hAnsi="Times New Roman" w:cs="Times New Roman"/>
            <w:sz w:val="24"/>
            <w:szCs w:val="24"/>
          </w:rPr>
          <w:t>lead</w:t>
        </w:r>
        <w:r w:rsidR="006C1AB3" w:rsidRPr="00F43BA9">
          <w:rPr>
            <w:rFonts w:ascii="Times New Roman" w:hAnsi="Times New Roman" w:cs="Times New Roman"/>
            <w:sz w:val="24"/>
            <w:szCs w:val="24"/>
            <w:rPrChange w:id="116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t xml:space="preserve"> </w:t>
        </w:r>
      </w:ins>
      <w:r w:rsidRPr="00F43BA9">
        <w:rPr>
          <w:rFonts w:ascii="Times New Roman" w:hAnsi="Times New Roman" w:cs="Times New Roman"/>
          <w:sz w:val="24"/>
          <w:szCs w:val="24"/>
          <w:rPrChange w:id="117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us </w:t>
      </w:r>
      <w:del w:id="118" w:author="Jordon Beijing" w:date="2020-08-16T14:45:00Z">
        <w:r w:rsidRPr="00F43BA9" w:rsidDel="006C1AB3">
          <w:rPr>
            <w:rFonts w:ascii="Times New Roman" w:hAnsi="Times New Roman" w:cs="Times New Roman"/>
            <w:sz w:val="24"/>
            <w:szCs w:val="24"/>
            <w:rPrChange w:id="119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went </w:delText>
        </w:r>
      </w:del>
      <w:r w:rsidRPr="00F43BA9">
        <w:rPr>
          <w:rFonts w:ascii="Times New Roman" w:hAnsi="Times New Roman" w:cs="Times New Roman"/>
          <w:sz w:val="24"/>
          <w:szCs w:val="24"/>
          <w:rPrChange w:id="120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to </w:t>
      </w:r>
      <w:del w:id="121" w:author="Jordon Beijing" w:date="2020-08-16T14:45:00Z">
        <w:r w:rsidRPr="00F43BA9" w:rsidDel="006C1AB3">
          <w:rPr>
            <w:rFonts w:ascii="Times New Roman" w:hAnsi="Times New Roman" w:cs="Times New Roman"/>
            <w:sz w:val="24"/>
            <w:szCs w:val="24"/>
            <w:rPrChange w:id="122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the </w:delText>
        </w:r>
      </w:del>
      <w:r w:rsidRPr="00F43BA9">
        <w:rPr>
          <w:rFonts w:ascii="Times New Roman" w:hAnsi="Times New Roman" w:cs="Times New Roman"/>
          <w:sz w:val="24"/>
          <w:szCs w:val="24"/>
          <w:rPrChange w:id="123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Fort Finland. The branches of </w:t>
      </w:r>
      <w:ins w:id="124" w:author="Jordon Beijing" w:date="2020-08-16T14:45:00Z">
        <w:r w:rsidR="006C1AB3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F43BA9">
        <w:rPr>
          <w:rFonts w:ascii="Times New Roman" w:hAnsi="Times New Roman" w:cs="Times New Roman"/>
          <w:sz w:val="24"/>
          <w:szCs w:val="24"/>
          <w:rPrChange w:id="125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>trees were shaking in the air alone by the roadside. We walked about half an hour, then</w:t>
      </w:r>
      <w:bookmarkStart w:id="126" w:name="_GoBack"/>
      <w:bookmarkEnd w:id="126"/>
      <w:r w:rsidRPr="00F43BA9">
        <w:rPr>
          <w:rFonts w:ascii="Times New Roman" w:hAnsi="Times New Roman" w:cs="Times New Roman"/>
          <w:sz w:val="24"/>
          <w:szCs w:val="24"/>
          <w:rPrChange w:id="127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 </w:t>
      </w:r>
      <w:del w:id="128" w:author="Jordon Beijing" w:date="2020-08-16T14:45:00Z">
        <w:r w:rsidRPr="00F43BA9" w:rsidDel="006C1AB3">
          <w:rPr>
            <w:rFonts w:ascii="Times New Roman" w:hAnsi="Times New Roman" w:cs="Times New Roman"/>
            <w:sz w:val="24"/>
            <w:szCs w:val="24"/>
            <w:rPrChange w:id="129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we </w:delText>
        </w:r>
      </w:del>
      <w:r w:rsidRPr="00F43BA9">
        <w:rPr>
          <w:rFonts w:ascii="Times New Roman" w:hAnsi="Times New Roman" w:cs="Times New Roman"/>
          <w:sz w:val="24"/>
          <w:szCs w:val="24"/>
          <w:rPrChange w:id="130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arrived </w:t>
      </w:r>
      <w:ins w:id="131" w:author="Jordon Beijing" w:date="2020-08-16T14:45:00Z">
        <w:r w:rsidR="006C1AB3">
          <w:rPr>
            <w:rFonts w:ascii="Times New Roman" w:hAnsi="Times New Roman" w:cs="Times New Roman"/>
            <w:sz w:val="24"/>
            <w:szCs w:val="24"/>
          </w:rPr>
          <w:t xml:space="preserve">at </w:t>
        </w:r>
      </w:ins>
      <w:r w:rsidRPr="00F43BA9">
        <w:rPr>
          <w:rFonts w:ascii="Times New Roman" w:hAnsi="Times New Roman" w:cs="Times New Roman"/>
          <w:sz w:val="24"/>
          <w:szCs w:val="24"/>
          <w:rPrChange w:id="132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>Fort Finland. It</w:t>
      </w:r>
      <w:ins w:id="133" w:author="Jordon Beijing" w:date="2020-08-16T14:46:00Z">
        <w:r w:rsidR="006C1AB3">
          <w:rPr>
            <w:rFonts w:ascii="Times New Roman" w:hAnsi="Times New Roman" w:cs="Times New Roman"/>
            <w:sz w:val="24"/>
            <w:szCs w:val="24"/>
          </w:rPr>
          <w:t xml:space="preserve"> was</w:t>
        </w:r>
      </w:ins>
      <w:del w:id="134" w:author="Jordon Beijing" w:date="2020-08-16T14:46:00Z">
        <w:r w:rsidRPr="00F43BA9" w:rsidDel="006C1AB3">
          <w:rPr>
            <w:rFonts w:ascii="Times New Roman" w:hAnsi="Times New Roman" w:cs="Times New Roman"/>
            <w:sz w:val="24"/>
            <w:szCs w:val="24"/>
            <w:rPrChange w:id="135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delText>’s</w:delText>
        </w:r>
      </w:del>
      <w:r w:rsidRPr="00F43BA9">
        <w:rPr>
          <w:rFonts w:ascii="Times New Roman" w:hAnsi="Times New Roman" w:cs="Times New Roman"/>
          <w:sz w:val="24"/>
          <w:szCs w:val="24"/>
          <w:rPrChange w:id="136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 very big and beautiful. There was a bit of royal n</w:t>
      </w:r>
      <w:r w:rsidRPr="00F43BA9">
        <w:rPr>
          <w:rFonts w:ascii="Times New Roman" w:hAnsi="Times New Roman" w:cs="Times New Roman"/>
          <w:sz w:val="24"/>
          <w:szCs w:val="24"/>
          <w:rPrChange w:id="137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obility without losing the dignity of frontier fortress. I thought after visiting </w:t>
      </w:r>
      <w:del w:id="138" w:author="Jordon Beijing" w:date="2020-08-16T14:46:00Z">
        <w:r w:rsidRPr="00F43BA9" w:rsidDel="006C1AB3">
          <w:rPr>
            <w:rFonts w:ascii="Times New Roman" w:hAnsi="Times New Roman" w:cs="Times New Roman"/>
            <w:sz w:val="24"/>
            <w:szCs w:val="24"/>
            <w:rPrChange w:id="139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delText>here</w:delText>
        </w:r>
      </w:del>
      <w:ins w:id="140" w:author="Jordon Beijing" w:date="2020-08-16T14:46:00Z">
        <w:r w:rsidR="006C1AB3">
          <w:rPr>
            <w:rFonts w:ascii="Times New Roman" w:hAnsi="Times New Roman" w:cs="Times New Roman"/>
            <w:sz w:val="24"/>
            <w:szCs w:val="24"/>
          </w:rPr>
          <w:t>it that</w:t>
        </w:r>
      </w:ins>
      <w:del w:id="141" w:author="Jordon Beijing" w:date="2020-08-16T14:46:00Z">
        <w:r w:rsidRPr="00F43BA9" w:rsidDel="006C1AB3">
          <w:rPr>
            <w:rFonts w:ascii="Times New Roman" w:hAnsi="Times New Roman" w:cs="Times New Roman"/>
            <w:sz w:val="24"/>
            <w:szCs w:val="24"/>
            <w:rPrChange w:id="142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delText>,</w:delText>
        </w:r>
      </w:del>
      <w:r w:rsidRPr="00F43BA9">
        <w:rPr>
          <w:rFonts w:ascii="Times New Roman" w:hAnsi="Times New Roman" w:cs="Times New Roman"/>
          <w:sz w:val="24"/>
          <w:szCs w:val="24"/>
          <w:rPrChange w:id="143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 I could go back to the hotel and lie down comfortably. But the teacher had plan</w:t>
      </w:r>
      <w:ins w:id="144" w:author="Jordon Beijing" w:date="2020-08-16T14:46:00Z">
        <w:r w:rsidR="006C1AB3">
          <w:rPr>
            <w:rFonts w:ascii="Times New Roman" w:hAnsi="Times New Roman" w:cs="Times New Roman"/>
            <w:sz w:val="24"/>
            <w:szCs w:val="24"/>
          </w:rPr>
          <w:t>ned</w:t>
        </w:r>
      </w:ins>
      <w:r w:rsidRPr="00F43BA9">
        <w:rPr>
          <w:rFonts w:ascii="Times New Roman" w:hAnsi="Times New Roman" w:cs="Times New Roman"/>
          <w:sz w:val="24"/>
          <w:szCs w:val="24"/>
          <w:rPrChange w:id="145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 to ask</w:t>
      </w:r>
      <w:del w:id="146" w:author="Jordon Beijing" w:date="2020-08-16T14:46:00Z">
        <w:r w:rsidRPr="00F43BA9" w:rsidDel="006C1AB3">
          <w:rPr>
            <w:rFonts w:ascii="Times New Roman" w:hAnsi="Times New Roman" w:cs="Times New Roman"/>
            <w:sz w:val="24"/>
            <w:szCs w:val="24"/>
            <w:rPrChange w:id="147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delText>ed</w:delText>
        </w:r>
      </w:del>
      <w:r w:rsidRPr="00F43BA9">
        <w:rPr>
          <w:rFonts w:ascii="Times New Roman" w:hAnsi="Times New Roman" w:cs="Times New Roman"/>
          <w:sz w:val="24"/>
          <w:szCs w:val="24"/>
          <w:rPrChange w:id="148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 us to take a walk around the island. So</w:t>
      </w:r>
      <w:del w:id="149" w:author="Jordon Beijing" w:date="2020-08-16T14:46:00Z">
        <w:r w:rsidRPr="00F43BA9" w:rsidDel="006C1AB3">
          <w:rPr>
            <w:rFonts w:ascii="Times New Roman" w:hAnsi="Times New Roman" w:cs="Times New Roman"/>
            <w:sz w:val="24"/>
            <w:szCs w:val="24"/>
            <w:rPrChange w:id="150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delText>,</w:delText>
        </w:r>
      </w:del>
      <w:r w:rsidRPr="00F43BA9">
        <w:rPr>
          <w:rFonts w:ascii="Times New Roman" w:hAnsi="Times New Roman" w:cs="Times New Roman"/>
          <w:sz w:val="24"/>
          <w:szCs w:val="24"/>
          <w:rPrChange w:id="151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 we </w:t>
      </w:r>
      <w:del w:id="152" w:author="Jordon Beijing" w:date="2020-08-16T14:46:00Z">
        <w:r w:rsidRPr="00F43BA9" w:rsidDel="006C1AB3">
          <w:rPr>
            <w:rFonts w:ascii="Times New Roman" w:hAnsi="Times New Roman" w:cs="Times New Roman"/>
            <w:sz w:val="24"/>
            <w:szCs w:val="24"/>
            <w:rPrChange w:id="153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have </w:delText>
        </w:r>
      </w:del>
      <w:ins w:id="154" w:author="Jordon Beijing" w:date="2020-08-16T14:46:00Z">
        <w:r w:rsidR="006C1AB3">
          <w:rPr>
            <w:rFonts w:ascii="Times New Roman" w:hAnsi="Times New Roman" w:cs="Times New Roman"/>
            <w:sz w:val="24"/>
            <w:szCs w:val="24"/>
          </w:rPr>
          <w:t>had</w:t>
        </w:r>
        <w:r w:rsidR="006C1AB3" w:rsidRPr="00F43BA9">
          <w:rPr>
            <w:rFonts w:ascii="Times New Roman" w:hAnsi="Times New Roman" w:cs="Times New Roman"/>
            <w:sz w:val="24"/>
            <w:szCs w:val="24"/>
            <w:rPrChange w:id="155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t xml:space="preserve"> </w:t>
        </w:r>
      </w:ins>
      <w:r w:rsidRPr="00F43BA9">
        <w:rPr>
          <w:rFonts w:ascii="Times New Roman" w:hAnsi="Times New Roman" w:cs="Times New Roman"/>
          <w:sz w:val="24"/>
          <w:szCs w:val="24"/>
          <w:rPrChange w:id="156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>to follow the plan.</w:t>
      </w:r>
    </w:p>
    <w:p w14:paraId="4BD87C4A" w14:textId="77777777" w:rsidR="00880A40" w:rsidRPr="00F43BA9" w:rsidRDefault="00880A40">
      <w:pPr>
        <w:rPr>
          <w:rFonts w:ascii="Times New Roman" w:hAnsi="Times New Roman" w:cs="Times New Roman"/>
          <w:sz w:val="24"/>
          <w:szCs w:val="24"/>
          <w:rPrChange w:id="157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</w:pPr>
    </w:p>
    <w:p w14:paraId="4B24F5E7" w14:textId="77777777" w:rsidR="00880A40" w:rsidRPr="00F43BA9" w:rsidRDefault="002D7E0E">
      <w:pPr>
        <w:rPr>
          <w:rFonts w:ascii="Times New Roman" w:hAnsi="Times New Roman" w:cs="Times New Roman"/>
          <w:sz w:val="24"/>
          <w:szCs w:val="24"/>
          <w:rPrChange w:id="158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</w:pPr>
      <w:r w:rsidRPr="00F43BA9">
        <w:rPr>
          <w:rFonts w:ascii="Times New Roman" w:hAnsi="Times New Roman" w:cs="Times New Roman"/>
          <w:sz w:val="24"/>
          <w:szCs w:val="24"/>
          <w:rPrChange w:id="159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>At first,</w:t>
      </w:r>
      <w:r w:rsidRPr="00F43BA9">
        <w:rPr>
          <w:rFonts w:ascii="Times New Roman" w:hAnsi="Times New Roman" w:cs="Times New Roman"/>
          <w:sz w:val="24"/>
          <w:szCs w:val="24"/>
          <w:rPrChange w:id="160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 we just walked on the road, talking and playing. But then</w:t>
      </w:r>
      <w:del w:id="161" w:author="Jordon Beijing" w:date="2020-08-16T14:46:00Z">
        <w:r w:rsidRPr="00F43BA9" w:rsidDel="006C1AB3">
          <w:rPr>
            <w:rFonts w:ascii="Times New Roman" w:hAnsi="Times New Roman" w:cs="Times New Roman"/>
            <w:sz w:val="24"/>
            <w:szCs w:val="24"/>
            <w:rPrChange w:id="162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delText>,</w:delText>
        </w:r>
      </w:del>
      <w:r w:rsidRPr="00F43BA9">
        <w:rPr>
          <w:rFonts w:ascii="Times New Roman" w:hAnsi="Times New Roman" w:cs="Times New Roman"/>
          <w:sz w:val="24"/>
          <w:szCs w:val="24"/>
          <w:rPrChange w:id="163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 we </w:t>
      </w:r>
      <w:del w:id="164" w:author="Jordon Beijing" w:date="2020-08-16T14:47:00Z">
        <w:r w:rsidRPr="00F43BA9" w:rsidDel="006C1AB3">
          <w:rPr>
            <w:rFonts w:ascii="Times New Roman" w:hAnsi="Times New Roman" w:cs="Times New Roman"/>
            <w:sz w:val="24"/>
            <w:szCs w:val="24"/>
            <w:rPrChange w:id="165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have </w:delText>
        </w:r>
      </w:del>
      <w:ins w:id="166" w:author="Jordon Beijing" w:date="2020-08-16T14:47:00Z">
        <w:r w:rsidR="006C1AB3">
          <w:rPr>
            <w:rFonts w:ascii="Times New Roman" w:hAnsi="Times New Roman" w:cs="Times New Roman"/>
            <w:sz w:val="24"/>
            <w:szCs w:val="24"/>
          </w:rPr>
          <w:t>had</w:t>
        </w:r>
        <w:r w:rsidR="006C1AB3" w:rsidRPr="00F43BA9">
          <w:rPr>
            <w:rFonts w:ascii="Times New Roman" w:hAnsi="Times New Roman" w:cs="Times New Roman"/>
            <w:sz w:val="24"/>
            <w:szCs w:val="24"/>
            <w:rPrChange w:id="167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t xml:space="preserve"> </w:t>
        </w:r>
      </w:ins>
      <w:r w:rsidRPr="00F43BA9">
        <w:rPr>
          <w:rFonts w:ascii="Times New Roman" w:hAnsi="Times New Roman" w:cs="Times New Roman"/>
          <w:sz w:val="24"/>
          <w:szCs w:val="24"/>
          <w:rPrChange w:id="168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to climb the hill. The hill was covered with thick snow. </w:t>
      </w:r>
      <w:ins w:id="169" w:author="Jordon Beijing" w:date="2020-08-16T14:47:00Z">
        <w:r w:rsidR="006C1AB3">
          <w:rPr>
            <w:rFonts w:ascii="Times New Roman" w:hAnsi="Times New Roman" w:cs="Times New Roman"/>
            <w:sz w:val="24"/>
            <w:szCs w:val="24"/>
          </w:rPr>
          <w:t xml:space="preserve">When </w:t>
        </w:r>
      </w:ins>
      <w:r w:rsidRPr="00F43BA9">
        <w:rPr>
          <w:rFonts w:ascii="Times New Roman" w:hAnsi="Times New Roman" w:cs="Times New Roman"/>
          <w:sz w:val="24"/>
          <w:szCs w:val="24"/>
          <w:rPrChange w:id="170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I tried to </w:t>
      </w:r>
      <w:del w:id="171" w:author="Jordon Beijing" w:date="2020-08-16T14:47:00Z">
        <w:r w:rsidRPr="00F43BA9" w:rsidDel="006C1AB3">
          <w:rPr>
            <w:rFonts w:ascii="Times New Roman" w:hAnsi="Times New Roman" w:cs="Times New Roman"/>
            <w:sz w:val="24"/>
            <w:szCs w:val="24"/>
            <w:rPrChange w:id="172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step </w:delText>
        </w:r>
      </w:del>
      <w:ins w:id="173" w:author="Jordon Beijing" w:date="2020-08-16T14:47:00Z">
        <w:r w:rsidR="006C1AB3">
          <w:rPr>
            <w:rFonts w:ascii="Times New Roman" w:hAnsi="Times New Roman" w:cs="Times New Roman"/>
            <w:sz w:val="24"/>
            <w:szCs w:val="24"/>
          </w:rPr>
          <w:t>walk</w:t>
        </w:r>
        <w:r w:rsidR="006C1AB3" w:rsidRPr="00F43BA9">
          <w:rPr>
            <w:rFonts w:ascii="Times New Roman" w:hAnsi="Times New Roman" w:cs="Times New Roman"/>
            <w:sz w:val="24"/>
            <w:szCs w:val="24"/>
            <w:rPrChange w:id="174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t xml:space="preserve"> </w:t>
        </w:r>
      </w:ins>
      <w:r w:rsidRPr="00F43BA9">
        <w:rPr>
          <w:rFonts w:ascii="Times New Roman" w:hAnsi="Times New Roman" w:cs="Times New Roman"/>
          <w:sz w:val="24"/>
          <w:szCs w:val="24"/>
          <w:rPrChange w:id="175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>on it, the snow went right over my knee</w:t>
      </w:r>
      <w:ins w:id="176" w:author="Jordon Beijing" w:date="2020-08-16T14:47:00Z">
        <w:r w:rsidR="006C1AB3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F43BA9">
        <w:rPr>
          <w:rFonts w:ascii="Times New Roman" w:hAnsi="Times New Roman" w:cs="Times New Roman"/>
          <w:sz w:val="24"/>
          <w:szCs w:val="24"/>
          <w:rPrChange w:id="177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! It’s the first time I’ve seen such </w:t>
      </w:r>
      <w:del w:id="178" w:author="Jordon Beijing" w:date="2020-08-16T14:47:00Z">
        <w:r w:rsidRPr="00F43BA9" w:rsidDel="006C1AB3">
          <w:rPr>
            <w:rFonts w:ascii="Times New Roman" w:hAnsi="Times New Roman" w:cs="Times New Roman"/>
            <w:sz w:val="24"/>
            <w:szCs w:val="24"/>
            <w:rPrChange w:id="179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a </w:delText>
        </w:r>
      </w:del>
      <w:r w:rsidRPr="00F43BA9">
        <w:rPr>
          <w:rFonts w:ascii="Times New Roman" w:hAnsi="Times New Roman" w:cs="Times New Roman"/>
          <w:sz w:val="24"/>
          <w:szCs w:val="24"/>
          <w:rPrChange w:id="180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thick snow. </w:t>
      </w:r>
      <w:commentRangeStart w:id="181"/>
      <w:r w:rsidRPr="00F43BA9">
        <w:rPr>
          <w:rFonts w:ascii="Times New Roman" w:hAnsi="Times New Roman" w:cs="Times New Roman"/>
          <w:sz w:val="24"/>
          <w:szCs w:val="24"/>
          <w:rPrChange w:id="182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My classmate </w:t>
      </w:r>
      <w:ins w:id="183" w:author="Jordon Beijing" w:date="2020-08-16T14:47:00Z">
        <w:r w:rsidR="006C1AB3">
          <w:rPr>
            <w:rFonts w:ascii="Times New Roman" w:hAnsi="Times New Roman" w:cs="Times New Roman"/>
            <w:sz w:val="24"/>
            <w:szCs w:val="24"/>
          </w:rPr>
          <w:t xml:space="preserve">also </w:t>
        </w:r>
      </w:ins>
      <w:r w:rsidRPr="00F43BA9">
        <w:rPr>
          <w:rFonts w:ascii="Times New Roman" w:hAnsi="Times New Roman" w:cs="Times New Roman"/>
          <w:sz w:val="24"/>
          <w:szCs w:val="24"/>
          <w:rPrChange w:id="184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tried </w:t>
      </w:r>
      <w:del w:id="185" w:author="Jordon Beijing" w:date="2020-08-16T14:47:00Z">
        <w:r w:rsidRPr="00F43BA9" w:rsidDel="006C1AB3">
          <w:rPr>
            <w:rFonts w:ascii="Times New Roman" w:hAnsi="Times New Roman" w:cs="Times New Roman"/>
            <w:sz w:val="24"/>
            <w:szCs w:val="24"/>
            <w:rPrChange w:id="186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it </w:delText>
        </w:r>
      </w:del>
      <w:ins w:id="187" w:author="Jordon Beijing" w:date="2020-08-16T14:47:00Z">
        <w:r w:rsidR="006C1AB3">
          <w:rPr>
            <w:rFonts w:ascii="Times New Roman" w:hAnsi="Times New Roman" w:cs="Times New Roman"/>
            <w:sz w:val="24"/>
            <w:szCs w:val="24"/>
          </w:rPr>
          <w:t>to walk on it</w:t>
        </w:r>
        <w:r w:rsidR="006C1AB3" w:rsidRPr="00F43BA9">
          <w:rPr>
            <w:rFonts w:ascii="Times New Roman" w:hAnsi="Times New Roman" w:cs="Times New Roman"/>
            <w:sz w:val="24"/>
            <w:szCs w:val="24"/>
            <w:rPrChange w:id="188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t xml:space="preserve"> </w:t>
        </w:r>
      </w:ins>
      <w:r w:rsidRPr="00F43BA9">
        <w:rPr>
          <w:rFonts w:ascii="Times New Roman" w:hAnsi="Times New Roman" w:cs="Times New Roman"/>
          <w:sz w:val="24"/>
          <w:szCs w:val="24"/>
          <w:rPrChange w:id="189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as </w:t>
      </w:r>
      <w:r w:rsidRPr="00F43BA9">
        <w:rPr>
          <w:rFonts w:ascii="Times New Roman" w:hAnsi="Times New Roman" w:cs="Times New Roman"/>
          <w:sz w:val="24"/>
          <w:szCs w:val="24"/>
          <w:rPrChange w:id="190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>carefully as I did, with indecisive eyes.</w:t>
      </w:r>
      <w:commentRangeEnd w:id="181"/>
      <w:r>
        <w:rPr>
          <w:rStyle w:val="CommentReference"/>
        </w:rPr>
        <w:commentReference w:id="181"/>
      </w:r>
      <w:r w:rsidRPr="00F43BA9">
        <w:rPr>
          <w:rFonts w:ascii="Times New Roman" w:hAnsi="Times New Roman" w:cs="Times New Roman"/>
          <w:sz w:val="24"/>
          <w:szCs w:val="24"/>
          <w:rPrChange w:id="191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 However, a teacher </w:t>
      </w:r>
      <w:del w:id="192" w:author="Jordon Beijing" w:date="2020-08-16T14:47:00Z">
        <w:r w:rsidRPr="00F43BA9" w:rsidDel="006C1AB3">
          <w:rPr>
            <w:rFonts w:ascii="Times New Roman" w:hAnsi="Times New Roman" w:cs="Times New Roman"/>
            <w:sz w:val="24"/>
            <w:szCs w:val="24"/>
            <w:rPrChange w:id="193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who </w:delText>
        </w:r>
      </w:del>
      <w:r w:rsidRPr="00F43BA9">
        <w:rPr>
          <w:rFonts w:ascii="Times New Roman" w:hAnsi="Times New Roman" w:cs="Times New Roman"/>
          <w:sz w:val="24"/>
          <w:szCs w:val="24"/>
          <w:rPrChange w:id="194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in </w:t>
      </w:r>
      <w:del w:id="195" w:author="Jordon Beijing" w:date="2020-08-16T14:47:00Z">
        <w:r w:rsidRPr="00F43BA9" w:rsidDel="006C1AB3">
          <w:rPr>
            <w:rFonts w:ascii="Times New Roman" w:hAnsi="Times New Roman" w:cs="Times New Roman"/>
            <w:sz w:val="24"/>
            <w:szCs w:val="24"/>
            <w:rPrChange w:id="196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the </w:delText>
        </w:r>
      </w:del>
      <w:r w:rsidRPr="00F43BA9">
        <w:rPr>
          <w:rFonts w:ascii="Times New Roman" w:hAnsi="Times New Roman" w:cs="Times New Roman"/>
          <w:sz w:val="24"/>
          <w:szCs w:val="24"/>
          <w:rPrChange w:id="197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front of us </w:t>
      </w:r>
      <w:del w:id="198" w:author="Jordon Beijing" w:date="2020-08-16T14:47:00Z">
        <w:r w:rsidRPr="00F43BA9" w:rsidDel="006C1AB3">
          <w:rPr>
            <w:rFonts w:ascii="Times New Roman" w:hAnsi="Times New Roman" w:cs="Times New Roman"/>
            <w:sz w:val="24"/>
            <w:szCs w:val="24"/>
            <w:rPrChange w:id="199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delText>fast forwarded</w:delText>
        </w:r>
      </w:del>
      <w:ins w:id="200" w:author="Jordon Beijing" w:date="2020-08-16T14:47:00Z">
        <w:r w:rsidR="006C1AB3">
          <w:rPr>
            <w:rFonts w:ascii="Times New Roman" w:hAnsi="Times New Roman" w:cs="Times New Roman"/>
            <w:sz w:val="24"/>
            <w:szCs w:val="24"/>
          </w:rPr>
          <w:t>sped up</w:t>
        </w:r>
      </w:ins>
      <w:r w:rsidRPr="00F43BA9">
        <w:rPr>
          <w:rFonts w:ascii="Times New Roman" w:hAnsi="Times New Roman" w:cs="Times New Roman"/>
          <w:sz w:val="24"/>
          <w:szCs w:val="24"/>
          <w:rPrChange w:id="201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. Then I </w:t>
      </w:r>
      <w:del w:id="202" w:author="Jordon Beijing" w:date="2020-08-16T14:47:00Z">
        <w:r w:rsidRPr="00F43BA9" w:rsidDel="006C1AB3">
          <w:rPr>
            <w:rFonts w:ascii="Times New Roman" w:hAnsi="Times New Roman" w:cs="Times New Roman"/>
            <w:sz w:val="24"/>
            <w:szCs w:val="24"/>
            <w:rPrChange w:id="203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have </w:delText>
        </w:r>
      </w:del>
      <w:ins w:id="204" w:author="Jordon Beijing" w:date="2020-08-16T14:47:00Z">
        <w:r w:rsidR="006C1AB3">
          <w:rPr>
            <w:rFonts w:ascii="Times New Roman" w:hAnsi="Times New Roman" w:cs="Times New Roman"/>
            <w:sz w:val="24"/>
            <w:szCs w:val="24"/>
          </w:rPr>
          <w:t>had</w:t>
        </w:r>
        <w:r w:rsidR="006C1AB3" w:rsidRPr="00F43BA9">
          <w:rPr>
            <w:rFonts w:ascii="Times New Roman" w:hAnsi="Times New Roman" w:cs="Times New Roman"/>
            <w:sz w:val="24"/>
            <w:szCs w:val="24"/>
            <w:rPrChange w:id="205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t xml:space="preserve"> </w:t>
        </w:r>
      </w:ins>
      <w:r w:rsidRPr="00F43BA9">
        <w:rPr>
          <w:rFonts w:ascii="Times New Roman" w:hAnsi="Times New Roman" w:cs="Times New Roman"/>
          <w:sz w:val="24"/>
          <w:szCs w:val="24"/>
          <w:rPrChange w:id="206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to go on. I followed the teacher and tried to </w:t>
      </w:r>
      <w:del w:id="207" w:author="Jordon Beijing" w:date="2020-08-16T14:48:00Z">
        <w:r w:rsidRPr="00F43BA9" w:rsidDel="006C1AB3">
          <w:rPr>
            <w:rFonts w:ascii="Times New Roman" w:hAnsi="Times New Roman" w:cs="Times New Roman"/>
            <w:sz w:val="24"/>
            <w:szCs w:val="24"/>
            <w:rPrChange w:id="208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delText>pick up speed</w:delText>
        </w:r>
      </w:del>
      <w:ins w:id="209" w:author="Jordon Beijing" w:date="2020-08-16T14:48:00Z">
        <w:r w:rsidR="006C1AB3">
          <w:rPr>
            <w:rFonts w:ascii="Times New Roman" w:hAnsi="Times New Roman" w:cs="Times New Roman"/>
            <w:sz w:val="24"/>
            <w:szCs w:val="24"/>
          </w:rPr>
          <w:t>quicken my pace</w:t>
        </w:r>
      </w:ins>
      <w:r w:rsidRPr="00F43BA9">
        <w:rPr>
          <w:rFonts w:ascii="Times New Roman" w:hAnsi="Times New Roman" w:cs="Times New Roman"/>
          <w:sz w:val="24"/>
          <w:szCs w:val="24"/>
          <w:rPrChange w:id="210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>. The snow under my feet was very soft</w:t>
      </w:r>
      <w:del w:id="211" w:author="Jordon Beijing" w:date="2020-08-16T14:48:00Z">
        <w:r w:rsidRPr="00F43BA9" w:rsidDel="006C1AB3">
          <w:rPr>
            <w:rFonts w:ascii="Times New Roman" w:hAnsi="Times New Roman" w:cs="Times New Roman"/>
            <w:sz w:val="24"/>
            <w:szCs w:val="24"/>
            <w:rPrChange w:id="212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delText>,</w:delText>
        </w:r>
      </w:del>
      <w:r w:rsidRPr="00F43BA9">
        <w:rPr>
          <w:rFonts w:ascii="Times New Roman" w:hAnsi="Times New Roman" w:cs="Times New Roman"/>
          <w:sz w:val="24"/>
          <w:szCs w:val="24"/>
          <w:rPrChange w:id="213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 like marshmallow</w:t>
      </w:r>
      <w:ins w:id="214" w:author="Jordon Beijing" w:date="2020-08-16T14:48:00Z">
        <w:r w:rsidR="006C1AB3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F43BA9">
        <w:rPr>
          <w:rFonts w:ascii="Times New Roman" w:hAnsi="Times New Roman" w:cs="Times New Roman"/>
          <w:sz w:val="24"/>
          <w:szCs w:val="24"/>
          <w:rPrChange w:id="215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>. I</w:t>
      </w:r>
      <w:del w:id="216" w:author="Jordon Beijing" w:date="2020-08-16T14:48:00Z">
        <w:r w:rsidRPr="00F43BA9" w:rsidDel="006C1AB3">
          <w:rPr>
            <w:rFonts w:ascii="Times New Roman" w:hAnsi="Times New Roman" w:cs="Times New Roman"/>
            <w:sz w:val="24"/>
            <w:szCs w:val="24"/>
            <w:rPrChange w:id="217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delText>’ll</w:delText>
        </w:r>
      </w:del>
      <w:r w:rsidRPr="00F43BA9">
        <w:rPr>
          <w:rFonts w:ascii="Times New Roman" w:hAnsi="Times New Roman" w:cs="Times New Roman"/>
          <w:sz w:val="24"/>
          <w:szCs w:val="24"/>
          <w:rPrChange w:id="218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 </w:t>
      </w:r>
      <w:del w:id="219" w:author="Jordon Beijing" w:date="2020-08-16T14:48:00Z">
        <w:r w:rsidRPr="00F43BA9" w:rsidDel="006C1AB3">
          <w:rPr>
            <w:rFonts w:ascii="Times New Roman" w:hAnsi="Times New Roman" w:cs="Times New Roman"/>
            <w:sz w:val="24"/>
            <w:szCs w:val="24"/>
            <w:rPrChange w:id="220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make </w:delText>
        </w:r>
      </w:del>
      <w:ins w:id="221" w:author="Jordon Beijing" w:date="2020-08-16T14:48:00Z">
        <w:r w:rsidR="006C1AB3">
          <w:rPr>
            <w:rFonts w:ascii="Times New Roman" w:hAnsi="Times New Roman" w:cs="Times New Roman"/>
            <w:sz w:val="24"/>
            <w:szCs w:val="24"/>
          </w:rPr>
          <w:t xml:space="preserve">thought I would like to make </w:t>
        </w:r>
      </w:ins>
      <w:r w:rsidRPr="00F43BA9">
        <w:rPr>
          <w:rFonts w:ascii="Times New Roman" w:hAnsi="Times New Roman" w:cs="Times New Roman"/>
          <w:sz w:val="24"/>
          <w:szCs w:val="24"/>
          <w:rPrChange w:id="222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>a snowman with my</w:t>
      </w:r>
      <w:r w:rsidRPr="00F43BA9">
        <w:rPr>
          <w:rFonts w:ascii="Times New Roman" w:hAnsi="Times New Roman" w:cs="Times New Roman"/>
          <w:sz w:val="24"/>
          <w:szCs w:val="24"/>
          <w:rPrChange w:id="223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 friends.</w:t>
      </w:r>
    </w:p>
    <w:p w14:paraId="63FA82A5" w14:textId="77777777" w:rsidR="00880A40" w:rsidRPr="00F43BA9" w:rsidRDefault="00880A40">
      <w:pPr>
        <w:rPr>
          <w:rFonts w:ascii="Times New Roman" w:hAnsi="Times New Roman" w:cs="Times New Roman"/>
          <w:sz w:val="24"/>
          <w:szCs w:val="24"/>
          <w:rPrChange w:id="224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</w:pPr>
    </w:p>
    <w:p w14:paraId="1C72EB14" w14:textId="77777777" w:rsidR="00880A40" w:rsidRPr="00F43BA9" w:rsidRDefault="002D7E0E">
      <w:pPr>
        <w:rPr>
          <w:rFonts w:ascii="Times New Roman" w:hAnsi="Times New Roman" w:cs="Times New Roman"/>
          <w:sz w:val="24"/>
          <w:szCs w:val="24"/>
          <w:rPrChange w:id="225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</w:pPr>
      <w:r w:rsidRPr="00F43BA9">
        <w:rPr>
          <w:rFonts w:ascii="Times New Roman" w:hAnsi="Times New Roman" w:cs="Times New Roman"/>
          <w:sz w:val="24"/>
          <w:szCs w:val="24"/>
          <w:rPrChange w:id="226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I walked as </w:t>
      </w:r>
      <w:del w:id="227" w:author="Jordon Beijing" w:date="2020-08-16T14:48:00Z">
        <w:r w:rsidRPr="00F43BA9" w:rsidDel="006C1AB3">
          <w:rPr>
            <w:rFonts w:ascii="Times New Roman" w:hAnsi="Times New Roman" w:cs="Times New Roman"/>
            <w:sz w:val="24"/>
            <w:szCs w:val="24"/>
            <w:rPrChange w:id="228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fast </w:delText>
        </w:r>
      </w:del>
      <w:ins w:id="229" w:author="Jordon Beijing" w:date="2020-08-16T14:48:00Z">
        <w:r w:rsidR="006C1AB3">
          <w:rPr>
            <w:rFonts w:ascii="Times New Roman" w:hAnsi="Times New Roman" w:cs="Times New Roman"/>
            <w:sz w:val="24"/>
            <w:szCs w:val="24"/>
          </w:rPr>
          <w:t>quickly</w:t>
        </w:r>
        <w:r w:rsidR="006C1AB3" w:rsidRPr="00F43BA9">
          <w:rPr>
            <w:rFonts w:ascii="Times New Roman" w:hAnsi="Times New Roman" w:cs="Times New Roman"/>
            <w:sz w:val="24"/>
            <w:szCs w:val="24"/>
            <w:rPrChange w:id="230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t xml:space="preserve"> </w:t>
        </w:r>
      </w:ins>
      <w:r w:rsidRPr="00F43BA9">
        <w:rPr>
          <w:rFonts w:ascii="Times New Roman" w:hAnsi="Times New Roman" w:cs="Times New Roman"/>
          <w:sz w:val="24"/>
          <w:szCs w:val="24"/>
          <w:rPrChange w:id="231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as I </w:t>
      </w:r>
      <w:del w:id="232" w:author="Jordon Beijing" w:date="2020-08-16T14:48:00Z">
        <w:r w:rsidRPr="00F43BA9" w:rsidDel="006C1AB3">
          <w:rPr>
            <w:rFonts w:ascii="Times New Roman" w:hAnsi="Times New Roman" w:cs="Times New Roman"/>
            <w:sz w:val="24"/>
            <w:szCs w:val="24"/>
            <w:rPrChange w:id="233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delText>can</w:delText>
        </w:r>
      </w:del>
      <w:ins w:id="234" w:author="Jordon Beijing" w:date="2020-08-16T14:48:00Z">
        <w:r w:rsidR="006C1AB3">
          <w:rPr>
            <w:rFonts w:ascii="Times New Roman" w:hAnsi="Times New Roman" w:cs="Times New Roman"/>
            <w:sz w:val="24"/>
            <w:szCs w:val="24"/>
          </w:rPr>
          <w:t>could</w:t>
        </w:r>
      </w:ins>
      <w:r w:rsidRPr="00F43BA9">
        <w:rPr>
          <w:rFonts w:ascii="Times New Roman" w:hAnsi="Times New Roman" w:cs="Times New Roman"/>
          <w:sz w:val="24"/>
          <w:szCs w:val="24"/>
          <w:rPrChange w:id="235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>. when I finally caught up with the top teacher, I found I</w:t>
      </w:r>
      <w:ins w:id="236" w:author="Jordon Beijing" w:date="2020-08-16T14:48:00Z">
        <w:r w:rsidR="006C1AB3">
          <w:rPr>
            <w:rFonts w:ascii="Times New Roman" w:hAnsi="Times New Roman" w:cs="Times New Roman"/>
            <w:sz w:val="24"/>
            <w:szCs w:val="24"/>
          </w:rPr>
          <w:t xml:space="preserve"> was</w:t>
        </w:r>
      </w:ins>
      <w:del w:id="237" w:author="Jordon Beijing" w:date="2020-08-16T14:48:00Z">
        <w:r w:rsidRPr="00F43BA9" w:rsidDel="006C1AB3">
          <w:rPr>
            <w:rFonts w:ascii="Times New Roman" w:hAnsi="Times New Roman" w:cs="Times New Roman"/>
            <w:sz w:val="24"/>
            <w:szCs w:val="24"/>
            <w:rPrChange w:id="238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delText>’m</w:delText>
        </w:r>
      </w:del>
      <w:r w:rsidRPr="00F43BA9">
        <w:rPr>
          <w:rFonts w:ascii="Times New Roman" w:hAnsi="Times New Roman" w:cs="Times New Roman"/>
          <w:sz w:val="24"/>
          <w:szCs w:val="24"/>
          <w:rPrChange w:id="239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 the fast</w:t>
      </w:r>
      <w:ins w:id="240" w:author="Jordon Beijing" w:date="2020-08-16T14:49:00Z">
        <w:r w:rsidR="006C1AB3">
          <w:rPr>
            <w:rFonts w:ascii="Times New Roman" w:hAnsi="Times New Roman" w:cs="Times New Roman"/>
            <w:sz w:val="24"/>
            <w:szCs w:val="24"/>
          </w:rPr>
          <w:t>est</w:t>
        </w:r>
      </w:ins>
      <w:del w:id="241" w:author="Jordon Beijing" w:date="2020-08-16T14:49:00Z">
        <w:r w:rsidRPr="00F43BA9" w:rsidDel="006C1AB3">
          <w:rPr>
            <w:rFonts w:ascii="Times New Roman" w:hAnsi="Times New Roman" w:cs="Times New Roman"/>
            <w:sz w:val="24"/>
            <w:szCs w:val="24"/>
            <w:rPrChange w:id="242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delText>ed</w:delText>
        </w:r>
      </w:del>
      <w:r w:rsidRPr="00F43BA9">
        <w:rPr>
          <w:rFonts w:ascii="Times New Roman" w:hAnsi="Times New Roman" w:cs="Times New Roman"/>
          <w:sz w:val="24"/>
          <w:szCs w:val="24"/>
          <w:rPrChange w:id="243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 student. A few </w:t>
      </w:r>
      <w:ins w:id="244" w:author="Jordon Beijing" w:date="2020-08-16T14:49:00Z">
        <w:r w:rsidR="006C1AB3">
          <w:rPr>
            <w:rFonts w:ascii="Times New Roman" w:hAnsi="Times New Roman" w:cs="Times New Roman"/>
            <w:sz w:val="24"/>
            <w:szCs w:val="24"/>
          </w:rPr>
          <w:t xml:space="preserve">other </w:t>
        </w:r>
      </w:ins>
      <w:del w:id="245" w:author="Jordon Beijing" w:date="2020-08-16T14:49:00Z">
        <w:r w:rsidRPr="00F43BA9" w:rsidDel="006C1AB3">
          <w:rPr>
            <w:rFonts w:ascii="Times New Roman" w:hAnsi="Times New Roman" w:cs="Times New Roman"/>
            <w:sz w:val="24"/>
            <w:szCs w:val="24"/>
            <w:rPrChange w:id="246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students </w:delText>
        </w:r>
      </w:del>
      <w:ins w:id="247" w:author="Jordon Beijing" w:date="2020-08-16T14:49:00Z">
        <w:r w:rsidR="006C1AB3">
          <w:rPr>
            <w:rFonts w:ascii="Times New Roman" w:hAnsi="Times New Roman" w:cs="Times New Roman"/>
            <w:sz w:val="24"/>
            <w:szCs w:val="24"/>
          </w:rPr>
          <w:t>students also</w:t>
        </w:r>
        <w:r w:rsidR="006C1AB3" w:rsidRPr="00F43BA9">
          <w:rPr>
            <w:rFonts w:ascii="Times New Roman" w:hAnsi="Times New Roman" w:cs="Times New Roman"/>
            <w:sz w:val="24"/>
            <w:szCs w:val="24"/>
            <w:rPrChange w:id="248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t xml:space="preserve"> </w:t>
        </w:r>
      </w:ins>
      <w:r w:rsidRPr="00F43BA9">
        <w:rPr>
          <w:rFonts w:ascii="Times New Roman" w:hAnsi="Times New Roman" w:cs="Times New Roman"/>
          <w:sz w:val="24"/>
          <w:szCs w:val="24"/>
          <w:rPrChange w:id="249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>came</w:t>
      </w:r>
      <w:del w:id="250" w:author="Jordon Beijing" w:date="2020-08-16T14:49:00Z">
        <w:r w:rsidRPr="00F43BA9" w:rsidDel="006C1AB3">
          <w:rPr>
            <w:rFonts w:ascii="Times New Roman" w:hAnsi="Times New Roman" w:cs="Times New Roman"/>
            <w:sz w:val="24"/>
            <w:szCs w:val="24"/>
            <w:rPrChange w:id="251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, </w:delText>
        </w:r>
        <w:r w:rsidRPr="00F43BA9" w:rsidDel="006C1AB3">
          <w:rPr>
            <w:rFonts w:ascii="Times New Roman" w:hAnsi="Times New Roman" w:cs="Times New Roman"/>
            <w:sz w:val="24"/>
            <w:szCs w:val="24"/>
            <w:rPrChange w:id="252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delText>too</w:delText>
        </w:r>
      </w:del>
      <w:r w:rsidRPr="00F43BA9">
        <w:rPr>
          <w:rFonts w:ascii="Times New Roman" w:hAnsi="Times New Roman" w:cs="Times New Roman"/>
          <w:sz w:val="24"/>
          <w:szCs w:val="24"/>
          <w:rPrChange w:id="253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>, but none of them were my classmate</w:t>
      </w:r>
      <w:ins w:id="254" w:author="Jordon Beijing" w:date="2020-08-16T14:49:00Z">
        <w:r w:rsidR="006C1AB3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F43BA9">
        <w:rPr>
          <w:rFonts w:ascii="Times New Roman" w:hAnsi="Times New Roman" w:cs="Times New Roman"/>
          <w:sz w:val="24"/>
          <w:szCs w:val="24"/>
          <w:rPrChange w:id="255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>. I raised my head. The blue sky was so clear that had no</w:t>
      </w:r>
      <w:ins w:id="256" w:author="Jordon Beijing" w:date="2020-08-16T14:49:00Z">
        <w:r w:rsidR="006C1AB3">
          <w:rPr>
            <w:rFonts w:ascii="Times New Roman" w:hAnsi="Times New Roman" w:cs="Times New Roman"/>
            <w:sz w:val="24"/>
            <w:szCs w:val="24"/>
          </w:rPr>
          <w:t>t a</w:t>
        </w:r>
      </w:ins>
      <w:r w:rsidRPr="00F43BA9">
        <w:rPr>
          <w:rFonts w:ascii="Times New Roman" w:hAnsi="Times New Roman" w:cs="Times New Roman"/>
          <w:sz w:val="24"/>
          <w:szCs w:val="24"/>
          <w:rPrChange w:id="257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 single cloud. The tea</w:t>
      </w:r>
      <w:r w:rsidRPr="00F43BA9">
        <w:rPr>
          <w:rFonts w:ascii="Times New Roman" w:hAnsi="Times New Roman" w:cs="Times New Roman"/>
          <w:sz w:val="24"/>
          <w:szCs w:val="24"/>
          <w:rPrChange w:id="258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cher, some students and I were waiting </w:t>
      </w:r>
      <w:ins w:id="259" w:author="Jordon Beijing" w:date="2020-08-16T14:49:00Z">
        <w:r w:rsidR="006C1AB3">
          <w:rPr>
            <w:rFonts w:ascii="Times New Roman" w:hAnsi="Times New Roman" w:cs="Times New Roman"/>
            <w:sz w:val="24"/>
            <w:szCs w:val="24"/>
          </w:rPr>
          <w:t xml:space="preserve">for the </w:t>
        </w:r>
      </w:ins>
      <w:r w:rsidRPr="00F43BA9">
        <w:rPr>
          <w:rFonts w:ascii="Times New Roman" w:hAnsi="Times New Roman" w:cs="Times New Roman"/>
          <w:sz w:val="24"/>
          <w:szCs w:val="24"/>
          <w:rPrChange w:id="260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other students by some steps. After a </w:t>
      </w:r>
      <w:r w:rsidRPr="00F43BA9">
        <w:rPr>
          <w:rFonts w:ascii="Times New Roman" w:hAnsi="Times New Roman" w:cs="Times New Roman"/>
          <w:sz w:val="24"/>
          <w:szCs w:val="24"/>
          <w:rPrChange w:id="261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lastRenderedPageBreak/>
        <w:t xml:space="preserve">while, my friends came, </w:t>
      </w:r>
      <w:del w:id="262" w:author="Jordon Beijing" w:date="2020-08-16T14:50:00Z">
        <w:r w:rsidRPr="00F43BA9" w:rsidDel="006C1AB3">
          <w:rPr>
            <w:rFonts w:ascii="Times New Roman" w:hAnsi="Times New Roman" w:cs="Times New Roman"/>
            <w:sz w:val="24"/>
            <w:szCs w:val="24"/>
            <w:rPrChange w:id="263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and </w:delText>
        </w:r>
      </w:del>
      <w:ins w:id="264" w:author="Jordon Beijing" w:date="2020-08-16T14:50:00Z">
        <w:r w:rsidR="006C1AB3">
          <w:rPr>
            <w:rFonts w:ascii="Times New Roman" w:hAnsi="Times New Roman" w:cs="Times New Roman"/>
            <w:sz w:val="24"/>
            <w:szCs w:val="24"/>
          </w:rPr>
          <w:t>along with the</w:t>
        </w:r>
        <w:r w:rsidR="006C1AB3" w:rsidRPr="00F43BA9">
          <w:rPr>
            <w:rFonts w:ascii="Times New Roman" w:hAnsi="Times New Roman" w:cs="Times New Roman"/>
            <w:sz w:val="24"/>
            <w:szCs w:val="24"/>
            <w:rPrChange w:id="265" w:author="Jordon Beijing" w:date="2020-08-16T14:08:00Z">
              <w:rPr>
                <w:rFonts w:ascii="Arial" w:hAnsi="Arial" w:cs="Arial"/>
                <w:sz w:val="24"/>
                <w:szCs w:val="24"/>
              </w:rPr>
            </w:rPrChange>
          </w:rPr>
          <w:t xml:space="preserve"> </w:t>
        </w:r>
      </w:ins>
      <w:r w:rsidRPr="00F43BA9">
        <w:rPr>
          <w:rFonts w:ascii="Times New Roman" w:hAnsi="Times New Roman" w:cs="Times New Roman"/>
          <w:sz w:val="24"/>
          <w:szCs w:val="24"/>
          <w:rPrChange w:id="266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>other students</w:t>
      </w:r>
      <w:ins w:id="267" w:author="Jordon Beijing" w:date="2020-08-16T14:50:00Z">
        <w:r w:rsidR="006C1AB3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F43BA9">
        <w:rPr>
          <w:rFonts w:ascii="Times New Roman" w:hAnsi="Times New Roman" w:cs="Times New Roman"/>
          <w:sz w:val="24"/>
          <w:szCs w:val="24"/>
          <w:rPrChange w:id="268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 xml:space="preserve"> of course.</w:t>
      </w:r>
    </w:p>
    <w:p w14:paraId="7FB130C2" w14:textId="77777777" w:rsidR="00880A40" w:rsidRPr="00F43BA9" w:rsidRDefault="00880A40">
      <w:pPr>
        <w:rPr>
          <w:rFonts w:ascii="Times New Roman" w:hAnsi="Times New Roman" w:cs="Times New Roman"/>
          <w:sz w:val="24"/>
          <w:szCs w:val="24"/>
          <w:rPrChange w:id="269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</w:pPr>
    </w:p>
    <w:p w14:paraId="4BA88227" w14:textId="77777777" w:rsidR="00880A40" w:rsidRPr="00F43BA9" w:rsidRDefault="002D7E0E">
      <w:pPr>
        <w:rPr>
          <w:rFonts w:ascii="Times New Roman" w:hAnsi="Times New Roman" w:cs="Times New Roman"/>
          <w:sz w:val="24"/>
          <w:szCs w:val="24"/>
          <w:rPrChange w:id="270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</w:pPr>
      <w:commentRangeStart w:id="271"/>
      <w:r w:rsidRPr="006C1AB3">
        <w:rPr>
          <w:rFonts w:ascii="Times New Roman" w:hAnsi="Times New Roman" w:cs="Times New Roman"/>
          <w:sz w:val="24"/>
          <w:szCs w:val="24"/>
          <w:highlight w:val="yellow"/>
          <w:rPrChange w:id="272" w:author="Jordon Beijing" w:date="2020-08-16T14:44:00Z">
            <w:rPr>
              <w:rFonts w:ascii="Arial" w:hAnsi="Arial" w:cs="Arial"/>
              <w:sz w:val="24"/>
              <w:szCs w:val="24"/>
            </w:rPr>
          </w:rPrChange>
        </w:rPr>
        <w:t xml:space="preserve">Our teacher decided we </w:t>
      </w:r>
      <w:del w:id="273" w:author="Jordon Beijing" w:date="2020-08-16T14:42:00Z">
        <w:r w:rsidRPr="006C1AB3" w:rsidDel="00291937">
          <w:rPr>
            <w:rFonts w:ascii="Times New Roman" w:hAnsi="Times New Roman" w:cs="Times New Roman"/>
            <w:sz w:val="24"/>
            <w:szCs w:val="24"/>
            <w:highlight w:val="yellow"/>
            <w:rPrChange w:id="274" w:author="Jordon Beijing" w:date="2020-08-16T14:44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can </w:delText>
        </w:r>
      </w:del>
      <w:ins w:id="275" w:author="Jordon Beijing" w:date="2020-08-16T14:42:00Z">
        <w:r w:rsidR="00291937" w:rsidRPr="006C1AB3">
          <w:rPr>
            <w:rFonts w:ascii="Times New Roman" w:hAnsi="Times New Roman" w:cs="Times New Roman"/>
            <w:sz w:val="24"/>
            <w:szCs w:val="24"/>
            <w:highlight w:val="yellow"/>
            <w:rPrChange w:id="276" w:author="Jordon Beijing" w:date="2020-08-16T14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could</w:t>
        </w:r>
        <w:r w:rsidR="00291937" w:rsidRPr="006C1AB3">
          <w:rPr>
            <w:rFonts w:ascii="Times New Roman" w:hAnsi="Times New Roman" w:cs="Times New Roman"/>
            <w:sz w:val="24"/>
            <w:szCs w:val="24"/>
            <w:highlight w:val="yellow"/>
            <w:rPrChange w:id="277" w:author="Jordon Beijing" w:date="2020-08-16T14:44:00Z">
              <w:rPr>
                <w:rFonts w:ascii="Arial" w:hAnsi="Arial" w:cs="Arial"/>
                <w:sz w:val="24"/>
                <w:szCs w:val="24"/>
              </w:rPr>
            </w:rPrChange>
          </w:rPr>
          <w:t xml:space="preserve"> </w:t>
        </w:r>
      </w:ins>
      <w:r w:rsidRPr="006C1AB3">
        <w:rPr>
          <w:rFonts w:ascii="Times New Roman" w:hAnsi="Times New Roman" w:cs="Times New Roman"/>
          <w:sz w:val="24"/>
          <w:szCs w:val="24"/>
          <w:highlight w:val="yellow"/>
          <w:rPrChange w:id="278" w:author="Jordon Beijing" w:date="2020-08-16T14:44:00Z">
            <w:rPr>
              <w:rFonts w:ascii="Arial" w:hAnsi="Arial" w:cs="Arial"/>
              <w:sz w:val="24"/>
              <w:szCs w:val="24"/>
            </w:rPr>
          </w:rPrChange>
        </w:rPr>
        <w:t>stop here and go back to the ship</w:t>
      </w:r>
      <w:ins w:id="279" w:author="Jordon Beijing" w:date="2020-08-16T14:42:00Z">
        <w:r w:rsidR="00291937" w:rsidRPr="006C1AB3">
          <w:rPr>
            <w:rFonts w:ascii="Times New Roman" w:hAnsi="Times New Roman" w:cs="Times New Roman"/>
            <w:sz w:val="24"/>
            <w:szCs w:val="24"/>
            <w:highlight w:val="yellow"/>
            <w:rPrChange w:id="280" w:author="Jordon Beijing" w:date="2020-08-16T14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. A</w:t>
        </w:r>
      </w:ins>
      <w:del w:id="281" w:author="Jordon Beijing" w:date="2020-08-16T14:42:00Z">
        <w:r w:rsidRPr="006C1AB3" w:rsidDel="00291937">
          <w:rPr>
            <w:rFonts w:ascii="Times New Roman" w:hAnsi="Times New Roman" w:cs="Times New Roman"/>
            <w:sz w:val="24"/>
            <w:szCs w:val="24"/>
            <w:highlight w:val="yellow"/>
            <w:rPrChange w:id="282" w:author="Jordon Beijing" w:date="2020-08-16T14:44:00Z">
              <w:rPr>
                <w:rFonts w:ascii="Arial" w:hAnsi="Arial" w:cs="Arial"/>
                <w:sz w:val="24"/>
                <w:szCs w:val="24"/>
              </w:rPr>
            </w:rPrChange>
          </w:rPr>
          <w:delText>; a</w:delText>
        </w:r>
      </w:del>
      <w:r w:rsidRPr="006C1AB3">
        <w:rPr>
          <w:rFonts w:ascii="Times New Roman" w:hAnsi="Times New Roman" w:cs="Times New Roman"/>
          <w:sz w:val="24"/>
          <w:szCs w:val="24"/>
          <w:highlight w:val="yellow"/>
          <w:rPrChange w:id="283" w:author="Jordon Beijing" w:date="2020-08-16T14:44:00Z">
            <w:rPr>
              <w:rFonts w:ascii="Arial" w:hAnsi="Arial" w:cs="Arial"/>
              <w:sz w:val="24"/>
              <w:szCs w:val="24"/>
            </w:rPr>
          </w:rPrChange>
        </w:rPr>
        <w:t>ll the students agreed with that. But we still need</w:t>
      </w:r>
      <w:ins w:id="284" w:author="Jordon Beijing" w:date="2020-08-16T14:42:00Z">
        <w:r w:rsidR="006C1AB3" w:rsidRPr="006C1AB3">
          <w:rPr>
            <w:rFonts w:ascii="Times New Roman" w:hAnsi="Times New Roman" w:cs="Times New Roman"/>
            <w:sz w:val="24"/>
            <w:szCs w:val="24"/>
            <w:highlight w:val="yellow"/>
            <w:rPrChange w:id="285" w:author="Jordon Beijing" w:date="2020-08-16T14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ed</w:t>
        </w:r>
      </w:ins>
      <w:r w:rsidRPr="006C1AB3">
        <w:rPr>
          <w:rFonts w:ascii="Times New Roman" w:hAnsi="Times New Roman" w:cs="Times New Roman"/>
          <w:sz w:val="24"/>
          <w:szCs w:val="24"/>
          <w:highlight w:val="yellow"/>
          <w:rPrChange w:id="286" w:author="Jordon Beijing" w:date="2020-08-16T14:44:00Z">
            <w:rPr>
              <w:rFonts w:ascii="Arial" w:hAnsi="Arial" w:cs="Arial"/>
              <w:sz w:val="24"/>
              <w:szCs w:val="24"/>
            </w:rPr>
          </w:rPrChange>
        </w:rPr>
        <w:t xml:space="preserve"> to walk b</w:t>
      </w:r>
      <w:r w:rsidRPr="006C1AB3">
        <w:rPr>
          <w:rFonts w:ascii="Times New Roman" w:hAnsi="Times New Roman" w:cs="Times New Roman"/>
          <w:sz w:val="24"/>
          <w:szCs w:val="24"/>
          <w:highlight w:val="yellow"/>
          <w:rPrChange w:id="287" w:author="Jordon Beijing" w:date="2020-08-16T14:44:00Z">
            <w:rPr>
              <w:rFonts w:ascii="Arial" w:hAnsi="Arial" w:cs="Arial"/>
              <w:sz w:val="24"/>
              <w:szCs w:val="24"/>
            </w:rPr>
          </w:rPrChange>
        </w:rPr>
        <w:t xml:space="preserve">ack! My friends and I played some games </w:t>
      </w:r>
      <w:del w:id="288" w:author="Jordon Beijing" w:date="2020-08-16T14:42:00Z">
        <w:r w:rsidRPr="006C1AB3" w:rsidDel="006C1AB3">
          <w:rPr>
            <w:rFonts w:ascii="Times New Roman" w:hAnsi="Times New Roman" w:cs="Times New Roman"/>
            <w:sz w:val="24"/>
            <w:szCs w:val="24"/>
            <w:highlight w:val="yellow"/>
            <w:rPrChange w:id="289" w:author="Jordon Beijing" w:date="2020-08-16T14:44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during </w:delText>
        </w:r>
      </w:del>
      <w:ins w:id="290" w:author="Jordon Beijing" w:date="2020-08-16T14:42:00Z">
        <w:r w:rsidR="006C1AB3" w:rsidRPr="006C1AB3">
          <w:rPr>
            <w:rFonts w:ascii="Times New Roman" w:hAnsi="Times New Roman" w:cs="Times New Roman"/>
            <w:sz w:val="24"/>
            <w:szCs w:val="24"/>
            <w:highlight w:val="yellow"/>
            <w:rPrChange w:id="291" w:author="Jordon Beijing" w:date="2020-08-16T14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while</w:t>
        </w:r>
        <w:r w:rsidR="006C1AB3" w:rsidRPr="006C1AB3">
          <w:rPr>
            <w:rFonts w:ascii="Times New Roman" w:hAnsi="Times New Roman" w:cs="Times New Roman"/>
            <w:sz w:val="24"/>
            <w:szCs w:val="24"/>
            <w:highlight w:val="yellow"/>
            <w:rPrChange w:id="292" w:author="Jordon Beijing" w:date="2020-08-16T14:44:00Z">
              <w:rPr>
                <w:rFonts w:ascii="Arial" w:hAnsi="Arial" w:cs="Arial"/>
                <w:sz w:val="24"/>
                <w:szCs w:val="24"/>
              </w:rPr>
            </w:rPrChange>
          </w:rPr>
          <w:t xml:space="preserve"> </w:t>
        </w:r>
      </w:ins>
      <w:r w:rsidRPr="006C1AB3">
        <w:rPr>
          <w:rFonts w:ascii="Times New Roman" w:hAnsi="Times New Roman" w:cs="Times New Roman"/>
          <w:sz w:val="24"/>
          <w:szCs w:val="24"/>
          <w:highlight w:val="yellow"/>
          <w:rPrChange w:id="293" w:author="Jordon Beijing" w:date="2020-08-16T14:44:00Z">
            <w:rPr>
              <w:rFonts w:ascii="Arial" w:hAnsi="Arial" w:cs="Arial"/>
              <w:sz w:val="24"/>
              <w:szCs w:val="24"/>
            </w:rPr>
          </w:rPrChange>
        </w:rPr>
        <w:t xml:space="preserve">walking, </w:t>
      </w:r>
      <w:del w:id="294" w:author="Jordon Beijing" w:date="2020-08-16T14:42:00Z">
        <w:r w:rsidRPr="006C1AB3" w:rsidDel="006C1AB3">
          <w:rPr>
            <w:rFonts w:ascii="Times New Roman" w:hAnsi="Times New Roman" w:cs="Times New Roman"/>
            <w:sz w:val="24"/>
            <w:szCs w:val="24"/>
            <w:highlight w:val="yellow"/>
            <w:rPrChange w:id="295" w:author="Jordon Beijing" w:date="2020-08-16T14:44:00Z">
              <w:rPr>
                <w:rFonts w:ascii="Arial" w:hAnsi="Arial" w:cs="Arial"/>
                <w:sz w:val="24"/>
                <w:szCs w:val="24"/>
              </w:rPr>
            </w:rPrChange>
          </w:rPr>
          <w:delText>and that</w:delText>
        </w:r>
      </w:del>
      <w:ins w:id="296" w:author="Jordon Beijing" w:date="2020-08-16T14:42:00Z">
        <w:r w:rsidR="006C1AB3" w:rsidRPr="006C1AB3">
          <w:rPr>
            <w:rFonts w:ascii="Times New Roman" w:hAnsi="Times New Roman" w:cs="Times New Roman"/>
            <w:sz w:val="24"/>
            <w:szCs w:val="24"/>
            <w:highlight w:val="yellow"/>
            <w:rPrChange w:id="297" w:author="Jordon Beijing" w:date="2020-08-16T14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which</w:t>
        </w:r>
      </w:ins>
      <w:r w:rsidRPr="006C1AB3">
        <w:rPr>
          <w:rFonts w:ascii="Times New Roman" w:hAnsi="Times New Roman" w:cs="Times New Roman"/>
          <w:sz w:val="24"/>
          <w:szCs w:val="24"/>
          <w:highlight w:val="yellow"/>
          <w:rPrChange w:id="298" w:author="Jordon Beijing" w:date="2020-08-16T14:44:00Z">
            <w:rPr>
              <w:rFonts w:ascii="Arial" w:hAnsi="Arial" w:cs="Arial"/>
              <w:sz w:val="24"/>
              <w:szCs w:val="24"/>
            </w:rPr>
          </w:rPrChange>
        </w:rPr>
        <w:t xml:space="preserve"> was fun. Finally, we went back to our hotel! </w:t>
      </w:r>
      <w:del w:id="299" w:author="Jordon Beijing" w:date="2020-08-16T14:43:00Z">
        <w:r w:rsidRPr="006C1AB3" w:rsidDel="006C1AB3">
          <w:rPr>
            <w:rFonts w:ascii="Times New Roman" w:hAnsi="Times New Roman" w:cs="Times New Roman"/>
            <w:sz w:val="24"/>
            <w:szCs w:val="24"/>
            <w:highlight w:val="yellow"/>
            <w:rPrChange w:id="300" w:author="Jordon Beijing" w:date="2020-08-16T14:44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I’m </w:delText>
        </w:r>
      </w:del>
      <w:ins w:id="301" w:author="Jordon Beijing" w:date="2020-08-16T14:43:00Z">
        <w:r w:rsidR="006C1AB3" w:rsidRPr="006C1AB3">
          <w:rPr>
            <w:rFonts w:ascii="Times New Roman" w:hAnsi="Times New Roman" w:cs="Times New Roman"/>
            <w:sz w:val="24"/>
            <w:szCs w:val="24"/>
            <w:highlight w:val="yellow"/>
            <w:rPrChange w:id="302" w:author="Jordon Beijing" w:date="2020-08-16T14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I was</w:t>
        </w:r>
        <w:r w:rsidR="006C1AB3" w:rsidRPr="006C1AB3">
          <w:rPr>
            <w:rFonts w:ascii="Times New Roman" w:hAnsi="Times New Roman" w:cs="Times New Roman"/>
            <w:sz w:val="24"/>
            <w:szCs w:val="24"/>
            <w:highlight w:val="yellow"/>
            <w:rPrChange w:id="303" w:author="Jordon Beijing" w:date="2020-08-16T14:44:00Z">
              <w:rPr>
                <w:rFonts w:ascii="Arial" w:hAnsi="Arial" w:cs="Arial"/>
                <w:sz w:val="24"/>
                <w:szCs w:val="24"/>
              </w:rPr>
            </w:rPrChange>
          </w:rPr>
          <w:t xml:space="preserve"> </w:t>
        </w:r>
      </w:ins>
      <w:r w:rsidRPr="006C1AB3">
        <w:rPr>
          <w:rFonts w:ascii="Times New Roman" w:hAnsi="Times New Roman" w:cs="Times New Roman"/>
          <w:sz w:val="24"/>
          <w:szCs w:val="24"/>
          <w:highlight w:val="yellow"/>
          <w:rPrChange w:id="304" w:author="Jordon Beijing" w:date="2020-08-16T14:44:00Z">
            <w:rPr>
              <w:rFonts w:ascii="Arial" w:hAnsi="Arial" w:cs="Arial"/>
              <w:sz w:val="24"/>
              <w:szCs w:val="24"/>
            </w:rPr>
          </w:rPrChange>
        </w:rPr>
        <w:t>tried but it was really a wonderful journey!</w:t>
      </w:r>
      <w:commentRangeEnd w:id="271"/>
      <w:r w:rsidR="006C1AB3" w:rsidRPr="006C1AB3">
        <w:rPr>
          <w:rStyle w:val="CommentReference"/>
          <w:highlight w:val="yellow"/>
          <w:rPrChange w:id="305" w:author="Jordon Beijing" w:date="2020-08-16T14:44:00Z">
            <w:rPr>
              <w:rStyle w:val="CommentReference"/>
            </w:rPr>
          </w:rPrChange>
        </w:rPr>
        <w:commentReference w:id="271"/>
      </w:r>
    </w:p>
    <w:p w14:paraId="1A95FFCA" w14:textId="77777777" w:rsidR="00880A40" w:rsidRPr="00F43BA9" w:rsidRDefault="002D7E0E">
      <w:pPr>
        <w:rPr>
          <w:rFonts w:ascii="Times New Roman" w:hAnsi="Times New Roman" w:cs="Times New Roman"/>
          <w:sz w:val="24"/>
          <w:szCs w:val="24"/>
          <w:rPrChange w:id="306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</w:pPr>
      <w:del w:id="307" w:author="Jordon Beijing" w:date="2020-08-16T14:43:00Z">
        <w:r w:rsidRPr="00F43BA9" w:rsidDel="006C1AB3">
          <w:rPr>
            <w:rFonts w:ascii="Times New Roman" w:hAnsi="Times New Roman" w:cs="Times New Roman"/>
            <w:sz w:val="24"/>
            <w:szCs w:val="24"/>
            <w:rPrChange w:id="308" w:author="Jordon Beijing" w:date="2020-08-16T14:08:00Z">
              <w:rPr>
                <w:rFonts w:ascii="Arial" w:hAnsi="Arial" w:cs="Arial" w:hint="eastAsia"/>
                <w:sz w:val="24"/>
                <w:szCs w:val="24"/>
              </w:rPr>
            </w:rPrChange>
          </w:rPr>
          <w:delText xml:space="preserve"> </w:delText>
        </w:r>
      </w:del>
    </w:p>
    <w:p w14:paraId="0782B843" w14:textId="77777777" w:rsidR="00880A40" w:rsidRPr="00F43BA9" w:rsidRDefault="002D7E0E">
      <w:pPr>
        <w:rPr>
          <w:rFonts w:ascii="Times New Roman" w:hAnsi="Times New Roman" w:cs="Times New Roman"/>
          <w:sz w:val="24"/>
          <w:szCs w:val="24"/>
          <w:rPrChange w:id="309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</w:pPr>
      <w:r w:rsidRPr="00F43BA9">
        <w:rPr>
          <w:rFonts w:ascii="Times New Roman" w:hAnsi="Times New Roman" w:cs="Times New Roman"/>
          <w:sz w:val="24"/>
          <w:szCs w:val="24"/>
          <w:highlight w:val="yellow"/>
          <w:rPrChange w:id="310" w:author="Jordon Beijing" w:date="2020-08-16T14:08:00Z">
            <w:rPr>
              <w:rFonts w:ascii="Arial" w:hAnsi="Arial" w:cs="Arial" w:hint="eastAsia"/>
              <w:sz w:val="24"/>
              <w:szCs w:val="24"/>
            </w:rPr>
          </w:rPrChange>
        </w:rPr>
        <w:t>W</w:t>
      </w:r>
      <w:r w:rsidRPr="00F43BA9">
        <w:rPr>
          <w:rFonts w:ascii="Times New Roman" w:hAnsi="Times New Roman" w:cs="Times New Roman"/>
          <w:sz w:val="24"/>
          <w:szCs w:val="24"/>
          <w:highlight w:val="yellow"/>
          <w:rPrChange w:id="311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>ord Count:</w:t>
      </w:r>
      <w:ins w:id="312" w:author="Jordon Beijing" w:date="2020-08-16T14:08:00Z">
        <w:r w:rsidR="00F43BA9" w:rsidRPr="00F43BA9">
          <w:rPr>
            <w:rFonts w:ascii="Times New Roman" w:hAnsi="Times New Roman" w:cs="Times New Roman"/>
            <w:sz w:val="24"/>
            <w:szCs w:val="24"/>
            <w:highlight w:val="yellow"/>
            <w:rPrChange w:id="313" w:author="Jordon Beijing" w:date="2020-08-16T14:0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r w:rsidRPr="00F43BA9">
        <w:rPr>
          <w:rFonts w:ascii="Times New Roman" w:hAnsi="Times New Roman" w:cs="Times New Roman"/>
          <w:sz w:val="24"/>
          <w:szCs w:val="24"/>
          <w:highlight w:val="yellow"/>
          <w:rPrChange w:id="314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>556</w:t>
      </w:r>
    </w:p>
    <w:p w14:paraId="3CE38794" w14:textId="77777777" w:rsidR="00880A40" w:rsidRDefault="00880A40">
      <w:pPr>
        <w:rPr>
          <w:ins w:id="315" w:author="Jordon Beijing" w:date="2020-08-16T14:50:00Z"/>
          <w:rFonts w:ascii="Times New Roman" w:hAnsi="Times New Roman" w:cs="Times New Roman"/>
          <w:sz w:val="24"/>
          <w:szCs w:val="24"/>
        </w:rPr>
      </w:pPr>
    </w:p>
    <w:p w14:paraId="7FD51D2A" w14:textId="77777777" w:rsidR="006C1AB3" w:rsidRPr="006C1AB3" w:rsidRDefault="006C1AB3">
      <w:pPr>
        <w:rPr>
          <w:rFonts w:ascii="Times New Roman" w:hAnsi="Times New Roman" w:cs="Times New Roman"/>
          <w:i/>
          <w:iCs/>
          <w:sz w:val="24"/>
          <w:szCs w:val="24"/>
          <w:rPrChange w:id="316" w:author="Jordon Beijing" w:date="2020-08-16T14:53:00Z">
            <w:rPr>
              <w:rFonts w:ascii="Arial" w:hAnsi="Arial" w:cs="Arial"/>
              <w:sz w:val="24"/>
              <w:szCs w:val="24"/>
            </w:rPr>
          </w:rPrChange>
        </w:rPr>
      </w:pPr>
      <w:ins w:id="317" w:author="Jordon Beijing" w:date="2020-08-16T14:50:00Z">
        <w:r w:rsidRPr="006C1AB3">
          <w:rPr>
            <w:rFonts w:ascii="Times New Roman" w:hAnsi="Times New Roman" w:cs="Times New Roman"/>
            <w:i/>
            <w:iCs/>
            <w:sz w:val="24"/>
            <w:szCs w:val="24"/>
            <w:highlight w:val="cyan"/>
            <w:rPrChange w:id="318" w:author="Jordon Beijing" w:date="2020-08-16T14:5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Notes: Michelle, </w:t>
        </w:r>
      </w:ins>
      <w:ins w:id="319" w:author="Jordon Beijing" w:date="2020-08-16T14:52:00Z">
        <w:r w:rsidRPr="006C1AB3">
          <w:rPr>
            <w:rFonts w:ascii="Times New Roman" w:hAnsi="Times New Roman" w:cs="Times New Roman"/>
            <w:i/>
            <w:iCs/>
            <w:sz w:val="24"/>
            <w:szCs w:val="24"/>
            <w:highlight w:val="cyan"/>
            <w:rPrChange w:id="320" w:author="Jordon Beijing" w:date="2020-08-16T14:5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goo</w:t>
        </w:r>
      </w:ins>
      <w:ins w:id="321" w:author="Jordon Beijing" w:date="2020-08-16T14:53:00Z">
        <w:r w:rsidRPr="006C1AB3">
          <w:rPr>
            <w:rFonts w:ascii="Times New Roman" w:hAnsi="Times New Roman" w:cs="Times New Roman"/>
            <w:i/>
            <w:iCs/>
            <w:sz w:val="24"/>
            <w:szCs w:val="24"/>
            <w:highlight w:val="cyan"/>
            <w:rPrChange w:id="322" w:author="Jordon Beijing" w:date="2020-08-16T14:5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d job writing about your adventure to Finland. P</w:t>
        </w:r>
      </w:ins>
      <w:ins w:id="323" w:author="Jordon Beijing" w:date="2020-08-16T14:50:00Z">
        <w:r w:rsidRPr="006C1AB3">
          <w:rPr>
            <w:rFonts w:ascii="Times New Roman" w:hAnsi="Times New Roman" w:cs="Times New Roman"/>
            <w:i/>
            <w:iCs/>
            <w:sz w:val="24"/>
            <w:szCs w:val="24"/>
            <w:highlight w:val="cyan"/>
            <w:rPrChange w:id="324" w:author="Jordon Beijing" w:date="2020-08-16T14:5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lease </w:t>
        </w:r>
      </w:ins>
      <w:ins w:id="325" w:author="Jordon Beijing" w:date="2020-08-16T14:51:00Z">
        <w:r w:rsidRPr="006C1AB3">
          <w:rPr>
            <w:rFonts w:ascii="Times New Roman" w:hAnsi="Times New Roman" w:cs="Times New Roman"/>
            <w:i/>
            <w:iCs/>
            <w:sz w:val="24"/>
            <w:szCs w:val="24"/>
            <w:highlight w:val="cyan"/>
            <w:rPrChange w:id="326" w:author="Jordon Beijing" w:date="2020-08-16T14:5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add more orientation details in the beginning (who, what, where, when). Also, please add</w:t>
        </w:r>
      </w:ins>
      <w:ins w:id="327" w:author="Jordon Beijing" w:date="2020-08-16T14:50:00Z">
        <w:r w:rsidRPr="006C1AB3">
          <w:rPr>
            <w:rFonts w:ascii="Times New Roman" w:hAnsi="Times New Roman" w:cs="Times New Roman"/>
            <w:i/>
            <w:iCs/>
            <w:sz w:val="24"/>
            <w:szCs w:val="24"/>
            <w:highlight w:val="cyan"/>
            <w:rPrChange w:id="328" w:author="Jordon Beijing" w:date="2020-08-16T14:5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more description. What exactly did you see and smell and </w:t>
        </w:r>
      </w:ins>
      <w:ins w:id="329" w:author="Jordon Beijing" w:date="2020-08-16T14:51:00Z">
        <w:r w:rsidRPr="006C1AB3">
          <w:rPr>
            <w:rFonts w:ascii="Times New Roman" w:hAnsi="Times New Roman" w:cs="Times New Roman"/>
            <w:i/>
            <w:iCs/>
            <w:sz w:val="24"/>
            <w:szCs w:val="24"/>
            <w:highlight w:val="cyan"/>
            <w:rPrChange w:id="330" w:author="Jordon Beijing" w:date="2020-08-16T14:5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during your trip</w:t>
        </w:r>
      </w:ins>
      <w:ins w:id="331" w:author="Jordon Beijing" w:date="2020-08-16T14:50:00Z">
        <w:r w:rsidRPr="006C1AB3">
          <w:rPr>
            <w:rFonts w:ascii="Times New Roman" w:hAnsi="Times New Roman" w:cs="Times New Roman"/>
            <w:i/>
            <w:iCs/>
            <w:sz w:val="24"/>
            <w:szCs w:val="24"/>
            <w:highlight w:val="cyan"/>
            <w:rPrChange w:id="332" w:author="Jordon Beijing" w:date="2020-08-16T14:5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? </w:t>
        </w:r>
      </w:ins>
      <w:ins w:id="333" w:author="Jordon Beijing" w:date="2020-08-16T14:51:00Z">
        <w:r w:rsidRPr="006C1AB3">
          <w:rPr>
            <w:rFonts w:ascii="Times New Roman" w:hAnsi="Times New Roman" w:cs="Times New Roman"/>
            <w:i/>
            <w:iCs/>
            <w:sz w:val="24"/>
            <w:szCs w:val="24"/>
            <w:highlight w:val="cyan"/>
            <w:rPrChange w:id="334" w:author="Jordon Beijing" w:date="2020-08-16T14:5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Fin</w:t>
        </w:r>
      </w:ins>
      <w:ins w:id="335" w:author="Jordon Beijing" w:date="2020-08-16T14:52:00Z">
        <w:r w:rsidRPr="006C1AB3">
          <w:rPr>
            <w:rFonts w:ascii="Times New Roman" w:hAnsi="Times New Roman" w:cs="Times New Roman"/>
            <w:i/>
            <w:iCs/>
            <w:sz w:val="24"/>
            <w:szCs w:val="24"/>
            <w:highlight w:val="cyan"/>
            <w:rPrChange w:id="336" w:author="Jordon Beijing" w:date="2020-08-16T14:5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ally, please work on your ending. How did your trip end? And what did you learn from the experience? Please add a few more details at the end, along with your concluding thoughts. Thanks!</w:t>
        </w:r>
      </w:ins>
    </w:p>
    <w:p w14:paraId="2DCCE3BF" w14:textId="77777777" w:rsidR="00880A40" w:rsidRPr="00F43BA9" w:rsidRDefault="00880A40">
      <w:pPr>
        <w:rPr>
          <w:rFonts w:ascii="Times New Roman" w:hAnsi="Times New Roman" w:cs="Times New Roman"/>
          <w:sz w:val="24"/>
          <w:szCs w:val="24"/>
          <w:rPrChange w:id="337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</w:pPr>
    </w:p>
    <w:p w14:paraId="2849EA3C" w14:textId="77777777" w:rsidR="00880A40" w:rsidRPr="00F43BA9" w:rsidRDefault="00880A40">
      <w:pPr>
        <w:rPr>
          <w:rFonts w:ascii="Times New Roman" w:hAnsi="Times New Roman" w:cs="Times New Roman"/>
          <w:sz w:val="24"/>
          <w:szCs w:val="24"/>
          <w:rPrChange w:id="338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</w:pPr>
    </w:p>
    <w:p w14:paraId="36ABBD17" w14:textId="77777777" w:rsidR="00880A40" w:rsidRPr="00F43BA9" w:rsidRDefault="00880A40">
      <w:pPr>
        <w:rPr>
          <w:rFonts w:ascii="Times New Roman" w:hAnsi="Times New Roman" w:cs="Times New Roman"/>
          <w:sz w:val="24"/>
          <w:szCs w:val="24"/>
          <w:rPrChange w:id="339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</w:pPr>
    </w:p>
    <w:p w14:paraId="7581E528" w14:textId="77777777" w:rsidR="00880A40" w:rsidRPr="00F43BA9" w:rsidRDefault="00880A40">
      <w:pPr>
        <w:rPr>
          <w:rFonts w:ascii="Times New Roman" w:hAnsi="Times New Roman" w:cs="Times New Roman"/>
          <w:sz w:val="24"/>
          <w:szCs w:val="24"/>
          <w:rPrChange w:id="340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</w:pPr>
    </w:p>
    <w:p w14:paraId="13412C84" w14:textId="77777777" w:rsidR="00880A40" w:rsidRPr="00F43BA9" w:rsidRDefault="00880A40">
      <w:pPr>
        <w:rPr>
          <w:rFonts w:ascii="Times New Roman" w:hAnsi="Times New Roman" w:cs="Times New Roman"/>
          <w:sz w:val="24"/>
          <w:szCs w:val="24"/>
          <w:rPrChange w:id="341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</w:pPr>
    </w:p>
    <w:p w14:paraId="46557688" w14:textId="77777777" w:rsidR="00880A40" w:rsidRPr="00F43BA9" w:rsidRDefault="00880A40">
      <w:pPr>
        <w:rPr>
          <w:rFonts w:ascii="Times New Roman" w:hAnsi="Times New Roman" w:cs="Times New Roman"/>
          <w:sz w:val="24"/>
          <w:szCs w:val="24"/>
          <w:rPrChange w:id="342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</w:pPr>
    </w:p>
    <w:p w14:paraId="57B10A2F" w14:textId="77777777" w:rsidR="00880A40" w:rsidRPr="00F43BA9" w:rsidRDefault="002D7E0E">
      <w:pPr>
        <w:tabs>
          <w:tab w:val="left" w:pos="5445"/>
        </w:tabs>
        <w:rPr>
          <w:rFonts w:ascii="Times New Roman" w:hAnsi="Times New Roman" w:cs="Times New Roman"/>
          <w:sz w:val="24"/>
          <w:szCs w:val="24"/>
          <w:rPrChange w:id="343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</w:pPr>
      <w:r w:rsidRPr="00F43BA9">
        <w:rPr>
          <w:rFonts w:ascii="Times New Roman" w:hAnsi="Times New Roman" w:cs="Times New Roman"/>
          <w:sz w:val="24"/>
          <w:szCs w:val="24"/>
          <w:rPrChange w:id="344" w:author="Jordon Beijing" w:date="2020-08-16T14:08:00Z">
            <w:rPr>
              <w:rFonts w:ascii="Arial" w:hAnsi="Arial" w:cs="Arial"/>
              <w:sz w:val="24"/>
              <w:szCs w:val="24"/>
            </w:rPr>
          </w:rPrChange>
        </w:rPr>
        <w:tab/>
      </w:r>
    </w:p>
    <w:sectPr w:rsidR="00880A40" w:rsidRPr="00F43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1" w:author="Jordon Beijing" w:date="2020-08-16T14:09:00Z" w:initials="JB">
    <w:p w14:paraId="2158F8BA" w14:textId="77777777" w:rsidR="00F43BA9" w:rsidRDefault="00F43BA9">
      <w:pPr>
        <w:pStyle w:val="CommentText"/>
      </w:pPr>
      <w:r>
        <w:rPr>
          <w:rStyle w:val="CommentReference"/>
        </w:rPr>
        <w:annotationRef/>
      </w:r>
      <w:r>
        <w:t>During the May Fourth holiday?</w:t>
      </w:r>
    </w:p>
  </w:comment>
  <w:comment w:id="35" w:author="Jordon Beijing" w:date="2020-08-16T14:10:00Z" w:initials="JB">
    <w:p w14:paraId="6D4AAC05" w14:textId="77777777" w:rsidR="00F43BA9" w:rsidRDefault="00F43BA9">
      <w:pPr>
        <w:pStyle w:val="CommentText"/>
      </w:pPr>
      <w:r>
        <w:rPr>
          <w:rStyle w:val="CommentReference"/>
        </w:rPr>
        <w:annotationRef/>
      </w:r>
      <w:r>
        <w:t>Who? How?</w:t>
      </w:r>
    </w:p>
    <w:p w14:paraId="64B61B59" w14:textId="77777777" w:rsidR="00F43BA9" w:rsidRDefault="00F43BA9">
      <w:pPr>
        <w:pStyle w:val="CommentText"/>
      </w:pPr>
    </w:p>
  </w:comment>
  <w:comment w:id="38" w:author="Jordon Beijing" w:date="2020-08-16T14:10:00Z" w:initials="JB">
    <w:p w14:paraId="394415F3" w14:textId="77777777" w:rsidR="00F43BA9" w:rsidRDefault="00F43BA9">
      <w:pPr>
        <w:pStyle w:val="CommentText"/>
      </w:pPr>
      <w:r>
        <w:rPr>
          <w:rStyle w:val="CommentReference"/>
        </w:rPr>
        <w:annotationRef/>
      </w:r>
      <w:r>
        <w:t>Such as? What places did you visit?</w:t>
      </w:r>
    </w:p>
  </w:comment>
  <w:comment w:id="181" w:author="Jordon Beijing" w:date="2020-08-16T14:54:00Z" w:initials="JB">
    <w:p w14:paraId="040AE558" w14:textId="77777777" w:rsidR="002D7E0E" w:rsidRDefault="002D7E0E">
      <w:pPr>
        <w:pStyle w:val="CommentText"/>
      </w:pPr>
      <w:r>
        <w:rPr>
          <w:rStyle w:val="CommentReference"/>
        </w:rPr>
        <w:annotationRef/>
      </w:r>
      <w:r>
        <w:t>Who? This is a good place to add some dialogue. What did you two say?</w:t>
      </w:r>
    </w:p>
  </w:comment>
  <w:comment w:id="271" w:author="Jordon Beijing" w:date="2020-08-16T14:43:00Z" w:initials="JB">
    <w:p w14:paraId="310D212F" w14:textId="77777777" w:rsidR="006C1AB3" w:rsidRDefault="006C1AB3">
      <w:pPr>
        <w:pStyle w:val="CommentText"/>
      </w:pPr>
      <w:r>
        <w:rPr>
          <w:rStyle w:val="CommentReference"/>
        </w:rPr>
        <w:annotationRef/>
      </w:r>
      <w:r>
        <w:t>Please add a conclusion. How did the trip end? What did you learn from the journey?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58F8BA" w15:done="0"/>
  <w15:commentEx w15:paraId="64B61B59" w15:done="0"/>
  <w15:commentEx w15:paraId="394415F3" w15:done="0"/>
  <w15:commentEx w15:paraId="040AE558" w15:done="0"/>
  <w15:commentEx w15:paraId="310D212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58F8BA" w16cid:durableId="22E3BC98"/>
  <w16cid:commentId w16cid:paraId="64B61B59" w16cid:durableId="22E3BCC5"/>
  <w16cid:commentId w16cid:paraId="394415F3" w16cid:durableId="22E3BCF3"/>
  <w16cid:commentId w16cid:paraId="040AE558" w16cid:durableId="22E3C730"/>
  <w16cid:commentId w16cid:paraId="310D212F" w16cid:durableId="22E3C48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rdon Beijing">
    <w15:presenceInfo w15:providerId="None" w15:userId="Jordon Beij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4C5"/>
    <w:rsid w:val="00141B90"/>
    <w:rsid w:val="00291937"/>
    <w:rsid w:val="002C7B8C"/>
    <w:rsid w:val="002D7E0E"/>
    <w:rsid w:val="004419CD"/>
    <w:rsid w:val="0048033C"/>
    <w:rsid w:val="004F4FF7"/>
    <w:rsid w:val="005758C8"/>
    <w:rsid w:val="005B342D"/>
    <w:rsid w:val="006904C5"/>
    <w:rsid w:val="006C1AB3"/>
    <w:rsid w:val="007377CC"/>
    <w:rsid w:val="007F6C6D"/>
    <w:rsid w:val="00880A40"/>
    <w:rsid w:val="009D39DB"/>
    <w:rsid w:val="00B832B8"/>
    <w:rsid w:val="00C4585E"/>
    <w:rsid w:val="00D5777A"/>
    <w:rsid w:val="00D61150"/>
    <w:rsid w:val="00F43BA9"/>
    <w:rsid w:val="1699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841A3"/>
  <w15:docId w15:val="{3ED57B56-8921-8A48-A787-E4FDEE34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HK" w:eastAsia="zh-CN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43B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3B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3BA9"/>
    <w:rPr>
      <w:kern w:val="2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3B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3BA9"/>
    <w:rPr>
      <w:b/>
      <w:bCs/>
      <w:kern w:val="2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BA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BA9"/>
    <w:rPr>
      <w:rFonts w:ascii="Times New Roman" w:hAnsi="Times New Roman" w:cs="Times New Roman"/>
      <w:kern w:val="2"/>
      <w:sz w:val="18"/>
      <w:szCs w:val="18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Jordon Beijing</cp:lastModifiedBy>
  <cp:revision>15</cp:revision>
  <dcterms:created xsi:type="dcterms:W3CDTF">2020-07-28T10:37:00Z</dcterms:created>
  <dcterms:modified xsi:type="dcterms:W3CDTF">2020-08-16T07:55:00Z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