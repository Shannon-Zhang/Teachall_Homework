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Change w:id="0" w:author="Jordon Beijing" w:date="2020-08-18T22:16:00Z">
            <w:rPr>
              <w:rFonts w:ascii="Arial" w:hAnsi="Arial" w:cs="Arial"/>
              <w:sz w:val="24"/>
              <w:szCs w:val="24"/>
            </w:rPr>
          </w:rPrChange>
        </w:rPr>
      </w:pPr>
      <w:r>
        <w:rPr>
          <w:rFonts w:ascii="Times New Roman" w:hAnsi="Times New Roman" w:cs="Times New Roman"/>
          <w:sz w:val="24"/>
          <w:szCs w:val="24"/>
          <w:rPrChange w:id="1" w:author="Jordon Beijing" w:date="2020-08-18T22:16:00Z">
            <w:rPr>
              <w:rFonts w:ascii="Arial" w:hAnsi="Arial" w:cs="Arial"/>
              <w:sz w:val="24"/>
              <w:szCs w:val="24"/>
            </w:rPr>
          </w:rPrChange>
        </w:rPr>
        <w:t>W6A_Lesson 1</w:t>
      </w:r>
      <w:ins w:id="2" w:author="Shannon" w:date="2020-08-19T10:11:57Z">
        <w:r>
          <w:rPr>
            <w:rFonts w:hint="eastAsia" w:ascii="Times New Roman" w:hAnsi="Times New Roman" w:cs="Times New Roman"/>
            <w:sz w:val="24"/>
            <w:szCs w:val="24"/>
            <w:lang w:val="en-US" w:eastAsia="zh-CN"/>
          </w:rPr>
          <w:t>2</w:t>
        </w:r>
      </w:ins>
      <w:del w:id="3" w:author="Shannon" w:date="2020-08-19T10:11:57Z">
        <w:r>
          <w:rPr>
            <w:rFonts w:ascii="Times New Roman" w:hAnsi="Times New Roman" w:cs="Times New Roman"/>
            <w:sz w:val="24"/>
            <w:szCs w:val="24"/>
            <w:rPrChange w:id="4" w:author="Jordon Beijing" w:date="2020-08-18T22:16:00Z">
              <w:rPr>
                <w:rFonts w:ascii="Arial" w:hAnsi="Arial" w:cs="Arial"/>
                <w:sz w:val="24"/>
                <w:szCs w:val="24"/>
              </w:rPr>
            </w:rPrChange>
          </w:rPr>
          <w:delText>4</w:delText>
        </w:r>
      </w:del>
      <w:r>
        <w:rPr>
          <w:rFonts w:ascii="Times New Roman" w:hAnsi="Times New Roman" w:cs="Times New Roman"/>
          <w:sz w:val="24"/>
          <w:szCs w:val="24"/>
          <w:rPrChange w:id="6" w:author="Jordon Beijing" w:date="2020-08-18T22:16:00Z">
            <w:rPr>
              <w:rFonts w:ascii="Arial" w:hAnsi="Arial" w:cs="Arial"/>
              <w:sz w:val="24"/>
              <w:szCs w:val="24"/>
            </w:rPr>
          </w:rPrChange>
        </w:rPr>
        <w:t>_</w:t>
      </w:r>
      <w:bookmarkStart w:id="0" w:name="_GoBack"/>
      <w:bookmarkEnd w:id="0"/>
      <w:r>
        <w:rPr>
          <w:rFonts w:ascii="Times New Roman" w:hAnsi="Times New Roman" w:cs="Times New Roman"/>
          <w:sz w:val="24"/>
          <w:szCs w:val="24"/>
          <w:rPrChange w:id="6" w:author="Jordon Beijing" w:date="2020-08-18T22:16:00Z">
            <w:rPr>
              <w:rFonts w:ascii="Arial" w:hAnsi="Arial" w:cs="Arial"/>
              <w:sz w:val="24"/>
              <w:szCs w:val="24"/>
            </w:rPr>
          </w:rPrChange>
        </w:rPr>
        <w:t>Essay7_</w:t>
      </w:r>
      <w:r>
        <w:rPr>
          <w:rFonts w:ascii="Times New Roman" w:hAnsi="Times New Roman" w:cs="Times New Roman"/>
          <w:sz w:val="24"/>
          <w:szCs w:val="24"/>
          <w:highlight w:val="yellow"/>
          <w:rPrChange w:id="7" w:author="Jordon Beijing" w:date="2020-08-18T22:16:00Z">
            <w:rPr>
              <w:rFonts w:ascii="Arial" w:hAnsi="Arial" w:cs="Arial"/>
              <w:sz w:val="24"/>
              <w:szCs w:val="24"/>
            </w:rPr>
          </w:rPrChange>
        </w:rPr>
        <w:t>Draft1</w:t>
      </w:r>
    </w:p>
    <w:p>
      <w:pPr>
        <w:rPr>
          <w:rFonts w:ascii="Times New Roman" w:hAnsi="Times New Roman" w:cs="Times New Roman"/>
          <w:sz w:val="24"/>
          <w:szCs w:val="24"/>
          <w:rPrChange w:id="8" w:author="Jordon Beijing" w:date="2020-08-18T22:16:00Z">
            <w:rPr>
              <w:rFonts w:ascii="Arial" w:hAnsi="Arial" w:cs="Arial"/>
              <w:sz w:val="24"/>
              <w:szCs w:val="24"/>
            </w:rPr>
          </w:rPrChange>
        </w:rPr>
      </w:pPr>
      <w:r>
        <w:rPr>
          <w:rFonts w:ascii="Times New Roman" w:hAnsi="Times New Roman" w:cs="Times New Roman"/>
          <w:sz w:val="24"/>
          <w:szCs w:val="24"/>
          <w:rPrChange w:id="9" w:author="Jordon Beijing" w:date="2020-08-18T22:16:00Z">
            <w:rPr>
              <w:rFonts w:ascii="Arial" w:hAnsi="Arial" w:cs="Arial"/>
              <w:sz w:val="24"/>
              <w:szCs w:val="24"/>
            </w:rPr>
          </w:rPrChange>
        </w:rPr>
        <w:t>Sophia Yu</w:t>
      </w:r>
    </w:p>
    <w:p>
      <w:pPr>
        <w:rPr>
          <w:rFonts w:ascii="Times New Roman" w:hAnsi="Times New Roman" w:cs="Times New Roman"/>
          <w:sz w:val="24"/>
          <w:szCs w:val="24"/>
          <w:rPrChange w:id="10" w:author="Jordon Beijing" w:date="2020-08-18T22:16:00Z">
            <w:rPr>
              <w:rFonts w:ascii="Arial" w:hAnsi="Arial" w:cs="Arial"/>
              <w:sz w:val="24"/>
              <w:szCs w:val="24"/>
            </w:rPr>
          </w:rPrChange>
        </w:rPr>
      </w:pPr>
      <w:r>
        <w:rPr>
          <w:rFonts w:ascii="Times New Roman" w:hAnsi="Times New Roman" w:cs="Times New Roman"/>
          <w:sz w:val="24"/>
          <w:szCs w:val="24"/>
          <w:rPrChange w:id="11" w:author="Jordon Beijing" w:date="2020-08-18T22:16:00Z">
            <w:rPr>
              <w:rFonts w:ascii="Arial" w:hAnsi="Arial" w:cs="Arial"/>
              <w:sz w:val="24"/>
              <w:szCs w:val="24"/>
            </w:rPr>
          </w:rPrChange>
        </w:rPr>
        <w:t>2020.</w:t>
      </w:r>
      <w:ins w:id="12" w:author="Jordon Beijing" w:date="2020-08-18T22:16:00Z">
        <w:r>
          <w:rPr>
            <w:rFonts w:ascii="Times New Roman" w:hAnsi="Times New Roman" w:cs="Times New Roman"/>
            <w:sz w:val="24"/>
            <w:szCs w:val="24"/>
            <w:highlight w:val="yellow"/>
            <w:rPrChange w:id="13" w:author="Jordon Beijing" w:date="2020-08-18T22:16:00Z">
              <w:rPr>
                <w:rFonts w:ascii="Arial" w:hAnsi="Arial" w:cs="Arial"/>
                <w:sz w:val="24"/>
                <w:szCs w:val="24"/>
              </w:rPr>
            </w:rPrChange>
          </w:rPr>
          <w:t>0</w:t>
        </w:r>
      </w:ins>
      <w:r>
        <w:rPr>
          <w:rFonts w:ascii="Times New Roman" w:hAnsi="Times New Roman" w:cs="Times New Roman"/>
          <w:sz w:val="24"/>
          <w:szCs w:val="24"/>
          <w:highlight w:val="yellow"/>
          <w:rPrChange w:id="14" w:author="Jordon Beijing" w:date="2020-08-18T22:16:00Z">
            <w:rPr>
              <w:rFonts w:ascii="Arial" w:hAnsi="Arial" w:cs="Arial"/>
              <w:sz w:val="24"/>
              <w:szCs w:val="24"/>
            </w:rPr>
          </w:rPrChange>
        </w:rPr>
        <w:t>8.17</w:t>
      </w:r>
    </w:p>
    <w:p>
      <w:pPr>
        <w:rPr>
          <w:rFonts w:ascii="Times New Roman" w:hAnsi="Times New Roman" w:cs="Times New Roman"/>
          <w:sz w:val="24"/>
          <w:szCs w:val="24"/>
          <w:rPrChange w:id="15" w:author="Jordon Beijing" w:date="2020-08-18T22:16:00Z">
            <w:rPr>
              <w:rFonts w:ascii="Arial" w:hAnsi="Arial" w:cs="Arial"/>
              <w:sz w:val="24"/>
              <w:szCs w:val="24"/>
            </w:rPr>
          </w:rPrChange>
        </w:rPr>
      </w:pPr>
    </w:p>
    <w:p>
      <w:pPr>
        <w:jc w:val="center"/>
        <w:rPr>
          <w:rFonts w:ascii="Times New Roman" w:hAnsi="Times New Roman" w:cs="Times New Roman"/>
          <w:b/>
          <w:bCs/>
          <w:sz w:val="24"/>
          <w:szCs w:val="24"/>
          <w:rPrChange w:id="16" w:author="Jordon Beijing" w:date="2020-08-18T22:16:00Z">
            <w:rPr>
              <w:rFonts w:ascii="Arial" w:hAnsi="Arial" w:cs="Arial"/>
              <w:sz w:val="24"/>
              <w:szCs w:val="24"/>
            </w:rPr>
          </w:rPrChange>
        </w:rPr>
      </w:pPr>
      <w:r>
        <w:rPr>
          <w:rFonts w:ascii="Times New Roman" w:hAnsi="Times New Roman" w:cs="Times New Roman"/>
          <w:b/>
          <w:bCs/>
          <w:sz w:val="24"/>
          <w:szCs w:val="24"/>
          <w:rPrChange w:id="17" w:author="Jordon Beijing" w:date="2020-08-18T22:16:00Z">
            <w:rPr>
              <w:rFonts w:ascii="Arial" w:hAnsi="Arial" w:cs="Arial"/>
              <w:sz w:val="24"/>
              <w:szCs w:val="24"/>
            </w:rPr>
          </w:rPrChange>
        </w:rPr>
        <w:t>A Horrible Roller Coaster</w:t>
      </w:r>
      <w:ins w:id="18" w:author="Jordon Beijing" w:date="2020-08-18T23:31:00Z">
        <w:r>
          <w:rPr>
            <w:rFonts w:ascii="Times New Roman" w:hAnsi="Times New Roman" w:cs="Times New Roman"/>
            <w:b/>
            <w:bCs/>
            <w:sz w:val="24"/>
            <w:szCs w:val="24"/>
          </w:rPr>
          <w:t xml:space="preserve"> Ride</w:t>
        </w:r>
      </w:ins>
    </w:p>
    <w:p>
      <w:pPr>
        <w:rPr>
          <w:rFonts w:ascii="Times New Roman" w:hAnsi="Times New Roman" w:cs="Times New Roman"/>
          <w:sz w:val="24"/>
          <w:szCs w:val="24"/>
          <w:rPrChange w:id="19" w:author="Jordon Beijing" w:date="2020-08-18T22:16:00Z">
            <w:rPr>
              <w:rFonts w:ascii="Arial" w:hAnsi="Arial" w:cs="Arial"/>
              <w:sz w:val="24"/>
              <w:szCs w:val="24"/>
            </w:rPr>
          </w:rPrChange>
        </w:rPr>
      </w:pPr>
    </w:p>
    <w:p>
      <w:pPr>
        <w:ind w:firstLine="420"/>
        <w:rPr>
          <w:del w:id="21" w:author="Jordon Beijing" w:date="2020-08-18T22:19:00Z"/>
          <w:rFonts w:ascii="Times New Roman" w:hAnsi="Times New Roman" w:cs="Times New Roman"/>
          <w:sz w:val="24"/>
          <w:szCs w:val="24"/>
          <w:rPrChange w:id="22" w:author="Jordon Beijing" w:date="2020-08-18T22:16:00Z">
            <w:rPr>
              <w:del w:id="23" w:author="Jordon Beijing" w:date="2020-08-18T22:19:00Z"/>
              <w:rFonts w:ascii="Arial" w:hAnsi="Arial" w:cs="Arial"/>
              <w:sz w:val="24"/>
              <w:szCs w:val="24"/>
            </w:rPr>
          </w:rPrChange>
        </w:rPr>
        <w:pPrChange w:id="20" w:author="Jordon Beijing" w:date="2020-08-18T22:21:00Z">
          <w:pPr/>
        </w:pPrChange>
      </w:pPr>
      <w:del w:id="24" w:author="Jordon Beijing" w:date="2020-08-18T22:22:00Z">
        <w:r>
          <w:rPr>
            <w:rFonts w:ascii="Times New Roman" w:hAnsi="Times New Roman" w:cs="Times New Roman"/>
            <w:sz w:val="24"/>
            <w:szCs w:val="24"/>
            <w:rPrChange w:id="25" w:author="Jordon Beijing" w:date="2020-08-18T22:16:00Z">
              <w:rPr>
                <w:rFonts w:ascii="Arial" w:hAnsi="Arial" w:cs="Arial"/>
                <w:sz w:val="24"/>
                <w:szCs w:val="24"/>
              </w:rPr>
            </w:rPrChange>
          </w:rPr>
          <w:delText xml:space="preserve">A </w:delText>
        </w:r>
      </w:del>
      <w:del w:id="26" w:author="Jordon Beijing" w:date="2020-08-18T23:28:00Z">
        <w:r>
          <w:rPr>
            <w:rFonts w:ascii="Times New Roman" w:hAnsi="Times New Roman" w:cs="Times New Roman"/>
            <w:sz w:val="24"/>
            <w:szCs w:val="24"/>
            <w:rPrChange w:id="27" w:author="Jordon Beijing" w:date="2020-08-18T22:16:00Z">
              <w:rPr>
                <w:rFonts w:ascii="Arial" w:hAnsi="Arial" w:cs="Arial"/>
                <w:sz w:val="24"/>
                <w:szCs w:val="24"/>
              </w:rPr>
            </w:rPrChange>
          </w:rPr>
          <w:delText xml:space="preserve">summer vacation </w:delText>
        </w:r>
      </w:del>
      <w:ins w:id="28" w:author="Jordon Beijing" w:date="2020-08-18T23:28:00Z">
        <w:r>
          <w:rPr>
            <w:rFonts w:ascii="Times New Roman" w:hAnsi="Times New Roman" w:cs="Times New Roman"/>
            <w:sz w:val="24"/>
            <w:szCs w:val="24"/>
          </w:rPr>
          <w:t>W</w:t>
        </w:r>
      </w:ins>
      <w:del w:id="29" w:author="Jordon Beijing" w:date="2020-08-18T23:28:00Z">
        <w:r>
          <w:rPr>
            <w:rFonts w:ascii="Times New Roman" w:hAnsi="Times New Roman" w:cs="Times New Roman"/>
            <w:sz w:val="24"/>
            <w:szCs w:val="24"/>
            <w:rPrChange w:id="30" w:author="Jordon Beijing" w:date="2020-08-18T22:16:00Z">
              <w:rPr>
                <w:rFonts w:ascii="Arial" w:hAnsi="Arial" w:cs="Arial"/>
                <w:sz w:val="24"/>
                <w:szCs w:val="24"/>
              </w:rPr>
            </w:rPrChange>
          </w:rPr>
          <w:delText>w</w:delText>
        </w:r>
      </w:del>
      <w:r>
        <w:rPr>
          <w:rFonts w:ascii="Times New Roman" w:hAnsi="Times New Roman" w:cs="Times New Roman"/>
          <w:sz w:val="24"/>
          <w:szCs w:val="24"/>
          <w:rPrChange w:id="31" w:author="Jordon Beijing" w:date="2020-08-18T22:16:00Z">
            <w:rPr>
              <w:rFonts w:ascii="Arial" w:hAnsi="Arial" w:cs="Arial"/>
              <w:sz w:val="24"/>
              <w:szCs w:val="24"/>
            </w:rPr>
          </w:rPrChange>
        </w:rPr>
        <w:t xml:space="preserve">hen I was 10, my </w:t>
      </w:r>
      <w:del w:id="32" w:author="Jordon Beijing" w:date="2020-08-18T23:42:00Z">
        <w:r>
          <w:rPr>
            <w:rFonts w:ascii="Times New Roman" w:hAnsi="Times New Roman" w:cs="Times New Roman"/>
            <w:sz w:val="24"/>
            <w:szCs w:val="24"/>
            <w:rPrChange w:id="33" w:author="Jordon Beijing" w:date="2020-08-18T22:16:00Z">
              <w:rPr>
                <w:rFonts w:ascii="Arial" w:hAnsi="Arial" w:cs="Arial"/>
                <w:sz w:val="24"/>
                <w:szCs w:val="24"/>
              </w:rPr>
            </w:rPrChange>
          </w:rPr>
          <w:delText xml:space="preserve">family </w:delText>
        </w:r>
      </w:del>
      <w:ins w:id="34" w:author="Jordon Beijing" w:date="2020-08-18T23:42:00Z">
        <w:r>
          <w:rPr>
            <w:rFonts w:ascii="Times New Roman" w:hAnsi="Times New Roman" w:cs="Times New Roman"/>
            <w:sz w:val="24"/>
            <w:szCs w:val="24"/>
          </w:rPr>
          <w:t>parents</w:t>
        </w:r>
      </w:ins>
      <w:ins w:id="35" w:author="Jordon Beijing" w:date="2020-08-18T23:42:00Z">
        <w:r>
          <w:rPr>
            <w:rFonts w:ascii="Times New Roman" w:hAnsi="Times New Roman" w:cs="Times New Roman"/>
            <w:sz w:val="24"/>
            <w:szCs w:val="24"/>
            <w:rPrChange w:id="3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7" w:author="Jordon Beijing" w:date="2020-08-18T22:16:00Z">
            <w:rPr>
              <w:rFonts w:ascii="Arial" w:hAnsi="Arial" w:cs="Arial"/>
              <w:sz w:val="24"/>
              <w:szCs w:val="24"/>
            </w:rPr>
          </w:rPrChange>
        </w:rPr>
        <w:t xml:space="preserve">and I </w:t>
      </w:r>
      <w:del w:id="38" w:author="Jordon Beijing" w:date="2020-08-18T23:43:00Z">
        <w:r>
          <w:rPr>
            <w:rFonts w:ascii="Times New Roman" w:hAnsi="Times New Roman" w:cs="Times New Roman"/>
            <w:sz w:val="24"/>
            <w:szCs w:val="24"/>
            <w:rPrChange w:id="39" w:author="Jordon Beijing" w:date="2020-08-18T22:16:00Z">
              <w:rPr>
                <w:rFonts w:ascii="Arial" w:hAnsi="Arial" w:cs="Arial"/>
                <w:sz w:val="24"/>
                <w:szCs w:val="24"/>
              </w:rPr>
            </w:rPrChange>
          </w:rPr>
          <w:delText>went to</w:delText>
        </w:r>
      </w:del>
      <w:ins w:id="40" w:author="Jordon Beijing" w:date="2020-08-18T23:43:00Z">
        <w:r>
          <w:rPr>
            <w:rFonts w:ascii="Times New Roman" w:hAnsi="Times New Roman" w:cs="Times New Roman"/>
            <w:sz w:val="24"/>
            <w:szCs w:val="24"/>
          </w:rPr>
          <w:t>visited</w:t>
        </w:r>
      </w:ins>
      <w:r>
        <w:rPr>
          <w:rFonts w:ascii="Times New Roman" w:hAnsi="Times New Roman" w:cs="Times New Roman"/>
          <w:sz w:val="24"/>
          <w:szCs w:val="24"/>
          <w:rPrChange w:id="41" w:author="Jordon Beijing" w:date="2020-08-18T22:16:00Z">
            <w:rPr>
              <w:rFonts w:ascii="Arial" w:hAnsi="Arial" w:cs="Arial"/>
              <w:sz w:val="24"/>
              <w:szCs w:val="24"/>
            </w:rPr>
          </w:rPrChange>
        </w:rPr>
        <w:t xml:space="preserve"> Disney World in Orlando, </w:t>
      </w:r>
      <w:ins w:id="42" w:author="Jordon Beijing" w:date="2020-08-18T22:23:00Z">
        <w:r>
          <w:rPr>
            <w:rFonts w:ascii="Times New Roman" w:hAnsi="Times New Roman" w:cs="Times New Roman"/>
            <w:sz w:val="24"/>
            <w:szCs w:val="24"/>
          </w:rPr>
          <w:t>Florida, US</w:t>
        </w:r>
      </w:ins>
      <w:ins w:id="43" w:author="Jordon Beijing" w:date="2020-08-18T23:28:00Z">
        <w:r>
          <w:rPr>
            <w:rFonts w:ascii="Times New Roman" w:hAnsi="Times New Roman" w:cs="Times New Roman"/>
            <w:sz w:val="24"/>
            <w:szCs w:val="24"/>
          </w:rPr>
          <w:t>, for summer vacation</w:t>
        </w:r>
      </w:ins>
      <w:ins w:id="44" w:author="Jordon Beijing" w:date="2020-08-18T22:23:00Z">
        <w:r>
          <w:rPr>
            <w:rFonts w:ascii="Times New Roman" w:hAnsi="Times New Roman" w:cs="Times New Roman"/>
            <w:sz w:val="24"/>
            <w:szCs w:val="24"/>
          </w:rPr>
          <w:t>. I</w:t>
        </w:r>
      </w:ins>
      <w:del w:id="45" w:author="Jordon Beijing" w:date="2020-08-18T22:23:00Z">
        <w:r>
          <w:rPr>
            <w:rFonts w:ascii="Times New Roman" w:hAnsi="Times New Roman" w:cs="Times New Roman"/>
            <w:sz w:val="24"/>
            <w:szCs w:val="24"/>
            <w:rPrChange w:id="46" w:author="Jordon Beijing" w:date="2020-08-18T22:16:00Z">
              <w:rPr>
                <w:rFonts w:ascii="Arial" w:hAnsi="Arial" w:cs="Arial"/>
                <w:sz w:val="24"/>
                <w:szCs w:val="24"/>
              </w:rPr>
            </w:rPrChange>
          </w:rPr>
          <w:delText>i</w:delText>
        </w:r>
      </w:del>
      <w:r>
        <w:rPr>
          <w:rFonts w:ascii="Times New Roman" w:hAnsi="Times New Roman" w:cs="Times New Roman"/>
          <w:sz w:val="24"/>
          <w:szCs w:val="24"/>
          <w:rPrChange w:id="47" w:author="Jordon Beijing" w:date="2020-08-18T22:16:00Z">
            <w:rPr>
              <w:rFonts w:ascii="Arial" w:hAnsi="Arial" w:cs="Arial"/>
              <w:sz w:val="24"/>
              <w:szCs w:val="24"/>
            </w:rPr>
          </w:rPrChange>
        </w:rPr>
        <w:t>t was really a wonderful journey.</w:t>
      </w:r>
      <w:ins w:id="48" w:author="Jordon Beijing" w:date="2020-08-18T22:23:00Z">
        <w:r>
          <w:rPr>
            <w:rFonts w:ascii="Times New Roman" w:hAnsi="Times New Roman" w:cs="Times New Roman"/>
            <w:sz w:val="24"/>
            <w:szCs w:val="24"/>
          </w:rPr>
          <w:t xml:space="preserve"> </w:t>
        </w:r>
        <w:commentRangeStart w:id="0"/>
        <w:r>
          <w:rPr>
            <w:rFonts w:ascii="Times New Roman" w:hAnsi="Times New Roman" w:cs="Times New Roman"/>
            <w:sz w:val="24"/>
            <w:szCs w:val="24"/>
          </w:rPr>
          <w:t>But I never expected that I would take the wildest ride of my life!</w:t>
        </w:r>
        <w:commentRangeEnd w:id="0"/>
      </w:ins>
      <w:ins w:id="49" w:author="Jordon Beijing" w:date="2020-08-18T23:32:00Z">
        <w:r>
          <w:rPr>
            <w:rStyle w:val="8"/>
          </w:rPr>
          <w:commentReference w:id="0"/>
        </w:r>
      </w:ins>
    </w:p>
    <w:p>
      <w:pPr>
        <w:ind w:firstLine="420"/>
        <w:rPr>
          <w:rFonts w:ascii="Times New Roman" w:hAnsi="Times New Roman" w:cs="Times New Roman"/>
          <w:sz w:val="24"/>
          <w:szCs w:val="24"/>
          <w:rPrChange w:id="51" w:author="Jordon Beijing" w:date="2020-08-18T22:16:00Z">
            <w:rPr>
              <w:rFonts w:ascii="Arial" w:hAnsi="Arial" w:cs="Arial"/>
              <w:sz w:val="24"/>
              <w:szCs w:val="24"/>
            </w:rPr>
          </w:rPrChange>
        </w:rPr>
        <w:pPrChange w:id="50" w:author="Jordon Beijing" w:date="2020-08-18T22:21:00Z">
          <w:pPr/>
        </w:pPrChange>
      </w:pPr>
    </w:p>
    <w:p>
      <w:pPr>
        <w:ind w:firstLine="420"/>
        <w:rPr>
          <w:ins w:id="52" w:author="Jordon Beijing" w:date="2020-08-18T22:21:00Z"/>
          <w:rFonts w:ascii="Times New Roman" w:hAnsi="Times New Roman" w:cs="Times New Roman"/>
          <w:sz w:val="24"/>
          <w:szCs w:val="24"/>
        </w:rPr>
      </w:pPr>
      <w:commentRangeStart w:id="1"/>
      <w:r>
        <w:rPr>
          <w:rFonts w:ascii="Times New Roman" w:hAnsi="Times New Roman" w:cs="Times New Roman"/>
          <w:sz w:val="24"/>
          <w:szCs w:val="24"/>
          <w:rPrChange w:id="53" w:author="Jordon Beijing" w:date="2020-08-18T22:16:00Z">
            <w:rPr>
              <w:rFonts w:ascii="Arial" w:hAnsi="Arial" w:cs="Arial"/>
              <w:sz w:val="24"/>
              <w:szCs w:val="24"/>
            </w:rPr>
          </w:rPrChange>
        </w:rPr>
        <w:t xml:space="preserve">We arrived </w:t>
      </w:r>
      <w:del w:id="54" w:author="Jordon Beijing" w:date="2020-08-19T08:34:00Z">
        <w:r>
          <w:rPr>
            <w:rFonts w:ascii="Times New Roman" w:hAnsi="Times New Roman" w:cs="Times New Roman"/>
            <w:sz w:val="24"/>
            <w:szCs w:val="24"/>
            <w:rPrChange w:id="55" w:author="Jordon Beijing" w:date="2020-08-18T22:16:00Z">
              <w:rPr>
                <w:rFonts w:ascii="Arial" w:hAnsi="Arial" w:cs="Arial"/>
                <w:sz w:val="24"/>
                <w:szCs w:val="24"/>
              </w:rPr>
            </w:rPrChange>
          </w:rPr>
          <w:delText xml:space="preserve">there </w:delText>
        </w:r>
      </w:del>
      <w:ins w:id="56" w:author="Jordon Beijing" w:date="2020-08-19T08:34:00Z">
        <w:r>
          <w:rPr>
            <w:rFonts w:ascii="Times New Roman" w:hAnsi="Times New Roman" w:cs="Times New Roman"/>
            <w:sz w:val="24"/>
            <w:szCs w:val="24"/>
          </w:rPr>
          <w:t xml:space="preserve">at the </w:t>
        </w:r>
      </w:ins>
      <w:ins w:id="57" w:author="Jordon Beijing" w:date="2020-08-19T08:35:00Z">
        <w:r>
          <w:rPr>
            <w:rFonts w:ascii="Times New Roman" w:hAnsi="Times New Roman" w:cs="Times New Roman"/>
            <w:sz w:val="24"/>
            <w:szCs w:val="24"/>
          </w:rPr>
          <w:t>park</w:t>
        </w:r>
      </w:ins>
      <w:ins w:id="58" w:author="Jordon Beijing" w:date="2020-08-19T08:34:00Z">
        <w:r>
          <w:rPr>
            <w:rFonts w:ascii="Times New Roman" w:hAnsi="Times New Roman" w:cs="Times New Roman"/>
            <w:sz w:val="24"/>
            <w:szCs w:val="24"/>
            <w:rPrChange w:id="5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0" w:author="Jordon Beijing" w:date="2020-08-18T22:16:00Z">
            <w:rPr>
              <w:rFonts w:ascii="Arial" w:hAnsi="Arial" w:cs="Arial"/>
              <w:sz w:val="24"/>
              <w:szCs w:val="24"/>
            </w:rPr>
          </w:rPrChange>
        </w:rPr>
        <w:t xml:space="preserve">by bus </w:t>
      </w:r>
      <w:ins w:id="61" w:author="Jordon Beijing" w:date="2020-08-19T08:40:00Z">
        <w:r>
          <w:rPr>
            <w:rFonts w:ascii="Times New Roman" w:hAnsi="Times New Roman" w:cs="Times New Roman"/>
            <w:sz w:val="24"/>
            <w:szCs w:val="24"/>
          </w:rPr>
          <w:t>ear</w:t>
        </w:r>
      </w:ins>
      <w:ins w:id="62" w:author="Jordon Beijing" w:date="2020-08-19T08:41:00Z">
        <w:r>
          <w:rPr>
            <w:rFonts w:ascii="Times New Roman" w:hAnsi="Times New Roman" w:cs="Times New Roman"/>
            <w:sz w:val="24"/>
            <w:szCs w:val="24"/>
          </w:rPr>
          <w:t xml:space="preserve">ly </w:t>
        </w:r>
      </w:ins>
      <w:r>
        <w:rPr>
          <w:rFonts w:ascii="Times New Roman" w:hAnsi="Times New Roman" w:cs="Times New Roman"/>
          <w:sz w:val="24"/>
          <w:szCs w:val="24"/>
          <w:rPrChange w:id="63" w:author="Jordon Beijing" w:date="2020-08-18T22:16:00Z">
            <w:rPr>
              <w:rFonts w:ascii="Arial" w:hAnsi="Arial" w:cs="Arial"/>
              <w:sz w:val="24"/>
              <w:szCs w:val="24"/>
            </w:rPr>
          </w:rPrChange>
        </w:rPr>
        <w:t>in the morning</w:t>
      </w:r>
      <w:commentRangeEnd w:id="1"/>
      <w:r>
        <w:rPr>
          <w:rStyle w:val="8"/>
        </w:rPr>
        <w:commentReference w:id="1"/>
      </w:r>
      <w:r>
        <w:rPr>
          <w:rFonts w:ascii="Times New Roman" w:hAnsi="Times New Roman" w:cs="Times New Roman"/>
          <w:sz w:val="24"/>
          <w:szCs w:val="24"/>
          <w:rPrChange w:id="64" w:author="Jordon Beijing" w:date="2020-08-18T22:16:00Z">
            <w:rPr>
              <w:rFonts w:ascii="Arial" w:hAnsi="Arial" w:cs="Arial"/>
              <w:sz w:val="24"/>
              <w:szCs w:val="24"/>
            </w:rPr>
          </w:rPrChange>
        </w:rPr>
        <w:t>,</w:t>
      </w:r>
      <w:r>
        <w:rPr>
          <w:rFonts w:ascii="Times New Roman" w:hAnsi="Times New Roman" w:cs="Times New Roman"/>
          <w:sz w:val="24"/>
          <w:szCs w:val="24"/>
          <w:rPrChange w:id="65" w:author="Jordon Beijing" w:date="2020-08-18T22:16:00Z">
            <w:rPr>
              <w:rFonts w:ascii="Arial" w:hAnsi="Arial" w:cs="Arial"/>
              <w:sz w:val="24"/>
              <w:szCs w:val="24"/>
            </w:rPr>
          </w:rPrChange>
        </w:rPr>
        <w:t xml:space="preserve"> then we waited </w:t>
      </w:r>
      <w:ins w:id="66" w:author="Jordon Beijing" w:date="2020-08-19T08:35:00Z">
        <w:r>
          <w:rPr>
            <w:rFonts w:ascii="Times New Roman" w:hAnsi="Times New Roman" w:cs="Times New Roman"/>
            <w:sz w:val="24"/>
            <w:szCs w:val="24"/>
          </w:rPr>
          <w:t xml:space="preserve">for </w:t>
        </w:r>
      </w:ins>
      <w:r>
        <w:rPr>
          <w:rFonts w:ascii="Times New Roman" w:hAnsi="Times New Roman" w:cs="Times New Roman"/>
          <w:sz w:val="24"/>
          <w:szCs w:val="24"/>
          <w:rPrChange w:id="67" w:author="Jordon Beijing" w:date="2020-08-18T22:16:00Z">
            <w:rPr>
              <w:rFonts w:ascii="Arial" w:hAnsi="Arial" w:cs="Arial"/>
              <w:sz w:val="24"/>
              <w:szCs w:val="24"/>
            </w:rPr>
          </w:rPrChange>
        </w:rPr>
        <w:t xml:space="preserve">a moment till </w:t>
      </w:r>
      <w:del w:id="68" w:author="Jordon Beijing" w:date="2020-08-18T22:24:00Z">
        <w:r>
          <w:rPr>
            <w:rFonts w:ascii="Times New Roman" w:hAnsi="Times New Roman" w:cs="Times New Roman"/>
            <w:sz w:val="24"/>
            <w:szCs w:val="24"/>
            <w:rPrChange w:id="69"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70" w:author="Jordon Beijing" w:date="2020-08-18T22:16:00Z">
            <w:rPr>
              <w:rFonts w:ascii="Arial" w:hAnsi="Arial" w:cs="Arial"/>
              <w:sz w:val="24"/>
              <w:szCs w:val="24"/>
            </w:rPr>
          </w:rPrChange>
        </w:rPr>
        <w:t>Disney World open</w:t>
      </w:r>
      <w:ins w:id="71" w:author="Jordon Beijing" w:date="2020-08-18T22:24:00Z">
        <w:r>
          <w:rPr>
            <w:rFonts w:ascii="Times New Roman" w:hAnsi="Times New Roman" w:cs="Times New Roman"/>
            <w:sz w:val="24"/>
            <w:szCs w:val="24"/>
          </w:rPr>
          <w:t>ed</w:t>
        </w:r>
      </w:ins>
      <w:r>
        <w:rPr>
          <w:rFonts w:ascii="Times New Roman" w:hAnsi="Times New Roman" w:cs="Times New Roman"/>
          <w:sz w:val="24"/>
          <w:szCs w:val="24"/>
          <w:rPrChange w:id="72" w:author="Jordon Beijing" w:date="2020-08-18T22:16:00Z">
            <w:rPr>
              <w:rFonts w:ascii="Arial" w:hAnsi="Arial" w:cs="Arial"/>
              <w:sz w:val="24"/>
              <w:szCs w:val="24"/>
            </w:rPr>
          </w:rPrChange>
        </w:rPr>
        <w:t xml:space="preserve"> </w:t>
      </w:r>
      <w:ins w:id="73" w:author="Jordon Beijing" w:date="2020-08-19T08:35:00Z">
        <w:r>
          <w:rPr>
            <w:rFonts w:ascii="Times New Roman" w:hAnsi="Times New Roman" w:cs="Times New Roman"/>
            <w:sz w:val="24"/>
            <w:szCs w:val="24"/>
          </w:rPr>
          <w:t xml:space="preserve">its gates </w:t>
        </w:r>
      </w:ins>
      <w:r>
        <w:rPr>
          <w:rFonts w:ascii="Times New Roman" w:hAnsi="Times New Roman" w:cs="Times New Roman"/>
          <w:sz w:val="24"/>
          <w:szCs w:val="24"/>
          <w:rPrChange w:id="74" w:author="Jordon Beijing" w:date="2020-08-18T22:16:00Z">
            <w:rPr>
              <w:rFonts w:ascii="Arial" w:hAnsi="Arial" w:cs="Arial"/>
              <w:sz w:val="24"/>
              <w:szCs w:val="24"/>
            </w:rPr>
          </w:rPrChange>
        </w:rPr>
        <w:t xml:space="preserve">to go inside. I saw many familiar </w:t>
      </w:r>
      <w:del w:id="75" w:author="Jordon Beijing" w:date="2020-08-18T22:24:00Z">
        <w:r>
          <w:rPr>
            <w:rFonts w:ascii="Times New Roman" w:hAnsi="Times New Roman" w:cs="Times New Roman"/>
            <w:sz w:val="24"/>
            <w:szCs w:val="24"/>
            <w:rPrChange w:id="76" w:author="Jordon Beijing" w:date="2020-08-18T22:16:00Z">
              <w:rPr>
                <w:rFonts w:ascii="Arial" w:hAnsi="Arial" w:cs="Arial"/>
                <w:sz w:val="24"/>
                <w:szCs w:val="24"/>
              </w:rPr>
            </w:rPrChange>
          </w:rPr>
          <w:delText xml:space="preserve">things </w:delText>
        </w:r>
      </w:del>
      <w:ins w:id="77" w:author="Jordon Beijing" w:date="2020-08-18T22:24:00Z">
        <w:r>
          <w:rPr>
            <w:rFonts w:ascii="Times New Roman" w:hAnsi="Times New Roman" w:cs="Times New Roman"/>
            <w:sz w:val="24"/>
            <w:szCs w:val="24"/>
          </w:rPr>
          <w:t>characters</w:t>
        </w:r>
      </w:ins>
      <w:ins w:id="78" w:author="Jordon Beijing" w:date="2020-08-18T22:24:00Z">
        <w:r>
          <w:rPr>
            <w:rFonts w:ascii="Times New Roman" w:hAnsi="Times New Roman" w:cs="Times New Roman"/>
            <w:sz w:val="24"/>
            <w:szCs w:val="24"/>
            <w:rPrChange w:id="7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80" w:author="Jordon Beijing" w:date="2020-08-18T22:16:00Z">
            <w:rPr>
              <w:rFonts w:ascii="Arial" w:hAnsi="Arial" w:cs="Arial"/>
              <w:sz w:val="24"/>
              <w:szCs w:val="24"/>
            </w:rPr>
          </w:rPrChange>
        </w:rPr>
        <w:t xml:space="preserve">in the park, like Snow White and Micky Mouse. We took a picture in the front of the castle, </w:t>
      </w:r>
      <w:del w:id="81" w:author="Jordon Beijing" w:date="2020-08-18T22:24:00Z">
        <w:r>
          <w:rPr>
            <w:rFonts w:ascii="Times New Roman" w:hAnsi="Times New Roman" w:cs="Times New Roman"/>
            <w:sz w:val="24"/>
            <w:szCs w:val="24"/>
            <w:rPrChange w:id="82" w:author="Jordon Beijing" w:date="2020-08-18T22:16:00Z">
              <w:rPr>
                <w:rFonts w:ascii="Arial" w:hAnsi="Arial" w:cs="Arial"/>
                <w:sz w:val="24"/>
                <w:szCs w:val="24"/>
              </w:rPr>
            </w:rPrChange>
          </w:rPr>
          <w:delText>the castle</w:delText>
        </w:r>
      </w:del>
      <w:ins w:id="83" w:author="Jordon Beijing" w:date="2020-08-18T22:24:00Z">
        <w:r>
          <w:rPr>
            <w:rFonts w:ascii="Times New Roman" w:hAnsi="Times New Roman" w:cs="Times New Roman"/>
            <w:sz w:val="24"/>
            <w:szCs w:val="24"/>
          </w:rPr>
          <w:t>which</w:t>
        </w:r>
      </w:ins>
      <w:r>
        <w:rPr>
          <w:rFonts w:ascii="Times New Roman" w:hAnsi="Times New Roman" w:cs="Times New Roman"/>
          <w:sz w:val="24"/>
          <w:szCs w:val="24"/>
          <w:rPrChange w:id="84" w:author="Jordon Beijing" w:date="2020-08-18T22:16:00Z">
            <w:rPr>
              <w:rFonts w:ascii="Arial" w:hAnsi="Arial" w:cs="Arial"/>
              <w:sz w:val="24"/>
              <w:szCs w:val="24"/>
            </w:rPr>
          </w:rPrChange>
        </w:rPr>
        <w:t xml:space="preserve"> was so beautiful. </w:t>
      </w:r>
    </w:p>
    <w:p>
      <w:pPr>
        <w:ind w:firstLine="420"/>
        <w:rPr>
          <w:del w:id="86" w:author="Jordon Beijing" w:date="2020-08-18T22:19:00Z"/>
          <w:rFonts w:ascii="Times New Roman" w:hAnsi="Times New Roman" w:cs="Times New Roman"/>
          <w:sz w:val="24"/>
          <w:szCs w:val="24"/>
          <w:rPrChange w:id="87" w:author="Jordon Beijing" w:date="2020-08-18T22:16:00Z">
            <w:rPr>
              <w:del w:id="88" w:author="Jordon Beijing" w:date="2020-08-18T22:19:00Z"/>
              <w:rFonts w:ascii="Arial" w:hAnsi="Arial" w:cs="Arial"/>
              <w:sz w:val="24"/>
              <w:szCs w:val="24"/>
            </w:rPr>
          </w:rPrChange>
        </w:rPr>
        <w:pPrChange w:id="85" w:author="Jordon Beijing" w:date="2020-08-18T22:21:00Z">
          <w:pPr/>
        </w:pPrChange>
      </w:pPr>
      <w:r>
        <w:rPr>
          <w:rFonts w:ascii="Times New Roman" w:hAnsi="Times New Roman" w:cs="Times New Roman"/>
          <w:sz w:val="24"/>
          <w:szCs w:val="24"/>
          <w:rPrChange w:id="89" w:author="Jordon Beijing" w:date="2020-08-18T22:16:00Z">
            <w:rPr>
              <w:rFonts w:ascii="Arial" w:hAnsi="Arial" w:cs="Arial"/>
              <w:sz w:val="24"/>
              <w:szCs w:val="24"/>
            </w:rPr>
          </w:rPrChange>
        </w:rPr>
        <w:t xml:space="preserve">We </w:t>
      </w:r>
      <w:del w:id="90" w:author="Jordon Beijing" w:date="2020-08-18T22:24:00Z">
        <w:r>
          <w:rPr>
            <w:rFonts w:ascii="Times New Roman" w:hAnsi="Times New Roman" w:cs="Times New Roman"/>
            <w:sz w:val="24"/>
            <w:szCs w:val="24"/>
            <w:rPrChange w:id="91" w:author="Jordon Beijing" w:date="2020-08-18T22:16:00Z">
              <w:rPr>
                <w:rFonts w:ascii="Arial" w:hAnsi="Arial" w:cs="Arial"/>
                <w:sz w:val="24"/>
                <w:szCs w:val="24"/>
              </w:rPr>
            </w:rPrChange>
          </w:rPr>
          <w:delText xml:space="preserve">played </w:delText>
        </w:r>
      </w:del>
      <w:ins w:id="92" w:author="Jordon Beijing" w:date="2020-08-18T22:24:00Z">
        <w:r>
          <w:rPr>
            <w:rFonts w:ascii="Times New Roman" w:hAnsi="Times New Roman" w:cs="Times New Roman"/>
            <w:sz w:val="24"/>
            <w:szCs w:val="24"/>
          </w:rPr>
          <w:t>rode</w:t>
        </w:r>
      </w:ins>
      <w:ins w:id="93" w:author="Jordon Beijing" w:date="2020-08-18T22:24:00Z">
        <w:r>
          <w:rPr>
            <w:rFonts w:ascii="Times New Roman" w:hAnsi="Times New Roman" w:cs="Times New Roman"/>
            <w:sz w:val="24"/>
            <w:szCs w:val="24"/>
            <w:rPrChange w:id="94"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95" w:author="Jordon Beijing" w:date="2020-08-18T22:16:00Z">
            <w:rPr>
              <w:rFonts w:ascii="Arial" w:hAnsi="Arial" w:cs="Arial"/>
              <w:sz w:val="24"/>
              <w:szCs w:val="24"/>
            </w:rPr>
          </w:rPrChange>
        </w:rPr>
        <w:t>some small roller coasters</w:t>
      </w:r>
      <w:ins w:id="96" w:author="Jordon Beijing" w:date="2020-08-18T22:25:00Z">
        <w:r>
          <w:rPr>
            <w:rFonts w:ascii="Times New Roman" w:hAnsi="Times New Roman" w:cs="Times New Roman"/>
            <w:sz w:val="24"/>
            <w:szCs w:val="24"/>
          </w:rPr>
          <w:t>.</w:t>
        </w:r>
      </w:ins>
      <w:del w:id="97" w:author="Jordon Beijing" w:date="2020-08-18T22:24:00Z">
        <w:r>
          <w:rPr>
            <w:rFonts w:ascii="Times New Roman" w:hAnsi="Times New Roman" w:cs="Times New Roman"/>
            <w:sz w:val="24"/>
            <w:szCs w:val="24"/>
            <w:rPrChange w:id="98" w:author="Jordon Beijing" w:date="2020-08-18T22:16:00Z">
              <w:rPr>
                <w:rFonts w:ascii="Arial" w:hAnsi="Arial" w:cs="Arial"/>
                <w:sz w:val="24"/>
                <w:szCs w:val="24"/>
              </w:rPr>
            </w:rPrChange>
          </w:rPr>
          <w:delText>,</w:delText>
        </w:r>
      </w:del>
      <w:r>
        <w:rPr>
          <w:rFonts w:ascii="Times New Roman" w:hAnsi="Times New Roman" w:cs="Times New Roman"/>
          <w:sz w:val="24"/>
          <w:szCs w:val="24"/>
          <w:rPrChange w:id="99" w:author="Jordon Beijing" w:date="2020-08-18T22:16:00Z">
            <w:rPr>
              <w:rFonts w:ascii="Arial" w:hAnsi="Arial" w:cs="Arial"/>
              <w:sz w:val="24"/>
              <w:szCs w:val="24"/>
            </w:rPr>
          </w:rPrChange>
        </w:rPr>
        <w:t xml:space="preserve"> </w:t>
      </w:r>
      <w:ins w:id="100" w:author="Jordon Beijing" w:date="2020-08-18T22:25:00Z">
        <w:r>
          <w:rPr>
            <w:rFonts w:ascii="Times New Roman" w:hAnsi="Times New Roman" w:cs="Times New Roman"/>
            <w:sz w:val="24"/>
            <w:szCs w:val="24"/>
          </w:rPr>
          <w:t>M</w:t>
        </w:r>
      </w:ins>
      <w:del w:id="101" w:author="Jordon Beijing" w:date="2020-08-18T22:25:00Z">
        <w:r>
          <w:rPr>
            <w:rFonts w:ascii="Times New Roman" w:hAnsi="Times New Roman" w:cs="Times New Roman"/>
            <w:sz w:val="24"/>
            <w:szCs w:val="24"/>
            <w:rPrChange w:id="102" w:author="Jordon Beijing" w:date="2020-08-18T22:16:00Z">
              <w:rPr>
                <w:rFonts w:ascii="Arial" w:hAnsi="Arial" w:cs="Arial"/>
                <w:sz w:val="24"/>
                <w:szCs w:val="24"/>
              </w:rPr>
            </w:rPrChange>
          </w:rPr>
          <w:delText>m</w:delText>
        </w:r>
      </w:del>
      <w:r>
        <w:rPr>
          <w:rFonts w:ascii="Times New Roman" w:hAnsi="Times New Roman" w:cs="Times New Roman"/>
          <w:sz w:val="24"/>
          <w:szCs w:val="24"/>
          <w:rPrChange w:id="103" w:author="Jordon Beijing" w:date="2020-08-18T22:16:00Z">
            <w:rPr>
              <w:rFonts w:ascii="Arial" w:hAnsi="Arial" w:cs="Arial"/>
              <w:sz w:val="24"/>
              <w:szCs w:val="24"/>
            </w:rPr>
          </w:rPrChange>
        </w:rPr>
        <w:t>y dad and I thought they were exciting, but not scary</w:t>
      </w:r>
      <w:ins w:id="104" w:author="Jordon Beijing" w:date="2020-08-18T22:25:00Z">
        <w:r>
          <w:rPr>
            <w:rFonts w:ascii="Times New Roman" w:hAnsi="Times New Roman" w:cs="Times New Roman"/>
            <w:sz w:val="24"/>
            <w:szCs w:val="24"/>
          </w:rPr>
          <w:t>.</w:t>
        </w:r>
      </w:ins>
      <w:del w:id="105" w:author="Jordon Beijing" w:date="2020-08-18T22:25:00Z">
        <w:r>
          <w:rPr>
            <w:rFonts w:ascii="Times New Roman" w:hAnsi="Times New Roman" w:cs="Times New Roman"/>
            <w:sz w:val="24"/>
            <w:szCs w:val="24"/>
            <w:rPrChange w:id="106" w:author="Jordon Beijing" w:date="2020-08-18T22:16:00Z">
              <w:rPr>
                <w:rFonts w:ascii="Arial" w:hAnsi="Arial" w:cs="Arial"/>
                <w:sz w:val="24"/>
                <w:szCs w:val="24"/>
              </w:rPr>
            </w:rPrChange>
          </w:rPr>
          <w:delText>,</w:delText>
        </w:r>
      </w:del>
      <w:r>
        <w:rPr>
          <w:rFonts w:ascii="Times New Roman" w:hAnsi="Times New Roman" w:cs="Times New Roman"/>
          <w:sz w:val="24"/>
          <w:szCs w:val="24"/>
          <w:rPrChange w:id="107" w:author="Jordon Beijing" w:date="2020-08-18T22:16:00Z">
            <w:rPr>
              <w:rFonts w:ascii="Arial" w:hAnsi="Arial" w:cs="Arial"/>
              <w:sz w:val="24"/>
              <w:szCs w:val="24"/>
            </w:rPr>
          </w:rPrChange>
        </w:rPr>
        <w:t xml:space="preserve"> </w:t>
      </w:r>
      <w:ins w:id="108" w:author="Jordon Beijing" w:date="2020-08-18T22:25:00Z">
        <w:r>
          <w:rPr>
            <w:rFonts w:ascii="Times New Roman" w:hAnsi="Times New Roman" w:cs="Times New Roman"/>
            <w:sz w:val="24"/>
            <w:szCs w:val="24"/>
          </w:rPr>
          <w:t>M</w:t>
        </w:r>
      </w:ins>
      <w:del w:id="109" w:author="Jordon Beijing" w:date="2020-08-18T22:25:00Z">
        <w:r>
          <w:rPr>
            <w:rFonts w:ascii="Times New Roman" w:hAnsi="Times New Roman" w:cs="Times New Roman"/>
            <w:sz w:val="24"/>
            <w:szCs w:val="24"/>
            <w:rPrChange w:id="110" w:author="Jordon Beijing" w:date="2020-08-18T22:16:00Z">
              <w:rPr>
                <w:rFonts w:ascii="Arial" w:hAnsi="Arial" w:cs="Arial"/>
                <w:sz w:val="24"/>
                <w:szCs w:val="24"/>
              </w:rPr>
            </w:rPrChange>
          </w:rPr>
          <w:delText>m</w:delText>
        </w:r>
      </w:del>
      <w:r>
        <w:rPr>
          <w:rFonts w:ascii="Times New Roman" w:hAnsi="Times New Roman" w:cs="Times New Roman"/>
          <w:sz w:val="24"/>
          <w:szCs w:val="24"/>
          <w:rPrChange w:id="111" w:author="Jordon Beijing" w:date="2020-08-18T22:16:00Z">
            <w:rPr>
              <w:rFonts w:ascii="Arial" w:hAnsi="Arial" w:cs="Arial"/>
              <w:sz w:val="24"/>
              <w:szCs w:val="24"/>
            </w:rPr>
          </w:rPrChange>
        </w:rPr>
        <w:t xml:space="preserve">y mom had </w:t>
      </w:r>
      <w:ins w:id="112" w:author="Jordon Beijing" w:date="2020-08-19T08:22:00Z">
        <w:r>
          <w:rPr>
            <w:rFonts w:ascii="Times New Roman" w:hAnsi="Times New Roman" w:cs="Times New Roman"/>
            <w:sz w:val="24"/>
            <w:szCs w:val="24"/>
          </w:rPr>
          <w:t xml:space="preserve">a </w:t>
        </w:r>
      </w:ins>
      <w:r>
        <w:rPr>
          <w:rFonts w:ascii="Times New Roman" w:hAnsi="Times New Roman" w:cs="Times New Roman"/>
          <w:sz w:val="24"/>
          <w:szCs w:val="24"/>
          <w:rPrChange w:id="113" w:author="Jordon Beijing" w:date="2020-08-18T22:16:00Z">
            <w:rPr>
              <w:rFonts w:ascii="Arial" w:hAnsi="Arial" w:cs="Arial"/>
              <w:sz w:val="24"/>
              <w:szCs w:val="24"/>
            </w:rPr>
          </w:rPrChange>
        </w:rPr>
        <w:t xml:space="preserve">different </w:t>
      </w:r>
      <w:del w:id="114" w:author="Jordon Beijing" w:date="2020-08-18T22:25:00Z">
        <w:r>
          <w:rPr>
            <w:rFonts w:ascii="Times New Roman" w:hAnsi="Times New Roman" w:cs="Times New Roman"/>
            <w:sz w:val="24"/>
            <w:szCs w:val="24"/>
            <w:rPrChange w:id="115" w:author="Jordon Beijing" w:date="2020-08-18T22:16:00Z">
              <w:rPr>
                <w:rFonts w:ascii="Arial" w:hAnsi="Arial" w:cs="Arial"/>
                <w:sz w:val="24"/>
                <w:szCs w:val="24"/>
              </w:rPr>
            </w:rPrChange>
          </w:rPr>
          <w:delText>idea</w:delText>
        </w:r>
      </w:del>
      <w:ins w:id="116" w:author="Jordon Beijing" w:date="2020-08-18T22:25:00Z">
        <w:r>
          <w:rPr>
            <w:rFonts w:ascii="Times New Roman" w:hAnsi="Times New Roman" w:cs="Times New Roman"/>
            <w:sz w:val="24"/>
            <w:szCs w:val="24"/>
          </w:rPr>
          <w:t>feeling;</w:t>
        </w:r>
      </w:ins>
      <w:del w:id="117" w:author="Jordon Beijing" w:date="2020-08-18T22:25:00Z">
        <w:r>
          <w:rPr>
            <w:rFonts w:ascii="Times New Roman" w:hAnsi="Times New Roman" w:cs="Times New Roman"/>
            <w:sz w:val="24"/>
            <w:szCs w:val="24"/>
            <w:rPrChange w:id="118" w:author="Jordon Beijing" w:date="2020-08-18T22:16:00Z">
              <w:rPr>
                <w:rFonts w:ascii="Arial" w:hAnsi="Arial" w:cs="Arial"/>
                <w:sz w:val="24"/>
                <w:szCs w:val="24"/>
              </w:rPr>
            </w:rPrChange>
          </w:rPr>
          <w:delText>,</w:delText>
        </w:r>
      </w:del>
      <w:r>
        <w:rPr>
          <w:rFonts w:ascii="Times New Roman" w:hAnsi="Times New Roman" w:cs="Times New Roman"/>
          <w:sz w:val="24"/>
          <w:szCs w:val="24"/>
          <w:rPrChange w:id="119" w:author="Jordon Beijing" w:date="2020-08-18T22:16:00Z">
            <w:rPr>
              <w:rFonts w:ascii="Arial" w:hAnsi="Arial" w:cs="Arial"/>
              <w:sz w:val="24"/>
              <w:szCs w:val="24"/>
            </w:rPr>
          </w:rPrChange>
        </w:rPr>
        <w:t xml:space="preserve"> she thought they were terrible. So when I want</w:t>
      </w:r>
      <w:ins w:id="120" w:author="Jordon Beijing" w:date="2020-08-18T22:25:00Z">
        <w:r>
          <w:rPr>
            <w:rFonts w:ascii="Times New Roman" w:hAnsi="Times New Roman" w:cs="Times New Roman"/>
            <w:sz w:val="24"/>
            <w:szCs w:val="24"/>
          </w:rPr>
          <w:t>e</w:t>
        </w:r>
      </w:ins>
      <w:ins w:id="121" w:author="Jordon Beijing" w:date="2020-08-18T22:26:00Z">
        <w:r>
          <w:rPr>
            <w:rFonts w:ascii="Times New Roman" w:hAnsi="Times New Roman" w:cs="Times New Roman"/>
            <w:sz w:val="24"/>
            <w:szCs w:val="24"/>
          </w:rPr>
          <w:t>d</w:t>
        </w:r>
      </w:ins>
      <w:r>
        <w:rPr>
          <w:rFonts w:ascii="Times New Roman" w:hAnsi="Times New Roman" w:cs="Times New Roman"/>
          <w:sz w:val="24"/>
          <w:szCs w:val="24"/>
          <w:rPrChange w:id="122" w:author="Jordon Beijing" w:date="2020-08-18T22:16:00Z">
            <w:rPr>
              <w:rFonts w:ascii="Arial" w:hAnsi="Arial" w:cs="Arial"/>
              <w:sz w:val="24"/>
              <w:szCs w:val="24"/>
            </w:rPr>
          </w:rPrChange>
        </w:rPr>
        <w:t xml:space="preserve"> to try some terrifying </w:t>
      </w:r>
      <w:del w:id="123" w:author="Jordon Beijing" w:date="2020-08-18T22:26:00Z">
        <w:commentRangeStart w:id="2"/>
        <w:r>
          <w:rPr>
            <w:rFonts w:ascii="Times New Roman" w:hAnsi="Times New Roman" w:cs="Times New Roman"/>
            <w:sz w:val="24"/>
            <w:szCs w:val="24"/>
            <w:rPrChange w:id="124" w:author="Jordon Beijing" w:date="2020-08-18T22:16:00Z">
              <w:rPr>
                <w:rFonts w:ascii="Arial" w:hAnsi="Arial" w:cs="Arial"/>
                <w:sz w:val="24"/>
                <w:szCs w:val="24"/>
              </w:rPr>
            </w:rPrChange>
          </w:rPr>
          <w:delText>game project</w:delText>
        </w:r>
      </w:del>
      <w:ins w:id="125" w:author="Jordon Beijing" w:date="2020-08-18T22:26:00Z">
        <w:r>
          <w:rPr>
            <w:rFonts w:ascii="Times New Roman" w:hAnsi="Times New Roman" w:cs="Times New Roman"/>
            <w:sz w:val="24"/>
            <w:szCs w:val="24"/>
          </w:rPr>
          <w:t xml:space="preserve">theme </w:t>
        </w:r>
      </w:ins>
      <w:ins w:id="126" w:author="Jordon Beijing" w:date="2020-08-18T22:27:00Z">
        <w:r>
          <w:rPr>
            <w:rFonts w:ascii="Times New Roman" w:hAnsi="Times New Roman" w:cs="Times New Roman"/>
            <w:sz w:val="24"/>
            <w:szCs w:val="24"/>
          </w:rPr>
          <w:t>rides</w:t>
        </w:r>
        <w:commentRangeEnd w:id="2"/>
      </w:ins>
      <w:ins w:id="127" w:author="Jordon Beijing" w:date="2020-08-18T23:34:00Z">
        <w:r>
          <w:rPr>
            <w:rStyle w:val="8"/>
          </w:rPr>
          <w:commentReference w:id="2"/>
        </w:r>
      </w:ins>
      <w:r>
        <w:rPr>
          <w:rFonts w:ascii="Times New Roman" w:hAnsi="Times New Roman" w:cs="Times New Roman"/>
          <w:sz w:val="24"/>
          <w:szCs w:val="24"/>
          <w:rPrChange w:id="128" w:author="Jordon Beijing" w:date="2020-08-18T22:16:00Z">
            <w:rPr>
              <w:rFonts w:ascii="Arial" w:hAnsi="Arial" w:cs="Arial"/>
              <w:sz w:val="24"/>
              <w:szCs w:val="24"/>
            </w:rPr>
          </w:rPrChange>
        </w:rPr>
        <w:t xml:space="preserve">, my dad went with me, </w:t>
      </w:r>
      <w:del w:id="129" w:author="Jordon Beijing" w:date="2020-08-18T22:26:00Z">
        <w:r>
          <w:rPr>
            <w:rFonts w:ascii="Times New Roman" w:hAnsi="Times New Roman" w:cs="Times New Roman"/>
            <w:sz w:val="24"/>
            <w:szCs w:val="24"/>
            <w:rPrChange w:id="130" w:author="Jordon Beijing" w:date="2020-08-18T22:16:00Z">
              <w:rPr>
                <w:rFonts w:ascii="Arial" w:hAnsi="Arial" w:cs="Arial"/>
                <w:sz w:val="24"/>
                <w:szCs w:val="24"/>
              </w:rPr>
            </w:rPrChange>
          </w:rPr>
          <w:delText xml:space="preserve">and </w:delText>
        </w:r>
      </w:del>
      <w:ins w:id="131" w:author="Jordon Beijing" w:date="2020-08-18T22:26:00Z">
        <w:r>
          <w:rPr>
            <w:rFonts w:ascii="Times New Roman" w:hAnsi="Times New Roman" w:cs="Times New Roman"/>
            <w:sz w:val="24"/>
            <w:szCs w:val="24"/>
          </w:rPr>
          <w:t>while</w:t>
        </w:r>
      </w:ins>
      <w:ins w:id="132" w:author="Jordon Beijing" w:date="2020-08-18T22:26:00Z">
        <w:r>
          <w:rPr>
            <w:rFonts w:ascii="Times New Roman" w:hAnsi="Times New Roman" w:cs="Times New Roman"/>
            <w:sz w:val="24"/>
            <w:szCs w:val="24"/>
            <w:rPrChange w:id="13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34" w:author="Jordon Beijing" w:date="2020-08-18T22:16:00Z">
            <w:rPr>
              <w:rFonts w:ascii="Arial" w:hAnsi="Arial" w:cs="Arial"/>
              <w:sz w:val="24"/>
              <w:szCs w:val="24"/>
            </w:rPr>
          </w:rPrChange>
        </w:rPr>
        <w:t xml:space="preserve">my mom found a place to wait </w:t>
      </w:r>
      <w:ins w:id="135" w:author="Jordon Beijing" w:date="2020-08-18T22:26:00Z">
        <w:r>
          <w:rPr>
            <w:rFonts w:ascii="Times New Roman" w:hAnsi="Times New Roman" w:cs="Times New Roman"/>
            <w:sz w:val="24"/>
            <w:szCs w:val="24"/>
          </w:rPr>
          <w:t xml:space="preserve">for </w:t>
        </w:r>
      </w:ins>
      <w:r>
        <w:rPr>
          <w:rFonts w:ascii="Times New Roman" w:hAnsi="Times New Roman" w:cs="Times New Roman"/>
          <w:sz w:val="24"/>
          <w:szCs w:val="24"/>
          <w:rPrChange w:id="136" w:author="Jordon Beijing" w:date="2020-08-18T22:16:00Z">
            <w:rPr>
              <w:rFonts w:ascii="Arial" w:hAnsi="Arial" w:cs="Arial"/>
              <w:sz w:val="24"/>
              <w:szCs w:val="24"/>
            </w:rPr>
          </w:rPrChange>
        </w:rPr>
        <w:t>us.</w:t>
      </w:r>
    </w:p>
    <w:p>
      <w:pPr>
        <w:ind w:firstLine="420"/>
        <w:rPr>
          <w:rFonts w:ascii="Times New Roman" w:hAnsi="Times New Roman" w:cs="Times New Roman"/>
          <w:sz w:val="24"/>
          <w:szCs w:val="24"/>
          <w:rPrChange w:id="138" w:author="Jordon Beijing" w:date="2020-08-18T22:16:00Z">
            <w:rPr>
              <w:rFonts w:ascii="Arial" w:hAnsi="Arial" w:cs="Arial"/>
              <w:sz w:val="24"/>
              <w:szCs w:val="24"/>
            </w:rPr>
          </w:rPrChange>
        </w:rPr>
        <w:pPrChange w:id="137" w:author="Jordon Beijing" w:date="2020-08-18T22:21:00Z">
          <w:pPr/>
        </w:pPrChange>
      </w:pPr>
    </w:p>
    <w:p>
      <w:pPr>
        <w:ind w:firstLine="420"/>
        <w:rPr>
          <w:ins w:id="140" w:author="Jordon Beijing" w:date="2020-08-18T22:19:00Z"/>
          <w:rFonts w:ascii="Times New Roman" w:hAnsi="Times New Roman" w:cs="Times New Roman"/>
          <w:sz w:val="24"/>
          <w:szCs w:val="24"/>
        </w:rPr>
        <w:pPrChange w:id="139" w:author="Jordon Beijing" w:date="2020-08-18T22:21:00Z">
          <w:pPr/>
        </w:pPrChange>
      </w:pPr>
      <w:r>
        <w:rPr>
          <w:rFonts w:ascii="Times New Roman" w:hAnsi="Times New Roman" w:cs="Times New Roman"/>
          <w:sz w:val="24"/>
          <w:szCs w:val="24"/>
          <w:rPrChange w:id="141" w:author="Jordon Beijing" w:date="2020-08-18T22:16:00Z">
            <w:rPr>
              <w:rFonts w:ascii="Arial" w:hAnsi="Arial" w:cs="Arial"/>
              <w:sz w:val="24"/>
              <w:szCs w:val="24"/>
            </w:rPr>
          </w:rPrChange>
        </w:rPr>
        <w:t xml:space="preserve">I walked with my parents </w:t>
      </w:r>
      <w:del w:id="142" w:author="Jordon Beijing" w:date="2020-08-19T08:22:00Z">
        <w:r>
          <w:rPr>
            <w:rFonts w:ascii="Times New Roman" w:hAnsi="Times New Roman" w:cs="Times New Roman"/>
            <w:sz w:val="24"/>
            <w:szCs w:val="24"/>
            <w:rPrChange w:id="143" w:author="Jordon Beijing" w:date="2020-08-18T22:16:00Z">
              <w:rPr>
                <w:rFonts w:ascii="Arial" w:hAnsi="Arial" w:cs="Arial"/>
                <w:sz w:val="24"/>
                <w:szCs w:val="24"/>
              </w:rPr>
            </w:rPrChange>
          </w:rPr>
          <w:delText>in</w:delText>
        </w:r>
      </w:del>
      <w:del w:id="144" w:author="Jordon Beijing" w:date="2020-08-19T08:22:00Z">
        <w:r>
          <w:rPr>
            <w:rFonts w:ascii="Times New Roman" w:hAnsi="Times New Roman" w:cs="Times New Roman"/>
            <w:sz w:val="24"/>
            <w:szCs w:val="24"/>
            <w:rPrChange w:id="145" w:author="Jordon Beijing" w:date="2020-08-18T22:16:00Z">
              <w:rPr>
                <w:rFonts w:ascii="Arial" w:hAnsi="Arial" w:cs="Arial"/>
                <w:sz w:val="24"/>
                <w:szCs w:val="24"/>
              </w:rPr>
            </w:rPrChange>
          </w:rPr>
          <w:delText xml:space="preserve"> </w:delText>
        </w:r>
      </w:del>
      <w:ins w:id="146" w:author="Jordon Beijing" w:date="2020-08-19T08:22:00Z">
        <w:r>
          <w:rPr>
            <w:rFonts w:ascii="Times New Roman" w:hAnsi="Times New Roman" w:cs="Times New Roman"/>
            <w:sz w:val="24"/>
            <w:szCs w:val="24"/>
          </w:rPr>
          <w:t>to</w:t>
        </w:r>
      </w:ins>
      <w:ins w:id="147" w:author="Jordon Beijing" w:date="2020-08-19T08:22:00Z">
        <w:r>
          <w:rPr>
            <w:rFonts w:ascii="Times New Roman" w:hAnsi="Times New Roman" w:cs="Times New Roman"/>
            <w:sz w:val="24"/>
            <w:szCs w:val="24"/>
            <w:rPrChange w:id="14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149" w:author="Jordon Beijing" w:date="2020-08-18T22:16:00Z">
            <w:rPr>
              <w:rFonts w:ascii="Arial" w:hAnsi="Arial" w:cs="Arial"/>
              <w:sz w:val="24"/>
              <w:szCs w:val="24"/>
            </w:rPr>
          </w:rPrChange>
        </w:rPr>
        <w:t xml:space="preserve">many </w:t>
      </w:r>
      <w:del w:id="150" w:author="Jordon Beijing" w:date="2020-08-18T22:26:00Z">
        <w:r>
          <w:rPr>
            <w:rFonts w:ascii="Times New Roman" w:hAnsi="Times New Roman" w:cs="Times New Roman"/>
            <w:sz w:val="24"/>
            <w:szCs w:val="24"/>
            <w:rPrChange w:id="151" w:author="Jordon Beijing" w:date="2020-08-18T22:16:00Z">
              <w:rPr>
                <w:rFonts w:ascii="Arial" w:hAnsi="Arial" w:cs="Arial"/>
                <w:sz w:val="24"/>
                <w:szCs w:val="24"/>
              </w:rPr>
            </w:rPrChange>
          </w:rPr>
          <w:delText>game projects</w:delText>
        </w:r>
      </w:del>
      <w:ins w:id="152" w:author="Jordon Beijing" w:date="2020-08-18T22:26:00Z">
        <w:r>
          <w:rPr>
            <w:rFonts w:ascii="Times New Roman" w:hAnsi="Times New Roman" w:cs="Times New Roman"/>
            <w:sz w:val="24"/>
            <w:szCs w:val="24"/>
          </w:rPr>
          <w:t xml:space="preserve">theme </w:t>
        </w:r>
      </w:ins>
      <w:ins w:id="153" w:author="Jordon Beijing" w:date="2020-08-18T22:28:00Z">
        <w:r>
          <w:rPr>
            <w:rFonts w:ascii="Times New Roman" w:hAnsi="Times New Roman" w:cs="Times New Roman"/>
            <w:sz w:val="24"/>
            <w:szCs w:val="24"/>
          </w:rPr>
          <w:t>rides</w:t>
        </w:r>
      </w:ins>
      <w:r>
        <w:rPr>
          <w:rFonts w:ascii="Times New Roman" w:hAnsi="Times New Roman" w:cs="Times New Roman"/>
          <w:sz w:val="24"/>
          <w:szCs w:val="24"/>
          <w:rPrChange w:id="154" w:author="Jordon Beijing" w:date="2020-08-18T22:16:00Z">
            <w:rPr>
              <w:rFonts w:ascii="Arial" w:hAnsi="Arial" w:cs="Arial"/>
              <w:sz w:val="24"/>
              <w:szCs w:val="24"/>
            </w:rPr>
          </w:rPrChange>
        </w:rPr>
        <w:t xml:space="preserve">. I saw a big yellow building with a gigantic guitar across from us. I </w:t>
      </w:r>
      <w:del w:id="155" w:author="Jordon Beijing" w:date="2020-08-19T08:23:00Z">
        <w:r>
          <w:rPr>
            <w:rFonts w:ascii="Times New Roman" w:hAnsi="Times New Roman" w:cs="Times New Roman"/>
            <w:sz w:val="24"/>
            <w:szCs w:val="24"/>
            <w:rPrChange w:id="156" w:author="Jordon Beijing" w:date="2020-08-18T22:16:00Z">
              <w:rPr>
                <w:rFonts w:ascii="Arial" w:hAnsi="Arial" w:cs="Arial"/>
                <w:sz w:val="24"/>
                <w:szCs w:val="24"/>
              </w:rPr>
            </w:rPrChange>
          </w:rPr>
          <w:delText>felt it was</w:delText>
        </w:r>
      </w:del>
      <w:ins w:id="157" w:author="Jordon Beijing" w:date="2020-08-19T08:23:00Z">
        <w:r>
          <w:rPr>
            <w:rFonts w:ascii="Times New Roman" w:hAnsi="Times New Roman" w:cs="Times New Roman"/>
            <w:sz w:val="24"/>
            <w:szCs w:val="24"/>
          </w:rPr>
          <w:t>thought it looked</w:t>
        </w:r>
      </w:ins>
      <w:ins w:id="158" w:author="Jordon Beijing" w:date="2020-08-19T08:24:00Z">
        <w:r>
          <w:rPr>
            <w:rFonts w:ascii="Times New Roman" w:hAnsi="Times New Roman" w:cs="Times New Roman"/>
            <w:sz w:val="24"/>
            <w:szCs w:val="24"/>
          </w:rPr>
          <w:t xml:space="preserve"> like</w:t>
        </w:r>
      </w:ins>
      <w:r>
        <w:rPr>
          <w:rFonts w:ascii="Times New Roman" w:hAnsi="Times New Roman" w:cs="Times New Roman"/>
          <w:sz w:val="24"/>
          <w:szCs w:val="24"/>
          <w:rPrChange w:id="159" w:author="Jordon Beijing" w:date="2020-08-18T22:16:00Z">
            <w:rPr>
              <w:rFonts w:ascii="Arial" w:hAnsi="Arial" w:cs="Arial"/>
              <w:sz w:val="24"/>
              <w:szCs w:val="24"/>
            </w:rPr>
          </w:rPrChange>
        </w:rPr>
        <w:t xml:space="preserve"> a</w:t>
      </w:r>
      <w:ins w:id="160" w:author="Jordon Beijing" w:date="2020-08-18T22:21:00Z">
        <w:r>
          <w:rPr>
            <w:rFonts w:ascii="Times New Roman" w:hAnsi="Times New Roman" w:cs="Times New Roman"/>
            <w:sz w:val="24"/>
            <w:szCs w:val="24"/>
          </w:rPr>
          <w:t>n</w:t>
        </w:r>
      </w:ins>
      <w:r>
        <w:rPr>
          <w:rFonts w:ascii="Times New Roman" w:hAnsi="Times New Roman" w:cs="Times New Roman"/>
          <w:sz w:val="24"/>
          <w:szCs w:val="24"/>
          <w:rPrChange w:id="161" w:author="Jordon Beijing" w:date="2020-08-18T22:16:00Z">
            <w:rPr>
              <w:rFonts w:ascii="Arial" w:hAnsi="Arial" w:cs="Arial"/>
              <w:sz w:val="24"/>
              <w:szCs w:val="24"/>
            </w:rPr>
          </w:rPrChange>
        </w:rPr>
        <w:t xml:space="preserve"> exciting </w:t>
      </w:r>
      <w:del w:id="162" w:author="Jordon Beijing" w:date="2020-08-18T22:27:00Z">
        <w:r>
          <w:rPr>
            <w:rFonts w:ascii="Times New Roman" w:hAnsi="Times New Roman" w:cs="Times New Roman"/>
            <w:sz w:val="24"/>
            <w:szCs w:val="24"/>
            <w:rPrChange w:id="163" w:author="Jordon Beijing" w:date="2020-08-18T22:16:00Z">
              <w:rPr>
                <w:rFonts w:ascii="Arial" w:hAnsi="Arial" w:cs="Arial"/>
                <w:sz w:val="24"/>
                <w:szCs w:val="24"/>
              </w:rPr>
            </w:rPrChange>
          </w:rPr>
          <w:delText xml:space="preserve">game </w:delText>
        </w:r>
      </w:del>
      <w:ins w:id="164" w:author="Jordon Beijing" w:date="2020-08-18T22:27:00Z">
        <w:r>
          <w:rPr>
            <w:rFonts w:ascii="Times New Roman" w:hAnsi="Times New Roman" w:cs="Times New Roman"/>
            <w:sz w:val="24"/>
            <w:szCs w:val="24"/>
          </w:rPr>
          <w:t>ride</w:t>
        </w:r>
      </w:ins>
      <w:del w:id="165" w:author="Jordon Beijing" w:date="2020-08-19T08:24:00Z">
        <w:r>
          <w:rPr>
            <w:rFonts w:ascii="Times New Roman" w:hAnsi="Times New Roman" w:cs="Times New Roman"/>
            <w:sz w:val="24"/>
            <w:szCs w:val="24"/>
            <w:rPrChange w:id="166" w:author="Jordon Beijing" w:date="2020-08-18T22:16:00Z">
              <w:rPr>
                <w:rFonts w:ascii="Arial" w:hAnsi="Arial" w:cs="Arial"/>
                <w:sz w:val="24"/>
                <w:szCs w:val="24"/>
              </w:rPr>
            </w:rPrChange>
          </w:rPr>
          <w:delText xml:space="preserve">to </w:delText>
        </w:r>
      </w:del>
      <w:del w:id="167" w:author="Jordon Beijing" w:date="2020-08-18T22:27:00Z">
        <w:r>
          <w:rPr>
            <w:rFonts w:ascii="Times New Roman" w:hAnsi="Times New Roman" w:cs="Times New Roman"/>
            <w:sz w:val="24"/>
            <w:szCs w:val="24"/>
            <w:rPrChange w:id="168" w:author="Jordon Beijing" w:date="2020-08-18T22:16:00Z">
              <w:rPr>
                <w:rFonts w:ascii="Arial" w:hAnsi="Arial" w:cs="Arial"/>
                <w:sz w:val="24"/>
                <w:szCs w:val="24"/>
              </w:rPr>
            </w:rPrChange>
          </w:rPr>
          <w:delText>play</w:delText>
        </w:r>
      </w:del>
      <w:del w:id="169" w:author="Jordon Beijing" w:date="2020-08-18T22:20:00Z">
        <w:r>
          <w:rPr>
            <w:rFonts w:ascii="Times New Roman" w:hAnsi="Times New Roman" w:cs="Times New Roman"/>
            <w:sz w:val="24"/>
            <w:szCs w:val="24"/>
            <w:rPrChange w:id="170"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171" w:author="Jordon Beijing" w:date="2020-08-18T22:16:00Z">
            <w:rPr>
              <w:rFonts w:ascii="Arial" w:hAnsi="Arial" w:cs="Arial"/>
              <w:sz w:val="24"/>
              <w:szCs w:val="24"/>
            </w:rPr>
          </w:rPrChange>
        </w:rPr>
        <w:t>,</w:t>
      </w:r>
      <w:ins w:id="172" w:author="Jordon Beijing" w:date="2020-08-18T22:20:00Z">
        <w:r>
          <w:rPr>
            <w:rFonts w:ascii="Times New Roman" w:hAnsi="Times New Roman" w:cs="Times New Roman"/>
            <w:sz w:val="24"/>
            <w:szCs w:val="24"/>
          </w:rPr>
          <w:t xml:space="preserve"> </w:t>
        </w:r>
      </w:ins>
      <w:r>
        <w:rPr>
          <w:rFonts w:ascii="Times New Roman" w:hAnsi="Times New Roman" w:cs="Times New Roman"/>
          <w:sz w:val="24"/>
          <w:szCs w:val="24"/>
          <w:rPrChange w:id="173" w:author="Jordon Beijing" w:date="2020-08-18T22:16:00Z">
            <w:rPr>
              <w:rFonts w:ascii="Arial" w:hAnsi="Arial" w:cs="Arial"/>
              <w:sz w:val="24"/>
              <w:szCs w:val="24"/>
            </w:rPr>
          </w:rPrChange>
        </w:rPr>
        <w:t>so I decided to try it with my dad.</w:t>
      </w:r>
      <w:del w:id="174" w:author="Jordon Beijing" w:date="2020-08-19T08:24:00Z">
        <w:r>
          <w:rPr>
            <w:rFonts w:ascii="Times New Roman" w:hAnsi="Times New Roman" w:cs="Times New Roman"/>
            <w:sz w:val="24"/>
            <w:szCs w:val="24"/>
            <w:rPrChange w:id="175" w:author="Jordon Beijing" w:date="2020-08-18T22:16:00Z">
              <w:rPr>
                <w:rFonts w:ascii="Arial" w:hAnsi="Arial" w:cs="Arial"/>
                <w:sz w:val="24"/>
                <w:szCs w:val="24"/>
              </w:rPr>
            </w:rPrChange>
          </w:rPr>
          <w:delText xml:space="preserve"> </w:delText>
        </w:r>
      </w:del>
    </w:p>
    <w:p>
      <w:pPr>
        <w:ind w:firstLine="420"/>
        <w:rPr>
          <w:ins w:id="177" w:author="Jordon Beijing" w:date="2020-08-18T22:19:00Z"/>
          <w:rFonts w:ascii="Times New Roman" w:hAnsi="Times New Roman" w:cs="Times New Roman"/>
          <w:sz w:val="24"/>
          <w:szCs w:val="24"/>
        </w:rPr>
        <w:pPrChange w:id="176" w:author="Jordon Beijing" w:date="2020-08-18T22:21:00Z">
          <w:pPr/>
        </w:pPrChange>
      </w:pPr>
      <w:commentRangeStart w:id="3"/>
      <w:r>
        <w:rPr>
          <w:rFonts w:ascii="Times New Roman" w:hAnsi="Times New Roman" w:cs="Times New Roman"/>
          <w:sz w:val="24"/>
          <w:szCs w:val="24"/>
          <w:rPrChange w:id="178" w:author="Jordon Beijing" w:date="2020-08-18T22:16:00Z">
            <w:rPr>
              <w:rFonts w:ascii="Arial" w:hAnsi="Arial" w:cs="Arial"/>
              <w:sz w:val="24"/>
              <w:szCs w:val="24"/>
            </w:rPr>
          </w:rPrChange>
        </w:rPr>
        <w:t>“Dad, that looks like a lot of fun</w:t>
      </w:r>
      <w:ins w:id="179" w:author="Jordon Beijing" w:date="2020-08-18T22:28:00Z">
        <w:r>
          <w:rPr>
            <w:rFonts w:ascii="Times New Roman" w:hAnsi="Times New Roman" w:cs="Times New Roman"/>
            <w:sz w:val="24"/>
            <w:szCs w:val="24"/>
          </w:rPr>
          <w:t xml:space="preserve"> –</w:t>
        </w:r>
      </w:ins>
      <w:del w:id="180" w:author="Jordon Beijing" w:date="2020-08-18T22:28:00Z">
        <w:r>
          <w:rPr>
            <w:rFonts w:ascii="Times New Roman" w:hAnsi="Times New Roman" w:cs="Times New Roman"/>
            <w:sz w:val="24"/>
            <w:szCs w:val="24"/>
            <w:rPrChange w:id="181" w:author="Jordon Beijing" w:date="2020-08-18T22:16:00Z">
              <w:rPr>
                <w:rFonts w:ascii="Arial" w:hAnsi="Arial" w:cs="Arial"/>
                <w:sz w:val="24"/>
                <w:szCs w:val="24"/>
              </w:rPr>
            </w:rPrChange>
          </w:rPr>
          <w:delText>,</w:delText>
        </w:r>
      </w:del>
      <w:r>
        <w:rPr>
          <w:rFonts w:ascii="Times New Roman" w:hAnsi="Times New Roman" w:cs="Times New Roman"/>
          <w:sz w:val="24"/>
          <w:szCs w:val="24"/>
          <w:rPrChange w:id="182" w:author="Jordon Beijing" w:date="2020-08-18T22:16:00Z">
            <w:rPr>
              <w:rFonts w:ascii="Arial" w:hAnsi="Arial" w:cs="Arial"/>
              <w:sz w:val="24"/>
              <w:szCs w:val="24"/>
            </w:rPr>
          </w:rPrChange>
        </w:rPr>
        <w:t xml:space="preserve"> let’s go and have a look,” I pointed </w:t>
      </w:r>
      <w:del w:id="183" w:author="Jordon Beijing" w:date="2020-08-18T22:29:00Z">
        <w:r>
          <w:rPr>
            <w:rFonts w:ascii="Times New Roman" w:hAnsi="Times New Roman" w:cs="Times New Roman"/>
            <w:sz w:val="24"/>
            <w:szCs w:val="24"/>
            <w:rPrChange w:id="184" w:author="Jordon Beijing" w:date="2020-08-18T22:16:00Z">
              <w:rPr>
                <w:rFonts w:ascii="Arial" w:hAnsi="Arial" w:cs="Arial"/>
                <w:sz w:val="24"/>
                <w:szCs w:val="24"/>
              </w:rPr>
            </w:rPrChange>
          </w:rPr>
          <w:delText xml:space="preserve">it </w:delText>
        </w:r>
      </w:del>
      <w:r>
        <w:rPr>
          <w:rFonts w:ascii="Times New Roman" w:hAnsi="Times New Roman" w:cs="Times New Roman"/>
          <w:sz w:val="24"/>
          <w:szCs w:val="24"/>
          <w:rPrChange w:id="185" w:author="Jordon Beijing" w:date="2020-08-18T22:16:00Z">
            <w:rPr>
              <w:rFonts w:ascii="Arial" w:hAnsi="Arial" w:cs="Arial"/>
              <w:sz w:val="24"/>
              <w:szCs w:val="24"/>
            </w:rPr>
          </w:rPrChange>
        </w:rPr>
        <w:t>and asked my dad.</w:t>
      </w:r>
      <w:commentRangeEnd w:id="3"/>
      <w:r>
        <w:rPr>
          <w:rStyle w:val="8"/>
        </w:rPr>
        <w:commentReference w:id="3"/>
      </w:r>
      <w:del w:id="186" w:author="Jordon Beijing" w:date="2020-08-18T22:29:00Z">
        <w:r>
          <w:rPr>
            <w:rFonts w:ascii="Times New Roman" w:hAnsi="Times New Roman" w:cs="Times New Roman"/>
            <w:sz w:val="24"/>
            <w:szCs w:val="24"/>
            <w:rPrChange w:id="187" w:author="Jordon Beijing" w:date="2020-08-18T22:16:00Z">
              <w:rPr>
                <w:rFonts w:ascii="Arial" w:hAnsi="Arial" w:cs="Arial"/>
                <w:sz w:val="24"/>
                <w:szCs w:val="24"/>
              </w:rPr>
            </w:rPrChange>
          </w:rPr>
          <w:delText xml:space="preserve"> </w:delText>
        </w:r>
      </w:del>
    </w:p>
    <w:p>
      <w:pPr>
        <w:ind w:firstLine="420"/>
        <w:rPr>
          <w:del w:id="189" w:author="Jordon Beijing" w:date="2020-08-18T22:19:00Z"/>
          <w:rFonts w:ascii="Times New Roman" w:hAnsi="Times New Roman" w:cs="Times New Roman"/>
          <w:sz w:val="24"/>
          <w:szCs w:val="24"/>
          <w:rPrChange w:id="190" w:author="Jordon Beijing" w:date="2020-08-18T22:16:00Z">
            <w:rPr>
              <w:del w:id="191" w:author="Jordon Beijing" w:date="2020-08-18T22:19:00Z"/>
              <w:rFonts w:ascii="Arial" w:hAnsi="Arial" w:cs="Arial"/>
              <w:sz w:val="24"/>
              <w:szCs w:val="24"/>
            </w:rPr>
          </w:rPrChange>
        </w:rPr>
        <w:pPrChange w:id="188" w:author="Jordon Beijing" w:date="2020-08-18T22:21:00Z">
          <w:pPr/>
        </w:pPrChange>
      </w:pPr>
      <w:r>
        <w:rPr>
          <w:rFonts w:ascii="Times New Roman" w:hAnsi="Times New Roman" w:cs="Times New Roman"/>
          <w:sz w:val="24"/>
          <w:szCs w:val="24"/>
          <w:rPrChange w:id="192" w:author="Jordon Beijing" w:date="2020-08-18T22:16:00Z">
            <w:rPr>
              <w:rFonts w:ascii="Arial" w:hAnsi="Arial" w:cs="Arial"/>
              <w:sz w:val="24"/>
              <w:szCs w:val="24"/>
            </w:rPr>
          </w:rPrChange>
        </w:rPr>
        <w:t>There were a lot of people standing in line, which reinforce</w:t>
      </w:r>
      <w:ins w:id="193" w:author="Jordon Beijing" w:date="2020-08-18T22:30:00Z">
        <w:r>
          <w:rPr>
            <w:rFonts w:ascii="Times New Roman" w:hAnsi="Times New Roman" w:cs="Times New Roman"/>
            <w:sz w:val="24"/>
            <w:szCs w:val="24"/>
          </w:rPr>
          <w:t>d</w:t>
        </w:r>
      </w:ins>
      <w:del w:id="194" w:author="Jordon Beijing" w:date="2020-08-18T22:30:00Z">
        <w:r>
          <w:rPr>
            <w:rFonts w:ascii="Times New Roman" w:hAnsi="Times New Roman" w:cs="Times New Roman"/>
            <w:sz w:val="24"/>
            <w:szCs w:val="24"/>
            <w:rPrChange w:id="195" w:author="Jordon Beijing" w:date="2020-08-18T22:16:00Z">
              <w:rPr>
                <w:rFonts w:ascii="Arial" w:hAnsi="Arial" w:cs="Arial"/>
                <w:sz w:val="24"/>
                <w:szCs w:val="24"/>
              </w:rPr>
            </w:rPrChange>
          </w:rPr>
          <w:delText>s</w:delText>
        </w:r>
      </w:del>
      <w:r>
        <w:rPr>
          <w:rFonts w:ascii="Times New Roman" w:hAnsi="Times New Roman" w:cs="Times New Roman"/>
          <w:sz w:val="24"/>
          <w:szCs w:val="24"/>
          <w:rPrChange w:id="196" w:author="Jordon Beijing" w:date="2020-08-18T22:16:00Z">
            <w:rPr>
              <w:rFonts w:ascii="Arial" w:hAnsi="Arial" w:cs="Arial"/>
              <w:sz w:val="24"/>
              <w:szCs w:val="24"/>
            </w:rPr>
          </w:rPrChange>
        </w:rPr>
        <w:t xml:space="preserve"> </w:t>
      </w:r>
      <w:ins w:id="197" w:author="Jordon Beijing" w:date="2020-08-19T08:33:00Z">
        <w:r>
          <w:rPr>
            <w:rFonts w:ascii="Times New Roman" w:hAnsi="Times New Roman" w:cs="Times New Roman"/>
            <w:sz w:val="24"/>
            <w:szCs w:val="24"/>
          </w:rPr>
          <w:t>my</w:t>
        </w:r>
      </w:ins>
      <w:del w:id="198" w:author="Jordon Beijing" w:date="2020-08-19T08:33:00Z">
        <w:r>
          <w:rPr>
            <w:rFonts w:ascii="Times New Roman" w:hAnsi="Times New Roman" w:cs="Times New Roman"/>
            <w:sz w:val="24"/>
            <w:szCs w:val="24"/>
            <w:rPrChange w:id="199" w:author="Jordon Beijing" w:date="2020-08-18T22:16:00Z">
              <w:rPr>
                <w:rFonts w:ascii="Arial" w:hAnsi="Arial" w:cs="Arial"/>
                <w:sz w:val="24"/>
                <w:szCs w:val="24"/>
              </w:rPr>
            </w:rPrChange>
          </w:rPr>
          <w:delText>the idea that I</w:delText>
        </w:r>
      </w:del>
      <w:r>
        <w:rPr>
          <w:rFonts w:ascii="Times New Roman" w:hAnsi="Times New Roman" w:cs="Times New Roman"/>
          <w:sz w:val="24"/>
          <w:szCs w:val="24"/>
          <w:rPrChange w:id="200" w:author="Jordon Beijing" w:date="2020-08-18T22:16:00Z">
            <w:rPr>
              <w:rFonts w:ascii="Arial" w:hAnsi="Arial" w:cs="Arial"/>
              <w:sz w:val="24"/>
              <w:szCs w:val="24"/>
            </w:rPr>
          </w:rPrChange>
        </w:rPr>
        <w:t xml:space="preserve"> </w:t>
      </w:r>
      <w:del w:id="201" w:author="Jordon Beijing" w:date="2020-08-18T22:30:00Z">
        <w:r>
          <w:rPr>
            <w:rFonts w:ascii="Times New Roman" w:hAnsi="Times New Roman" w:cs="Times New Roman"/>
            <w:sz w:val="24"/>
            <w:szCs w:val="24"/>
            <w:rPrChange w:id="202" w:author="Jordon Beijing" w:date="2020-08-18T22:16:00Z">
              <w:rPr>
                <w:rFonts w:ascii="Arial" w:hAnsi="Arial" w:cs="Arial"/>
                <w:sz w:val="24"/>
                <w:szCs w:val="24"/>
              </w:rPr>
            </w:rPrChange>
          </w:rPr>
          <w:delText xml:space="preserve">think </w:delText>
        </w:r>
      </w:del>
      <w:ins w:id="203" w:author="Jordon Beijing" w:date="2020-08-18T22:30:00Z">
        <w:r>
          <w:rPr>
            <w:rFonts w:ascii="Times New Roman" w:hAnsi="Times New Roman" w:cs="Times New Roman"/>
            <w:sz w:val="24"/>
            <w:szCs w:val="24"/>
          </w:rPr>
          <w:t>thought</w:t>
        </w:r>
      </w:ins>
      <w:ins w:id="204" w:author="Jordon Beijing" w:date="2020-08-18T22:30:00Z">
        <w:r>
          <w:rPr>
            <w:rFonts w:ascii="Times New Roman" w:hAnsi="Times New Roman" w:cs="Times New Roman"/>
            <w:sz w:val="24"/>
            <w:szCs w:val="24"/>
            <w:rPrChange w:id="205" w:author="Jordon Beijing" w:date="2020-08-18T22:16:00Z">
              <w:rPr>
                <w:rFonts w:ascii="Arial" w:hAnsi="Arial" w:cs="Arial"/>
                <w:sz w:val="24"/>
                <w:szCs w:val="24"/>
              </w:rPr>
            </w:rPrChange>
          </w:rPr>
          <w:t xml:space="preserve"> </w:t>
        </w:r>
      </w:ins>
      <w:ins w:id="206" w:author="Jordon Beijing" w:date="2020-08-19T08:33:00Z">
        <w:r>
          <w:rPr>
            <w:rFonts w:ascii="Times New Roman" w:hAnsi="Times New Roman" w:cs="Times New Roman"/>
            <w:sz w:val="24"/>
            <w:szCs w:val="24"/>
          </w:rPr>
          <w:t xml:space="preserve">that </w:t>
        </w:r>
      </w:ins>
      <w:r>
        <w:rPr>
          <w:rFonts w:ascii="Times New Roman" w:hAnsi="Times New Roman" w:cs="Times New Roman"/>
          <w:sz w:val="24"/>
          <w:szCs w:val="24"/>
          <w:rPrChange w:id="207" w:author="Jordon Beijing" w:date="2020-08-18T22:16:00Z">
            <w:rPr>
              <w:rFonts w:ascii="Arial" w:hAnsi="Arial" w:cs="Arial"/>
              <w:sz w:val="24"/>
              <w:szCs w:val="24"/>
            </w:rPr>
          </w:rPrChange>
        </w:rPr>
        <w:t>it</w:t>
      </w:r>
      <w:ins w:id="208" w:author="Jordon Beijing" w:date="2020-08-18T22:30:00Z">
        <w:r>
          <w:rPr>
            <w:rFonts w:ascii="Times New Roman" w:hAnsi="Times New Roman" w:cs="Times New Roman"/>
            <w:sz w:val="24"/>
            <w:szCs w:val="24"/>
          </w:rPr>
          <w:t xml:space="preserve"> was</w:t>
        </w:r>
      </w:ins>
      <w:del w:id="209" w:author="Jordon Beijing" w:date="2020-08-18T22:30:00Z">
        <w:r>
          <w:rPr>
            <w:rFonts w:ascii="Times New Roman" w:hAnsi="Times New Roman" w:cs="Times New Roman"/>
            <w:sz w:val="24"/>
            <w:szCs w:val="24"/>
            <w:rPrChange w:id="210" w:author="Jordon Beijing" w:date="2020-08-18T22:16:00Z">
              <w:rPr>
                <w:rFonts w:ascii="Arial" w:hAnsi="Arial" w:cs="Arial"/>
                <w:sz w:val="24"/>
                <w:szCs w:val="24"/>
              </w:rPr>
            </w:rPrChange>
          </w:rPr>
          <w:delText>’s</w:delText>
        </w:r>
      </w:del>
      <w:r>
        <w:rPr>
          <w:rFonts w:ascii="Times New Roman" w:hAnsi="Times New Roman" w:cs="Times New Roman"/>
          <w:sz w:val="24"/>
          <w:szCs w:val="24"/>
          <w:rPrChange w:id="211" w:author="Jordon Beijing" w:date="2020-08-18T22:16:00Z">
            <w:rPr>
              <w:rFonts w:ascii="Arial" w:hAnsi="Arial" w:cs="Arial"/>
              <w:sz w:val="24"/>
              <w:szCs w:val="24"/>
            </w:rPr>
          </w:rPrChange>
        </w:rPr>
        <w:t xml:space="preserve"> very popular. The two of us patiently lined up for more than an hour, </w:t>
      </w:r>
      <w:del w:id="212" w:author="Jordon Beijing" w:date="2020-08-18T22:30:00Z">
        <w:r>
          <w:rPr>
            <w:rFonts w:ascii="Times New Roman" w:hAnsi="Times New Roman" w:cs="Times New Roman"/>
            <w:sz w:val="24"/>
            <w:szCs w:val="24"/>
            <w:rPrChange w:id="213" w:author="Jordon Beijing" w:date="2020-08-18T22:16:00Z">
              <w:rPr>
                <w:rFonts w:ascii="Arial" w:hAnsi="Arial" w:cs="Arial"/>
                <w:sz w:val="24"/>
                <w:szCs w:val="24"/>
              </w:rPr>
            </w:rPrChange>
          </w:rPr>
          <w:delText xml:space="preserve">and </w:delText>
        </w:r>
      </w:del>
      <w:ins w:id="214" w:author="Jordon Beijing" w:date="2020-08-18T22:30:00Z">
        <w:r>
          <w:rPr>
            <w:rFonts w:ascii="Times New Roman" w:hAnsi="Times New Roman" w:cs="Times New Roman"/>
            <w:sz w:val="24"/>
            <w:szCs w:val="24"/>
          </w:rPr>
          <w:t>then</w:t>
        </w:r>
      </w:ins>
      <w:ins w:id="215" w:author="Jordon Beijing" w:date="2020-08-18T22:30:00Z">
        <w:r>
          <w:rPr>
            <w:rFonts w:ascii="Times New Roman" w:hAnsi="Times New Roman" w:cs="Times New Roman"/>
            <w:sz w:val="24"/>
            <w:szCs w:val="24"/>
            <w:rPrChange w:id="21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17" w:author="Jordon Beijing" w:date="2020-08-18T22:16:00Z">
            <w:rPr>
              <w:rFonts w:ascii="Arial" w:hAnsi="Arial" w:cs="Arial"/>
              <w:sz w:val="24"/>
              <w:szCs w:val="24"/>
            </w:rPr>
          </w:rPrChange>
        </w:rPr>
        <w:t>finally we were almost there.</w:t>
      </w:r>
    </w:p>
    <w:p>
      <w:pPr>
        <w:ind w:firstLine="420"/>
        <w:rPr>
          <w:rFonts w:ascii="Times New Roman" w:hAnsi="Times New Roman" w:cs="Times New Roman"/>
          <w:sz w:val="24"/>
          <w:szCs w:val="24"/>
          <w:rPrChange w:id="219" w:author="Jordon Beijing" w:date="2020-08-18T22:16:00Z">
            <w:rPr>
              <w:rFonts w:ascii="Arial" w:hAnsi="Arial" w:cs="Arial"/>
              <w:sz w:val="24"/>
              <w:szCs w:val="24"/>
            </w:rPr>
          </w:rPrChange>
        </w:rPr>
        <w:pPrChange w:id="218" w:author="Jordon Beijing" w:date="2020-08-18T22:21:00Z">
          <w:pPr/>
        </w:pPrChange>
      </w:pPr>
    </w:p>
    <w:p>
      <w:pPr>
        <w:ind w:firstLine="420"/>
        <w:rPr>
          <w:ins w:id="221" w:author="Jordon Beijing" w:date="2020-08-18T22:18:00Z"/>
          <w:rFonts w:ascii="Times New Roman" w:hAnsi="Times New Roman" w:cs="Times New Roman"/>
          <w:sz w:val="24"/>
          <w:szCs w:val="24"/>
        </w:rPr>
        <w:pPrChange w:id="220" w:author="Jordon Beijing" w:date="2020-08-18T22:21:00Z">
          <w:pPr/>
        </w:pPrChange>
      </w:pPr>
      <w:r>
        <w:rPr>
          <w:rFonts w:ascii="Times New Roman" w:hAnsi="Times New Roman" w:cs="Times New Roman"/>
          <w:sz w:val="24"/>
          <w:szCs w:val="24"/>
          <w:rPrChange w:id="222" w:author="Jordon Beijing" w:date="2020-08-18T22:16:00Z">
            <w:rPr>
              <w:rFonts w:ascii="Arial" w:hAnsi="Arial" w:cs="Arial"/>
              <w:sz w:val="24"/>
              <w:szCs w:val="24"/>
            </w:rPr>
          </w:rPrChange>
        </w:rPr>
        <w:t>We started to watch what this was for. But then</w:t>
      </w:r>
      <w:del w:id="223" w:author="Jordon Beijing" w:date="2020-08-19T08:40:00Z">
        <w:r>
          <w:rPr>
            <w:rFonts w:ascii="Times New Roman" w:hAnsi="Times New Roman" w:cs="Times New Roman"/>
            <w:sz w:val="24"/>
            <w:szCs w:val="24"/>
            <w:rPrChange w:id="224" w:author="Jordon Beijing" w:date="2020-08-18T22:16:00Z">
              <w:rPr>
                <w:rFonts w:ascii="Arial" w:hAnsi="Arial" w:cs="Arial"/>
                <w:sz w:val="24"/>
                <w:szCs w:val="24"/>
              </w:rPr>
            </w:rPrChange>
          </w:rPr>
          <w:delText>,</w:delText>
        </w:r>
      </w:del>
      <w:r>
        <w:rPr>
          <w:rFonts w:ascii="Times New Roman" w:hAnsi="Times New Roman" w:cs="Times New Roman"/>
          <w:sz w:val="24"/>
          <w:szCs w:val="24"/>
          <w:rPrChange w:id="225" w:author="Jordon Beijing" w:date="2020-08-18T22:16:00Z">
            <w:rPr>
              <w:rFonts w:ascii="Arial" w:hAnsi="Arial" w:cs="Arial"/>
              <w:sz w:val="24"/>
              <w:szCs w:val="24"/>
            </w:rPr>
          </w:rPrChange>
        </w:rPr>
        <w:t xml:space="preserve"> we saw a horrible scene</w:t>
      </w:r>
      <w:ins w:id="226" w:author="Jordon Beijing" w:date="2020-08-18T22:30:00Z">
        <w:r>
          <w:rPr>
            <w:rFonts w:ascii="Times New Roman" w:hAnsi="Times New Roman" w:cs="Times New Roman"/>
            <w:sz w:val="24"/>
            <w:szCs w:val="24"/>
          </w:rPr>
          <w:t>:</w:t>
        </w:r>
      </w:ins>
      <w:del w:id="227" w:author="Jordon Beijing" w:date="2020-08-18T22:30:00Z">
        <w:r>
          <w:rPr>
            <w:rFonts w:ascii="Times New Roman" w:hAnsi="Times New Roman" w:cs="Times New Roman"/>
            <w:sz w:val="24"/>
            <w:szCs w:val="24"/>
            <w:rPrChange w:id="228" w:author="Jordon Beijing" w:date="2020-08-18T22:16:00Z">
              <w:rPr>
                <w:rFonts w:ascii="Arial" w:hAnsi="Arial" w:cs="Arial"/>
                <w:sz w:val="24"/>
                <w:szCs w:val="24"/>
              </w:rPr>
            </w:rPrChange>
          </w:rPr>
          <w:delText>,</w:delText>
        </w:r>
      </w:del>
      <w:r>
        <w:rPr>
          <w:rFonts w:ascii="Times New Roman" w:hAnsi="Times New Roman" w:cs="Times New Roman"/>
          <w:sz w:val="24"/>
          <w:szCs w:val="24"/>
          <w:rPrChange w:id="229" w:author="Jordon Beijing" w:date="2020-08-18T22:16:00Z">
            <w:rPr>
              <w:rFonts w:ascii="Arial" w:hAnsi="Arial" w:cs="Arial"/>
              <w:sz w:val="24"/>
              <w:szCs w:val="24"/>
            </w:rPr>
          </w:rPrChange>
        </w:rPr>
        <w:t xml:space="preserve"> every six people in black seats, with heavy protective gear, suddenly rushed out at an unimaginable speed after 30 seconds. Within five seconds, they disappeared into the dark tunnel, and there </w:t>
      </w:r>
      <w:del w:id="230" w:author="Jordon Beijing" w:date="2020-08-19T08:31:00Z">
        <w:r>
          <w:rPr>
            <w:rFonts w:ascii="Times New Roman" w:hAnsi="Times New Roman" w:cs="Times New Roman"/>
            <w:sz w:val="24"/>
            <w:szCs w:val="24"/>
            <w:rPrChange w:id="231" w:author="Jordon Beijing" w:date="2020-08-18T22:16:00Z">
              <w:rPr>
                <w:rFonts w:ascii="Arial" w:hAnsi="Arial" w:cs="Arial"/>
                <w:sz w:val="24"/>
                <w:szCs w:val="24"/>
              </w:rPr>
            </w:rPrChange>
          </w:rPr>
          <w:delText xml:space="preserve">was </w:delText>
        </w:r>
      </w:del>
      <w:ins w:id="232" w:author="Jordon Beijing" w:date="2020-08-19T08:31:00Z">
        <w:r>
          <w:rPr>
            <w:rFonts w:ascii="Times New Roman" w:hAnsi="Times New Roman" w:cs="Times New Roman"/>
            <w:sz w:val="24"/>
            <w:szCs w:val="24"/>
          </w:rPr>
          <w:t>were</w:t>
        </w:r>
      </w:ins>
      <w:ins w:id="233" w:author="Jordon Beijing" w:date="2020-08-19T08:31:00Z">
        <w:r>
          <w:rPr>
            <w:rFonts w:ascii="Times New Roman" w:hAnsi="Times New Roman" w:cs="Times New Roman"/>
            <w:sz w:val="24"/>
            <w:szCs w:val="24"/>
            <w:rPrChange w:id="234"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35" w:author="Jordon Beijing" w:date="2020-08-18T22:16:00Z">
            <w:rPr>
              <w:rFonts w:ascii="Arial" w:hAnsi="Arial" w:cs="Arial"/>
              <w:sz w:val="24"/>
              <w:szCs w:val="24"/>
            </w:rPr>
          </w:rPrChange>
        </w:rPr>
        <w:t>some faint scream. My dad and I were stunned</w:t>
      </w:r>
      <w:r>
        <w:rPr>
          <w:rFonts w:ascii="Times New Roman" w:hAnsi="Times New Roman" w:cs="Times New Roman"/>
          <w:sz w:val="24"/>
          <w:szCs w:val="24"/>
          <w:rPrChange w:id="236" w:author="Jordon Beijing" w:date="2020-08-18T22:16:00Z">
            <w:rPr>
              <w:rFonts w:ascii="Arial" w:hAnsi="Arial" w:cs="Arial"/>
              <w:sz w:val="24"/>
              <w:szCs w:val="24"/>
            </w:rPr>
          </w:rPrChange>
        </w:rPr>
        <w:t>.</w:t>
      </w:r>
    </w:p>
    <w:p>
      <w:pPr>
        <w:ind w:firstLine="420"/>
        <w:rPr>
          <w:ins w:id="238" w:author="Jordon Beijing" w:date="2020-08-18T22:18:00Z"/>
          <w:rFonts w:ascii="Times New Roman" w:hAnsi="Times New Roman" w:cs="Times New Roman"/>
          <w:sz w:val="24"/>
          <w:szCs w:val="24"/>
        </w:rPr>
        <w:pPrChange w:id="237" w:author="Jordon Beijing" w:date="2020-08-18T22:21:00Z">
          <w:pPr/>
        </w:pPrChange>
      </w:pPr>
      <w:ins w:id="239" w:author="Jordon Beijing" w:date="2020-08-19T08:30:00Z">
        <w:r>
          <w:rPr>
            <w:rFonts w:ascii="Times New Roman" w:hAnsi="Times New Roman" w:cs="Times New Roman"/>
            <w:sz w:val="24"/>
            <w:szCs w:val="24"/>
          </w:rPr>
          <w:t>“</w:t>
        </w:r>
      </w:ins>
      <w:del w:id="240" w:author="Jordon Beijing" w:date="2020-08-19T08:30:00Z">
        <w:r>
          <w:rPr>
            <w:rFonts w:hint="eastAsia" w:ascii="Times New Roman" w:hAnsi="Times New Roman" w:cs="Times New Roman"/>
            <w:sz w:val="24"/>
            <w:szCs w:val="24"/>
            <w:rPrChange w:id="241"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242" w:author="Jordon Beijing" w:date="2020-08-18T22:16:00Z">
            <w:rPr>
              <w:rFonts w:ascii="Arial" w:hAnsi="Arial" w:cs="Arial"/>
              <w:sz w:val="24"/>
              <w:szCs w:val="24"/>
            </w:rPr>
          </w:rPrChange>
        </w:rPr>
        <w:t>This is so horrible!</w:t>
      </w:r>
      <w:ins w:id="243" w:author="Jordon Beijing" w:date="2020-08-19T08:30:00Z">
        <w:r>
          <w:rPr>
            <w:rFonts w:ascii="Times New Roman" w:hAnsi="Times New Roman" w:cs="Times New Roman"/>
            <w:sz w:val="24"/>
            <w:szCs w:val="24"/>
          </w:rPr>
          <w:t>”</w:t>
        </w:r>
      </w:ins>
      <w:del w:id="244" w:author="Jordon Beijing" w:date="2020-08-19T08:30:00Z">
        <w:r>
          <w:rPr>
            <w:rFonts w:hint="eastAsia" w:ascii="Times New Roman" w:hAnsi="Times New Roman" w:cs="Times New Roman"/>
            <w:sz w:val="24"/>
            <w:szCs w:val="24"/>
            <w:rPrChange w:id="245" w:author="Jordon Beijing" w:date="2020-08-18T22:16:00Z">
              <w:rPr>
                <w:rFonts w:hint="eastAsia" w:ascii="Arial" w:hAnsi="Arial" w:cs="Arial"/>
                <w:sz w:val="24"/>
                <w:szCs w:val="24"/>
              </w:rPr>
            </w:rPrChange>
          </w:rPr>
          <w:delText>”</w:delText>
        </w:r>
      </w:del>
      <w:ins w:id="246" w:author="Jordon Beijing" w:date="2020-08-18T22:18:00Z">
        <w:r>
          <w:rPr>
            <w:rFonts w:ascii="Times New Roman" w:hAnsi="Times New Roman" w:cs="Times New Roman"/>
            <w:sz w:val="24"/>
            <w:szCs w:val="24"/>
          </w:rPr>
          <w:t xml:space="preserve"> </w:t>
        </w:r>
      </w:ins>
      <w:r>
        <w:rPr>
          <w:rFonts w:ascii="Times New Roman" w:hAnsi="Times New Roman" w:cs="Times New Roman"/>
          <w:sz w:val="24"/>
          <w:szCs w:val="24"/>
          <w:rPrChange w:id="247" w:author="Jordon Beijing" w:date="2020-08-18T22:16:00Z">
            <w:rPr>
              <w:rFonts w:ascii="Arial" w:hAnsi="Arial" w:cs="Arial"/>
              <w:sz w:val="24"/>
              <w:szCs w:val="24"/>
            </w:rPr>
          </w:rPrChange>
        </w:rPr>
        <w:t xml:space="preserve">I said to my dad, staring. </w:t>
      </w:r>
    </w:p>
    <w:p>
      <w:pPr>
        <w:ind w:firstLine="420"/>
        <w:rPr>
          <w:ins w:id="249" w:author="Jordon Beijing" w:date="2020-08-18T22:19:00Z"/>
          <w:rFonts w:ascii="Times New Roman" w:hAnsi="Times New Roman" w:cs="Times New Roman"/>
          <w:sz w:val="24"/>
          <w:szCs w:val="24"/>
        </w:rPr>
        <w:pPrChange w:id="248" w:author="Jordon Beijing" w:date="2020-08-18T22:21:00Z">
          <w:pPr/>
        </w:pPrChange>
      </w:pPr>
      <w:r>
        <w:rPr>
          <w:rFonts w:ascii="Times New Roman" w:hAnsi="Times New Roman" w:cs="Times New Roman"/>
          <w:sz w:val="24"/>
          <w:szCs w:val="24"/>
          <w:rPrChange w:id="250" w:author="Jordon Beijing" w:date="2020-08-18T22:16:00Z">
            <w:rPr>
              <w:rFonts w:ascii="Arial" w:hAnsi="Arial" w:cs="Arial"/>
              <w:sz w:val="24"/>
              <w:szCs w:val="24"/>
            </w:rPr>
          </w:rPrChange>
        </w:rPr>
        <w:t>“So</w:t>
      </w:r>
      <w:del w:id="251" w:author="Jordon Beijing" w:date="2020-08-18T22:31:00Z">
        <w:r>
          <w:rPr>
            <w:rFonts w:ascii="Times New Roman" w:hAnsi="Times New Roman" w:cs="Times New Roman"/>
            <w:sz w:val="24"/>
            <w:szCs w:val="24"/>
            <w:rPrChange w:id="252" w:author="Jordon Beijing" w:date="2020-08-18T22:16:00Z">
              <w:rPr>
                <w:rFonts w:ascii="Arial" w:hAnsi="Arial" w:cs="Arial"/>
                <w:sz w:val="24"/>
                <w:szCs w:val="24"/>
              </w:rPr>
            </w:rPrChange>
          </w:rPr>
          <w:delText>,</w:delText>
        </w:r>
      </w:del>
      <w:r>
        <w:rPr>
          <w:rFonts w:ascii="Times New Roman" w:hAnsi="Times New Roman" w:cs="Times New Roman"/>
          <w:sz w:val="24"/>
          <w:szCs w:val="24"/>
          <w:rPrChange w:id="253" w:author="Jordon Beijing" w:date="2020-08-18T22:16:00Z">
            <w:rPr>
              <w:rFonts w:ascii="Arial" w:hAnsi="Arial" w:cs="Arial"/>
              <w:sz w:val="24"/>
              <w:szCs w:val="24"/>
            </w:rPr>
          </w:rPrChange>
        </w:rPr>
        <w:t xml:space="preserve"> do you want to </w:t>
      </w:r>
      <w:del w:id="254" w:author="Jordon Beijing" w:date="2020-08-18T22:31:00Z">
        <w:r>
          <w:rPr>
            <w:rFonts w:ascii="Times New Roman" w:hAnsi="Times New Roman" w:cs="Times New Roman"/>
            <w:sz w:val="24"/>
            <w:szCs w:val="24"/>
            <w:rPrChange w:id="255" w:author="Jordon Beijing" w:date="2020-08-18T22:16:00Z">
              <w:rPr>
                <w:rFonts w:ascii="Arial" w:hAnsi="Arial" w:cs="Arial"/>
                <w:sz w:val="24"/>
                <w:szCs w:val="24"/>
              </w:rPr>
            </w:rPrChange>
          </w:rPr>
          <w:delText xml:space="preserve">play </w:delText>
        </w:r>
      </w:del>
      <w:ins w:id="256" w:author="Jordon Beijing" w:date="2020-08-18T22:31:00Z">
        <w:r>
          <w:rPr>
            <w:rFonts w:ascii="Times New Roman" w:hAnsi="Times New Roman" w:cs="Times New Roman"/>
            <w:sz w:val="24"/>
            <w:szCs w:val="24"/>
          </w:rPr>
          <w:t>ride</w:t>
        </w:r>
      </w:ins>
      <w:ins w:id="257" w:author="Jordon Beijing" w:date="2020-08-18T22:31:00Z">
        <w:r>
          <w:rPr>
            <w:rFonts w:ascii="Times New Roman" w:hAnsi="Times New Roman" w:cs="Times New Roman"/>
            <w:sz w:val="24"/>
            <w:szCs w:val="24"/>
            <w:rPrChange w:id="25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59" w:author="Jordon Beijing" w:date="2020-08-18T22:16:00Z">
            <w:rPr>
              <w:rFonts w:ascii="Arial" w:hAnsi="Arial" w:cs="Arial"/>
              <w:sz w:val="24"/>
              <w:szCs w:val="24"/>
            </w:rPr>
          </w:rPrChange>
        </w:rPr>
        <w:t xml:space="preserve">it? Or we could go out,” my dad asked me. </w:t>
      </w:r>
    </w:p>
    <w:p>
      <w:pPr>
        <w:ind w:firstLine="420"/>
        <w:rPr>
          <w:ins w:id="261" w:author="Jordon Beijing" w:date="2020-08-18T22:19:00Z"/>
          <w:rFonts w:ascii="Times New Roman" w:hAnsi="Times New Roman" w:cs="Times New Roman"/>
          <w:sz w:val="24"/>
          <w:szCs w:val="24"/>
        </w:rPr>
        <w:pPrChange w:id="260" w:author="Jordon Beijing" w:date="2020-08-18T22:21:00Z">
          <w:pPr/>
        </w:pPrChange>
      </w:pPr>
      <w:r>
        <w:rPr>
          <w:rFonts w:ascii="Times New Roman" w:hAnsi="Times New Roman" w:cs="Times New Roman"/>
          <w:sz w:val="24"/>
          <w:szCs w:val="24"/>
          <w:rPrChange w:id="262" w:author="Jordon Beijing" w:date="2020-08-18T22:16:00Z">
            <w:rPr>
              <w:rFonts w:ascii="Arial" w:hAnsi="Arial" w:cs="Arial"/>
              <w:sz w:val="24"/>
              <w:szCs w:val="24"/>
            </w:rPr>
          </w:rPrChange>
        </w:rPr>
        <w:t>“It’s hard to wait in line for such a long time</w:t>
      </w:r>
      <w:ins w:id="263" w:author="Jordon Beijing" w:date="2020-08-18T22:32:00Z">
        <w:r>
          <w:rPr>
            <w:rFonts w:ascii="Times New Roman" w:hAnsi="Times New Roman" w:cs="Times New Roman"/>
            <w:sz w:val="24"/>
            <w:szCs w:val="24"/>
          </w:rPr>
          <w:t>,” I said.</w:t>
        </w:r>
      </w:ins>
      <w:del w:id="264" w:author="Jordon Beijing" w:date="2020-08-18T22:32:00Z">
        <w:r>
          <w:rPr>
            <w:rFonts w:ascii="Times New Roman" w:hAnsi="Times New Roman" w:cs="Times New Roman"/>
            <w:sz w:val="24"/>
            <w:szCs w:val="24"/>
            <w:rPrChange w:id="265" w:author="Jordon Beijing" w:date="2020-08-18T22:16:00Z">
              <w:rPr>
                <w:rFonts w:ascii="Arial" w:hAnsi="Arial" w:cs="Arial"/>
                <w:sz w:val="24"/>
                <w:szCs w:val="24"/>
              </w:rPr>
            </w:rPrChange>
          </w:rPr>
          <w:delText>.</w:delText>
        </w:r>
      </w:del>
      <w:r>
        <w:rPr>
          <w:rFonts w:ascii="Times New Roman" w:hAnsi="Times New Roman" w:cs="Times New Roman"/>
          <w:sz w:val="24"/>
          <w:szCs w:val="24"/>
          <w:rPrChange w:id="266" w:author="Jordon Beijing" w:date="2020-08-18T22:16:00Z">
            <w:rPr>
              <w:rFonts w:ascii="Arial" w:hAnsi="Arial" w:cs="Arial"/>
              <w:sz w:val="24"/>
              <w:szCs w:val="24"/>
            </w:rPr>
          </w:rPrChange>
        </w:rPr>
        <w:t xml:space="preserve"> </w:t>
      </w:r>
      <w:ins w:id="267" w:author="Jordon Beijing" w:date="2020-08-18T22:32:00Z">
        <w:r>
          <w:rPr>
            <w:rFonts w:ascii="Times New Roman" w:hAnsi="Times New Roman" w:cs="Times New Roman"/>
            <w:sz w:val="24"/>
            <w:szCs w:val="24"/>
          </w:rPr>
          <w:t>“</w:t>
        </w:r>
      </w:ins>
      <w:r>
        <w:rPr>
          <w:rFonts w:ascii="Times New Roman" w:hAnsi="Times New Roman" w:cs="Times New Roman"/>
          <w:sz w:val="24"/>
          <w:szCs w:val="24"/>
          <w:rPrChange w:id="268" w:author="Jordon Beijing" w:date="2020-08-18T22:16:00Z">
            <w:rPr>
              <w:rFonts w:ascii="Arial" w:hAnsi="Arial" w:cs="Arial"/>
              <w:sz w:val="24"/>
              <w:szCs w:val="24"/>
            </w:rPr>
          </w:rPrChange>
        </w:rPr>
        <w:t xml:space="preserve">Is it better to have a </w:t>
      </w:r>
      <w:del w:id="269" w:author="Jordon Beijing" w:date="2020-08-18T22:32:00Z">
        <w:r>
          <w:rPr>
            <w:rFonts w:ascii="Times New Roman" w:hAnsi="Times New Roman" w:cs="Times New Roman"/>
            <w:sz w:val="24"/>
            <w:szCs w:val="24"/>
            <w:rPrChange w:id="270" w:author="Jordon Beijing" w:date="2020-08-18T22:16:00Z">
              <w:rPr>
                <w:rFonts w:ascii="Arial" w:hAnsi="Arial" w:cs="Arial"/>
                <w:sz w:val="24"/>
                <w:szCs w:val="24"/>
              </w:rPr>
            </w:rPrChange>
          </w:rPr>
          <w:delText>play</w:delText>
        </w:r>
      </w:del>
      <w:ins w:id="271" w:author="Jordon Beijing" w:date="2020-08-18T22:32:00Z">
        <w:r>
          <w:rPr>
            <w:rFonts w:ascii="Times New Roman" w:hAnsi="Times New Roman" w:cs="Times New Roman"/>
            <w:sz w:val="24"/>
            <w:szCs w:val="24"/>
          </w:rPr>
          <w:t>try</w:t>
        </w:r>
      </w:ins>
      <w:r>
        <w:rPr>
          <w:rFonts w:ascii="Times New Roman" w:hAnsi="Times New Roman" w:cs="Times New Roman"/>
          <w:sz w:val="24"/>
          <w:szCs w:val="24"/>
          <w:rPrChange w:id="272" w:author="Jordon Beijing" w:date="2020-08-18T22:16:00Z">
            <w:rPr>
              <w:rFonts w:ascii="Arial" w:hAnsi="Arial" w:cs="Arial"/>
              <w:sz w:val="24"/>
              <w:szCs w:val="24"/>
            </w:rPr>
          </w:rPrChange>
        </w:rPr>
        <w:t xml:space="preserve">?” </w:t>
      </w:r>
    </w:p>
    <w:p>
      <w:pPr>
        <w:ind w:firstLine="420"/>
        <w:rPr>
          <w:ins w:id="274" w:author="Jordon Beijing" w:date="2020-08-18T22:19:00Z"/>
          <w:rFonts w:ascii="Times New Roman" w:hAnsi="Times New Roman" w:cs="Times New Roman"/>
          <w:sz w:val="24"/>
          <w:szCs w:val="24"/>
        </w:rPr>
        <w:pPrChange w:id="273" w:author="Jordon Beijing" w:date="2020-08-18T22:21:00Z">
          <w:pPr/>
        </w:pPrChange>
      </w:pPr>
      <w:r>
        <w:rPr>
          <w:rFonts w:ascii="Times New Roman" w:hAnsi="Times New Roman" w:cs="Times New Roman"/>
          <w:sz w:val="24"/>
          <w:szCs w:val="24"/>
          <w:rPrChange w:id="275" w:author="Jordon Beijing" w:date="2020-08-18T22:16:00Z">
            <w:rPr>
              <w:rFonts w:ascii="Arial" w:hAnsi="Arial" w:cs="Arial"/>
              <w:sz w:val="24"/>
              <w:szCs w:val="24"/>
            </w:rPr>
          </w:rPrChange>
        </w:rPr>
        <w:t>“</w:t>
      </w:r>
      <w:del w:id="276" w:author="Jordon Beijing" w:date="2020-08-18T22:19:00Z">
        <w:r>
          <w:rPr>
            <w:rFonts w:ascii="Times New Roman" w:hAnsi="Times New Roman" w:cs="Times New Roman"/>
            <w:sz w:val="24"/>
            <w:szCs w:val="24"/>
            <w:rPrChange w:id="277" w:author="Jordon Beijing" w:date="2020-08-18T22:16:00Z">
              <w:rPr>
                <w:rFonts w:ascii="Arial" w:hAnsi="Arial" w:cs="Arial"/>
                <w:sz w:val="24"/>
                <w:szCs w:val="24"/>
              </w:rPr>
            </w:rPrChange>
          </w:rPr>
          <w:delText xml:space="preserve">Okey </w:delText>
        </w:r>
      </w:del>
      <w:ins w:id="278" w:author="Jordon Beijing" w:date="2020-08-18T22:19:00Z">
        <w:r>
          <w:rPr>
            <w:rFonts w:ascii="Times New Roman" w:hAnsi="Times New Roman" w:cs="Times New Roman"/>
            <w:sz w:val="24"/>
            <w:szCs w:val="24"/>
          </w:rPr>
          <w:t>OK,</w:t>
        </w:r>
      </w:ins>
      <w:ins w:id="279" w:author="Jordon Beijing" w:date="2020-08-18T22:19:00Z">
        <w:r>
          <w:rPr>
            <w:rFonts w:ascii="Times New Roman" w:hAnsi="Times New Roman" w:cs="Times New Roman"/>
            <w:sz w:val="24"/>
            <w:szCs w:val="24"/>
            <w:rPrChange w:id="28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281" w:author="Jordon Beijing" w:date="2020-08-18T22:16:00Z">
            <w:rPr>
              <w:rFonts w:ascii="Arial" w:hAnsi="Arial" w:cs="Arial"/>
              <w:sz w:val="24"/>
              <w:szCs w:val="24"/>
            </w:rPr>
          </w:rPrChange>
        </w:rPr>
        <w:t>then</w:t>
      </w:r>
      <w:ins w:id="282" w:author="Jordon Beijing" w:date="2020-08-19T08:40:00Z">
        <w:r>
          <w:rPr>
            <w:rFonts w:ascii="Times New Roman" w:hAnsi="Times New Roman" w:cs="Times New Roman"/>
            <w:sz w:val="24"/>
            <w:szCs w:val="24"/>
          </w:rPr>
          <w:t>,</w:t>
        </w:r>
      </w:ins>
      <w:del w:id="283" w:author="Jordon Beijing" w:date="2020-08-19T08:40:00Z">
        <w:r>
          <w:rPr>
            <w:rFonts w:ascii="Times New Roman" w:hAnsi="Times New Roman" w:cs="Times New Roman"/>
            <w:sz w:val="24"/>
            <w:szCs w:val="24"/>
            <w:rPrChange w:id="284" w:author="Jordon Beijing" w:date="2020-08-18T22:16:00Z">
              <w:rPr>
                <w:rFonts w:ascii="Arial" w:hAnsi="Arial" w:cs="Arial"/>
                <w:sz w:val="24"/>
                <w:szCs w:val="24"/>
              </w:rPr>
            </w:rPrChange>
          </w:rPr>
          <w:delText>.</w:delText>
        </w:r>
      </w:del>
      <w:r>
        <w:rPr>
          <w:rFonts w:ascii="Times New Roman" w:hAnsi="Times New Roman" w:cs="Times New Roman"/>
          <w:sz w:val="24"/>
          <w:szCs w:val="24"/>
          <w:rPrChange w:id="285" w:author="Jordon Beijing" w:date="2020-08-18T22:16:00Z">
            <w:rPr>
              <w:rFonts w:ascii="Arial" w:hAnsi="Arial" w:cs="Arial"/>
              <w:sz w:val="24"/>
              <w:szCs w:val="24"/>
            </w:rPr>
          </w:rPrChange>
        </w:rPr>
        <w:t>”</w:t>
      </w:r>
      <w:ins w:id="286" w:author="Jordon Beijing" w:date="2020-08-19T08:40:00Z">
        <w:r>
          <w:rPr>
            <w:rFonts w:ascii="Times New Roman" w:hAnsi="Times New Roman" w:cs="Times New Roman"/>
            <w:sz w:val="24"/>
            <w:szCs w:val="24"/>
          </w:rPr>
          <w:t xml:space="preserve"> he replied.</w:t>
        </w:r>
      </w:ins>
      <w:r>
        <w:rPr>
          <w:rFonts w:ascii="Times New Roman" w:hAnsi="Times New Roman" w:cs="Times New Roman"/>
          <w:sz w:val="24"/>
          <w:szCs w:val="24"/>
          <w:rPrChange w:id="287" w:author="Jordon Beijing" w:date="2020-08-18T22:16:00Z">
            <w:rPr>
              <w:rFonts w:ascii="Arial" w:hAnsi="Arial" w:cs="Arial"/>
              <w:sz w:val="24"/>
              <w:szCs w:val="24"/>
            </w:rPr>
          </w:rPrChange>
        </w:rPr>
        <w:t xml:space="preserve"> </w:t>
      </w:r>
    </w:p>
    <w:p>
      <w:pPr>
        <w:ind w:firstLine="420"/>
        <w:rPr>
          <w:del w:id="289" w:author="Jordon Beijing" w:date="2020-08-18T22:18:00Z"/>
          <w:rFonts w:ascii="Times New Roman" w:hAnsi="Times New Roman" w:cs="Times New Roman"/>
          <w:sz w:val="24"/>
          <w:szCs w:val="24"/>
          <w:rPrChange w:id="290" w:author="Jordon Beijing" w:date="2020-08-18T22:16:00Z">
            <w:rPr>
              <w:del w:id="291" w:author="Jordon Beijing" w:date="2020-08-18T22:18:00Z"/>
              <w:rFonts w:ascii="Arial" w:hAnsi="Arial" w:cs="Arial"/>
              <w:sz w:val="24"/>
              <w:szCs w:val="24"/>
            </w:rPr>
          </w:rPrChange>
        </w:rPr>
        <w:pPrChange w:id="288" w:author="Jordon Beijing" w:date="2020-08-18T22:21:00Z">
          <w:pPr/>
        </w:pPrChange>
      </w:pPr>
      <w:r>
        <w:rPr>
          <w:rFonts w:ascii="Times New Roman" w:hAnsi="Times New Roman" w:cs="Times New Roman"/>
          <w:sz w:val="24"/>
          <w:szCs w:val="24"/>
          <w:rPrChange w:id="292" w:author="Jordon Beijing" w:date="2020-08-18T22:16:00Z">
            <w:rPr>
              <w:rFonts w:ascii="Arial" w:hAnsi="Arial" w:cs="Arial"/>
              <w:sz w:val="24"/>
              <w:szCs w:val="24"/>
            </w:rPr>
          </w:rPrChange>
        </w:rPr>
        <w:t>My dad and I waited in the line till it</w:t>
      </w:r>
      <w:ins w:id="293" w:author="Jordon Beijing" w:date="2020-08-18T22:32:00Z">
        <w:r>
          <w:rPr>
            <w:rFonts w:ascii="Times New Roman" w:hAnsi="Times New Roman" w:cs="Times New Roman"/>
            <w:sz w:val="24"/>
            <w:szCs w:val="24"/>
          </w:rPr>
          <w:t xml:space="preserve"> was</w:t>
        </w:r>
      </w:ins>
      <w:del w:id="294" w:author="Jordon Beijing" w:date="2020-08-18T22:32:00Z">
        <w:r>
          <w:rPr>
            <w:rFonts w:ascii="Times New Roman" w:hAnsi="Times New Roman" w:cs="Times New Roman"/>
            <w:sz w:val="24"/>
            <w:szCs w:val="24"/>
            <w:rPrChange w:id="295" w:author="Jordon Beijing" w:date="2020-08-18T22:16:00Z">
              <w:rPr>
                <w:rFonts w:ascii="Arial" w:hAnsi="Arial" w:cs="Arial"/>
                <w:sz w:val="24"/>
                <w:szCs w:val="24"/>
              </w:rPr>
            </w:rPrChange>
          </w:rPr>
          <w:delText>’s</w:delText>
        </w:r>
      </w:del>
      <w:r>
        <w:rPr>
          <w:rFonts w:ascii="Times New Roman" w:hAnsi="Times New Roman" w:cs="Times New Roman"/>
          <w:sz w:val="24"/>
          <w:szCs w:val="24"/>
          <w:rPrChange w:id="296" w:author="Jordon Beijing" w:date="2020-08-18T22:16:00Z">
            <w:rPr>
              <w:rFonts w:ascii="Arial" w:hAnsi="Arial" w:cs="Arial"/>
              <w:sz w:val="24"/>
              <w:szCs w:val="24"/>
            </w:rPr>
          </w:rPrChange>
        </w:rPr>
        <w:t xml:space="preserve"> our turn.</w:t>
      </w:r>
    </w:p>
    <w:p>
      <w:pPr>
        <w:ind w:firstLine="420"/>
        <w:rPr>
          <w:rFonts w:ascii="Times New Roman" w:hAnsi="Times New Roman" w:cs="Times New Roman"/>
          <w:sz w:val="24"/>
          <w:szCs w:val="24"/>
          <w:rPrChange w:id="298" w:author="Jordon Beijing" w:date="2020-08-18T22:16:00Z">
            <w:rPr>
              <w:rFonts w:ascii="Arial" w:hAnsi="Arial" w:cs="Arial"/>
              <w:sz w:val="24"/>
              <w:szCs w:val="24"/>
            </w:rPr>
          </w:rPrChange>
        </w:rPr>
        <w:pPrChange w:id="297" w:author="Jordon Beijing" w:date="2020-08-18T22:21:00Z">
          <w:pPr/>
        </w:pPrChange>
      </w:pPr>
    </w:p>
    <w:p>
      <w:pPr>
        <w:ind w:firstLine="420"/>
        <w:rPr>
          <w:del w:id="300" w:author="Jordon Beijing" w:date="2020-08-18T22:18:00Z"/>
          <w:rFonts w:ascii="Times New Roman" w:hAnsi="Times New Roman" w:cs="Times New Roman"/>
          <w:sz w:val="24"/>
          <w:szCs w:val="24"/>
          <w:rPrChange w:id="301" w:author="Jordon Beijing" w:date="2020-08-18T22:16:00Z">
            <w:rPr>
              <w:del w:id="302" w:author="Jordon Beijing" w:date="2020-08-18T22:18:00Z"/>
              <w:rFonts w:ascii="Arial" w:hAnsi="Arial" w:cs="Arial"/>
              <w:sz w:val="24"/>
              <w:szCs w:val="24"/>
            </w:rPr>
          </w:rPrChange>
        </w:rPr>
        <w:pPrChange w:id="299" w:author="Jordon Beijing" w:date="2020-08-18T22:21:00Z">
          <w:pPr/>
        </w:pPrChange>
      </w:pPr>
      <w:r>
        <w:rPr>
          <w:rFonts w:ascii="Times New Roman" w:hAnsi="Times New Roman" w:cs="Times New Roman"/>
          <w:sz w:val="24"/>
          <w:szCs w:val="24"/>
          <w:rPrChange w:id="303" w:author="Jordon Beijing" w:date="2020-08-18T22:16:00Z">
            <w:rPr>
              <w:rFonts w:ascii="Arial" w:hAnsi="Arial" w:cs="Arial"/>
              <w:sz w:val="24"/>
              <w:szCs w:val="24"/>
            </w:rPr>
          </w:rPrChange>
        </w:rPr>
        <w:t>The staff arranged for us to get int</w:t>
      </w:r>
      <w:ins w:id="304" w:author="Jordon Beijing" w:date="2020-08-18T22:33:00Z">
        <w:r>
          <w:rPr>
            <w:rFonts w:ascii="Times New Roman" w:hAnsi="Times New Roman" w:cs="Times New Roman"/>
            <w:sz w:val="24"/>
            <w:szCs w:val="24"/>
          </w:rPr>
          <w:t>o</w:t>
        </w:r>
      </w:ins>
      <w:r>
        <w:rPr>
          <w:rFonts w:ascii="Times New Roman" w:hAnsi="Times New Roman" w:cs="Times New Roman"/>
          <w:sz w:val="24"/>
          <w:szCs w:val="24"/>
          <w:rPrChange w:id="305" w:author="Jordon Beijing" w:date="2020-08-18T22:16:00Z">
            <w:rPr>
              <w:rFonts w:ascii="Arial" w:hAnsi="Arial" w:cs="Arial"/>
              <w:sz w:val="24"/>
              <w:szCs w:val="24"/>
            </w:rPr>
          </w:rPrChange>
        </w:rPr>
        <w:t xml:space="preserve"> the small black car</w:t>
      </w:r>
      <w:ins w:id="306" w:author="Jordon Beijing" w:date="2020-08-18T23:36:00Z">
        <w:r>
          <w:rPr>
            <w:rFonts w:ascii="Times New Roman" w:hAnsi="Times New Roman" w:cs="Times New Roman"/>
            <w:sz w:val="24"/>
            <w:szCs w:val="24"/>
          </w:rPr>
          <w:t>t</w:t>
        </w:r>
      </w:ins>
      <w:r>
        <w:rPr>
          <w:rFonts w:ascii="Times New Roman" w:hAnsi="Times New Roman" w:cs="Times New Roman"/>
          <w:sz w:val="24"/>
          <w:szCs w:val="24"/>
          <w:rPrChange w:id="307" w:author="Jordon Beijing" w:date="2020-08-18T22:16:00Z">
            <w:rPr>
              <w:rFonts w:ascii="Arial" w:hAnsi="Arial" w:cs="Arial"/>
              <w:sz w:val="24"/>
              <w:szCs w:val="24"/>
            </w:rPr>
          </w:rPrChange>
        </w:rPr>
        <w:t xml:space="preserve">, and taught us </w:t>
      </w:r>
      <w:ins w:id="308" w:author="Jordon Beijing" w:date="2020-08-18T23:37:00Z">
        <w:r>
          <w:rPr>
            <w:rFonts w:ascii="Times New Roman" w:hAnsi="Times New Roman" w:cs="Times New Roman"/>
            <w:sz w:val="24"/>
            <w:szCs w:val="24"/>
          </w:rPr>
          <w:t xml:space="preserve">how </w:t>
        </w:r>
      </w:ins>
      <w:r>
        <w:rPr>
          <w:rFonts w:ascii="Times New Roman" w:hAnsi="Times New Roman" w:cs="Times New Roman"/>
          <w:sz w:val="24"/>
          <w:szCs w:val="24"/>
          <w:rPrChange w:id="309" w:author="Jordon Beijing" w:date="2020-08-18T22:16:00Z">
            <w:rPr>
              <w:rFonts w:ascii="Arial" w:hAnsi="Arial" w:cs="Arial"/>
              <w:sz w:val="24"/>
              <w:szCs w:val="24"/>
            </w:rPr>
          </w:rPrChange>
        </w:rPr>
        <w:t xml:space="preserve">to </w:t>
      </w:r>
      <w:del w:id="310" w:author="Jordon Beijing" w:date="2020-08-18T23:37:00Z">
        <w:r>
          <w:rPr>
            <w:rFonts w:ascii="Times New Roman" w:hAnsi="Times New Roman" w:cs="Times New Roman"/>
            <w:sz w:val="24"/>
            <w:szCs w:val="24"/>
            <w:rPrChange w:id="311" w:author="Jordon Beijing" w:date="2020-08-18T22:16:00Z">
              <w:rPr>
                <w:rFonts w:ascii="Arial" w:hAnsi="Arial" w:cs="Arial"/>
                <w:sz w:val="24"/>
                <w:szCs w:val="24"/>
              </w:rPr>
            </w:rPrChange>
          </w:rPr>
          <w:delText xml:space="preserve">take </w:delText>
        </w:r>
      </w:del>
      <w:ins w:id="312" w:author="Jordon Beijing" w:date="2020-08-18T23:37:00Z">
        <w:r>
          <w:rPr>
            <w:rFonts w:ascii="Times New Roman" w:hAnsi="Times New Roman" w:cs="Times New Roman"/>
            <w:sz w:val="24"/>
            <w:szCs w:val="24"/>
          </w:rPr>
          <w:t>fasten</w:t>
        </w:r>
      </w:ins>
      <w:ins w:id="313" w:author="Jordon Beijing" w:date="2020-08-18T23:37:00Z">
        <w:r>
          <w:rPr>
            <w:rFonts w:ascii="Times New Roman" w:hAnsi="Times New Roman" w:cs="Times New Roman"/>
            <w:sz w:val="24"/>
            <w:szCs w:val="24"/>
            <w:rPrChange w:id="314" w:author="Jordon Beijing" w:date="2020-08-18T22:16:00Z">
              <w:rPr>
                <w:rFonts w:ascii="Arial" w:hAnsi="Arial" w:cs="Arial"/>
                <w:sz w:val="24"/>
                <w:szCs w:val="24"/>
              </w:rPr>
            </w:rPrChange>
          </w:rPr>
          <w:t xml:space="preserve"> </w:t>
        </w:r>
      </w:ins>
      <w:ins w:id="315" w:author="Jordon Beijing" w:date="2020-08-18T22:33:00Z">
        <w:r>
          <w:rPr>
            <w:rFonts w:ascii="Times New Roman" w:hAnsi="Times New Roman" w:cs="Times New Roman"/>
            <w:sz w:val="24"/>
            <w:szCs w:val="24"/>
          </w:rPr>
          <w:t xml:space="preserve">our </w:t>
        </w:r>
      </w:ins>
      <w:r>
        <w:rPr>
          <w:rFonts w:ascii="Times New Roman" w:hAnsi="Times New Roman" w:cs="Times New Roman"/>
          <w:sz w:val="24"/>
          <w:szCs w:val="24"/>
          <w:rPrChange w:id="316" w:author="Jordon Beijing" w:date="2020-08-18T22:16:00Z">
            <w:rPr>
              <w:rFonts w:ascii="Arial" w:hAnsi="Arial" w:cs="Arial"/>
              <w:sz w:val="24"/>
              <w:szCs w:val="24"/>
            </w:rPr>
          </w:rPrChange>
        </w:rPr>
        <w:t>safety equipment. I star</w:t>
      </w:r>
      <w:del w:id="317" w:author="Jordon Beijing" w:date="2020-08-18T22:33:00Z">
        <w:r>
          <w:rPr>
            <w:rFonts w:ascii="Times New Roman" w:hAnsi="Times New Roman" w:cs="Times New Roman"/>
            <w:sz w:val="24"/>
            <w:szCs w:val="24"/>
            <w:rPrChange w:id="318" w:author="Jordon Beijing" w:date="2020-08-18T22:16:00Z">
              <w:rPr>
                <w:rFonts w:ascii="Arial" w:hAnsi="Arial" w:cs="Arial"/>
                <w:sz w:val="24"/>
                <w:szCs w:val="24"/>
              </w:rPr>
            </w:rPrChange>
          </w:rPr>
          <w:delText>t</w:delText>
        </w:r>
      </w:del>
      <w:r>
        <w:rPr>
          <w:rFonts w:ascii="Times New Roman" w:hAnsi="Times New Roman" w:cs="Times New Roman"/>
          <w:sz w:val="24"/>
          <w:szCs w:val="24"/>
          <w:rPrChange w:id="319" w:author="Jordon Beijing" w:date="2020-08-18T22:16:00Z">
            <w:rPr>
              <w:rFonts w:ascii="Arial" w:hAnsi="Arial" w:cs="Arial"/>
              <w:sz w:val="24"/>
              <w:szCs w:val="24"/>
            </w:rPr>
          </w:rPrChange>
        </w:rPr>
        <w:t>ed nervous</w:t>
      </w:r>
      <w:ins w:id="320" w:author="Jordon Beijing" w:date="2020-08-18T22:33:00Z">
        <w:r>
          <w:rPr>
            <w:rFonts w:ascii="Times New Roman" w:hAnsi="Times New Roman" w:cs="Times New Roman"/>
            <w:sz w:val="24"/>
            <w:szCs w:val="24"/>
          </w:rPr>
          <w:t>ly</w:t>
        </w:r>
      </w:ins>
      <w:r>
        <w:rPr>
          <w:rFonts w:ascii="Times New Roman" w:hAnsi="Times New Roman" w:cs="Times New Roman"/>
          <w:sz w:val="24"/>
          <w:szCs w:val="24"/>
          <w:rPrChange w:id="321" w:author="Jordon Beijing" w:date="2020-08-18T22:16:00Z">
            <w:rPr>
              <w:rFonts w:ascii="Arial" w:hAnsi="Arial" w:cs="Arial"/>
              <w:sz w:val="24"/>
              <w:szCs w:val="24"/>
            </w:rPr>
          </w:rPrChange>
        </w:rPr>
        <w:t xml:space="preserve">, so did my dad. When all of us </w:t>
      </w:r>
      <w:del w:id="322" w:author="Jordon Beijing" w:date="2020-08-18T22:33:00Z">
        <w:r>
          <w:rPr>
            <w:rFonts w:ascii="Times New Roman" w:hAnsi="Times New Roman" w:cs="Times New Roman"/>
            <w:sz w:val="24"/>
            <w:szCs w:val="24"/>
            <w:rPrChange w:id="323" w:author="Jordon Beijing" w:date="2020-08-18T22:16:00Z">
              <w:rPr>
                <w:rFonts w:ascii="Arial" w:hAnsi="Arial" w:cs="Arial"/>
                <w:sz w:val="24"/>
                <w:szCs w:val="24"/>
              </w:rPr>
            </w:rPrChange>
          </w:rPr>
          <w:delText xml:space="preserve">are </w:delText>
        </w:r>
      </w:del>
      <w:ins w:id="324" w:author="Jordon Beijing" w:date="2020-08-18T22:33:00Z">
        <w:r>
          <w:rPr>
            <w:rFonts w:ascii="Times New Roman" w:hAnsi="Times New Roman" w:cs="Times New Roman"/>
            <w:sz w:val="24"/>
            <w:szCs w:val="24"/>
          </w:rPr>
          <w:t>were</w:t>
        </w:r>
      </w:ins>
      <w:ins w:id="325" w:author="Jordon Beijing" w:date="2020-08-18T22:33:00Z">
        <w:r>
          <w:rPr>
            <w:rFonts w:ascii="Times New Roman" w:hAnsi="Times New Roman" w:cs="Times New Roman"/>
            <w:sz w:val="24"/>
            <w:szCs w:val="24"/>
            <w:rPrChange w:id="32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27" w:author="Jordon Beijing" w:date="2020-08-18T22:16:00Z">
            <w:rPr>
              <w:rFonts w:ascii="Arial" w:hAnsi="Arial" w:cs="Arial"/>
              <w:sz w:val="24"/>
              <w:szCs w:val="24"/>
            </w:rPr>
          </w:rPrChange>
        </w:rPr>
        <w:t xml:space="preserve">ready, </w:t>
      </w:r>
      <w:commentRangeStart w:id="4"/>
      <w:r>
        <w:rPr>
          <w:rFonts w:ascii="Times New Roman" w:hAnsi="Times New Roman" w:cs="Times New Roman"/>
          <w:sz w:val="24"/>
          <w:szCs w:val="24"/>
          <w:rPrChange w:id="328" w:author="Jordon Beijing" w:date="2020-08-18T22:16:00Z">
            <w:rPr>
              <w:rFonts w:ascii="Arial" w:hAnsi="Arial" w:cs="Arial"/>
              <w:sz w:val="24"/>
              <w:szCs w:val="24"/>
            </w:rPr>
          </w:rPrChange>
        </w:rPr>
        <w:t xml:space="preserve">the seat that we </w:t>
      </w:r>
      <w:del w:id="329" w:author="Jordon Beijing" w:date="2020-08-18T22:33:00Z">
        <w:r>
          <w:rPr>
            <w:rFonts w:ascii="Times New Roman" w:hAnsi="Times New Roman" w:cs="Times New Roman"/>
            <w:sz w:val="24"/>
            <w:szCs w:val="24"/>
            <w:rPrChange w:id="330" w:author="Jordon Beijing" w:date="2020-08-18T22:16:00Z">
              <w:rPr>
                <w:rFonts w:ascii="Arial" w:hAnsi="Arial" w:cs="Arial"/>
                <w:sz w:val="24"/>
                <w:szCs w:val="24"/>
              </w:rPr>
            </w:rPrChange>
          </w:rPr>
          <w:delText xml:space="preserve">set </w:delText>
        </w:r>
      </w:del>
      <w:ins w:id="331" w:author="Jordon Beijing" w:date="2020-08-18T22:33:00Z">
        <w:r>
          <w:rPr>
            <w:rFonts w:ascii="Times New Roman" w:hAnsi="Times New Roman" w:cs="Times New Roman"/>
            <w:sz w:val="24"/>
            <w:szCs w:val="24"/>
          </w:rPr>
          <w:t>sat in</w:t>
        </w:r>
      </w:ins>
      <w:ins w:id="332" w:author="Jordon Beijing" w:date="2020-08-18T22:33:00Z">
        <w:r>
          <w:rPr>
            <w:rFonts w:ascii="Times New Roman" w:hAnsi="Times New Roman" w:cs="Times New Roman"/>
            <w:sz w:val="24"/>
            <w:szCs w:val="24"/>
            <w:rPrChange w:id="33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34" w:author="Jordon Beijing" w:date="2020-08-18T22:16:00Z">
            <w:rPr>
              <w:rFonts w:ascii="Arial" w:hAnsi="Arial" w:cs="Arial"/>
              <w:sz w:val="24"/>
              <w:szCs w:val="24"/>
            </w:rPr>
          </w:rPrChange>
        </w:rPr>
        <w:t>rushed out like an arrow. My hair flew over my head</w:t>
      </w:r>
      <w:del w:id="335" w:author="Jordon Beijing" w:date="2020-08-18T22:33:00Z">
        <w:r>
          <w:rPr>
            <w:rFonts w:ascii="Times New Roman" w:hAnsi="Times New Roman" w:cs="Times New Roman"/>
            <w:sz w:val="24"/>
            <w:szCs w:val="24"/>
            <w:rPrChange w:id="336" w:author="Jordon Beijing" w:date="2020-08-18T22:16:00Z">
              <w:rPr>
                <w:rFonts w:ascii="Arial" w:hAnsi="Arial" w:cs="Arial"/>
                <w:sz w:val="24"/>
                <w:szCs w:val="24"/>
              </w:rPr>
            </w:rPrChange>
          </w:rPr>
          <w:delText>,</w:delText>
        </w:r>
      </w:del>
      <w:r>
        <w:rPr>
          <w:rFonts w:ascii="Times New Roman" w:hAnsi="Times New Roman" w:cs="Times New Roman"/>
          <w:sz w:val="24"/>
          <w:szCs w:val="24"/>
          <w:rPrChange w:id="337" w:author="Jordon Beijing" w:date="2020-08-18T22:16:00Z">
            <w:rPr>
              <w:rFonts w:ascii="Arial" w:hAnsi="Arial" w:cs="Arial"/>
              <w:sz w:val="24"/>
              <w:szCs w:val="24"/>
            </w:rPr>
          </w:rPrChange>
        </w:rPr>
        <w:t xml:space="preserve"> and the wind blew on my face</w:t>
      </w:r>
      <w:ins w:id="338" w:author="Jordon Beijing" w:date="2020-08-18T22:34:00Z">
        <w:r>
          <w:rPr>
            <w:rFonts w:ascii="Times New Roman" w:hAnsi="Times New Roman" w:cs="Times New Roman"/>
            <w:sz w:val="24"/>
            <w:szCs w:val="24"/>
          </w:rPr>
          <w:t>;</w:t>
        </w:r>
      </w:ins>
      <w:del w:id="339" w:author="Jordon Beijing" w:date="2020-08-18T22:34:00Z">
        <w:r>
          <w:rPr>
            <w:rFonts w:ascii="Times New Roman" w:hAnsi="Times New Roman" w:cs="Times New Roman"/>
            <w:sz w:val="24"/>
            <w:szCs w:val="24"/>
            <w:rPrChange w:id="340" w:author="Jordon Beijing" w:date="2020-08-18T22:16:00Z">
              <w:rPr>
                <w:rFonts w:ascii="Arial" w:hAnsi="Arial" w:cs="Arial"/>
                <w:sz w:val="24"/>
                <w:szCs w:val="24"/>
              </w:rPr>
            </w:rPrChange>
          </w:rPr>
          <w:delText>,</w:delText>
        </w:r>
      </w:del>
      <w:r>
        <w:rPr>
          <w:rFonts w:ascii="Times New Roman" w:hAnsi="Times New Roman" w:cs="Times New Roman"/>
          <w:sz w:val="24"/>
          <w:szCs w:val="24"/>
          <w:rPrChange w:id="341" w:author="Jordon Beijing" w:date="2020-08-18T22:16:00Z">
            <w:rPr>
              <w:rFonts w:ascii="Arial" w:hAnsi="Arial" w:cs="Arial"/>
              <w:sz w:val="24"/>
              <w:szCs w:val="24"/>
            </w:rPr>
          </w:rPrChange>
        </w:rPr>
        <w:t xml:space="preserve"> it made </w:t>
      </w:r>
      <w:del w:id="342" w:author="Jordon Beijing" w:date="2020-08-18T22:19:00Z">
        <w:r>
          <w:rPr>
            <w:rFonts w:ascii="Times New Roman" w:hAnsi="Times New Roman" w:cs="Times New Roman"/>
            <w:sz w:val="24"/>
            <w:szCs w:val="24"/>
            <w:rPrChange w:id="343" w:author="Jordon Beijing" w:date="2020-08-18T22:16:00Z">
              <w:rPr>
                <w:rFonts w:ascii="Arial" w:hAnsi="Arial" w:cs="Arial"/>
                <w:sz w:val="24"/>
                <w:szCs w:val="24"/>
              </w:rPr>
            </w:rPrChange>
          </w:rPr>
          <w:delText xml:space="preserve">my </w:delText>
        </w:r>
      </w:del>
      <w:ins w:id="344" w:author="Jordon Beijing" w:date="2020-08-18T22:19:00Z">
        <w:r>
          <w:rPr>
            <w:rFonts w:ascii="Times New Roman" w:hAnsi="Times New Roman" w:cs="Times New Roman"/>
            <w:sz w:val="24"/>
            <w:szCs w:val="24"/>
          </w:rPr>
          <w:t>me</w:t>
        </w:r>
      </w:ins>
      <w:ins w:id="345" w:author="Jordon Beijing" w:date="2020-08-18T22:19:00Z">
        <w:r>
          <w:rPr>
            <w:rFonts w:ascii="Times New Roman" w:hAnsi="Times New Roman" w:cs="Times New Roman"/>
            <w:sz w:val="24"/>
            <w:szCs w:val="24"/>
            <w:rPrChange w:id="34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47" w:author="Jordon Beijing" w:date="2020-08-18T22:16:00Z">
            <w:rPr>
              <w:rFonts w:ascii="Arial" w:hAnsi="Arial" w:cs="Arial"/>
              <w:sz w:val="24"/>
              <w:szCs w:val="24"/>
            </w:rPr>
          </w:rPrChange>
        </w:rPr>
        <w:t>want to close my eyes, but I didn’t.</w:t>
      </w:r>
    </w:p>
    <w:commentRangeEnd w:id="4"/>
    <w:p>
      <w:pPr>
        <w:ind w:firstLine="420"/>
        <w:rPr>
          <w:rFonts w:ascii="Times New Roman" w:hAnsi="Times New Roman" w:cs="Times New Roman"/>
          <w:sz w:val="24"/>
          <w:szCs w:val="24"/>
          <w:rPrChange w:id="349" w:author="Jordon Beijing" w:date="2020-08-18T22:16:00Z">
            <w:rPr>
              <w:rFonts w:ascii="Arial" w:hAnsi="Arial" w:cs="Arial"/>
              <w:sz w:val="24"/>
              <w:szCs w:val="24"/>
            </w:rPr>
          </w:rPrChange>
        </w:rPr>
        <w:pPrChange w:id="348" w:author="Jordon Beijing" w:date="2020-08-18T22:21:00Z">
          <w:pPr/>
        </w:pPrChange>
      </w:pPr>
      <w:r>
        <w:rPr>
          <w:rStyle w:val="8"/>
        </w:rPr>
        <w:commentReference w:id="4"/>
      </w:r>
    </w:p>
    <w:p>
      <w:pPr>
        <w:ind w:firstLine="420"/>
        <w:rPr>
          <w:ins w:id="351" w:author="Jordon Beijing" w:date="2020-08-18T22:18:00Z"/>
          <w:rFonts w:ascii="Times New Roman" w:hAnsi="Times New Roman" w:cs="Times New Roman"/>
          <w:sz w:val="24"/>
          <w:szCs w:val="24"/>
        </w:rPr>
        <w:pPrChange w:id="350" w:author="Jordon Beijing" w:date="2020-08-18T22:21:00Z">
          <w:pPr/>
        </w:pPrChange>
      </w:pPr>
      <w:r>
        <w:rPr>
          <w:rFonts w:ascii="Times New Roman" w:hAnsi="Times New Roman" w:cs="Times New Roman"/>
          <w:sz w:val="24"/>
          <w:szCs w:val="24"/>
          <w:rPrChange w:id="352" w:author="Jordon Beijing" w:date="2020-08-18T22:16:00Z">
            <w:rPr>
              <w:rFonts w:ascii="Arial" w:hAnsi="Arial" w:cs="Arial"/>
              <w:sz w:val="24"/>
              <w:szCs w:val="24"/>
            </w:rPr>
          </w:rPrChange>
        </w:rPr>
        <w:t>I tried to keep my eyes wide open, and for a moment in</w:t>
      </w:r>
      <w:del w:id="353" w:author="Jordon Beijing" w:date="2020-08-18T23:39:00Z">
        <w:r>
          <w:rPr>
            <w:rFonts w:ascii="Times New Roman" w:hAnsi="Times New Roman" w:cs="Times New Roman"/>
            <w:sz w:val="24"/>
            <w:szCs w:val="24"/>
            <w:rPrChange w:id="354" w:author="Jordon Beijing" w:date="2020-08-18T22:16:00Z">
              <w:rPr>
                <w:rFonts w:ascii="Arial" w:hAnsi="Arial" w:cs="Arial"/>
                <w:sz w:val="24"/>
                <w:szCs w:val="24"/>
              </w:rPr>
            </w:rPrChange>
          </w:rPr>
          <w:delText>t</w:delText>
        </w:r>
      </w:del>
      <w:r>
        <w:rPr>
          <w:rFonts w:ascii="Times New Roman" w:hAnsi="Times New Roman" w:cs="Times New Roman"/>
          <w:sz w:val="24"/>
          <w:szCs w:val="24"/>
          <w:rPrChange w:id="355" w:author="Jordon Beijing" w:date="2020-08-18T22:16:00Z">
            <w:rPr>
              <w:rFonts w:ascii="Arial" w:hAnsi="Arial" w:cs="Arial"/>
              <w:sz w:val="24"/>
              <w:szCs w:val="24"/>
            </w:rPr>
          </w:rPrChange>
        </w:rPr>
        <w:t xml:space="preserve"> the dark</w:t>
      </w:r>
      <w:ins w:id="356" w:author="Jordon Beijing" w:date="2020-08-18T23:39:00Z">
        <w:r>
          <w:rPr>
            <w:rFonts w:ascii="Times New Roman" w:hAnsi="Times New Roman" w:cs="Times New Roman"/>
            <w:sz w:val="24"/>
            <w:szCs w:val="24"/>
          </w:rPr>
          <w:t>ness</w:t>
        </w:r>
      </w:ins>
      <w:r>
        <w:rPr>
          <w:rFonts w:ascii="Times New Roman" w:hAnsi="Times New Roman" w:cs="Times New Roman"/>
          <w:sz w:val="24"/>
          <w:szCs w:val="24"/>
          <w:rPrChange w:id="357" w:author="Jordon Beijing" w:date="2020-08-18T22:16:00Z">
            <w:rPr>
              <w:rFonts w:ascii="Arial" w:hAnsi="Arial" w:cs="Arial"/>
              <w:sz w:val="24"/>
              <w:szCs w:val="24"/>
            </w:rPr>
          </w:rPrChange>
        </w:rPr>
        <w:t>, I wasn’t even sure if my eyes were still open</w:t>
      </w:r>
      <w:del w:id="358" w:author="Jordon Beijing" w:date="2020-08-18T23:39:00Z">
        <w:r>
          <w:rPr>
            <w:rFonts w:ascii="Times New Roman" w:hAnsi="Times New Roman" w:cs="Times New Roman"/>
            <w:sz w:val="24"/>
            <w:szCs w:val="24"/>
            <w:rPrChange w:id="359" w:author="Jordon Beijing" w:date="2020-08-18T22:16:00Z">
              <w:rPr>
                <w:rFonts w:ascii="Arial" w:hAnsi="Arial" w:cs="Arial"/>
                <w:sz w:val="24"/>
                <w:szCs w:val="24"/>
              </w:rPr>
            </w:rPrChange>
          </w:rPr>
          <w:delText>ing</w:delText>
        </w:r>
      </w:del>
      <w:r>
        <w:rPr>
          <w:rFonts w:ascii="Times New Roman" w:hAnsi="Times New Roman" w:cs="Times New Roman"/>
          <w:sz w:val="24"/>
          <w:szCs w:val="24"/>
          <w:rPrChange w:id="360" w:author="Jordon Beijing" w:date="2020-08-18T22:16:00Z">
            <w:rPr>
              <w:rFonts w:ascii="Arial" w:hAnsi="Arial" w:cs="Arial"/>
              <w:sz w:val="24"/>
              <w:szCs w:val="24"/>
            </w:rPr>
          </w:rPrChange>
        </w:rPr>
        <w:t>. A</w:t>
      </w:r>
      <w:ins w:id="361" w:author="Jordon Beijing" w:date="2020-08-18T22:34:00Z">
        <w:r>
          <w:rPr>
            <w:rFonts w:ascii="Times New Roman" w:hAnsi="Times New Roman" w:cs="Times New Roman"/>
            <w:sz w:val="24"/>
            <w:szCs w:val="24"/>
          </w:rPr>
          <w:t>fter a</w:t>
        </w:r>
      </w:ins>
      <w:r>
        <w:rPr>
          <w:rFonts w:ascii="Times New Roman" w:hAnsi="Times New Roman" w:cs="Times New Roman"/>
          <w:sz w:val="24"/>
          <w:szCs w:val="24"/>
          <w:rPrChange w:id="362" w:author="Jordon Beijing" w:date="2020-08-18T22:16:00Z">
            <w:rPr>
              <w:rFonts w:ascii="Arial" w:hAnsi="Arial" w:cs="Arial"/>
              <w:sz w:val="24"/>
              <w:szCs w:val="24"/>
            </w:rPr>
          </w:rPrChange>
        </w:rPr>
        <w:t xml:space="preserve">bout </w:t>
      </w:r>
      <w:del w:id="363" w:author="Jordon Beijing" w:date="2020-08-18T22:34:00Z">
        <w:r>
          <w:rPr>
            <w:rFonts w:ascii="Times New Roman" w:hAnsi="Times New Roman" w:cs="Times New Roman"/>
            <w:sz w:val="24"/>
            <w:szCs w:val="24"/>
            <w:rPrChange w:id="364" w:author="Jordon Beijing" w:date="2020-08-18T22:16:00Z">
              <w:rPr>
                <w:rFonts w:ascii="Arial" w:hAnsi="Arial" w:cs="Arial"/>
                <w:sz w:val="24"/>
                <w:szCs w:val="24"/>
              </w:rPr>
            </w:rPrChange>
          </w:rPr>
          <w:delText xml:space="preserve">ten </w:delText>
        </w:r>
      </w:del>
      <w:ins w:id="365" w:author="Jordon Beijing" w:date="2020-08-18T22:34:00Z">
        <w:r>
          <w:rPr>
            <w:rFonts w:ascii="Times New Roman" w:hAnsi="Times New Roman" w:cs="Times New Roman"/>
            <w:sz w:val="24"/>
            <w:szCs w:val="24"/>
          </w:rPr>
          <w:t>10</w:t>
        </w:r>
      </w:ins>
      <w:ins w:id="366" w:author="Jordon Beijing" w:date="2020-08-18T22:34:00Z">
        <w:r>
          <w:rPr>
            <w:rFonts w:ascii="Times New Roman" w:hAnsi="Times New Roman" w:cs="Times New Roman"/>
            <w:sz w:val="24"/>
            <w:szCs w:val="24"/>
            <w:rPrChange w:id="367"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368" w:author="Jordon Beijing" w:date="2020-08-18T22:16:00Z">
            <w:rPr>
              <w:rFonts w:ascii="Arial" w:hAnsi="Arial" w:cs="Arial"/>
              <w:sz w:val="24"/>
              <w:szCs w:val="24"/>
            </w:rPr>
          </w:rPrChange>
        </w:rPr>
        <w:t>seconds</w:t>
      </w:r>
      <w:ins w:id="369" w:author="Jordon Beijing" w:date="2020-08-18T23:40:00Z">
        <w:r>
          <w:rPr>
            <w:rFonts w:ascii="Times New Roman" w:hAnsi="Times New Roman" w:cs="Times New Roman"/>
            <w:sz w:val="24"/>
            <w:szCs w:val="24"/>
          </w:rPr>
          <w:t>,</w:t>
        </w:r>
      </w:ins>
      <w:r>
        <w:rPr>
          <w:rFonts w:ascii="Times New Roman" w:hAnsi="Times New Roman" w:cs="Times New Roman"/>
          <w:sz w:val="24"/>
          <w:szCs w:val="24"/>
          <w:rPrChange w:id="370" w:author="Jordon Beijing" w:date="2020-08-18T22:16:00Z">
            <w:rPr>
              <w:rFonts w:ascii="Arial" w:hAnsi="Arial" w:cs="Arial"/>
              <w:sz w:val="24"/>
              <w:szCs w:val="24"/>
            </w:rPr>
          </w:rPrChange>
        </w:rPr>
        <w:t xml:space="preserve"> I saw some beautiful lights </w:t>
      </w:r>
      <w:ins w:id="371" w:author="Jordon Beijing" w:date="2020-08-18T22:34:00Z">
        <w:r>
          <w:rPr>
            <w:rFonts w:ascii="Times New Roman" w:hAnsi="Times New Roman" w:cs="Times New Roman"/>
            <w:sz w:val="24"/>
            <w:szCs w:val="24"/>
          </w:rPr>
          <w:t>t</w:t>
        </w:r>
      </w:ins>
      <w:r>
        <w:rPr>
          <w:rFonts w:ascii="Times New Roman" w:hAnsi="Times New Roman" w:cs="Times New Roman"/>
          <w:sz w:val="24"/>
          <w:szCs w:val="24"/>
          <w:rPrChange w:id="372" w:author="Jordon Beijing" w:date="2020-08-18T22:16:00Z">
            <w:rPr>
              <w:rFonts w:ascii="Arial" w:hAnsi="Arial" w:cs="Arial"/>
              <w:sz w:val="24"/>
              <w:szCs w:val="24"/>
            </w:rPr>
          </w:rPrChange>
        </w:rPr>
        <w:t>wink</w:t>
      </w:r>
      <w:ins w:id="373" w:author="Jordon Beijing" w:date="2020-08-18T22:34:00Z">
        <w:r>
          <w:rPr>
            <w:rFonts w:ascii="Times New Roman" w:hAnsi="Times New Roman" w:cs="Times New Roman"/>
            <w:sz w:val="24"/>
            <w:szCs w:val="24"/>
          </w:rPr>
          <w:t>l</w:t>
        </w:r>
      </w:ins>
      <w:r>
        <w:rPr>
          <w:rFonts w:ascii="Times New Roman" w:hAnsi="Times New Roman" w:cs="Times New Roman"/>
          <w:sz w:val="24"/>
          <w:szCs w:val="24"/>
          <w:rPrChange w:id="374" w:author="Jordon Beijing" w:date="2020-08-18T22:16:00Z">
            <w:rPr>
              <w:rFonts w:ascii="Arial" w:hAnsi="Arial" w:cs="Arial"/>
              <w:sz w:val="24"/>
              <w:szCs w:val="24"/>
            </w:rPr>
          </w:rPrChange>
        </w:rPr>
        <w:t>ing in the dark</w:t>
      </w:r>
      <w:ins w:id="375" w:author="Jordon Beijing" w:date="2020-08-18T23:39:00Z">
        <w:r>
          <w:rPr>
            <w:rFonts w:ascii="Times New Roman" w:hAnsi="Times New Roman" w:cs="Times New Roman"/>
            <w:sz w:val="24"/>
            <w:szCs w:val="24"/>
          </w:rPr>
          <w:t>ness</w:t>
        </w:r>
      </w:ins>
      <w:r>
        <w:rPr>
          <w:rFonts w:ascii="Times New Roman" w:hAnsi="Times New Roman" w:cs="Times New Roman"/>
          <w:sz w:val="24"/>
          <w:szCs w:val="24"/>
          <w:rPrChange w:id="376" w:author="Jordon Beijing" w:date="2020-08-18T22:16:00Z">
            <w:rPr>
              <w:rFonts w:ascii="Arial" w:hAnsi="Arial" w:cs="Arial"/>
              <w:sz w:val="24"/>
              <w:szCs w:val="24"/>
            </w:rPr>
          </w:rPrChange>
        </w:rPr>
        <w:t xml:space="preserve">, and the seat was </w:t>
      </w:r>
      <w:del w:id="377" w:author="Jordon Beijing" w:date="2020-08-18T23:40:00Z">
        <w:r>
          <w:rPr>
            <w:rFonts w:ascii="Times New Roman" w:hAnsi="Times New Roman" w:cs="Times New Roman"/>
            <w:sz w:val="24"/>
            <w:szCs w:val="24"/>
            <w:rPrChange w:id="378" w:author="Jordon Beijing" w:date="2020-08-18T22:16:00Z">
              <w:rPr>
                <w:rFonts w:ascii="Arial" w:hAnsi="Arial" w:cs="Arial"/>
                <w:sz w:val="24"/>
                <w:szCs w:val="24"/>
              </w:rPr>
            </w:rPrChange>
          </w:rPr>
          <w:delText xml:space="preserve">now </w:delText>
        </w:r>
      </w:del>
      <w:r>
        <w:rPr>
          <w:rFonts w:ascii="Times New Roman" w:hAnsi="Times New Roman" w:cs="Times New Roman"/>
          <w:sz w:val="24"/>
          <w:szCs w:val="24"/>
          <w:rPrChange w:id="379" w:author="Jordon Beijing" w:date="2020-08-18T22:16:00Z">
            <w:rPr>
              <w:rFonts w:ascii="Arial" w:hAnsi="Arial" w:cs="Arial"/>
              <w:sz w:val="24"/>
              <w:szCs w:val="24"/>
            </w:rPr>
          </w:rPrChange>
        </w:rPr>
        <w:t xml:space="preserve">going </w:t>
      </w:r>
      <w:del w:id="380" w:author="Jordon Beijing" w:date="2020-08-18T23:40:00Z">
        <w:r>
          <w:rPr>
            <w:rFonts w:ascii="Times New Roman" w:hAnsi="Times New Roman" w:cs="Times New Roman"/>
            <w:sz w:val="24"/>
            <w:szCs w:val="24"/>
            <w:rPrChange w:id="381" w:author="Jordon Beijing" w:date="2020-08-18T22:16:00Z">
              <w:rPr>
                <w:rFonts w:ascii="Arial" w:hAnsi="Arial" w:cs="Arial"/>
                <w:sz w:val="24"/>
                <w:szCs w:val="24"/>
              </w:rPr>
            </w:rPrChange>
          </w:rPr>
          <w:delText xml:space="preserve">uphill </w:delText>
        </w:r>
      </w:del>
      <w:r>
        <w:rPr>
          <w:rFonts w:ascii="Times New Roman" w:hAnsi="Times New Roman" w:cs="Times New Roman"/>
          <w:sz w:val="24"/>
          <w:szCs w:val="24"/>
          <w:rPrChange w:id="382" w:author="Jordon Beijing" w:date="2020-08-18T22:16:00Z">
            <w:rPr>
              <w:rFonts w:ascii="Arial" w:hAnsi="Arial" w:cs="Arial"/>
              <w:sz w:val="24"/>
              <w:szCs w:val="24"/>
            </w:rPr>
          </w:rPrChange>
        </w:rPr>
        <w:t>smoothly</w:t>
      </w:r>
      <w:ins w:id="383" w:author="Jordon Beijing" w:date="2020-08-18T23:40:00Z">
        <w:r>
          <w:rPr>
            <w:rFonts w:ascii="Times New Roman" w:hAnsi="Times New Roman" w:cs="Times New Roman"/>
            <w:sz w:val="24"/>
            <w:szCs w:val="24"/>
          </w:rPr>
          <w:t xml:space="preserve"> uphill</w:t>
        </w:r>
      </w:ins>
      <w:r>
        <w:rPr>
          <w:rFonts w:ascii="Times New Roman" w:hAnsi="Times New Roman" w:cs="Times New Roman"/>
          <w:sz w:val="24"/>
          <w:szCs w:val="24"/>
          <w:rPrChange w:id="384" w:author="Jordon Beijing" w:date="2020-08-18T22:16:00Z">
            <w:rPr>
              <w:rFonts w:ascii="Arial" w:hAnsi="Arial" w:cs="Arial"/>
              <w:sz w:val="24"/>
              <w:szCs w:val="24"/>
            </w:rPr>
          </w:rPrChange>
        </w:rPr>
        <w:t xml:space="preserve">. </w:t>
      </w:r>
      <w:ins w:id="385" w:author="Jordon Beijing" w:date="2020-08-18T22:36:00Z">
        <w:r>
          <w:rPr>
            <w:rFonts w:ascii="Times New Roman" w:hAnsi="Times New Roman" w:cs="Times New Roman"/>
            <w:sz w:val="24"/>
            <w:szCs w:val="24"/>
          </w:rPr>
          <w:t>At that moment</w:t>
        </w:r>
      </w:ins>
      <w:ins w:id="386" w:author="Jordon Beijing" w:date="2020-08-18T22:35:00Z">
        <w:r>
          <w:rPr>
            <w:rFonts w:ascii="Times New Roman" w:hAnsi="Times New Roman" w:cs="Times New Roman"/>
            <w:sz w:val="24"/>
            <w:szCs w:val="24"/>
          </w:rPr>
          <w:t xml:space="preserve"> </w:t>
        </w:r>
      </w:ins>
      <w:r>
        <w:rPr>
          <w:rFonts w:ascii="Times New Roman" w:hAnsi="Times New Roman" w:cs="Times New Roman"/>
          <w:sz w:val="24"/>
          <w:szCs w:val="24"/>
          <w:rPrChange w:id="387" w:author="Jordon Beijing" w:date="2020-08-18T22:16:00Z">
            <w:rPr>
              <w:rFonts w:ascii="Arial" w:hAnsi="Arial" w:cs="Arial"/>
              <w:sz w:val="24"/>
              <w:szCs w:val="24"/>
            </w:rPr>
          </w:rPrChange>
        </w:rPr>
        <w:t xml:space="preserve">I thought it was not as terrible as I </w:t>
      </w:r>
      <w:ins w:id="388" w:author="Jordon Beijing" w:date="2020-08-18T22:35:00Z">
        <w:r>
          <w:rPr>
            <w:rFonts w:ascii="Times New Roman" w:hAnsi="Times New Roman" w:cs="Times New Roman"/>
            <w:sz w:val="24"/>
            <w:szCs w:val="24"/>
          </w:rPr>
          <w:t xml:space="preserve">had </w:t>
        </w:r>
      </w:ins>
      <w:del w:id="389" w:author="Jordon Beijing" w:date="2020-08-18T22:35:00Z">
        <w:r>
          <w:rPr>
            <w:rFonts w:ascii="Times New Roman" w:hAnsi="Times New Roman" w:cs="Times New Roman"/>
            <w:sz w:val="24"/>
            <w:szCs w:val="24"/>
            <w:rPrChange w:id="390" w:author="Jordon Beijing" w:date="2020-08-18T22:16:00Z">
              <w:rPr>
                <w:rFonts w:ascii="Arial" w:hAnsi="Arial" w:cs="Arial"/>
                <w:sz w:val="24"/>
                <w:szCs w:val="24"/>
              </w:rPr>
            </w:rPrChange>
          </w:rPr>
          <w:delText xml:space="preserve">thought </w:delText>
        </w:r>
      </w:del>
      <w:ins w:id="391" w:author="Jordon Beijing" w:date="2020-08-18T22:35:00Z">
        <w:r>
          <w:rPr>
            <w:rFonts w:ascii="Times New Roman" w:hAnsi="Times New Roman" w:cs="Times New Roman"/>
            <w:sz w:val="24"/>
            <w:szCs w:val="24"/>
          </w:rPr>
          <w:t>imagined</w:t>
        </w:r>
      </w:ins>
      <w:del w:id="392" w:author="Jordon Beijing" w:date="2020-08-18T22:36:00Z">
        <w:r>
          <w:rPr>
            <w:rFonts w:ascii="Times New Roman" w:hAnsi="Times New Roman" w:cs="Times New Roman"/>
            <w:sz w:val="24"/>
            <w:szCs w:val="24"/>
            <w:rPrChange w:id="393" w:author="Jordon Beijing" w:date="2020-08-18T22:16:00Z">
              <w:rPr>
                <w:rFonts w:ascii="Arial" w:hAnsi="Arial" w:cs="Arial"/>
                <w:sz w:val="24"/>
                <w:szCs w:val="24"/>
              </w:rPr>
            </w:rPrChange>
          </w:rPr>
          <w:delText>at that time</w:delText>
        </w:r>
      </w:del>
      <w:r>
        <w:rPr>
          <w:rFonts w:ascii="Times New Roman" w:hAnsi="Times New Roman" w:cs="Times New Roman"/>
          <w:sz w:val="24"/>
          <w:szCs w:val="24"/>
          <w:rPrChange w:id="394" w:author="Jordon Beijing" w:date="2020-08-18T22:16:00Z">
            <w:rPr>
              <w:rFonts w:ascii="Arial" w:hAnsi="Arial" w:cs="Arial"/>
              <w:sz w:val="24"/>
              <w:szCs w:val="24"/>
            </w:rPr>
          </w:rPrChange>
        </w:rPr>
        <w:t xml:space="preserve">. </w:t>
      </w:r>
      <w:ins w:id="395" w:author="Jordon Beijing" w:date="2020-08-18T22:35:00Z">
        <w:r>
          <w:rPr>
            <w:rFonts w:ascii="Times New Roman" w:hAnsi="Times New Roman" w:cs="Times New Roman"/>
            <w:sz w:val="24"/>
            <w:szCs w:val="24"/>
          </w:rPr>
          <w:t>But g</w:t>
        </w:r>
      </w:ins>
      <w:del w:id="396" w:author="Jordon Beijing" w:date="2020-08-18T22:35:00Z">
        <w:r>
          <w:rPr>
            <w:rFonts w:ascii="Times New Roman" w:hAnsi="Times New Roman" w:cs="Times New Roman"/>
            <w:sz w:val="24"/>
            <w:szCs w:val="24"/>
            <w:rPrChange w:id="397" w:author="Jordon Beijing" w:date="2020-08-18T22:16:00Z">
              <w:rPr>
                <w:rFonts w:ascii="Arial" w:hAnsi="Arial" w:cs="Arial"/>
                <w:sz w:val="24"/>
                <w:szCs w:val="24"/>
              </w:rPr>
            </w:rPrChange>
          </w:rPr>
          <w:delText>G</w:delText>
        </w:r>
      </w:del>
      <w:r>
        <w:rPr>
          <w:rFonts w:ascii="Times New Roman" w:hAnsi="Times New Roman" w:cs="Times New Roman"/>
          <w:sz w:val="24"/>
          <w:szCs w:val="24"/>
          <w:rPrChange w:id="398" w:author="Jordon Beijing" w:date="2020-08-18T22:16:00Z">
            <w:rPr>
              <w:rFonts w:ascii="Arial" w:hAnsi="Arial" w:cs="Arial"/>
              <w:sz w:val="24"/>
              <w:szCs w:val="24"/>
            </w:rPr>
          </w:rPrChange>
        </w:rPr>
        <w:t xml:space="preserve">ood times don’t last long. </w:t>
      </w:r>
    </w:p>
    <w:p>
      <w:pPr>
        <w:ind w:firstLine="420"/>
        <w:rPr>
          <w:ins w:id="399" w:author="Jordon Beijing" w:date="2020-08-18T23:12:00Z"/>
          <w:rFonts w:ascii="Times New Roman" w:hAnsi="Times New Roman" w:cs="Times New Roman"/>
          <w:sz w:val="24"/>
          <w:szCs w:val="24"/>
        </w:rPr>
      </w:pPr>
      <w:r>
        <w:rPr>
          <w:rFonts w:ascii="Times New Roman" w:hAnsi="Times New Roman" w:cs="Times New Roman"/>
          <w:sz w:val="24"/>
          <w:szCs w:val="24"/>
          <w:rPrChange w:id="400" w:author="Jordon Beijing" w:date="2020-08-18T22:16:00Z">
            <w:rPr>
              <w:rFonts w:ascii="Arial" w:hAnsi="Arial" w:cs="Arial"/>
              <w:sz w:val="24"/>
              <w:szCs w:val="24"/>
            </w:rPr>
          </w:rPrChange>
        </w:rPr>
        <w:t>All of a sudden, a sense of weightlessness surrounded my whole body</w:t>
      </w:r>
      <w:ins w:id="401" w:author="Jordon Beijing" w:date="2020-08-18T22:36:00Z">
        <w:r>
          <w:rPr>
            <w:rFonts w:ascii="Times New Roman" w:hAnsi="Times New Roman" w:cs="Times New Roman"/>
            <w:sz w:val="24"/>
            <w:szCs w:val="24"/>
          </w:rPr>
          <w:t xml:space="preserve"> –</w:t>
        </w:r>
      </w:ins>
      <w:del w:id="402" w:author="Jordon Beijing" w:date="2020-08-18T22:36:00Z">
        <w:r>
          <w:rPr>
            <w:rFonts w:ascii="Times New Roman" w:hAnsi="Times New Roman" w:cs="Times New Roman"/>
            <w:sz w:val="24"/>
            <w:szCs w:val="24"/>
            <w:rPrChange w:id="403" w:author="Jordon Beijing" w:date="2020-08-18T22:16:00Z">
              <w:rPr>
                <w:rFonts w:ascii="Arial" w:hAnsi="Arial" w:cs="Arial"/>
                <w:sz w:val="24"/>
                <w:szCs w:val="24"/>
              </w:rPr>
            </w:rPrChange>
          </w:rPr>
          <w:delText>,</w:delText>
        </w:r>
      </w:del>
      <w:r>
        <w:rPr>
          <w:rFonts w:ascii="Times New Roman" w:hAnsi="Times New Roman" w:cs="Times New Roman"/>
          <w:sz w:val="24"/>
          <w:szCs w:val="24"/>
          <w:rPrChange w:id="404" w:author="Jordon Beijing" w:date="2020-08-18T22:16:00Z">
            <w:rPr>
              <w:rFonts w:ascii="Arial" w:hAnsi="Arial" w:cs="Arial"/>
              <w:sz w:val="24"/>
              <w:szCs w:val="24"/>
            </w:rPr>
          </w:rPrChange>
        </w:rPr>
        <w:t xml:space="preserve"> it was our seats </w:t>
      </w:r>
      <w:del w:id="405" w:author="Jordon Beijing" w:date="2020-08-18T23:40:00Z">
        <w:r>
          <w:rPr>
            <w:rFonts w:ascii="Times New Roman" w:hAnsi="Times New Roman" w:cs="Times New Roman"/>
            <w:sz w:val="24"/>
            <w:szCs w:val="24"/>
            <w:rPrChange w:id="406" w:author="Jordon Beijing" w:date="2020-08-18T22:16:00Z">
              <w:rPr>
                <w:rFonts w:ascii="Arial" w:hAnsi="Arial" w:cs="Arial"/>
                <w:sz w:val="24"/>
                <w:szCs w:val="24"/>
              </w:rPr>
            </w:rPrChange>
          </w:rPr>
          <w:delText>on the</w:delText>
        </w:r>
      </w:del>
      <w:ins w:id="407" w:author="Jordon Beijing" w:date="2020-08-18T23:41:00Z">
        <w:r>
          <w:rPr>
            <w:rFonts w:ascii="Times New Roman" w:hAnsi="Times New Roman" w:cs="Times New Roman"/>
            <w:sz w:val="24"/>
            <w:szCs w:val="24"/>
          </w:rPr>
          <w:t>speeding</w:t>
        </w:r>
      </w:ins>
      <w:r>
        <w:rPr>
          <w:rFonts w:ascii="Times New Roman" w:hAnsi="Times New Roman" w:cs="Times New Roman"/>
          <w:sz w:val="24"/>
          <w:szCs w:val="24"/>
          <w:rPrChange w:id="408" w:author="Jordon Beijing" w:date="2020-08-18T22:16:00Z">
            <w:rPr>
              <w:rFonts w:ascii="Arial" w:hAnsi="Arial" w:cs="Arial"/>
              <w:sz w:val="24"/>
              <w:szCs w:val="24"/>
            </w:rPr>
          </w:rPrChange>
        </w:rPr>
        <w:t xml:space="preserve"> downhill! I heard so many people screaming that I couldn’t tell if I was </w:t>
      </w:r>
      <w:r>
        <w:rPr>
          <w:rFonts w:ascii="Times New Roman" w:hAnsi="Times New Roman" w:cs="Times New Roman"/>
          <w:sz w:val="24"/>
          <w:szCs w:val="24"/>
          <w:rPrChange w:id="409" w:author="Jordon Beijing" w:date="2020-08-18T22:16:00Z">
            <w:rPr>
              <w:rFonts w:ascii="Arial" w:hAnsi="Arial" w:cs="Arial"/>
              <w:sz w:val="24"/>
              <w:szCs w:val="24"/>
            </w:rPr>
          </w:rPrChange>
        </w:rPr>
        <w:t xml:space="preserve">screaming, </w:t>
      </w:r>
      <w:ins w:id="410" w:author="Jordon Beijing" w:date="2020-08-18T22:36:00Z">
        <w:r>
          <w:rPr>
            <w:rFonts w:ascii="Times New Roman" w:hAnsi="Times New Roman" w:cs="Times New Roman"/>
            <w:sz w:val="24"/>
            <w:szCs w:val="24"/>
          </w:rPr>
          <w:t>t</w:t>
        </w:r>
      </w:ins>
      <w:ins w:id="411" w:author="Jordon Beijing" w:date="2020-08-18T22:37:00Z">
        <w:r>
          <w:rPr>
            <w:rFonts w:ascii="Times New Roman" w:hAnsi="Times New Roman" w:cs="Times New Roman"/>
            <w:sz w:val="24"/>
            <w:szCs w:val="24"/>
          </w:rPr>
          <w:t>oo. I</w:t>
        </w:r>
      </w:ins>
      <w:del w:id="412" w:author="Jordon Beijing" w:date="2020-08-18T22:37:00Z">
        <w:r>
          <w:rPr>
            <w:rFonts w:ascii="Times New Roman" w:hAnsi="Times New Roman" w:cs="Times New Roman"/>
            <w:sz w:val="24"/>
            <w:szCs w:val="24"/>
            <w:rPrChange w:id="413" w:author="Jordon Beijing" w:date="2020-08-18T22:16:00Z">
              <w:rPr>
                <w:rFonts w:ascii="Arial" w:hAnsi="Arial" w:cs="Arial"/>
                <w:sz w:val="24"/>
                <w:szCs w:val="24"/>
              </w:rPr>
            </w:rPrChange>
          </w:rPr>
          <w:delText>i</w:delText>
        </w:r>
      </w:del>
      <w:r>
        <w:rPr>
          <w:rFonts w:ascii="Times New Roman" w:hAnsi="Times New Roman" w:cs="Times New Roman"/>
          <w:sz w:val="24"/>
          <w:szCs w:val="24"/>
          <w:rPrChange w:id="414" w:author="Jordon Beijing" w:date="2020-08-18T22:16:00Z">
            <w:rPr>
              <w:rFonts w:ascii="Arial" w:hAnsi="Arial" w:cs="Arial"/>
              <w:sz w:val="24"/>
              <w:szCs w:val="24"/>
            </w:rPr>
          </w:rPrChange>
        </w:rPr>
        <w:t>t</w:t>
      </w:r>
      <w:ins w:id="415" w:author="Jordon Beijing" w:date="2020-08-18T22:37:00Z">
        <w:r>
          <w:rPr>
            <w:rFonts w:ascii="Times New Roman" w:hAnsi="Times New Roman" w:cs="Times New Roman"/>
            <w:sz w:val="24"/>
            <w:szCs w:val="24"/>
          </w:rPr>
          <w:t xml:space="preserve"> wa</w:t>
        </w:r>
      </w:ins>
      <w:del w:id="416" w:author="Jordon Beijing" w:date="2020-08-18T22:37:00Z">
        <w:r>
          <w:rPr>
            <w:rFonts w:ascii="Times New Roman" w:hAnsi="Times New Roman" w:cs="Times New Roman"/>
            <w:sz w:val="24"/>
            <w:szCs w:val="24"/>
            <w:rPrChange w:id="417" w:author="Jordon Beijing" w:date="2020-08-18T22:16:00Z">
              <w:rPr>
                <w:rFonts w:ascii="Arial" w:hAnsi="Arial" w:cs="Arial"/>
                <w:sz w:val="24"/>
                <w:szCs w:val="24"/>
              </w:rPr>
            </w:rPrChange>
          </w:rPr>
          <w:delText>’</w:delText>
        </w:r>
      </w:del>
      <w:r>
        <w:rPr>
          <w:rFonts w:ascii="Times New Roman" w:hAnsi="Times New Roman" w:cs="Times New Roman"/>
          <w:sz w:val="24"/>
          <w:szCs w:val="24"/>
          <w:rPrChange w:id="418" w:author="Jordon Beijing" w:date="2020-08-18T22:16:00Z">
            <w:rPr>
              <w:rFonts w:ascii="Arial" w:hAnsi="Arial" w:cs="Arial"/>
              <w:sz w:val="24"/>
              <w:szCs w:val="24"/>
            </w:rPr>
          </w:rPrChange>
        </w:rPr>
        <w:t>s a bad feeling. There was endless darkness everywhere.</w:t>
      </w:r>
      <w:del w:id="419" w:author="Jordon Beijing" w:date="2020-08-18T23:36:00Z">
        <w:r>
          <w:rPr>
            <w:rFonts w:ascii="Times New Roman" w:hAnsi="Times New Roman" w:cs="Times New Roman"/>
            <w:sz w:val="24"/>
            <w:szCs w:val="24"/>
            <w:rPrChange w:id="420" w:author="Jordon Beijing" w:date="2020-08-18T22:16:00Z">
              <w:rPr>
                <w:rFonts w:ascii="Arial" w:hAnsi="Arial" w:cs="Arial"/>
                <w:sz w:val="24"/>
                <w:szCs w:val="24"/>
              </w:rPr>
            </w:rPrChange>
          </w:rPr>
          <w:delText xml:space="preserve"> </w:delText>
        </w:r>
      </w:del>
    </w:p>
    <w:p>
      <w:pPr>
        <w:ind w:firstLine="420"/>
        <w:rPr>
          <w:ins w:id="421" w:author="Jordon Beijing" w:date="2020-08-18T23:13:00Z"/>
          <w:rFonts w:ascii="Times New Roman" w:hAnsi="Times New Roman" w:cs="Times New Roman"/>
          <w:sz w:val="24"/>
          <w:szCs w:val="24"/>
        </w:rPr>
      </w:pPr>
      <w:r>
        <w:rPr>
          <w:rFonts w:ascii="Times New Roman" w:hAnsi="Times New Roman" w:cs="Times New Roman"/>
          <w:sz w:val="24"/>
          <w:szCs w:val="24"/>
          <w:rPrChange w:id="422" w:author="Jordon Beijing" w:date="2020-08-18T22:16:00Z">
            <w:rPr>
              <w:rFonts w:ascii="Arial" w:hAnsi="Arial" w:cs="Arial"/>
              <w:sz w:val="24"/>
              <w:szCs w:val="24"/>
            </w:rPr>
          </w:rPrChange>
        </w:rPr>
        <w:t>Despite the colorful lights, the track of the roller coaster in front of me could not be seen, so I kn</w:t>
      </w:r>
      <w:ins w:id="423" w:author="Jordon Beijing" w:date="2020-08-18T23:13:00Z">
        <w:r>
          <w:rPr>
            <w:rFonts w:ascii="Times New Roman" w:hAnsi="Times New Roman" w:cs="Times New Roman"/>
            <w:sz w:val="24"/>
            <w:szCs w:val="24"/>
          </w:rPr>
          <w:t>e</w:t>
        </w:r>
      </w:ins>
      <w:del w:id="424" w:author="Jordon Beijing" w:date="2020-08-18T23:13:00Z">
        <w:r>
          <w:rPr>
            <w:rFonts w:ascii="Times New Roman" w:hAnsi="Times New Roman" w:cs="Times New Roman"/>
            <w:sz w:val="24"/>
            <w:szCs w:val="24"/>
            <w:rPrChange w:id="425" w:author="Jordon Beijing" w:date="2020-08-18T22:16:00Z">
              <w:rPr>
                <w:rFonts w:ascii="Arial" w:hAnsi="Arial" w:cs="Arial"/>
                <w:sz w:val="24"/>
                <w:szCs w:val="24"/>
              </w:rPr>
            </w:rPrChange>
          </w:rPr>
          <w:delText>o</w:delText>
        </w:r>
      </w:del>
      <w:r>
        <w:rPr>
          <w:rFonts w:ascii="Times New Roman" w:hAnsi="Times New Roman" w:cs="Times New Roman"/>
          <w:sz w:val="24"/>
          <w:szCs w:val="24"/>
          <w:rPrChange w:id="426" w:author="Jordon Beijing" w:date="2020-08-18T22:16:00Z">
            <w:rPr>
              <w:rFonts w:ascii="Arial" w:hAnsi="Arial" w:cs="Arial"/>
              <w:sz w:val="24"/>
              <w:szCs w:val="24"/>
            </w:rPr>
          </w:rPrChange>
        </w:rPr>
        <w:t xml:space="preserve">w nothing about what was going to happen next. </w:t>
      </w:r>
    </w:p>
    <w:p>
      <w:pPr>
        <w:ind w:firstLine="420"/>
        <w:rPr>
          <w:del w:id="428" w:author="Jordon Beijing" w:date="2020-08-18T22:18:00Z"/>
          <w:rFonts w:ascii="Times New Roman" w:hAnsi="Times New Roman" w:cs="Times New Roman"/>
          <w:sz w:val="24"/>
          <w:szCs w:val="24"/>
          <w:rPrChange w:id="429" w:author="Jordon Beijing" w:date="2020-08-18T22:16:00Z">
            <w:rPr>
              <w:del w:id="430" w:author="Jordon Beijing" w:date="2020-08-18T22:18:00Z"/>
              <w:rFonts w:ascii="Arial" w:hAnsi="Arial" w:cs="Arial"/>
              <w:sz w:val="24"/>
              <w:szCs w:val="24"/>
            </w:rPr>
          </w:rPrChange>
        </w:rPr>
        <w:pPrChange w:id="427" w:author="Jordon Beijing" w:date="2020-08-18T22:21:00Z">
          <w:pPr/>
        </w:pPrChange>
      </w:pPr>
      <w:del w:id="431" w:author="Jordon Beijing" w:date="2020-08-18T22:38:00Z">
        <w:r>
          <w:rPr>
            <w:rFonts w:ascii="Times New Roman" w:hAnsi="Times New Roman" w:cs="Times New Roman"/>
            <w:sz w:val="24"/>
            <w:szCs w:val="24"/>
            <w:rPrChange w:id="432" w:author="Jordon Beijing" w:date="2020-08-18T22:16:00Z">
              <w:rPr>
                <w:rFonts w:ascii="Arial" w:hAnsi="Arial" w:cs="Arial"/>
                <w:sz w:val="24"/>
                <w:szCs w:val="24"/>
              </w:rPr>
            </w:rPrChange>
          </w:rPr>
          <w:delText>You know</w:delText>
        </w:r>
      </w:del>
      <w:ins w:id="433" w:author="Jordon Beijing" w:date="2020-08-18T22:38:00Z">
        <w:r>
          <w:rPr>
            <w:rFonts w:ascii="Times New Roman" w:hAnsi="Times New Roman" w:cs="Times New Roman"/>
            <w:sz w:val="24"/>
            <w:szCs w:val="24"/>
          </w:rPr>
          <w:t>Before this,</w:t>
        </w:r>
      </w:ins>
      <w:r>
        <w:rPr>
          <w:rFonts w:ascii="Times New Roman" w:hAnsi="Times New Roman" w:cs="Times New Roman"/>
          <w:sz w:val="24"/>
          <w:szCs w:val="24"/>
          <w:rPrChange w:id="434" w:author="Jordon Beijing" w:date="2020-08-18T22:16:00Z">
            <w:rPr>
              <w:rFonts w:ascii="Arial" w:hAnsi="Arial" w:cs="Arial"/>
              <w:sz w:val="24"/>
              <w:szCs w:val="24"/>
            </w:rPr>
          </w:rPrChange>
        </w:rPr>
        <w:t xml:space="preserve"> I </w:t>
      </w:r>
      <w:del w:id="435" w:author="Jordon Beijing" w:date="2020-08-18T22:59:00Z">
        <w:r>
          <w:rPr>
            <w:rFonts w:ascii="Times New Roman" w:hAnsi="Times New Roman" w:cs="Times New Roman"/>
            <w:sz w:val="24"/>
            <w:szCs w:val="24"/>
            <w:rPrChange w:id="436" w:author="Jordon Beijing" w:date="2020-08-18T22:16:00Z">
              <w:rPr>
                <w:rFonts w:ascii="Arial" w:hAnsi="Arial" w:cs="Arial"/>
                <w:sz w:val="24"/>
                <w:szCs w:val="24"/>
              </w:rPr>
            </w:rPrChange>
          </w:rPr>
          <w:delText xml:space="preserve">was </w:delText>
        </w:r>
      </w:del>
      <w:ins w:id="437" w:author="Jordon Beijing" w:date="2020-08-18T22:59:00Z">
        <w:r>
          <w:rPr>
            <w:rFonts w:ascii="Times New Roman" w:hAnsi="Times New Roman" w:cs="Times New Roman"/>
            <w:sz w:val="24"/>
            <w:szCs w:val="24"/>
          </w:rPr>
          <w:t>had been</w:t>
        </w:r>
      </w:ins>
      <w:ins w:id="438" w:author="Jordon Beijing" w:date="2020-08-18T22:59:00Z">
        <w:r>
          <w:rPr>
            <w:rFonts w:ascii="Times New Roman" w:hAnsi="Times New Roman" w:cs="Times New Roman"/>
            <w:sz w:val="24"/>
            <w:szCs w:val="24"/>
            <w:rPrChange w:id="43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440" w:author="Jordon Beijing" w:date="2020-08-18T22:16:00Z">
            <w:rPr>
              <w:rFonts w:ascii="Arial" w:hAnsi="Arial" w:cs="Arial"/>
              <w:sz w:val="24"/>
              <w:szCs w:val="24"/>
            </w:rPr>
          </w:rPrChange>
        </w:rPr>
        <w:t xml:space="preserve">afraid of </w:t>
      </w:r>
      <w:del w:id="441" w:author="Jordon Beijing" w:date="2020-08-18T22:41:00Z">
        <w:r>
          <w:rPr>
            <w:rFonts w:ascii="Times New Roman" w:hAnsi="Times New Roman" w:cs="Times New Roman"/>
            <w:sz w:val="24"/>
            <w:szCs w:val="24"/>
            <w:rPrChange w:id="442"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443" w:author="Jordon Beijing" w:date="2020-08-18T22:16:00Z">
            <w:rPr>
              <w:rFonts w:ascii="Arial" w:hAnsi="Arial" w:cs="Arial"/>
              <w:sz w:val="24"/>
              <w:szCs w:val="24"/>
            </w:rPr>
          </w:rPrChange>
        </w:rPr>
        <w:t>roller coaster</w:t>
      </w:r>
      <w:ins w:id="444" w:author="Jordon Beijing" w:date="2020-08-18T22:41:00Z">
        <w:r>
          <w:rPr>
            <w:rFonts w:ascii="Times New Roman" w:hAnsi="Times New Roman" w:cs="Times New Roman"/>
            <w:sz w:val="24"/>
            <w:szCs w:val="24"/>
          </w:rPr>
          <w:t>s</w:t>
        </w:r>
      </w:ins>
      <w:r>
        <w:rPr>
          <w:rFonts w:ascii="Times New Roman" w:hAnsi="Times New Roman" w:cs="Times New Roman"/>
          <w:sz w:val="24"/>
          <w:szCs w:val="24"/>
          <w:rPrChange w:id="445" w:author="Jordon Beijing" w:date="2020-08-18T22:16:00Z">
            <w:rPr>
              <w:rFonts w:ascii="Arial" w:hAnsi="Arial" w:cs="Arial"/>
              <w:sz w:val="24"/>
              <w:szCs w:val="24"/>
            </w:rPr>
          </w:rPrChange>
        </w:rPr>
        <w:t xml:space="preserve"> that turn</w:t>
      </w:r>
      <w:del w:id="446" w:author="Jordon Beijing" w:date="2020-08-18T22:59:00Z">
        <w:r>
          <w:rPr>
            <w:rFonts w:ascii="Times New Roman" w:hAnsi="Times New Roman" w:cs="Times New Roman"/>
            <w:sz w:val="24"/>
            <w:szCs w:val="24"/>
            <w:rPrChange w:id="447"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448" w:author="Jordon Beijing" w:date="2020-08-18T22:16:00Z">
            <w:rPr>
              <w:rFonts w:ascii="Arial" w:hAnsi="Arial" w:cs="Arial"/>
              <w:sz w:val="24"/>
              <w:szCs w:val="24"/>
            </w:rPr>
          </w:rPrChange>
        </w:rPr>
        <w:t xml:space="preserve"> around </w:t>
      </w:r>
      <w:del w:id="449" w:author="Jordon Beijing" w:date="2020-08-18T22:38:00Z">
        <w:r>
          <w:rPr>
            <w:rFonts w:ascii="Times New Roman" w:hAnsi="Times New Roman" w:cs="Times New Roman"/>
            <w:sz w:val="24"/>
            <w:szCs w:val="24"/>
            <w:rPrChange w:id="450" w:author="Jordon Beijing" w:date="2020-08-18T22:16:00Z">
              <w:rPr>
                <w:rFonts w:ascii="Arial" w:hAnsi="Arial" w:cs="Arial"/>
                <w:sz w:val="24"/>
                <w:szCs w:val="24"/>
              </w:rPr>
            </w:rPrChange>
          </w:rPr>
          <w:delText xml:space="preserve">the </w:delText>
        </w:r>
      </w:del>
      <w:ins w:id="451" w:author="Jordon Beijing" w:date="2020-08-18T22:40:00Z">
        <w:r>
          <w:rPr>
            <w:rFonts w:ascii="Times New Roman" w:hAnsi="Times New Roman" w:cs="Times New Roman"/>
            <w:sz w:val="24"/>
            <w:szCs w:val="24"/>
          </w:rPr>
          <w:t>in</w:t>
        </w:r>
      </w:ins>
      <w:ins w:id="452" w:author="Jordon Beijing" w:date="2020-08-18T22:38:00Z">
        <w:r>
          <w:rPr>
            <w:rFonts w:ascii="Times New Roman" w:hAnsi="Times New Roman" w:cs="Times New Roman"/>
            <w:sz w:val="24"/>
            <w:szCs w:val="24"/>
            <w:rPrChange w:id="453" w:author="Jordon Beijing" w:date="2020-08-18T22:16:00Z">
              <w:rPr>
                <w:rFonts w:ascii="Arial" w:hAnsi="Arial" w:cs="Arial"/>
                <w:sz w:val="24"/>
                <w:szCs w:val="24"/>
              </w:rPr>
            </w:rPrChange>
          </w:rPr>
          <w:t xml:space="preserve"> </w:t>
        </w:r>
      </w:ins>
      <w:del w:id="454" w:author="Jordon Beijing" w:date="2020-08-18T22:40:00Z">
        <w:r>
          <w:rPr>
            <w:rFonts w:ascii="Times New Roman" w:hAnsi="Times New Roman" w:cs="Times New Roman"/>
            <w:sz w:val="24"/>
            <w:szCs w:val="24"/>
            <w:rPrChange w:id="455" w:author="Jordon Beijing" w:date="2020-08-18T22:16:00Z">
              <w:rPr>
                <w:rFonts w:ascii="Arial" w:hAnsi="Arial" w:cs="Arial"/>
                <w:sz w:val="24"/>
                <w:szCs w:val="24"/>
              </w:rPr>
            </w:rPrChange>
          </w:rPr>
          <w:delText xml:space="preserve">whole </w:delText>
        </w:r>
      </w:del>
      <w:ins w:id="456" w:author="Jordon Beijing" w:date="2020-08-18T22:40:00Z">
        <w:r>
          <w:rPr>
            <w:rFonts w:ascii="Times New Roman" w:hAnsi="Times New Roman" w:cs="Times New Roman"/>
            <w:sz w:val="24"/>
            <w:szCs w:val="24"/>
          </w:rPr>
          <w:t>a</w:t>
        </w:r>
      </w:ins>
      <w:ins w:id="457" w:author="Jordon Beijing" w:date="2020-08-18T22:40:00Z">
        <w:r>
          <w:rPr>
            <w:rFonts w:ascii="Times New Roman" w:hAnsi="Times New Roman" w:cs="Times New Roman"/>
            <w:sz w:val="24"/>
            <w:szCs w:val="24"/>
            <w:rPrChange w:id="458" w:author="Jordon Beijing" w:date="2020-08-18T22:16:00Z">
              <w:rPr>
                <w:rFonts w:ascii="Arial" w:hAnsi="Arial" w:cs="Arial"/>
                <w:sz w:val="24"/>
                <w:szCs w:val="24"/>
              </w:rPr>
            </w:rPrChange>
          </w:rPr>
          <w:t xml:space="preserve"> </w:t>
        </w:r>
      </w:ins>
      <w:del w:id="459" w:author="Jordon Beijing" w:date="2020-08-18T22:41:00Z">
        <w:r>
          <w:rPr>
            <w:rFonts w:ascii="Times New Roman" w:hAnsi="Times New Roman" w:cs="Times New Roman"/>
            <w:sz w:val="24"/>
            <w:szCs w:val="24"/>
            <w:rPrChange w:id="460" w:author="Jordon Beijing" w:date="2020-08-18T22:16:00Z">
              <w:rPr>
                <w:rFonts w:ascii="Arial" w:hAnsi="Arial" w:cs="Arial"/>
                <w:sz w:val="24"/>
                <w:szCs w:val="24"/>
              </w:rPr>
            </w:rPrChange>
          </w:rPr>
          <w:delText>circle</w:delText>
        </w:r>
      </w:del>
      <w:ins w:id="461" w:author="Jordon Beijing" w:date="2020-08-18T22:41:00Z">
        <w:r>
          <w:rPr>
            <w:rFonts w:ascii="Times New Roman" w:hAnsi="Times New Roman" w:cs="Times New Roman"/>
            <w:sz w:val="24"/>
            <w:szCs w:val="24"/>
          </w:rPr>
          <w:t>full loop</w:t>
        </w:r>
      </w:ins>
      <w:ins w:id="462" w:author="Jordon Beijing" w:date="2020-08-19T08:38:00Z">
        <w:r>
          <w:rPr>
            <w:rFonts w:ascii="Times New Roman" w:hAnsi="Times New Roman" w:cs="Times New Roman"/>
            <w:sz w:val="24"/>
            <w:szCs w:val="24"/>
          </w:rPr>
          <w:t xml:space="preserve"> like a standing circle</w:t>
        </w:r>
      </w:ins>
      <w:r>
        <w:rPr>
          <w:rFonts w:ascii="Times New Roman" w:hAnsi="Times New Roman" w:cs="Times New Roman"/>
          <w:sz w:val="24"/>
          <w:szCs w:val="24"/>
          <w:rPrChange w:id="463" w:author="Jordon Beijing" w:date="2020-08-18T22:16:00Z">
            <w:rPr>
              <w:rFonts w:ascii="Arial" w:hAnsi="Arial" w:cs="Arial"/>
              <w:sz w:val="24"/>
              <w:szCs w:val="24"/>
            </w:rPr>
          </w:rPrChange>
        </w:rPr>
        <w:t>. So when I play</w:t>
      </w:r>
      <w:ins w:id="464" w:author="Jordon Beijing" w:date="2020-08-18T22:56:00Z">
        <w:r>
          <w:rPr>
            <w:rFonts w:ascii="Times New Roman" w:hAnsi="Times New Roman" w:cs="Times New Roman"/>
            <w:sz w:val="24"/>
            <w:szCs w:val="24"/>
          </w:rPr>
          <w:t>ed</w:t>
        </w:r>
      </w:ins>
      <w:r>
        <w:rPr>
          <w:rFonts w:ascii="Times New Roman" w:hAnsi="Times New Roman" w:cs="Times New Roman"/>
          <w:sz w:val="24"/>
          <w:szCs w:val="24"/>
          <w:rPrChange w:id="465" w:author="Jordon Beijing" w:date="2020-08-18T22:16:00Z">
            <w:rPr>
              <w:rFonts w:ascii="Arial" w:hAnsi="Arial" w:cs="Arial"/>
              <w:sz w:val="24"/>
              <w:szCs w:val="24"/>
            </w:rPr>
          </w:rPrChange>
        </w:rPr>
        <w:t xml:space="preserve"> </w:t>
      </w:r>
      <w:del w:id="466" w:author="Jordon Beijing" w:date="2020-08-18T22:38:00Z">
        <w:r>
          <w:rPr>
            <w:rFonts w:ascii="Times New Roman" w:hAnsi="Times New Roman" w:cs="Times New Roman"/>
            <w:sz w:val="24"/>
            <w:szCs w:val="24"/>
            <w:rPrChange w:id="467" w:author="Jordon Beijing" w:date="2020-08-18T22:16:00Z">
              <w:rPr>
                <w:rFonts w:ascii="Arial" w:hAnsi="Arial" w:cs="Arial"/>
                <w:sz w:val="24"/>
                <w:szCs w:val="24"/>
              </w:rPr>
            </w:rPrChange>
          </w:rPr>
          <w:delText xml:space="preserve">in </w:delText>
        </w:r>
      </w:del>
      <w:ins w:id="468" w:author="Jordon Beijing" w:date="2020-08-18T22:38:00Z">
        <w:r>
          <w:rPr>
            <w:rFonts w:ascii="Times New Roman" w:hAnsi="Times New Roman" w:cs="Times New Roman"/>
            <w:sz w:val="24"/>
            <w:szCs w:val="24"/>
          </w:rPr>
          <w:t>at</w:t>
        </w:r>
      </w:ins>
      <w:ins w:id="469" w:author="Jordon Beijing" w:date="2020-08-18T22:38:00Z">
        <w:r>
          <w:rPr>
            <w:rFonts w:ascii="Times New Roman" w:hAnsi="Times New Roman" w:cs="Times New Roman"/>
            <w:sz w:val="24"/>
            <w:szCs w:val="24"/>
            <w:rPrChange w:id="470" w:author="Jordon Beijing" w:date="2020-08-18T22:16:00Z">
              <w:rPr>
                <w:rFonts w:ascii="Arial" w:hAnsi="Arial" w:cs="Arial"/>
                <w:sz w:val="24"/>
                <w:szCs w:val="24"/>
              </w:rPr>
            </w:rPrChange>
          </w:rPr>
          <w:t xml:space="preserve"> </w:t>
        </w:r>
      </w:ins>
      <w:del w:id="471" w:author="Jordon Beijing" w:date="2020-08-18T22:38:00Z">
        <w:r>
          <w:rPr>
            <w:rFonts w:ascii="Times New Roman" w:hAnsi="Times New Roman" w:cs="Times New Roman"/>
            <w:sz w:val="24"/>
            <w:szCs w:val="24"/>
            <w:rPrChange w:id="472" w:author="Jordon Beijing" w:date="2020-08-18T22:16:00Z">
              <w:rPr>
                <w:rFonts w:ascii="Arial" w:hAnsi="Arial" w:cs="Arial"/>
                <w:sz w:val="24"/>
                <w:szCs w:val="24"/>
              </w:rPr>
            </w:rPrChange>
          </w:rPr>
          <w:delText xml:space="preserve">the </w:delText>
        </w:r>
      </w:del>
      <w:r>
        <w:rPr>
          <w:rFonts w:ascii="Times New Roman" w:hAnsi="Times New Roman" w:cs="Times New Roman"/>
          <w:sz w:val="24"/>
          <w:szCs w:val="24"/>
          <w:rPrChange w:id="473" w:author="Jordon Beijing" w:date="2020-08-18T22:16:00Z">
            <w:rPr>
              <w:rFonts w:ascii="Arial" w:hAnsi="Arial" w:cs="Arial"/>
              <w:sz w:val="24"/>
              <w:szCs w:val="24"/>
            </w:rPr>
          </w:rPrChange>
        </w:rPr>
        <w:t xml:space="preserve">Disney World, I </w:t>
      </w:r>
      <w:del w:id="474" w:author="Jordon Beijing" w:date="2020-08-18T22:57:00Z">
        <w:r>
          <w:rPr>
            <w:rFonts w:ascii="Times New Roman" w:hAnsi="Times New Roman" w:cs="Times New Roman"/>
            <w:sz w:val="24"/>
            <w:szCs w:val="24"/>
            <w:rPrChange w:id="475" w:author="Jordon Beijing" w:date="2020-08-18T22:16:00Z">
              <w:rPr>
                <w:rFonts w:ascii="Arial" w:hAnsi="Arial" w:cs="Arial"/>
                <w:sz w:val="24"/>
                <w:szCs w:val="24"/>
              </w:rPr>
            </w:rPrChange>
          </w:rPr>
          <w:delText xml:space="preserve">will </w:delText>
        </w:r>
      </w:del>
      <w:r>
        <w:rPr>
          <w:rFonts w:ascii="Times New Roman" w:hAnsi="Times New Roman" w:cs="Times New Roman"/>
          <w:sz w:val="24"/>
          <w:szCs w:val="24"/>
          <w:rPrChange w:id="476" w:author="Jordon Beijing" w:date="2020-08-18T22:16:00Z">
            <w:rPr>
              <w:rFonts w:ascii="Arial" w:hAnsi="Arial" w:cs="Arial"/>
              <w:sz w:val="24"/>
              <w:szCs w:val="24"/>
            </w:rPr>
          </w:rPrChange>
        </w:rPr>
        <w:t>deliberately avoid</w:t>
      </w:r>
      <w:ins w:id="477" w:author="Jordon Beijing" w:date="2020-08-18T22:56:00Z">
        <w:r>
          <w:rPr>
            <w:rFonts w:ascii="Times New Roman" w:hAnsi="Times New Roman" w:cs="Times New Roman"/>
            <w:sz w:val="24"/>
            <w:szCs w:val="24"/>
          </w:rPr>
          <w:t>ed</w:t>
        </w:r>
      </w:ins>
      <w:r>
        <w:rPr>
          <w:rFonts w:ascii="Times New Roman" w:hAnsi="Times New Roman" w:cs="Times New Roman"/>
          <w:sz w:val="24"/>
          <w:szCs w:val="24"/>
          <w:rPrChange w:id="478" w:author="Jordon Beijing" w:date="2020-08-18T22:16:00Z">
            <w:rPr>
              <w:rFonts w:ascii="Arial" w:hAnsi="Arial" w:cs="Arial"/>
              <w:sz w:val="24"/>
              <w:szCs w:val="24"/>
            </w:rPr>
          </w:rPrChange>
        </w:rPr>
        <w:t xml:space="preserve"> all the roller coaster</w:t>
      </w:r>
      <w:ins w:id="479" w:author="Jordon Beijing" w:date="2020-08-18T22:39:00Z">
        <w:r>
          <w:rPr>
            <w:rFonts w:ascii="Times New Roman" w:hAnsi="Times New Roman" w:cs="Times New Roman"/>
            <w:sz w:val="24"/>
            <w:szCs w:val="24"/>
          </w:rPr>
          <w:t>s</w:t>
        </w:r>
      </w:ins>
      <w:r>
        <w:rPr>
          <w:rFonts w:ascii="Times New Roman" w:hAnsi="Times New Roman" w:cs="Times New Roman"/>
          <w:sz w:val="24"/>
          <w:szCs w:val="24"/>
          <w:rPrChange w:id="480" w:author="Jordon Beijing" w:date="2020-08-18T22:16:00Z">
            <w:rPr>
              <w:rFonts w:ascii="Arial" w:hAnsi="Arial" w:cs="Arial"/>
              <w:sz w:val="24"/>
              <w:szCs w:val="24"/>
            </w:rPr>
          </w:rPrChange>
        </w:rPr>
        <w:t xml:space="preserve"> that </w:t>
      </w:r>
      <w:del w:id="481" w:author="Jordon Beijing" w:date="2020-08-18T22:39:00Z">
        <w:r>
          <w:rPr>
            <w:rFonts w:ascii="Times New Roman" w:hAnsi="Times New Roman" w:cs="Times New Roman"/>
            <w:sz w:val="24"/>
            <w:szCs w:val="24"/>
            <w:rPrChange w:id="482" w:author="Jordon Beijing" w:date="2020-08-18T22:16:00Z">
              <w:rPr>
                <w:rFonts w:ascii="Arial" w:hAnsi="Arial" w:cs="Arial"/>
                <w:sz w:val="24"/>
                <w:szCs w:val="24"/>
              </w:rPr>
            </w:rPrChange>
          </w:rPr>
          <w:delText xml:space="preserve">will </w:delText>
        </w:r>
      </w:del>
      <w:r>
        <w:rPr>
          <w:rFonts w:ascii="Times New Roman" w:hAnsi="Times New Roman" w:cs="Times New Roman"/>
          <w:sz w:val="24"/>
          <w:szCs w:val="24"/>
          <w:rPrChange w:id="483" w:author="Jordon Beijing" w:date="2020-08-18T22:16:00Z">
            <w:rPr>
              <w:rFonts w:ascii="Arial" w:hAnsi="Arial" w:cs="Arial"/>
              <w:sz w:val="24"/>
              <w:szCs w:val="24"/>
            </w:rPr>
          </w:rPrChange>
        </w:rPr>
        <w:t xml:space="preserve">turn </w:t>
      </w:r>
      <w:del w:id="484" w:author="Jordon Beijing" w:date="2020-08-18T22:39:00Z">
        <w:r>
          <w:rPr>
            <w:rFonts w:ascii="Times New Roman" w:hAnsi="Times New Roman" w:cs="Times New Roman"/>
            <w:sz w:val="24"/>
            <w:szCs w:val="24"/>
            <w:rPrChange w:id="485" w:author="Jordon Beijing" w:date="2020-08-18T22:16:00Z">
              <w:rPr>
                <w:rFonts w:ascii="Arial" w:hAnsi="Arial" w:cs="Arial"/>
                <w:sz w:val="24"/>
                <w:szCs w:val="24"/>
              </w:rPr>
            </w:rPrChange>
          </w:rPr>
          <w:delText>around</w:delText>
        </w:r>
      </w:del>
      <w:ins w:id="486" w:author="Jordon Beijing" w:date="2020-08-18T22:39:00Z">
        <w:r>
          <w:rPr>
            <w:rFonts w:ascii="Times New Roman" w:hAnsi="Times New Roman" w:cs="Times New Roman"/>
            <w:sz w:val="24"/>
            <w:szCs w:val="24"/>
          </w:rPr>
          <w:t>upside down</w:t>
        </w:r>
      </w:ins>
      <w:ins w:id="487" w:author="Jordon Beijing" w:date="2020-08-18T22:57:00Z">
        <w:r>
          <w:rPr>
            <w:rFonts w:ascii="Times New Roman" w:hAnsi="Times New Roman" w:cs="Times New Roman"/>
            <w:sz w:val="24"/>
            <w:szCs w:val="24"/>
          </w:rPr>
          <w:t>. I dared</w:t>
        </w:r>
      </w:ins>
      <w:ins w:id="488" w:author="Jordon Beijing" w:date="2020-08-18T22:39:00Z">
        <w:r>
          <w:rPr>
            <w:rFonts w:ascii="Times New Roman" w:hAnsi="Times New Roman" w:cs="Times New Roman"/>
            <w:sz w:val="24"/>
            <w:szCs w:val="24"/>
          </w:rPr>
          <w:t xml:space="preserve"> not </w:t>
        </w:r>
      </w:ins>
      <w:del w:id="489" w:author="Jordon Beijing" w:date="2020-08-18T22:39:00Z">
        <w:r>
          <w:rPr>
            <w:rFonts w:ascii="Times New Roman" w:hAnsi="Times New Roman" w:cs="Times New Roman"/>
            <w:sz w:val="24"/>
            <w:szCs w:val="24"/>
            <w:rPrChange w:id="490" w:author="Jordon Beijing" w:date="2020-08-18T22:16:00Z">
              <w:rPr>
                <w:rFonts w:ascii="Arial" w:hAnsi="Arial" w:cs="Arial"/>
                <w:sz w:val="24"/>
                <w:szCs w:val="24"/>
              </w:rPr>
            </w:rPrChange>
          </w:rPr>
          <w:delText>. Don’t</w:delText>
        </w:r>
      </w:del>
      <w:del w:id="491" w:author="Jordon Beijing" w:date="2020-08-18T22:18:00Z">
        <w:r>
          <w:rPr>
            <w:rFonts w:ascii="Times New Roman" w:hAnsi="Times New Roman" w:cs="Times New Roman"/>
            <w:sz w:val="24"/>
            <w:szCs w:val="24"/>
            <w:rPrChange w:id="492" w:author="Jordon Beijing" w:date="2020-08-18T22:16:00Z">
              <w:rPr>
                <w:rFonts w:ascii="Arial" w:hAnsi="Arial" w:cs="Arial"/>
                <w:sz w:val="24"/>
                <w:szCs w:val="24"/>
              </w:rPr>
            </w:rPrChange>
          </w:rPr>
          <w:delText>’</w:delText>
        </w:r>
      </w:del>
      <w:del w:id="493" w:author="Jordon Beijing" w:date="2020-08-18T22:39:00Z">
        <w:r>
          <w:rPr>
            <w:rFonts w:ascii="Times New Roman" w:hAnsi="Times New Roman" w:cs="Times New Roman"/>
            <w:sz w:val="24"/>
            <w:szCs w:val="24"/>
            <w:rPrChange w:id="494" w:author="Jordon Beijing" w:date="2020-08-18T22:16:00Z">
              <w:rPr>
                <w:rFonts w:ascii="Arial" w:hAnsi="Arial" w:cs="Arial"/>
                <w:sz w:val="24"/>
                <w:szCs w:val="24"/>
              </w:rPr>
            </w:rPrChange>
          </w:rPr>
          <w:delText xml:space="preserve"> </w:delText>
        </w:r>
      </w:del>
      <w:del w:id="495" w:author="Jordon Beijing" w:date="2020-08-18T22:42:00Z">
        <w:r>
          <w:rPr>
            <w:rFonts w:ascii="Times New Roman" w:hAnsi="Times New Roman" w:cs="Times New Roman"/>
            <w:sz w:val="24"/>
            <w:szCs w:val="24"/>
            <w:rPrChange w:id="496" w:author="Jordon Beijing" w:date="2020-08-18T22:16:00Z">
              <w:rPr>
                <w:rFonts w:ascii="Arial" w:hAnsi="Arial" w:cs="Arial"/>
                <w:sz w:val="24"/>
                <w:szCs w:val="24"/>
              </w:rPr>
            </w:rPrChange>
          </w:rPr>
          <w:delText>meet</w:delText>
        </w:r>
      </w:del>
      <w:ins w:id="497" w:author="Jordon Beijing" w:date="2020-08-18T22:42:00Z">
        <w:r>
          <w:rPr>
            <w:rFonts w:ascii="Times New Roman" w:hAnsi="Times New Roman" w:cs="Times New Roman"/>
            <w:sz w:val="24"/>
            <w:szCs w:val="24"/>
          </w:rPr>
          <w:t>face</w:t>
        </w:r>
      </w:ins>
      <w:r>
        <w:rPr>
          <w:rFonts w:ascii="Times New Roman" w:hAnsi="Times New Roman" w:cs="Times New Roman"/>
          <w:sz w:val="24"/>
          <w:szCs w:val="24"/>
          <w:rPrChange w:id="498" w:author="Jordon Beijing" w:date="2020-08-18T22:16:00Z">
            <w:rPr>
              <w:rFonts w:ascii="Arial" w:hAnsi="Arial" w:cs="Arial"/>
              <w:sz w:val="24"/>
              <w:szCs w:val="24"/>
            </w:rPr>
          </w:rPrChange>
        </w:rPr>
        <w:t xml:space="preserve"> them</w:t>
      </w:r>
      <w:del w:id="499" w:author="Jordon Beijing" w:date="2020-08-18T22:58:00Z">
        <w:r>
          <w:rPr>
            <w:rFonts w:ascii="Times New Roman" w:hAnsi="Times New Roman" w:cs="Times New Roman"/>
            <w:sz w:val="24"/>
            <w:szCs w:val="24"/>
            <w:rPrChange w:id="500" w:author="Jordon Beijing" w:date="2020-08-18T22:16:00Z">
              <w:rPr>
                <w:rFonts w:ascii="Arial" w:hAnsi="Arial" w:cs="Arial"/>
                <w:sz w:val="24"/>
                <w:szCs w:val="24"/>
              </w:rPr>
            </w:rPrChange>
          </w:rPr>
          <w:delText xml:space="preserve"> </w:delText>
        </w:r>
      </w:del>
      <w:del w:id="501" w:author="Jordon Beijing" w:date="2020-08-18T22:39:00Z">
        <w:r>
          <w:rPr>
            <w:rFonts w:ascii="Times New Roman" w:hAnsi="Times New Roman" w:cs="Times New Roman"/>
            <w:sz w:val="24"/>
            <w:szCs w:val="24"/>
            <w:rPrChange w:id="502" w:author="Jordon Beijing" w:date="2020-08-18T22:16:00Z">
              <w:rPr>
                <w:rFonts w:ascii="Arial" w:hAnsi="Arial" w:cs="Arial"/>
                <w:sz w:val="24"/>
                <w:szCs w:val="24"/>
              </w:rPr>
            </w:rPrChange>
          </w:rPr>
          <w:delText>here</w:delText>
        </w:r>
      </w:del>
      <w:r>
        <w:rPr>
          <w:rFonts w:ascii="Times New Roman" w:hAnsi="Times New Roman" w:cs="Times New Roman"/>
          <w:sz w:val="24"/>
          <w:szCs w:val="24"/>
          <w:rPrChange w:id="503" w:author="Jordon Beijing" w:date="2020-08-18T22:16:00Z">
            <w:rPr>
              <w:rFonts w:ascii="Arial" w:hAnsi="Arial" w:cs="Arial"/>
              <w:sz w:val="24"/>
              <w:szCs w:val="24"/>
            </w:rPr>
          </w:rPrChange>
        </w:rPr>
        <w:t>!</w:t>
      </w:r>
    </w:p>
    <w:p>
      <w:pPr>
        <w:ind w:firstLine="420"/>
        <w:rPr>
          <w:rFonts w:ascii="Times New Roman" w:hAnsi="Times New Roman" w:cs="Times New Roman"/>
          <w:sz w:val="24"/>
          <w:szCs w:val="24"/>
          <w:rPrChange w:id="505" w:author="Jordon Beijing" w:date="2020-08-18T22:16:00Z">
            <w:rPr>
              <w:rFonts w:ascii="Arial" w:hAnsi="Arial" w:cs="Arial"/>
              <w:sz w:val="24"/>
              <w:szCs w:val="24"/>
            </w:rPr>
          </w:rPrChange>
        </w:rPr>
        <w:pPrChange w:id="504" w:author="Jordon Beijing" w:date="2020-08-18T22:21:00Z">
          <w:pPr/>
        </w:pPrChange>
      </w:pPr>
    </w:p>
    <w:p>
      <w:pPr>
        <w:ind w:firstLine="420"/>
        <w:rPr>
          <w:ins w:id="507" w:author="Jordon Beijing" w:date="2020-08-18T22:20:00Z"/>
          <w:rFonts w:ascii="Times New Roman" w:hAnsi="Times New Roman" w:cs="Times New Roman"/>
          <w:sz w:val="24"/>
          <w:szCs w:val="24"/>
        </w:rPr>
        <w:pPrChange w:id="506" w:author="Jordon Beijing" w:date="2020-08-18T22:21:00Z">
          <w:pPr/>
        </w:pPrChange>
      </w:pPr>
      <w:r>
        <w:rPr>
          <w:rFonts w:ascii="Times New Roman" w:hAnsi="Times New Roman" w:cs="Times New Roman"/>
          <w:sz w:val="24"/>
          <w:szCs w:val="24"/>
          <w:rPrChange w:id="508" w:author="Jordon Beijing" w:date="2020-08-18T22:16:00Z">
            <w:rPr>
              <w:rFonts w:ascii="Arial" w:hAnsi="Arial" w:cs="Arial"/>
              <w:sz w:val="24"/>
              <w:szCs w:val="24"/>
            </w:rPr>
          </w:rPrChange>
        </w:rPr>
        <w:t>Music came to my ears again, but I had no time to enjoy it. The ups and downs of the roller coaster made me close</w:t>
      </w:r>
      <w:del w:id="509" w:author="Jordon Beijing" w:date="2020-08-18T22:42:00Z">
        <w:r>
          <w:rPr>
            <w:rFonts w:ascii="Times New Roman" w:hAnsi="Times New Roman" w:cs="Times New Roman"/>
            <w:sz w:val="24"/>
            <w:szCs w:val="24"/>
            <w:rPrChange w:id="510" w:author="Jordon Beijing" w:date="2020-08-18T22:16:00Z">
              <w:rPr>
                <w:rFonts w:ascii="Arial" w:hAnsi="Arial" w:cs="Arial"/>
                <w:sz w:val="24"/>
                <w:szCs w:val="24"/>
              </w:rPr>
            </w:rPrChange>
          </w:rPr>
          <w:delText>d</w:delText>
        </w:r>
      </w:del>
      <w:r>
        <w:rPr>
          <w:rFonts w:ascii="Times New Roman" w:hAnsi="Times New Roman" w:cs="Times New Roman"/>
          <w:sz w:val="24"/>
          <w:szCs w:val="24"/>
          <w:rPrChange w:id="511" w:author="Jordon Beijing" w:date="2020-08-18T22:16:00Z">
            <w:rPr>
              <w:rFonts w:ascii="Arial" w:hAnsi="Arial" w:cs="Arial"/>
              <w:sz w:val="24"/>
              <w:szCs w:val="24"/>
            </w:rPr>
          </w:rPrChange>
        </w:rPr>
        <w:t xml:space="preserve"> my eyes, hold on to the handle and wait</w:t>
      </w:r>
      <w:ins w:id="512" w:author="Jordon Beijing" w:date="2020-08-18T22:42:00Z">
        <w:r>
          <w:rPr>
            <w:rFonts w:ascii="Times New Roman" w:hAnsi="Times New Roman" w:cs="Times New Roman"/>
            <w:sz w:val="24"/>
            <w:szCs w:val="24"/>
          </w:rPr>
          <w:t xml:space="preserve"> for the ride</w:t>
        </w:r>
      </w:ins>
      <w:del w:id="513" w:author="Jordon Beijing" w:date="2020-08-18T22:42:00Z">
        <w:r>
          <w:rPr>
            <w:rFonts w:ascii="Times New Roman" w:hAnsi="Times New Roman" w:cs="Times New Roman"/>
            <w:sz w:val="24"/>
            <w:szCs w:val="24"/>
            <w:rPrChange w:id="514"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515" w:author="Jordon Beijing" w:date="2020-08-18T22:16:00Z">
            <w:rPr>
              <w:rFonts w:ascii="Arial" w:hAnsi="Arial" w:cs="Arial"/>
              <w:sz w:val="24"/>
              <w:szCs w:val="24"/>
            </w:rPr>
          </w:rPrChange>
        </w:rPr>
        <w:t xml:space="preserve"> to stop. I tried to open my eyes and felt that the roller coaster was a little smoother</w:t>
      </w:r>
      <w:ins w:id="516" w:author="Jordon Beijing" w:date="2020-08-18T22:43:00Z">
        <w:r>
          <w:rPr>
            <w:rFonts w:ascii="Times New Roman" w:hAnsi="Times New Roman" w:cs="Times New Roman"/>
            <w:sz w:val="24"/>
            <w:szCs w:val="24"/>
          </w:rPr>
          <w:t>. B</w:t>
        </w:r>
      </w:ins>
      <w:del w:id="517" w:author="Jordon Beijing" w:date="2020-08-18T22:43:00Z">
        <w:r>
          <w:rPr>
            <w:rFonts w:ascii="Times New Roman" w:hAnsi="Times New Roman" w:cs="Times New Roman"/>
            <w:sz w:val="24"/>
            <w:szCs w:val="24"/>
            <w:rPrChange w:id="518" w:author="Jordon Beijing" w:date="2020-08-18T22:16:00Z">
              <w:rPr>
                <w:rFonts w:ascii="Arial" w:hAnsi="Arial" w:cs="Arial"/>
                <w:sz w:val="24"/>
                <w:szCs w:val="24"/>
              </w:rPr>
            </w:rPrChange>
          </w:rPr>
          <w:delText>, b</w:delText>
        </w:r>
      </w:del>
      <w:r>
        <w:rPr>
          <w:rFonts w:ascii="Times New Roman" w:hAnsi="Times New Roman" w:cs="Times New Roman"/>
          <w:sz w:val="24"/>
          <w:szCs w:val="24"/>
          <w:rPrChange w:id="519" w:author="Jordon Beijing" w:date="2020-08-18T22:16:00Z">
            <w:rPr>
              <w:rFonts w:ascii="Arial" w:hAnsi="Arial" w:cs="Arial"/>
              <w:sz w:val="24"/>
              <w:szCs w:val="24"/>
            </w:rPr>
          </w:rPrChange>
        </w:rPr>
        <w:t>ut then</w:t>
      </w:r>
      <w:del w:id="520" w:author="Jordon Beijing" w:date="2020-08-18T22:43:00Z">
        <w:r>
          <w:rPr>
            <w:rFonts w:ascii="Times New Roman" w:hAnsi="Times New Roman" w:cs="Times New Roman"/>
            <w:sz w:val="24"/>
            <w:szCs w:val="24"/>
            <w:rPrChange w:id="521" w:author="Jordon Beijing" w:date="2020-08-18T22:16:00Z">
              <w:rPr>
                <w:rFonts w:ascii="Arial" w:hAnsi="Arial" w:cs="Arial"/>
                <w:sz w:val="24"/>
                <w:szCs w:val="24"/>
              </w:rPr>
            </w:rPrChange>
          </w:rPr>
          <w:delText>,</w:delText>
        </w:r>
      </w:del>
      <w:r>
        <w:rPr>
          <w:rFonts w:ascii="Times New Roman" w:hAnsi="Times New Roman" w:cs="Times New Roman"/>
          <w:sz w:val="24"/>
          <w:szCs w:val="24"/>
          <w:rPrChange w:id="522" w:author="Jordon Beijing" w:date="2020-08-18T22:16:00Z">
            <w:rPr>
              <w:rFonts w:ascii="Arial" w:hAnsi="Arial" w:cs="Arial"/>
              <w:sz w:val="24"/>
              <w:szCs w:val="24"/>
            </w:rPr>
          </w:rPrChange>
        </w:rPr>
        <w:t xml:space="preserve"> the seat </w:t>
      </w:r>
      <w:del w:id="523" w:author="Jordon Beijing" w:date="2020-08-18T23:05:00Z">
        <w:r>
          <w:rPr>
            <w:rFonts w:ascii="Times New Roman" w:hAnsi="Times New Roman" w:cs="Times New Roman"/>
            <w:sz w:val="24"/>
            <w:szCs w:val="24"/>
            <w:rPrChange w:id="524" w:author="Jordon Beijing" w:date="2020-08-18T22:16:00Z">
              <w:rPr>
                <w:rFonts w:ascii="Arial" w:hAnsi="Arial" w:cs="Arial"/>
                <w:sz w:val="24"/>
                <w:szCs w:val="24"/>
              </w:rPr>
            </w:rPrChange>
          </w:rPr>
          <w:delText>was so startled</w:delText>
        </w:r>
      </w:del>
      <w:ins w:id="525" w:author="Jordon Beijing" w:date="2020-08-18T23:05:00Z">
        <w:r>
          <w:rPr>
            <w:rFonts w:ascii="Times New Roman" w:hAnsi="Times New Roman" w:cs="Times New Roman"/>
            <w:sz w:val="24"/>
            <w:szCs w:val="24"/>
          </w:rPr>
          <w:t>jolted so quickly</w:t>
        </w:r>
      </w:ins>
      <w:r>
        <w:rPr>
          <w:rFonts w:ascii="Times New Roman" w:hAnsi="Times New Roman" w:cs="Times New Roman"/>
          <w:sz w:val="24"/>
          <w:szCs w:val="24"/>
          <w:rPrChange w:id="526" w:author="Jordon Beijing" w:date="2020-08-18T22:16:00Z">
            <w:rPr>
              <w:rFonts w:ascii="Arial" w:hAnsi="Arial" w:cs="Arial"/>
              <w:sz w:val="24"/>
              <w:szCs w:val="24"/>
            </w:rPr>
          </w:rPrChange>
        </w:rPr>
        <w:t xml:space="preserve"> moving uphill </w:t>
      </w:r>
      <w:del w:id="527" w:author="Jordon Beijing" w:date="2020-08-18T23:05:00Z">
        <w:r>
          <w:rPr>
            <w:rFonts w:ascii="Times New Roman" w:hAnsi="Times New Roman" w:cs="Times New Roman"/>
            <w:sz w:val="24"/>
            <w:szCs w:val="24"/>
            <w:rPrChange w:id="528" w:author="Jordon Beijing" w:date="2020-08-18T22:16:00Z">
              <w:rPr>
                <w:rFonts w:ascii="Arial" w:hAnsi="Arial" w:cs="Arial"/>
                <w:sz w:val="24"/>
                <w:szCs w:val="24"/>
              </w:rPr>
            </w:rPrChange>
          </w:rPr>
          <w:delText xml:space="preserve">that </w:delText>
        </w:r>
      </w:del>
      <w:r>
        <w:rPr>
          <w:rFonts w:ascii="Times New Roman" w:hAnsi="Times New Roman" w:cs="Times New Roman"/>
          <w:sz w:val="24"/>
          <w:szCs w:val="24"/>
          <w:rPrChange w:id="529" w:author="Jordon Beijing" w:date="2020-08-18T22:16:00Z">
            <w:rPr>
              <w:rFonts w:ascii="Arial" w:hAnsi="Arial" w:cs="Arial"/>
              <w:sz w:val="24"/>
              <w:szCs w:val="24"/>
            </w:rPr>
          </w:rPrChange>
        </w:rPr>
        <w:t xml:space="preserve">I felt like my head was going to explode. </w:t>
      </w:r>
    </w:p>
    <w:p>
      <w:pPr>
        <w:ind w:firstLine="420"/>
        <w:rPr>
          <w:del w:id="531" w:author="Jordon Beijing" w:date="2020-08-18T22:17:00Z"/>
          <w:rFonts w:ascii="Times New Roman" w:hAnsi="Times New Roman" w:cs="Times New Roman"/>
          <w:sz w:val="24"/>
          <w:szCs w:val="24"/>
          <w:rPrChange w:id="532" w:author="Jordon Beijing" w:date="2020-08-18T22:16:00Z">
            <w:rPr>
              <w:del w:id="533" w:author="Jordon Beijing" w:date="2020-08-18T22:17:00Z"/>
              <w:rFonts w:ascii="Arial" w:hAnsi="Arial" w:cs="Arial"/>
              <w:sz w:val="24"/>
              <w:szCs w:val="24"/>
            </w:rPr>
          </w:rPrChange>
        </w:rPr>
        <w:pPrChange w:id="530" w:author="Jordon Beijing" w:date="2020-08-18T22:21:00Z">
          <w:pPr/>
        </w:pPrChange>
      </w:pPr>
      <w:r>
        <w:rPr>
          <w:rFonts w:ascii="Times New Roman" w:hAnsi="Times New Roman" w:cs="Times New Roman"/>
          <w:sz w:val="24"/>
          <w:szCs w:val="24"/>
          <w:rPrChange w:id="534" w:author="Jordon Beijing" w:date="2020-08-18T22:16:00Z">
            <w:rPr>
              <w:rFonts w:ascii="Arial" w:hAnsi="Arial" w:cs="Arial"/>
              <w:sz w:val="24"/>
              <w:szCs w:val="24"/>
            </w:rPr>
          </w:rPrChange>
        </w:rPr>
        <w:t xml:space="preserve">Not </w:t>
      </w:r>
      <w:ins w:id="535" w:author="Jordon Beijing" w:date="2020-08-18T22:18:00Z">
        <w:r>
          <w:rPr>
            <w:rFonts w:ascii="Times New Roman" w:hAnsi="Times New Roman" w:cs="Times New Roman"/>
            <w:sz w:val="24"/>
            <w:szCs w:val="24"/>
          </w:rPr>
          <w:t>t</w:t>
        </w:r>
      </w:ins>
      <w:r>
        <w:rPr>
          <w:rFonts w:ascii="Times New Roman" w:hAnsi="Times New Roman" w:cs="Times New Roman"/>
          <w:sz w:val="24"/>
          <w:szCs w:val="24"/>
          <w:rPrChange w:id="536" w:author="Jordon Beijing" w:date="2020-08-18T22:16:00Z">
            <w:rPr>
              <w:rFonts w:ascii="Arial" w:hAnsi="Arial" w:cs="Arial"/>
              <w:sz w:val="24"/>
              <w:szCs w:val="24"/>
            </w:rPr>
          </w:rPrChange>
        </w:rPr>
        <w:t>o mention that</w:t>
      </w:r>
      <w:del w:id="537" w:author="Jordon Beijing" w:date="2020-08-18T22:43:00Z">
        <w:r>
          <w:rPr>
            <w:rFonts w:ascii="Times New Roman" w:hAnsi="Times New Roman" w:cs="Times New Roman"/>
            <w:sz w:val="24"/>
            <w:szCs w:val="24"/>
            <w:rPrChange w:id="538" w:author="Jordon Beijing" w:date="2020-08-18T22:16:00Z">
              <w:rPr>
                <w:rFonts w:ascii="Arial" w:hAnsi="Arial" w:cs="Arial"/>
                <w:sz w:val="24"/>
                <w:szCs w:val="24"/>
              </w:rPr>
            </w:rPrChange>
          </w:rPr>
          <w:delText>,</w:delText>
        </w:r>
      </w:del>
      <w:r>
        <w:rPr>
          <w:rFonts w:ascii="Times New Roman" w:hAnsi="Times New Roman" w:cs="Times New Roman"/>
          <w:sz w:val="24"/>
          <w:szCs w:val="24"/>
          <w:rPrChange w:id="539" w:author="Jordon Beijing" w:date="2020-08-18T22:16:00Z">
            <w:rPr>
              <w:rFonts w:ascii="Arial" w:hAnsi="Arial" w:cs="Arial"/>
              <w:sz w:val="24"/>
              <w:szCs w:val="24"/>
            </w:rPr>
          </w:rPrChange>
        </w:rPr>
        <w:t xml:space="preserve"> my glasses were </w:t>
      </w:r>
      <w:ins w:id="540" w:author="Jordon Beijing" w:date="2020-08-18T22:44:00Z">
        <w:r>
          <w:rPr>
            <w:rFonts w:ascii="Times New Roman" w:hAnsi="Times New Roman" w:cs="Times New Roman"/>
            <w:sz w:val="24"/>
            <w:szCs w:val="24"/>
          </w:rPr>
          <w:t>un</w:t>
        </w:r>
      </w:ins>
      <w:r>
        <w:rPr>
          <w:rFonts w:ascii="Times New Roman" w:hAnsi="Times New Roman" w:cs="Times New Roman"/>
          <w:sz w:val="24"/>
          <w:szCs w:val="24"/>
          <w:rPrChange w:id="541" w:author="Jordon Beijing" w:date="2020-08-18T22:16:00Z">
            <w:rPr>
              <w:rFonts w:ascii="Arial" w:hAnsi="Arial" w:cs="Arial"/>
              <w:sz w:val="24"/>
              <w:szCs w:val="24"/>
            </w:rPr>
          </w:rPrChange>
        </w:rPr>
        <w:t xml:space="preserve">surprisingly about to </w:t>
      </w:r>
      <w:del w:id="542" w:author="Jordon Beijing" w:date="2020-08-18T22:44:00Z">
        <w:r>
          <w:rPr>
            <w:rFonts w:ascii="Times New Roman" w:hAnsi="Times New Roman" w:cs="Times New Roman"/>
            <w:sz w:val="24"/>
            <w:szCs w:val="24"/>
            <w:rPrChange w:id="543" w:author="Jordon Beijing" w:date="2020-08-18T22:16:00Z">
              <w:rPr>
                <w:rFonts w:ascii="Arial" w:hAnsi="Arial" w:cs="Arial"/>
                <w:sz w:val="24"/>
                <w:szCs w:val="24"/>
              </w:rPr>
            </w:rPrChange>
          </w:rPr>
          <w:delText xml:space="preserve">come </w:delText>
        </w:r>
      </w:del>
      <w:ins w:id="544" w:author="Jordon Beijing" w:date="2020-08-18T22:44:00Z">
        <w:r>
          <w:rPr>
            <w:rFonts w:ascii="Times New Roman" w:hAnsi="Times New Roman" w:cs="Times New Roman"/>
            <w:sz w:val="24"/>
            <w:szCs w:val="24"/>
          </w:rPr>
          <w:t>fly</w:t>
        </w:r>
      </w:ins>
      <w:ins w:id="545" w:author="Jordon Beijing" w:date="2020-08-18T22:44:00Z">
        <w:r>
          <w:rPr>
            <w:rFonts w:ascii="Times New Roman" w:hAnsi="Times New Roman" w:cs="Times New Roman"/>
            <w:sz w:val="24"/>
            <w:szCs w:val="24"/>
            <w:rPrChange w:id="546" w:author="Jordon Beijing" w:date="2020-08-18T22:16:00Z">
              <w:rPr>
                <w:rFonts w:ascii="Arial" w:hAnsi="Arial" w:cs="Arial"/>
                <w:sz w:val="24"/>
                <w:szCs w:val="24"/>
              </w:rPr>
            </w:rPrChange>
          </w:rPr>
          <w:t xml:space="preserve"> </w:t>
        </w:r>
      </w:ins>
      <w:ins w:id="547" w:author="Jordon Beijing" w:date="2020-08-18T22:45:00Z">
        <w:r>
          <w:rPr>
            <w:rFonts w:ascii="Times New Roman" w:hAnsi="Times New Roman" w:cs="Times New Roman"/>
            <w:sz w:val="24"/>
            <w:szCs w:val="24"/>
          </w:rPr>
          <w:t xml:space="preserve">off </w:t>
        </w:r>
      </w:ins>
      <w:del w:id="548" w:author="Jordon Beijing" w:date="2020-08-18T22:44:00Z">
        <w:r>
          <w:rPr>
            <w:rFonts w:ascii="Times New Roman" w:hAnsi="Times New Roman" w:cs="Times New Roman"/>
            <w:sz w:val="24"/>
            <w:szCs w:val="24"/>
            <w:rPrChange w:id="549" w:author="Jordon Beijing" w:date="2020-08-18T22:16:00Z">
              <w:rPr>
                <w:rFonts w:ascii="Arial" w:hAnsi="Arial" w:cs="Arial"/>
                <w:sz w:val="24"/>
                <w:szCs w:val="24"/>
              </w:rPr>
            </w:rPrChange>
          </w:rPr>
          <w:delText xml:space="preserve">out </w:delText>
        </w:r>
      </w:del>
      <w:r>
        <w:rPr>
          <w:rFonts w:ascii="Times New Roman" w:hAnsi="Times New Roman" w:cs="Times New Roman"/>
          <w:sz w:val="24"/>
          <w:szCs w:val="24"/>
          <w:rPrChange w:id="550" w:author="Jordon Beijing" w:date="2020-08-18T22:16:00Z">
            <w:rPr>
              <w:rFonts w:ascii="Arial" w:hAnsi="Arial" w:cs="Arial"/>
              <w:sz w:val="24"/>
              <w:szCs w:val="24"/>
            </w:rPr>
          </w:rPrChange>
        </w:rPr>
        <w:t xml:space="preserve">of my face, and one </w:t>
      </w:r>
      <w:del w:id="551" w:author="Jordon Beijing" w:date="2020-08-19T08:27:00Z">
        <w:r>
          <w:rPr>
            <w:rFonts w:ascii="Times New Roman" w:hAnsi="Times New Roman" w:cs="Times New Roman"/>
            <w:sz w:val="24"/>
            <w:szCs w:val="24"/>
            <w:rPrChange w:id="552" w:author="Jordon Beijing" w:date="2020-08-18T22:16:00Z">
              <w:rPr>
                <w:rFonts w:ascii="Arial" w:hAnsi="Arial" w:cs="Arial"/>
                <w:sz w:val="24"/>
                <w:szCs w:val="24"/>
              </w:rPr>
            </w:rPrChange>
          </w:rPr>
          <w:delText xml:space="preserve">of the </w:delText>
        </w:r>
      </w:del>
      <w:del w:id="553" w:author="Jordon Beijing" w:date="2020-08-18T22:48:00Z">
        <w:r>
          <w:rPr>
            <w:rFonts w:ascii="Times New Roman" w:hAnsi="Times New Roman" w:cs="Times New Roman"/>
            <w:sz w:val="24"/>
            <w:szCs w:val="24"/>
            <w:rPrChange w:id="554" w:author="Jordon Beijing" w:date="2020-08-18T22:16:00Z">
              <w:rPr>
                <w:rFonts w:ascii="Arial" w:hAnsi="Arial" w:cs="Arial"/>
                <w:sz w:val="24"/>
                <w:szCs w:val="24"/>
              </w:rPr>
            </w:rPrChange>
          </w:rPr>
          <w:delText xml:space="preserve">leg </w:delText>
        </w:r>
      </w:del>
      <w:ins w:id="555" w:author="Jordon Beijing" w:date="2020-08-18T22:48:00Z">
        <w:r>
          <w:rPr>
            <w:rFonts w:ascii="Times New Roman" w:hAnsi="Times New Roman" w:cs="Times New Roman"/>
            <w:sz w:val="24"/>
            <w:szCs w:val="24"/>
          </w:rPr>
          <w:t>arm</w:t>
        </w:r>
      </w:ins>
      <w:ins w:id="556" w:author="Jordon Beijing" w:date="2020-08-18T22:48:00Z">
        <w:r>
          <w:rPr>
            <w:rFonts w:ascii="Times New Roman" w:hAnsi="Times New Roman" w:cs="Times New Roman"/>
            <w:sz w:val="24"/>
            <w:szCs w:val="24"/>
            <w:rPrChange w:id="557"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58" w:author="Jordon Beijing" w:date="2020-08-18T22:16:00Z">
            <w:rPr>
              <w:rFonts w:ascii="Arial" w:hAnsi="Arial" w:cs="Arial"/>
              <w:sz w:val="24"/>
              <w:szCs w:val="24"/>
            </w:rPr>
          </w:rPrChange>
        </w:rPr>
        <w:t xml:space="preserve">of the glasses had left my ear already. I quickly calmed down, </w:t>
      </w:r>
      <w:ins w:id="559" w:author="Jordon Beijing" w:date="2020-08-18T23:02:00Z">
        <w:r>
          <w:rPr>
            <w:rFonts w:ascii="Times New Roman" w:hAnsi="Times New Roman" w:cs="Times New Roman"/>
            <w:sz w:val="24"/>
            <w:szCs w:val="24"/>
          </w:rPr>
          <w:t xml:space="preserve">and with </w:t>
        </w:r>
      </w:ins>
      <w:r>
        <w:rPr>
          <w:rFonts w:ascii="Times New Roman" w:hAnsi="Times New Roman" w:cs="Times New Roman"/>
          <w:sz w:val="24"/>
          <w:szCs w:val="24"/>
          <w:rPrChange w:id="560" w:author="Jordon Beijing" w:date="2020-08-18T22:16:00Z">
            <w:rPr>
              <w:rFonts w:ascii="Arial" w:hAnsi="Arial" w:cs="Arial"/>
              <w:sz w:val="24"/>
              <w:szCs w:val="24"/>
            </w:rPr>
          </w:rPrChange>
        </w:rPr>
        <w:t xml:space="preserve">one hand holding the handle tightly, </w:t>
      </w:r>
      <w:del w:id="561" w:author="Jordon Beijing" w:date="2020-08-18T23:02:00Z">
        <w:r>
          <w:rPr>
            <w:rFonts w:ascii="Times New Roman" w:hAnsi="Times New Roman" w:cs="Times New Roman"/>
            <w:sz w:val="24"/>
            <w:szCs w:val="24"/>
            <w:rPrChange w:id="562" w:author="Jordon Beijing" w:date="2020-08-18T22:16:00Z">
              <w:rPr>
                <w:rFonts w:ascii="Arial" w:hAnsi="Arial" w:cs="Arial"/>
                <w:sz w:val="24"/>
                <w:szCs w:val="24"/>
              </w:rPr>
            </w:rPrChange>
          </w:rPr>
          <w:delText xml:space="preserve">the </w:delText>
        </w:r>
      </w:del>
      <w:ins w:id="563" w:author="Jordon Beijing" w:date="2020-08-18T23:02:00Z">
        <w:r>
          <w:rPr>
            <w:rFonts w:ascii="Times New Roman" w:hAnsi="Times New Roman" w:cs="Times New Roman"/>
            <w:sz w:val="24"/>
            <w:szCs w:val="24"/>
          </w:rPr>
          <w:t>my</w:t>
        </w:r>
      </w:ins>
      <w:ins w:id="564" w:author="Jordon Beijing" w:date="2020-08-18T23:02:00Z">
        <w:r>
          <w:rPr>
            <w:rFonts w:ascii="Times New Roman" w:hAnsi="Times New Roman" w:cs="Times New Roman"/>
            <w:sz w:val="24"/>
            <w:szCs w:val="24"/>
            <w:rPrChange w:id="565"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66" w:author="Jordon Beijing" w:date="2020-08-18T22:16:00Z">
            <w:rPr>
              <w:rFonts w:ascii="Arial" w:hAnsi="Arial" w:cs="Arial"/>
              <w:sz w:val="24"/>
              <w:szCs w:val="24"/>
            </w:rPr>
          </w:rPrChange>
        </w:rPr>
        <w:t xml:space="preserve">other hand simply took the glasses </w:t>
      </w:r>
      <w:del w:id="567" w:author="Jordon Beijing" w:date="2020-08-18T23:09:00Z">
        <w:r>
          <w:rPr>
            <w:rFonts w:ascii="Times New Roman" w:hAnsi="Times New Roman" w:cs="Times New Roman"/>
            <w:sz w:val="24"/>
            <w:szCs w:val="24"/>
            <w:rPrChange w:id="568" w:author="Jordon Beijing" w:date="2020-08-18T22:16:00Z">
              <w:rPr>
                <w:rFonts w:ascii="Arial" w:hAnsi="Arial" w:cs="Arial"/>
                <w:sz w:val="24"/>
                <w:szCs w:val="24"/>
              </w:rPr>
            </w:rPrChange>
          </w:rPr>
          <w:delText xml:space="preserve">down </w:delText>
        </w:r>
      </w:del>
      <w:ins w:id="569" w:author="Jordon Beijing" w:date="2020-08-18T23:09:00Z">
        <w:r>
          <w:rPr>
            <w:rFonts w:ascii="Times New Roman" w:hAnsi="Times New Roman" w:cs="Times New Roman"/>
            <w:sz w:val="24"/>
            <w:szCs w:val="24"/>
          </w:rPr>
          <w:t>off</w:t>
        </w:r>
      </w:ins>
      <w:ins w:id="570" w:author="Jordon Beijing" w:date="2020-08-18T23:09:00Z">
        <w:r>
          <w:rPr>
            <w:rFonts w:ascii="Times New Roman" w:hAnsi="Times New Roman" w:cs="Times New Roman"/>
            <w:sz w:val="24"/>
            <w:szCs w:val="24"/>
            <w:rPrChange w:id="571"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72" w:author="Jordon Beijing" w:date="2020-08-18T22:16:00Z">
            <w:rPr>
              <w:rFonts w:ascii="Arial" w:hAnsi="Arial" w:cs="Arial"/>
              <w:sz w:val="24"/>
              <w:szCs w:val="24"/>
            </w:rPr>
          </w:rPrChange>
        </w:rPr>
        <w:t xml:space="preserve">and put them in my </w:t>
      </w:r>
      <w:del w:id="573" w:author="Jordon Beijing" w:date="2020-08-18T23:11:00Z">
        <w:r>
          <w:rPr>
            <w:rFonts w:ascii="Times New Roman" w:hAnsi="Times New Roman" w:cs="Times New Roman"/>
            <w:sz w:val="24"/>
            <w:szCs w:val="24"/>
            <w:rPrChange w:id="574" w:author="Jordon Beijing" w:date="2020-08-18T23:12:00Z">
              <w:rPr>
                <w:rFonts w:ascii="Arial" w:hAnsi="Arial" w:cs="Arial"/>
                <w:sz w:val="24"/>
                <w:szCs w:val="24"/>
              </w:rPr>
            </w:rPrChange>
          </w:rPr>
          <w:delText xml:space="preserve">hand </w:delText>
        </w:r>
      </w:del>
      <w:ins w:id="575" w:author="Jordon Beijing" w:date="2020-08-18T23:11:00Z">
        <w:r>
          <w:rPr>
            <w:rFonts w:ascii="Times New Roman" w:hAnsi="Times New Roman" w:cs="Times New Roman"/>
            <w:sz w:val="24"/>
            <w:szCs w:val="24"/>
            <w:highlight w:val="none"/>
            <w:rPrChange w:id="576" w:author="Jordon Beijing" w:date="2020-08-18T23:12:00Z">
              <w:rPr>
                <w:rFonts w:ascii="Times New Roman" w:hAnsi="Times New Roman" w:cs="Times New Roman"/>
                <w:sz w:val="24"/>
                <w:szCs w:val="24"/>
                <w:highlight w:val="yellow"/>
              </w:rPr>
            </w:rPrChange>
          </w:rPr>
          <w:t>fist</w:t>
        </w:r>
      </w:ins>
      <w:ins w:id="577" w:author="Jordon Beijing" w:date="2020-08-18T23:11:00Z">
        <w:r>
          <w:rPr>
            <w:rFonts w:ascii="Times New Roman" w:hAnsi="Times New Roman" w:cs="Times New Roman"/>
            <w:sz w:val="24"/>
            <w:szCs w:val="24"/>
            <w:rPrChange w:id="57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579" w:author="Jordon Beijing" w:date="2020-08-18T22:16:00Z">
            <w:rPr>
              <w:rFonts w:ascii="Arial" w:hAnsi="Arial" w:cs="Arial"/>
              <w:sz w:val="24"/>
              <w:szCs w:val="24"/>
            </w:rPr>
          </w:rPrChange>
        </w:rPr>
        <w:t xml:space="preserve">to prevent them from </w:t>
      </w:r>
      <w:del w:id="580" w:author="Jordon Beijing" w:date="2020-08-18T23:09:00Z">
        <w:r>
          <w:rPr>
            <w:rFonts w:ascii="Times New Roman" w:hAnsi="Times New Roman" w:cs="Times New Roman"/>
            <w:sz w:val="24"/>
            <w:szCs w:val="24"/>
            <w:rPrChange w:id="581" w:author="Jordon Beijing" w:date="2020-08-18T22:16:00Z">
              <w:rPr>
                <w:rFonts w:ascii="Arial" w:hAnsi="Arial" w:cs="Arial"/>
                <w:sz w:val="24"/>
                <w:szCs w:val="24"/>
              </w:rPr>
            </w:rPrChange>
          </w:rPr>
          <w:delText xml:space="preserve">falling </w:delText>
        </w:r>
      </w:del>
      <w:ins w:id="582" w:author="Jordon Beijing" w:date="2020-08-18T23:09:00Z">
        <w:r>
          <w:rPr>
            <w:rFonts w:ascii="Times New Roman" w:hAnsi="Times New Roman" w:cs="Times New Roman"/>
            <w:sz w:val="24"/>
            <w:szCs w:val="24"/>
          </w:rPr>
          <w:t>flying</w:t>
        </w:r>
      </w:ins>
      <w:ins w:id="583" w:author="Jordon Beijing" w:date="2020-08-18T23:09:00Z">
        <w:r>
          <w:rPr>
            <w:rFonts w:ascii="Times New Roman" w:hAnsi="Times New Roman" w:cs="Times New Roman"/>
            <w:sz w:val="24"/>
            <w:szCs w:val="24"/>
            <w:rPrChange w:id="584" w:author="Jordon Beijing" w:date="2020-08-18T22:16:00Z">
              <w:rPr>
                <w:rFonts w:ascii="Arial" w:hAnsi="Arial" w:cs="Arial"/>
                <w:sz w:val="24"/>
                <w:szCs w:val="24"/>
              </w:rPr>
            </w:rPrChange>
          </w:rPr>
          <w:t xml:space="preserve"> </w:t>
        </w:r>
      </w:ins>
      <w:del w:id="585" w:author="Jordon Beijing" w:date="2020-08-18T23:02:00Z">
        <w:r>
          <w:rPr>
            <w:rFonts w:ascii="Times New Roman" w:hAnsi="Times New Roman" w:cs="Times New Roman"/>
            <w:sz w:val="24"/>
            <w:szCs w:val="24"/>
            <w:rPrChange w:id="586" w:author="Jordon Beijing" w:date="2020-08-18T22:16:00Z">
              <w:rPr>
                <w:rFonts w:ascii="Arial" w:hAnsi="Arial" w:cs="Arial"/>
                <w:sz w:val="24"/>
                <w:szCs w:val="24"/>
              </w:rPr>
            </w:rPrChange>
          </w:rPr>
          <w:delText>down</w:delText>
        </w:r>
      </w:del>
      <w:ins w:id="587" w:author="Jordon Beijing" w:date="2020-08-18T23:10:00Z">
        <w:r>
          <w:rPr>
            <w:rFonts w:ascii="Times New Roman" w:hAnsi="Times New Roman" w:cs="Times New Roman"/>
            <w:sz w:val="24"/>
            <w:szCs w:val="24"/>
          </w:rPr>
          <w:t>away</w:t>
        </w:r>
      </w:ins>
      <w:r>
        <w:rPr>
          <w:rFonts w:ascii="Times New Roman" w:hAnsi="Times New Roman" w:cs="Times New Roman"/>
          <w:sz w:val="24"/>
          <w:szCs w:val="24"/>
          <w:rPrChange w:id="588" w:author="Jordon Beijing" w:date="2020-08-18T22:16:00Z">
            <w:rPr>
              <w:rFonts w:ascii="Arial" w:hAnsi="Arial" w:cs="Arial"/>
              <w:sz w:val="24"/>
              <w:szCs w:val="24"/>
            </w:rPr>
          </w:rPrChange>
        </w:rPr>
        <w:t>. I</w:t>
      </w:r>
      <w:ins w:id="589" w:author="Jordon Beijing" w:date="2020-08-18T23:03:00Z">
        <w:r>
          <w:rPr>
            <w:rFonts w:ascii="Times New Roman" w:hAnsi="Times New Roman" w:cs="Times New Roman"/>
            <w:sz w:val="24"/>
            <w:szCs w:val="24"/>
          </w:rPr>
          <w:t xml:space="preserve"> was</w:t>
        </w:r>
      </w:ins>
      <w:del w:id="590" w:author="Jordon Beijing" w:date="2020-08-18T23:03:00Z">
        <w:r>
          <w:rPr>
            <w:rFonts w:ascii="Times New Roman" w:hAnsi="Times New Roman" w:cs="Times New Roman"/>
            <w:sz w:val="24"/>
            <w:szCs w:val="24"/>
            <w:rPrChange w:id="591" w:author="Jordon Beijing" w:date="2020-08-18T22:16:00Z">
              <w:rPr>
                <w:rFonts w:ascii="Arial" w:hAnsi="Arial" w:cs="Arial"/>
                <w:sz w:val="24"/>
                <w:szCs w:val="24"/>
              </w:rPr>
            </w:rPrChange>
          </w:rPr>
          <w:delText>’m</w:delText>
        </w:r>
      </w:del>
      <w:del w:id="592" w:author="Jordon Beijing" w:date="2020-08-18T23:09:00Z">
        <w:r>
          <w:rPr>
            <w:rFonts w:ascii="Times New Roman" w:hAnsi="Times New Roman" w:cs="Times New Roman"/>
            <w:sz w:val="24"/>
            <w:szCs w:val="24"/>
            <w:rPrChange w:id="593"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594" w:author="Jordon Beijing" w:date="2020-08-18T22:16:00Z">
            <w:rPr>
              <w:rFonts w:ascii="Arial" w:hAnsi="Arial" w:cs="Arial"/>
              <w:sz w:val="24"/>
              <w:szCs w:val="24"/>
            </w:rPr>
          </w:rPrChange>
        </w:rPr>
        <w:t>n</w:t>
      </w:r>
      <w:ins w:id="595" w:author="Jordon Beijing" w:date="2020-08-18T23:09:00Z">
        <w:r>
          <w:rPr>
            <w:rFonts w:ascii="Times New Roman" w:hAnsi="Times New Roman" w:cs="Times New Roman"/>
            <w:sz w:val="24"/>
            <w:szCs w:val="24"/>
          </w:rPr>
          <w:t>’</w:t>
        </w:r>
      </w:ins>
      <w:del w:id="596" w:author="Jordon Beijing" w:date="2020-08-18T23:09:00Z">
        <w:r>
          <w:rPr>
            <w:rFonts w:ascii="Times New Roman" w:hAnsi="Times New Roman" w:cs="Times New Roman"/>
            <w:sz w:val="24"/>
            <w:szCs w:val="24"/>
            <w:rPrChange w:id="597" w:author="Jordon Beijing" w:date="2020-08-18T22:16:00Z">
              <w:rPr>
                <w:rFonts w:ascii="Arial" w:hAnsi="Arial" w:cs="Arial"/>
                <w:sz w:val="24"/>
                <w:szCs w:val="24"/>
              </w:rPr>
            </w:rPrChange>
          </w:rPr>
          <w:delText>o</w:delText>
        </w:r>
      </w:del>
      <w:r>
        <w:rPr>
          <w:rFonts w:ascii="Times New Roman" w:hAnsi="Times New Roman" w:cs="Times New Roman"/>
          <w:sz w:val="24"/>
          <w:szCs w:val="24"/>
          <w:rPrChange w:id="598" w:author="Jordon Beijing" w:date="2020-08-18T22:16:00Z">
            <w:rPr>
              <w:rFonts w:ascii="Arial" w:hAnsi="Arial" w:cs="Arial"/>
              <w:sz w:val="24"/>
              <w:szCs w:val="24"/>
            </w:rPr>
          </w:rPrChange>
        </w:rPr>
        <w:t xml:space="preserve">t sure, but I thought I was going through a complete </w:t>
      </w:r>
      <w:del w:id="599" w:author="Jordon Beijing" w:date="2020-08-18T22:48:00Z">
        <w:r>
          <w:rPr>
            <w:rFonts w:ascii="Times New Roman" w:hAnsi="Times New Roman" w:cs="Times New Roman"/>
            <w:sz w:val="24"/>
            <w:szCs w:val="24"/>
            <w:rPrChange w:id="600" w:author="Jordon Beijing" w:date="2020-08-18T22:16:00Z">
              <w:rPr>
                <w:rFonts w:ascii="Arial" w:hAnsi="Arial" w:cs="Arial"/>
                <w:sz w:val="24"/>
                <w:szCs w:val="24"/>
              </w:rPr>
            </w:rPrChange>
          </w:rPr>
          <w:delText xml:space="preserve">circle </w:delText>
        </w:r>
      </w:del>
      <w:ins w:id="601" w:author="Jordon Beijing" w:date="2020-08-18T22:48:00Z">
        <w:r>
          <w:rPr>
            <w:rFonts w:ascii="Times New Roman" w:hAnsi="Times New Roman" w:cs="Times New Roman"/>
            <w:sz w:val="24"/>
            <w:szCs w:val="24"/>
          </w:rPr>
          <w:t>loop</w:t>
        </w:r>
      </w:ins>
      <w:ins w:id="602" w:author="Jordon Beijing" w:date="2020-08-18T22:48:00Z">
        <w:r>
          <w:rPr>
            <w:rFonts w:ascii="Times New Roman" w:hAnsi="Times New Roman" w:cs="Times New Roman"/>
            <w:sz w:val="24"/>
            <w:szCs w:val="24"/>
            <w:rPrChange w:id="603"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04" w:author="Jordon Beijing" w:date="2020-08-18T22:16:00Z">
            <w:rPr>
              <w:rFonts w:ascii="Arial" w:hAnsi="Arial" w:cs="Arial"/>
              <w:sz w:val="24"/>
              <w:szCs w:val="24"/>
            </w:rPr>
          </w:rPrChange>
        </w:rPr>
        <w:t xml:space="preserve">on </w:t>
      </w:r>
      <w:del w:id="605" w:author="Jordon Beijing" w:date="2020-08-18T22:48:00Z">
        <w:r>
          <w:rPr>
            <w:rFonts w:ascii="Times New Roman" w:hAnsi="Times New Roman" w:cs="Times New Roman"/>
            <w:sz w:val="24"/>
            <w:szCs w:val="24"/>
            <w:rPrChange w:id="606" w:author="Jordon Beijing" w:date="2020-08-18T22:16:00Z">
              <w:rPr>
                <w:rFonts w:ascii="Arial" w:hAnsi="Arial" w:cs="Arial"/>
                <w:sz w:val="24"/>
                <w:szCs w:val="24"/>
              </w:rPr>
            </w:rPrChange>
          </w:rPr>
          <w:delText xml:space="preserve">a </w:delText>
        </w:r>
      </w:del>
      <w:ins w:id="607" w:author="Jordon Beijing" w:date="2020-08-18T22:48:00Z">
        <w:r>
          <w:rPr>
            <w:rFonts w:ascii="Times New Roman" w:hAnsi="Times New Roman" w:cs="Times New Roman"/>
            <w:sz w:val="24"/>
            <w:szCs w:val="24"/>
          </w:rPr>
          <w:t>the</w:t>
        </w:r>
      </w:ins>
      <w:ins w:id="608" w:author="Jordon Beijing" w:date="2020-08-18T22:48:00Z">
        <w:r>
          <w:rPr>
            <w:rFonts w:ascii="Times New Roman" w:hAnsi="Times New Roman" w:cs="Times New Roman"/>
            <w:sz w:val="24"/>
            <w:szCs w:val="24"/>
            <w:rPrChange w:id="609"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10" w:author="Jordon Beijing" w:date="2020-08-18T22:16:00Z">
            <w:rPr>
              <w:rFonts w:ascii="Arial" w:hAnsi="Arial" w:cs="Arial"/>
              <w:sz w:val="24"/>
              <w:szCs w:val="24"/>
            </w:rPr>
          </w:rPrChange>
        </w:rPr>
        <w:t>roller coaster.</w:t>
      </w:r>
    </w:p>
    <w:p>
      <w:pPr>
        <w:ind w:firstLine="420"/>
        <w:rPr>
          <w:rFonts w:ascii="Times New Roman" w:hAnsi="Times New Roman" w:cs="Times New Roman"/>
          <w:sz w:val="24"/>
          <w:szCs w:val="24"/>
          <w:rPrChange w:id="612" w:author="Jordon Beijing" w:date="2020-08-18T22:16:00Z">
            <w:rPr>
              <w:rFonts w:ascii="Arial" w:hAnsi="Arial" w:cs="Arial"/>
              <w:sz w:val="24"/>
              <w:szCs w:val="24"/>
            </w:rPr>
          </w:rPrChange>
        </w:rPr>
        <w:pPrChange w:id="611" w:author="Jordon Beijing" w:date="2020-08-18T22:21:00Z">
          <w:pPr/>
        </w:pPrChange>
      </w:pPr>
    </w:p>
    <w:p>
      <w:pPr>
        <w:ind w:firstLine="420"/>
        <w:rPr>
          <w:ins w:id="614" w:author="Jordon Beijing" w:date="2020-08-18T22:17:00Z"/>
          <w:rFonts w:ascii="Times New Roman" w:hAnsi="Times New Roman" w:cs="Times New Roman"/>
          <w:sz w:val="24"/>
          <w:szCs w:val="24"/>
        </w:rPr>
        <w:pPrChange w:id="613" w:author="Jordon Beijing" w:date="2020-08-18T22:21:00Z">
          <w:pPr/>
        </w:pPrChange>
      </w:pPr>
      <w:r>
        <w:rPr>
          <w:rFonts w:ascii="Times New Roman" w:hAnsi="Times New Roman" w:cs="Times New Roman"/>
          <w:sz w:val="24"/>
          <w:szCs w:val="24"/>
          <w:rPrChange w:id="615" w:author="Jordon Beijing" w:date="2020-08-18T22:16:00Z">
            <w:rPr>
              <w:rFonts w:ascii="Arial" w:hAnsi="Arial" w:cs="Arial"/>
              <w:sz w:val="24"/>
              <w:szCs w:val="24"/>
            </w:rPr>
          </w:rPrChange>
        </w:rPr>
        <w:t>I closed my eyes again</w:t>
      </w:r>
      <w:ins w:id="616" w:author="Jordon Beijing" w:date="2020-08-18T23:03:00Z">
        <w:r>
          <w:rPr>
            <w:rFonts w:ascii="Times New Roman" w:hAnsi="Times New Roman" w:cs="Times New Roman"/>
            <w:sz w:val="24"/>
            <w:szCs w:val="24"/>
          </w:rPr>
          <w:t>,</w:t>
        </w:r>
      </w:ins>
      <w:r>
        <w:rPr>
          <w:rFonts w:ascii="Times New Roman" w:hAnsi="Times New Roman" w:cs="Times New Roman"/>
          <w:sz w:val="24"/>
          <w:szCs w:val="24"/>
          <w:rPrChange w:id="617" w:author="Jordon Beijing" w:date="2020-08-18T22:16:00Z">
            <w:rPr>
              <w:rFonts w:ascii="Arial" w:hAnsi="Arial" w:cs="Arial"/>
              <w:sz w:val="24"/>
              <w:szCs w:val="24"/>
            </w:rPr>
          </w:rPrChange>
        </w:rPr>
        <w:t xml:space="preserve"> </w:t>
      </w:r>
      <w:del w:id="618" w:author="Jordon Beijing" w:date="2020-08-18T22:48:00Z">
        <w:r>
          <w:rPr>
            <w:rFonts w:ascii="Times New Roman" w:hAnsi="Times New Roman" w:cs="Times New Roman"/>
            <w:sz w:val="24"/>
            <w:szCs w:val="24"/>
            <w:rPrChange w:id="619" w:author="Jordon Beijing" w:date="2020-08-18T22:16:00Z">
              <w:rPr>
                <w:rFonts w:ascii="Arial" w:hAnsi="Arial" w:cs="Arial"/>
                <w:sz w:val="24"/>
                <w:szCs w:val="24"/>
              </w:rPr>
            </w:rPrChange>
          </w:rPr>
          <w:delText xml:space="preserve">and </w:delText>
        </w:r>
      </w:del>
      <w:r>
        <w:rPr>
          <w:rFonts w:ascii="Times New Roman" w:hAnsi="Times New Roman" w:cs="Times New Roman"/>
          <w:sz w:val="24"/>
          <w:szCs w:val="24"/>
          <w:rPrChange w:id="620" w:author="Jordon Beijing" w:date="2020-08-18T22:16:00Z">
            <w:rPr>
              <w:rFonts w:ascii="Arial" w:hAnsi="Arial" w:cs="Arial"/>
              <w:sz w:val="24"/>
              <w:szCs w:val="24"/>
            </w:rPr>
          </w:rPrChange>
        </w:rPr>
        <w:t>holding my glasses.</w:t>
      </w:r>
    </w:p>
    <w:p>
      <w:pPr>
        <w:ind w:firstLine="420"/>
        <w:rPr>
          <w:ins w:id="622" w:author="Jordon Beijing" w:date="2020-08-18T22:17:00Z"/>
          <w:rFonts w:ascii="Times New Roman" w:hAnsi="Times New Roman" w:cs="Times New Roman"/>
          <w:sz w:val="24"/>
          <w:szCs w:val="24"/>
        </w:rPr>
        <w:pPrChange w:id="621" w:author="Jordon Beijing" w:date="2020-08-18T22:21:00Z">
          <w:pPr/>
        </w:pPrChange>
      </w:pPr>
      <w:ins w:id="623" w:author="Jordon Beijing" w:date="2020-08-19T08:26:00Z">
        <w:r>
          <w:rPr>
            <w:rFonts w:ascii="Times New Roman" w:hAnsi="Times New Roman" w:cs="Times New Roman"/>
            <w:sz w:val="24"/>
            <w:szCs w:val="24"/>
          </w:rPr>
          <w:t>“</w:t>
        </w:r>
      </w:ins>
      <w:del w:id="624" w:author="Jordon Beijing" w:date="2020-08-19T08:26:00Z">
        <w:r>
          <w:rPr>
            <w:rFonts w:hint="eastAsia" w:ascii="Times New Roman" w:hAnsi="Times New Roman" w:cs="Times New Roman"/>
            <w:sz w:val="24"/>
            <w:szCs w:val="24"/>
            <w:rPrChange w:id="625"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626" w:author="Jordon Beijing" w:date="2020-08-18T22:16:00Z">
            <w:rPr>
              <w:rFonts w:ascii="Arial" w:hAnsi="Arial" w:cs="Arial"/>
              <w:sz w:val="24"/>
              <w:szCs w:val="24"/>
            </w:rPr>
          </w:rPrChange>
        </w:rPr>
        <w:t>Hey!</w:t>
      </w:r>
      <w:ins w:id="627" w:author="Jordon Beijing" w:date="2020-08-19T08:25:00Z">
        <w:r>
          <w:rPr>
            <w:rFonts w:ascii="Times New Roman" w:hAnsi="Times New Roman" w:cs="Times New Roman"/>
            <w:sz w:val="24"/>
            <w:szCs w:val="24"/>
          </w:rPr>
          <w:t>”</w:t>
        </w:r>
      </w:ins>
      <w:del w:id="628" w:author="Jordon Beijing" w:date="2020-08-19T08:25:00Z">
        <w:r>
          <w:rPr>
            <w:rFonts w:hint="eastAsia" w:ascii="Times New Roman" w:hAnsi="Times New Roman" w:cs="Times New Roman"/>
            <w:sz w:val="24"/>
            <w:szCs w:val="24"/>
            <w:rPrChange w:id="629" w:author="Jordon Beijing" w:date="2020-08-18T22:16:00Z">
              <w:rPr>
                <w:rFonts w:hint="eastAsia" w:ascii="Arial" w:hAnsi="Arial" w:cs="Arial"/>
                <w:sz w:val="24"/>
                <w:szCs w:val="24"/>
              </w:rPr>
            </w:rPrChange>
          </w:rPr>
          <w:delText>”</w:delText>
        </w:r>
      </w:del>
    </w:p>
    <w:p>
      <w:pPr>
        <w:ind w:firstLine="420"/>
        <w:rPr>
          <w:ins w:id="631" w:author="Jordon Beijing" w:date="2020-08-18T22:17:00Z"/>
          <w:rFonts w:ascii="Times New Roman" w:hAnsi="Times New Roman" w:cs="Times New Roman"/>
          <w:sz w:val="24"/>
          <w:szCs w:val="24"/>
        </w:rPr>
        <w:pPrChange w:id="630" w:author="Jordon Beijing" w:date="2020-08-18T22:21:00Z">
          <w:pPr/>
        </w:pPrChange>
      </w:pPr>
      <w:r>
        <w:rPr>
          <w:rFonts w:ascii="Times New Roman" w:hAnsi="Times New Roman" w:cs="Times New Roman"/>
          <w:sz w:val="24"/>
          <w:szCs w:val="24"/>
          <w:rPrChange w:id="632" w:author="Jordon Beijing" w:date="2020-08-18T22:16:00Z">
            <w:rPr>
              <w:rFonts w:ascii="Arial" w:hAnsi="Arial" w:cs="Arial"/>
              <w:sz w:val="24"/>
              <w:szCs w:val="24"/>
            </w:rPr>
          </w:rPrChange>
        </w:rPr>
        <w:t>I turned my head</w:t>
      </w:r>
      <w:ins w:id="633" w:author="Jordon Beijing" w:date="2020-08-18T22:49:00Z">
        <w:r>
          <w:rPr>
            <w:rFonts w:ascii="Times New Roman" w:hAnsi="Times New Roman" w:cs="Times New Roman"/>
            <w:sz w:val="24"/>
            <w:szCs w:val="24"/>
          </w:rPr>
          <w:t>;</w:t>
        </w:r>
      </w:ins>
      <w:del w:id="634" w:author="Jordon Beijing" w:date="2020-08-18T22:49:00Z">
        <w:r>
          <w:rPr>
            <w:rFonts w:ascii="Times New Roman" w:hAnsi="Times New Roman" w:cs="Times New Roman"/>
            <w:sz w:val="24"/>
            <w:szCs w:val="24"/>
            <w:rPrChange w:id="635" w:author="Jordon Beijing" w:date="2020-08-18T22:16:00Z">
              <w:rPr>
                <w:rFonts w:ascii="Arial" w:hAnsi="Arial" w:cs="Arial"/>
                <w:sz w:val="24"/>
                <w:szCs w:val="24"/>
              </w:rPr>
            </w:rPrChange>
          </w:rPr>
          <w:delText>,</w:delText>
        </w:r>
      </w:del>
      <w:r>
        <w:rPr>
          <w:rFonts w:ascii="Times New Roman" w:hAnsi="Times New Roman" w:cs="Times New Roman"/>
          <w:sz w:val="24"/>
          <w:szCs w:val="24"/>
          <w:rPrChange w:id="636" w:author="Jordon Beijing" w:date="2020-08-18T22:16:00Z">
            <w:rPr>
              <w:rFonts w:ascii="Arial" w:hAnsi="Arial" w:cs="Arial"/>
              <w:sz w:val="24"/>
              <w:szCs w:val="24"/>
            </w:rPr>
          </w:rPrChange>
        </w:rPr>
        <w:t xml:space="preserve"> it was my dad’s voice.</w:t>
      </w:r>
      <w:ins w:id="637" w:author="Jordon Beijing" w:date="2020-08-18T22:17:00Z">
        <w:r>
          <w:rPr>
            <w:rFonts w:ascii="Times New Roman" w:hAnsi="Times New Roman" w:cs="Times New Roman"/>
            <w:sz w:val="24"/>
            <w:szCs w:val="24"/>
          </w:rPr>
          <w:t xml:space="preserve"> </w:t>
        </w:r>
      </w:ins>
    </w:p>
    <w:p>
      <w:pPr>
        <w:ind w:firstLine="420"/>
        <w:rPr>
          <w:ins w:id="639" w:author="Jordon Beijing" w:date="2020-08-18T22:17:00Z"/>
          <w:rFonts w:ascii="Times New Roman" w:hAnsi="Times New Roman" w:cs="Times New Roman"/>
          <w:sz w:val="24"/>
          <w:szCs w:val="24"/>
        </w:rPr>
        <w:pPrChange w:id="638" w:author="Jordon Beijing" w:date="2020-08-18T22:21:00Z">
          <w:pPr/>
        </w:pPrChange>
      </w:pPr>
      <w:ins w:id="640" w:author="Jordon Beijing" w:date="2020-08-19T08:26:00Z">
        <w:r>
          <w:rPr>
            <w:rFonts w:ascii="Times New Roman" w:hAnsi="Times New Roman" w:cs="Times New Roman"/>
            <w:sz w:val="24"/>
            <w:szCs w:val="24"/>
          </w:rPr>
          <w:t>“</w:t>
        </w:r>
      </w:ins>
      <w:del w:id="641" w:author="Jordon Beijing" w:date="2020-08-19T08:26:00Z">
        <w:r>
          <w:rPr>
            <w:rFonts w:hint="eastAsia" w:ascii="Times New Roman" w:hAnsi="Times New Roman" w:cs="Times New Roman"/>
            <w:sz w:val="24"/>
            <w:szCs w:val="24"/>
            <w:rPrChange w:id="642"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643" w:author="Jordon Beijing" w:date="2020-08-18T22:16:00Z">
            <w:rPr>
              <w:rFonts w:ascii="Arial" w:hAnsi="Arial" w:cs="Arial"/>
              <w:sz w:val="24"/>
              <w:szCs w:val="24"/>
            </w:rPr>
          </w:rPrChange>
        </w:rPr>
        <w:t>You are qui</w:t>
      </w:r>
      <w:del w:id="644" w:author="Jordon Beijing" w:date="2020-08-18T22:49:00Z">
        <w:r>
          <w:rPr>
            <w:rFonts w:ascii="Times New Roman" w:hAnsi="Times New Roman" w:cs="Times New Roman"/>
            <w:sz w:val="24"/>
            <w:szCs w:val="24"/>
            <w:rPrChange w:id="645" w:author="Jordon Beijing" w:date="2020-08-18T22:16:00Z">
              <w:rPr>
                <w:rFonts w:ascii="Arial" w:hAnsi="Arial" w:cs="Arial"/>
                <w:sz w:val="24"/>
                <w:szCs w:val="24"/>
              </w:rPr>
            </w:rPrChange>
          </w:rPr>
          <w:delText>e</w:delText>
        </w:r>
      </w:del>
      <w:r>
        <w:rPr>
          <w:rFonts w:ascii="Times New Roman" w:hAnsi="Times New Roman" w:cs="Times New Roman"/>
          <w:sz w:val="24"/>
          <w:szCs w:val="24"/>
          <w:rPrChange w:id="646" w:author="Jordon Beijing" w:date="2020-08-18T22:16:00Z">
            <w:rPr>
              <w:rFonts w:ascii="Arial" w:hAnsi="Arial" w:cs="Arial"/>
              <w:sz w:val="24"/>
              <w:szCs w:val="24"/>
            </w:rPr>
          </w:rPrChange>
        </w:rPr>
        <w:t>t</w:t>
      </w:r>
      <w:ins w:id="647" w:author="Jordon Beijing" w:date="2020-08-18T22:49:00Z">
        <w:r>
          <w:rPr>
            <w:rFonts w:ascii="Times New Roman" w:hAnsi="Times New Roman" w:cs="Times New Roman"/>
            <w:sz w:val="24"/>
            <w:szCs w:val="24"/>
          </w:rPr>
          <w:t>e</w:t>
        </w:r>
      </w:ins>
      <w:r>
        <w:rPr>
          <w:rFonts w:ascii="Times New Roman" w:hAnsi="Times New Roman" w:cs="Times New Roman"/>
          <w:sz w:val="24"/>
          <w:szCs w:val="24"/>
          <w:rPrChange w:id="648" w:author="Jordon Beijing" w:date="2020-08-18T22:16:00Z">
            <w:rPr>
              <w:rFonts w:ascii="Arial" w:hAnsi="Arial" w:cs="Arial"/>
              <w:sz w:val="24"/>
              <w:szCs w:val="24"/>
            </w:rPr>
          </w:rPrChange>
        </w:rPr>
        <w:t xml:space="preserve"> quick, I thought your glasses were </w:t>
      </w:r>
      <w:del w:id="649" w:author="Jordon Beijing" w:date="2020-08-18T22:49:00Z">
        <w:r>
          <w:rPr>
            <w:rFonts w:ascii="Times New Roman" w:hAnsi="Times New Roman" w:cs="Times New Roman"/>
            <w:sz w:val="24"/>
            <w:szCs w:val="24"/>
            <w:rPrChange w:id="650" w:author="Jordon Beijing" w:date="2020-08-18T22:16:00Z">
              <w:rPr>
                <w:rFonts w:ascii="Arial" w:hAnsi="Arial" w:cs="Arial"/>
                <w:sz w:val="24"/>
                <w:szCs w:val="24"/>
              </w:rPr>
            </w:rPrChange>
          </w:rPr>
          <w:delText xml:space="preserve">fell </w:delText>
        </w:r>
      </w:del>
      <w:ins w:id="651" w:author="Jordon Beijing" w:date="2020-08-18T22:49:00Z">
        <w:r>
          <w:rPr>
            <w:rFonts w:ascii="Times New Roman" w:hAnsi="Times New Roman" w:cs="Times New Roman"/>
            <w:sz w:val="24"/>
            <w:szCs w:val="24"/>
          </w:rPr>
          <w:t>falling</w:t>
        </w:r>
      </w:ins>
      <w:ins w:id="652" w:author="Jordon Beijing" w:date="2020-08-18T22:49:00Z">
        <w:r>
          <w:rPr>
            <w:rFonts w:ascii="Times New Roman" w:hAnsi="Times New Roman" w:cs="Times New Roman"/>
            <w:sz w:val="24"/>
            <w:szCs w:val="24"/>
            <w:rPrChange w:id="653" w:author="Jordon Beijing" w:date="2020-08-18T22:16:00Z">
              <w:rPr>
                <w:rFonts w:ascii="Arial" w:hAnsi="Arial" w:cs="Arial"/>
                <w:sz w:val="24"/>
                <w:szCs w:val="24"/>
              </w:rPr>
            </w:rPrChange>
          </w:rPr>
          <w:t xml:space="preserve"> </w:t>
        </w:r>
      </w:ins>
      <w:del w:id="654" w:author="Jordon Beijing" w:date="2020-08-18T22:49:00Z">
        <w:r>
          <w:rPr>
            <w:rFonts w:ascii="Times New Roman" w:hAnsi="Times New Roman" w:cs="Times New Roman"/>
            <w:sz w:val="24"/>
            <w:szCs w:val="24"/>
            <w:rPrChange w:id="655" w:author="Jordon Beijing" w:date="2020-08-18T22:16:00Z">
              <w:rPr>
                <w:rFonts w:ascii="Arial" w:hAnsi="Arial" w:cs="Arial"/>
                <w:sz w:val="24"/>
                <w:szCs w:val="24"/>
              </w:rPr>
            </w:rPrChange>
          </w:rPr>
          <w:delText>down</w:delText>
        </w:r>
      </w:del>
      <w:ins w:id="656" w:author="Jordon Beijing" w:date="2020-08-18T22:49:00Z">
        <w:r>
          <w:rPr>
            <w:rFonts w:ascii="Times New Roman" w:hAnsi="Times New Roman" w:cs="Times New Roman"/>
            <w:sz w:val="24"/>
            <w:szCs w:val="24"/>
          </w:rPr>
          <w:t>off</w:t>
        </w:r>
      </w:ins>
      <w:r>
        <w:rPr>
          <w:rFonts w:ascii="Times New Roman" w:hAnsi="Times New Roman" w:cs="Times New Roman"/>
          <w:sz w:val="24"/>
          <w:szCs w:val="24"/>
          <w:rPrChange w:id="657" w:author="Jordon Beijing" w:date="2020-08-18T22:16:00Z">
            <w:rPr>
              <w:rFonts w:ascii="Arial" w:hAnsi="Arial" w:cs="Arial"/>
              <w:sz w:val="24"/>
              <w:szCs w:val="24"/>
            </w:rPr>
          </w:rPrChange>
        </w:rPr>
        <w:t>,</w:t>
      </w:r>
      <w:ins w:id="658" w:author="Jordon Beijing" w:date="2020-08-18T22:49:00Z">
        <w:r>
          <w:rPr>
            <w:rFonts w:ascii="Times New Roman" w:hAnsi="Times New Roman" w:cs="Times New Roman"/>
            <w:sz w:val="24"/>
            <w:szCs w:val="24"/>
          </w:rPr>
          <w:t>” he said.</w:t>
        </w:r>
      </w:ins>
      <w:r>
        <w:rPr>
          <w:rFonts w:ascii="Times New Roman" w:hAnsi="Times New Roman" w:cs="Times New Roman"/>
          <w:sz w:val="24"/>
          <w:szCs w:val="24"/>
          <w:rPrChange w:id="659" w:author="Jordon Beijing" w:date="2020-08-18T22:16:00Z">
            <w:rPr>
              <w:rFonts w:ascii="Arial" w:hAnsi="Arial" w:cs="Arial"/>
              <w:sz w:val="24"/>
              <w:szCs w:val="24"/>
            </w:rPr>
          </w:rPrChange>
        </w:rPr>
        <w:t xml:space="preserve"> </w:t>
      </w:r>
      <w:ins w:id="660" w:author="Jordon Beijing" w:date="2020-08-18T22:50:00Z">
        <w:r>
          <w:rPr>
            <w:rFonts w:ascii="Times New Roman" w:hAnsi="Times New Roman" w:cs="Times New Roman"/>
            <w:sz w:val="24"/>
            <w:szCs w:val="24"/>
          </w:rPr>
          <w:t>“I</w:t>
        </w:r>
      </w:ins>
      <w:del w:id="661" w:author="Jordon Beijing" w:date="2020-08-18T22:50:00Z">
        <w:r>
          <w:rPr>
            <w:rFonts w:ascii="Times New Roman" w:hAnsi="Times New Roman" w:cs="Times New Roman"/>
            <w:sz w:val="24"/>
            <w:szCs w:val="24"/>
            <w:rPrChange w:id="662" w:author="Jordon Beijing" w:date="2020-08-18T22:16:00Z">
              <w:rPr>
                <w:rFonts w:ascii="Arial" w:hAnsi="Arial" w:cs="Arial"/>
                <w:sz w:val="24"/>
                <w:szCs w:val="24"/>
              </w:rPr>
            </w:rPrChange>
          </w:rPr>
          <w:delText>i</w:delText>
        </w:r>
      </w:del>
      <w:r>
        <w:rPr>
          <w:rFonts w:ascii="Times New Roman" w:hAnsi="Times New Roman" w:cs="Times New Roman"/>
          <w:sz w:val="24"/>
          <w:szCs w:val="24"/>
          <w:rPrChange w:id="663" w:author="Jordon Beijing" w:date="2020-08-18T22:16:00Z">
            <w:rPr>
              <w:rFonts w:ascii="Arial" w:hAnsi="Arial" w:cs="Arial"/>
              <w:sz w:val="24"/>
              <w:szCs w:val="24"/>
            </w:rPr>
          </w:rPrChange>
        </w:rPr>
        <w:t>f that really happen</w:t>
      </w:r>
      <w:ins w:id="664" w:author="Jordon Beijing" w:date="2020-08-18T22:50:00Z">
        <w:r>
          <w:rPr>
            <w:rFonts w:ascii="Times New Roman" w:hAnsi="Times New Roman" w:cs="Times New Roman"/>
            <w:sz w:val="24"/>
            <w:szCs w:val="24"/>
          </w:rPr>
          <w:t>s</w:t>
        </w:r>
      </w:ins>
      <w:del w:id="665" w:author="Jordon Beijing" w:date="2020-08-18T22:50:00Z">
        <w:r>
          <w:rPr>
            <w:rFonts w:ascii="Times New Roman" w:hAnsi="Times New Roman" w:cs="Times New Roman"/>
            <w:sz w:val="24"/>
            <w:szCs w:val="24"/>
            <w:rPrChange w:id="666" w:author="Jordon Beijing" w:date="2020-08-18T22:16:00Z">
              <w:rPr>
                <w:rFonts w:ascii="Arial" w:hAnsi="Arial" w:cs="Arial"/>
                <w:sz w:val="24"/>
                <w:szCs w:val="24"/>
              </w:rPr>
            </w:rPrChange>
          </w:rPr>
          <w:delText>ed</w:delText>
        </w:r>
      </w:del>
      <w:r>
        <w:rPr>
          <w:rFonts w:ascii="Times New Roman" w:hAnsi="Times New Roman" w:cs="Times New Roman"/>
          <w:sz w:val="24"/>
          <w:szCs w:val="24"/>
          <w:rPrChange w:id="667" w:author="Jordon Beijing" w:date="2020-08-18T22:16:00Z">
            <w:rPr>
              <w:rFonts w:ascii="Arial" w:hAnsi="Arial" w:cs="Arial"/>
              <w:sz w:val="24"/>
              <w:szCs w:val="24"/>
            </w:rPr>
          </w:rPrChange>
        </w:rPr>
        <w:t xml:space="preserve">, it’s </w:t>
      </w:r>
      <w:del w:id="668" w:author="Jordon Beijing" w:date="2020-08-18T22:50:00Z">
        <w:r>
          <w:rPr>
            <w:rFonts w:ascii="Times New Roman" w:hAnsi="Times New Roman" w:cs="Times New Roman"/>
            <w:sz w:val="24"/>
            <w:szCs w:val="24"/>
            <w:rPrChange w:id="669" w:author="Jordon Beijing" w:date="2020-08-18T22:16:00Z">
              <w:rPr>
                <w:rFonts w:ascii="Arial" w:hAnsi="Arial" w:cs="Arial"/>
                <w:sz w:val="24"/>
                <w:szCs w:val="24"/>
              </w:rPr>
            </w:rPrChange>
          </w:rPr>
          <w:delText>okay</w:delText>
        </w:r>
      </w:del>
      <w:ins w:id="670" w:author="Jordon Beijing" w:date="2020-08-18T22:50:00Z">
        <w:r>
          <w:rPr>
            <w:rFonts w:ascii="Times New Roman" w:hAnsi="Times New Roman" w:cs="Times New Roman"/>
            <w:sz w:val="24"/>
            <w:szCs w:val="24"/>
          </w:rPr>
          <w:t>OK</w:t>
        </w:r>
      </w:ins>
      <w:r>
        <w:rPr>
          <w:rFonts w:ascii="Times New Roman" w:hAnsi="Times New Roman" w:cs="Times New Roman"/>
          <w:sz w:val="24"/>
          <w:szCs w:val="24"/>
          <w:rPrChange w:id="671" w:author="Jordon Beijing" w:date="2020-08-18T22:16:00Z">
            <w:rPr>
              <w:rFonts w:ascii="Arial" w:hAnsi="Arial" w:cs="Arial"/>
              <w:sz w:val="24"/>
              <w:szCs w:val="24"/>
            </w:rPr>
          </w:rPrChange>
        </w:rPr>
        <w:t xml:space="preserve">. We still have </w:t>
      </w:r>
      <w:ins w:id="672" w:author="Jordon Beijing" w:date="2020-08-18T22:50:00Z">
        <w:r>
          <w:rPr>
            <w:rFonts w:ascii="Times New Roman" w:hAnsi="Times New Roman" w:cs="Times New Roman"/>
            <w:sz w:val="24"/>
            <w:szCs w:val="24"/>
          </w:rPr>
          <w:t xml:space="preserve">your </w:t>
        </w:r>
      </w:ins>
      <w:r>
        <w:rPr>
          <w:rFonts w:ascii="Times New Roman" w:hAnsi="Times New Roman" w:cs="Times New Roman"/>
          <w:sz w:val="24"/>
          <w:szCs w:val="24"/>
          <w:rPrChange w:id="673" w:author="Jordon Beijing" w:date="2020-08-18T22:16:00Z">
            <w:rPr>
              <w:rFonts w:ascii="Arial" w:hAnsi="Arial" w:cs="Arial"/>
              <w:sz w:val="24"/>
              <w:szCs w:val="24"/>
            </w:rPr>
          </w:rPrChange>
        </w:rPr>
        <w:t>spare glasses, right?</w:t>
      </w:r>
      <w:ins w:id="674" w:author="Jordon Beijing" w:date="2020-08-19T08:26:00Z">
        <w:r>
          <w:rPr>
            <w:rFonts w:ascii="Times New Roman" w:hAnsi="Times New Roman" w:cs="Times New Roman"/>
            <w:sz w:val="24"/>
            <w:szCs w:val="24"/>
          </w:rPr>
          <w:t>”</w:t>
        </w:r>
      </w:ins>
      <w:del w:id="675" w:author="Jordon Beijing" w:date="2020-08-19T08:26:00Z">
        <w:r>
          <w:rPr>
            <w:rFonts w:hint="eastAsia" w:ascii="Times New Roman" w:hAnsi="Times New Roman" w:cs="Times New Roman"/>
            <w:sz w:val="24"/>
            <w:szCs w:val="24"/>
            <w:rPrChange w:id="676" w:author="Jordon Beijing" w:date="2020-08-18T22:16:00Z">
              <w:rPr>
                <w:rFonts w:hint="eastAsia" w:ascii="Arial" w:hAnsi="Arial" w:cs="Arial"/>
                <w:sz w:val="24"/>
                <w:szCs w:val="24"/>
              </w:rPr>
            </w:rPrChange>
          </w:rPr>
          <w:delText>”</w:delText>
        </w:r>
      </w:del>
    </w:p>
    <w:p>
      <w:pPr>
        <w:ind w:firstLine="420"/>
        <w:rPr>
          <w:del w:id="678" w:author="Jordon Beijing" w:date="2020-08-18T22:17:00Z"/>
          <w:rFonts w:ascii="Times New Roman" w:hAnsi="Times New Roman" w:cs="Times New Roman"/>
          <w:sz w:val="24"/>
          <w:szCs w:val="24"/>
          <w:rPrChange w:id="679" w:author="Jordon Beijing" w:date="2020-08-18T22:16:00Z">
            <w:rPr>
              <w:del w:id="680" w:author="Jordon Beijing" w:date="2020-08-18T22:17:00Z"/>
              <w:rFonts w:ascii="Arial" w:hAnsi="Arial" w:cs="Arial"/>
              <w:sz w:val="24"/>
              <w:szCs w:val="24"/>
            </w:rPr>
          </w:rPrChange>
        </w:rPr>
        <w:pPrChange w:id="677" w:author="Jordon Beijing" w:date="2020-08-18T22:21:00Z">
          <w:pPr/>
        </w:pPrChange>
      </w:pPr>
      <w:r>
        <w:rPr>
          <w:rFonts w:ascii="Times New Roman" w:hAnsi="Times New Roman" w:cs="Times New Roman"/>
          <w:sz w:val="24"/>
          <w:szCs w:val="24"/>
          <w:rPrChange w:id="681" w:author="Jordon Beijing" w:date="2020-08-18T22:16:00Z">
            <w:rPr>
              <w:rFonts w:ascii="Arial" w:hAnsi="Arial" w:cs="Arial"/>
              <w:sz w:val="24"/>
              <w:szCs w:val="24"/>
            </w:rPr>
          </w:rPrChange>
        </w:rPr>
        <w:t>I nodded</w:t>
      </w:r>
      <w:ins w:id="682" w:author="Jordon Beijing" w:date="2020-08-18T22:50:00Z">
        <w:r>
          <w:rPr>
            <w:rFonts w:ascii="Times New Roman" w:hAnsi="Times New Roman" w:cs="Times New Roman"/>
            <w:sz w:val="24"/>
            <w:szCs w:val="24"/>
          </w:rPr>
          <w:t xml:space="preserve"> and</w:t>
        </w:r>
      </w:ins>
      <w:del w:id="683" w:author="Jordon Beijing" w:date="2020-08-18T22:50:00Z">
        <w:r>
          <w:rPr>
            <w:rFonts w:ascii="Times New Roman" w:hAnsi="Times New Roman" w:cs="Times New Roman"/>
            <w:sz w:val="24"/>
            <w:szCs w:val="24"/>
            <w:rPrChange w:id="684" w:author="Jordon Beijing" w:date="2020-08-18T22:16:00Z">
              <w:rPr>
                <w:rFonts w:ascii="Arial" w:hAnsi="Arial" w:cs="Arial"/>
                <w:sz w:val="24"/>
                <w:szCs w:val="24"/>
              </w:rPr>
            </w:rPrChange>
          </w:rPr>
          <w:delText>,</w:delText>
        </w:r>
      </w:del>
      <w:r>
        <w:rPr>
          <w:rFonts w:ascii="Times New Roman" w:hAnsi="Times New Roman" w:cs="Times New Roman"/>
          <w:sz w:val="24"/>
          <w:szCs w:val="24"/>
          <w:rPrChange w:id="685" w:author="Jordon Beijing" w:date="2020-08-18T22:16:00Z">
            <w:rPr>
              <w:rFonts w:ascii="Arial" w:hAnsi="Arial" w:cs="Arial"/>
              <w:sz w:val="24"/>
              <w:szCs w:val="24"/>
            </w:rPr>
          </w:rPrChange>
        </w:rPr>
        <w:t xml:space="preserve"> I saw he </w:t>
      </w:r>
      <w:ins w:id="686" w:author="Jordon Beijing" w:date="2020-08-18T22:50:00Z">
        <w:r>
          <w:rPr>
            <w:rFonts w:ascii="Times New Roman" w:hAnsi="Times New Roman" w:cs="Times New Roman"/>
            <w:sz w:val="24"/>
            <w:szCs w:val="24"/>
          </w:rPr>
          <w:t xml:space="preserve">had </w:t>
        </w:r>
      </w:ins>
      <w:del w:id="687" w:author="Jordon Beijing" w:date="2020-08-18T22:50:00Z">
        <w:r>
          <w:rPr>
            <w:rFonts w:ascii="Times New Roman" w:hAnsi="Times New Roman" w:cs="Times New Roman"/>
            <w:sz w:val="24"/>
            <w:szCs w:val="24"/>
            <w:rPrChange w:id="688" w:author="Jordon Beijing" w:date="2020-08-18T22:16:00Z">
              <w:rPr>
                <w:rFonts w:ascii="Arial" w:hAnsi="Arial" w:cs="Arial"/>
                <w:sz w:val="24"/>
                <w:szCs w:val="24"/>
              </w:rPr>
            </w:rPrChange>
          </w:rPr>
          <w:delText xml:space="preserve">took </w:delText>
        </w:r>
      </w:del>
      <w:ins w:id="689" w:author="Jordon Beijing" w:date="2020-08-18T22:50:00Z">
        <w:r>
          <w:rPr>
            <w:rFonts w:ascii="Times New Roman" w:hAnsi="Times New Roman" w:cs="Times New Roman"/>
            <w:sz w:val="24"/>
            <w:szCs w:val="24"/>
          </w:rPr>
          <w:t>taken</w:t>
        </w:r>
      </w:ins>
      <w:ins w:id="690" w:author="Jordon Beijing" w:date="2020-08-18T22:50:00Z">
        <w:r>
          <w:rPr>
            <w:rFonts w:ascii="Times New Roman" w:hAnsi="Times New Roman" w:cs="Times New Roman"/>
            <w:sz w:val="24"/>
            <w:szCs w:val="24"/>
            <w:rPrChange w:id="691" w:author="Jordon Beijing" w:date="2020-08-18T22:16:00Z">
              <w:rPr>
                <w:rFonts w:ascii="Arial" w:hAnsi="Arial" w:cs="Arial"/>
                <w:sz w:val="24"/>
                <w:szCs w:val="24"/>
              </w:rPr>
            </w:rPrChange>
          </w:rPr>
          <w:t xml:space="preserve"> </w:t>
        </w:r>
      </w:ins>
      <w:del w:id="692" w:author="Jordon Beijing" w:date="2020-08-18T22:51:00Z">
        <w:r>
          <w:rPr>
            <w:rFonts w:ascii="Times New Roman" w:hAnsi="Times New Roman" w:cs="Times New Roman"/>
            <w:sz w:val="24"/>
            <w:szCs w:val="24"/>
            <w:rPrChange w:id="693" w:author="Jordon Beijing" w:date="2020-08-18T22:16:00Z">
              <w:rPr>
                <w:rFonts w:ascii="Arial" w:hAnsi="Arial" w:cs="Arial"/>
                <w:sz w:val="24"/>
                <w:szCs w:val="24"/>
              </w:rPr>
            </w:rPrChange>
          </w:rPr>
          <w:delText xml:space="preserve">the </w:delText>
        </w:r>
      </w:del>
      <w:ins w:id="694" w:author="Jordon Beijing" w:date="2020-08-18T22:51:00Z">
        <w:r>
          <w:rPr>
            <w:rFonts w:ascii="Times New Roman" w:hAnsi="Times New Roman" w:cs="Times New Roman"/>
            <w:sz w:val="24"/>
            <w:szCs w:val="24"/>
          </w:rPr>
          <w:t>his</w:t>
        </w:r>
      </w:ins>
      <w:ins w:id="695" w:author="Jordon Beijing" w:date="2020-08-18T22:51:00Z">
        <w:r>
          <w:rPr>
            <w:rFonts w:ascii="Times New Roman" w:hAnsi="Times New Roman" w:cs="Times New Roman"/>
            <w:sz w:val="24"/>
            <w:szCs w:val="24"/>
            <w:rPrChange w:id="696"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697" w:author="Jordon Beijing" w:date="2020-08-18T22:16:00Z">
            <w:rPr>
              <w:rFonts w:ascii="Arial" w:hAnsi="Arial" w:cs="Arial"/>
              <w:sz w:val="24"/>
              <w:szCs w:val="24"/>
            </w:rPr>
          </w:rPrChange>
        </w:rPr>
        <w:t>glasses off, too. The rest of the time, I still closed my eyes and occasionally look</w:t>
      </w:r>
      <w:ins w:id="698" w:author="Jordon Beijing" w:date="2020-08-18T22:51:00Z">
        <w:r>
          <w:rPr>
            <w:rFonts w:ascii="Times New Roman" w:hAnsi="Times New Roman" w:cs="Times New Roman"/>
            <w:sz w:val="24"/>
            <w:szCs w:val="24"/>
          </w:rPr>
          <w:t>ed</w:t>
        </w:r>
      </w:ins>
      <w:r>
        <w:rPr>
          <w:rFonts w:ascii="Times New Roman" w:hAnsi="Times New Roman" w:cs="Times New Roman"/>
          <w:sz w:val="24"/>
          <w:szCs w:val="24"/>
          <w:rPrChange w:id="699" w:author="Jordon Beijing" w:date="2020-08-18T22:16:00Z">
            <w:rPr>
              <w:rFonts w:ascii="Arial" w:hAnsi="Arial" w:cs="Arial"/>
              <w:sz w:val="24"/>
              <w:szCs w:val="24"/>
            </w:rPr>
          </w:rPrChange>
        </w:rPr>
        <w:t xml:space="preserve"> up at the light</w:t>
      </w:r>
      <w:ins w:id="700" w:author="Jordon Beijing" w:date="2020-08-18T23:27:00Z">
        <w:r>
          <w:rPr>
            <w:rFonts w:ascii="Times New Roman" w:hAnsi="Times New Roman" w:cs="Times New Roman"/>
            <w:sz w:val="24"/>
            <w:szCs w:val="24"/>
          </w:rPr>
          <w:t>s</w:t>
        </w:r>
      </w:ins>
      <w:r>
        <w:rPr>
          <w:rFonts w:ascii="Times New Roman" w:hAnsi="Times New Roman" w:cs="Times New Roman"/>
          <w:sz w:val="24"/>
          <w:szCs w:val="24"/>
          <w:rPrChange w:id="701" w:author="Jordon Beijing" w:date="2020-08-18T22:16:00Z">
            <w:rPr>
              <w:rFonts w:ascii="Arial" w:hAnsi="Arial" w:cs="Arial"/>
              <w:sz w:val="24"/>
              <w:szCs w:val="24"/>
            </w:rPr>
          </w:rPrChange>
        </w:rPr>
        <w:t xml:space="preserve"> and listened to music</w:t>
      </w:r>
      <w:ins w:id="702" w:author="Jordon Beijing" w:date="2020-08-18T22:51:00Z">
        <w:r>
          <w:rPr>
            <w:rFonts w:ascii="Times New Roman" w:hAnsi="Times New Roman" w:cs="Times New Roman"/>
            <w:sz w:val="24"/>
            <w:szCs w:val="24"/>
          </w:rPr>
          <w:t>.</w:t>
        </w:r>
      </w:ins>
      <w:del w:id="703" w:author="Jordon Beijing" w:date="2020-08-18T22:51:00Z">
        <w:r>
          <w:rPr>
            <w:rFonts w:ascii="Times New Roman" w:hAnsi="Times New Roman" w:cs="Times New Roman"/>
            <w:sz w:val="24"/>
            <w:szCs w:val="24"/>
            <w:rPrChange w:id="704" w:author="Jordon Beijing" w:date="2020-08-18T22:16:00Z">
              <w:rPr>
                <w:rFonts w:ascii="Arial" w:hAnsi="Arial" w:cs="Arial"/>
                <w:sz w:val="24"/>
                <w:szCs w:val="24"/>
              </w:rPr>
            </w:rPrChange>
          </w:rPr>
          <w:delText>,</w:delText>
        </w:r>
      </w:del>
      <w:r>
        <w:rPr>
          <w:rFonts w:ascii="Times New Roman" w:hAnsi="Times New Roman" w:cs="Times New Roman"/>
          <w:sz w:val="24"/>
          <w:szCs w:val="24"/>
          <w:rPrChange w:id="705" w:author="Jordon Beijing" w:date="2020-08-18T22:16:00Z">
            <w:rPr>
              <w:rFonts w:ascii="Arial" w:hAnsi="Arial" w:cs="Arial"/>
              <w:sz w:val="24"/>
              <w:szCs w:val="24"/>
            </w:rPr>
          </w:rPrChange>
        </w:rPr>
        <w:t xml:space="preserve"> </w:t>
      </w:r>
      <w:ins w:id="706" w:author="Jordon Beijing" w:date="2020-08-18T22:51:00Z">
        <w:r>
          <w:rPr>
            <w:rFonts w:ascii="Times New Roman" w:hAnsi="Times New Roman" w:cs="Times New Roman"/>
            <w:sz w:val="24"/>
            <w:szCs w:val="24"/>
          </w:rPr>
          <w:t>T</w:t>
        </w:r>
      </w:ins>
      <w:r>
        <w:rPr>
          <w:rFonts w:ascii="Times New Roman" w:hAnsi="Times New Roman" w:cs="Times New Roman"/>
          <w:sz w:val="24"/>
          <w:szCs w:val="24"/>
          <w:rPrChange w:id="707" w:author="Jordon Beijing" w:date="2020-08-18T22:16:00Z">
            <w:rPr>
              <w:rFonts w:ascii="Arial" w:hAnsi="Arial" w:cs="Arial"/>
              <w:sz w:val="24"/>
              <w:szCs w:val="24"/>
            </w:rPr>
          </w:rPrChange>
        </w:rPr>
        <w:t>he roller coaster seem</w:t>
      </w:r>
      <w:ins w:id="708" w:author="Jordon Beijing" w:date="2020-08-18T22:51:00Z">
        <w:r>
          <w:rPr>
            <w:rFonts w:ascii="Times New Roman" w:hAnsi="Times New Roman" w:cs="Times New Roman"/>
            <w:sz w:val="24"/>
            <w:szCs w:val="24"/>
          </w:rPr>
          <w:t>ed</w:t>
        </w:r>
      </w:ins>
      <w:r>
        <w:rPr>
          <w:rFonts w:ascii="Times New Roman" w:hAnsi="Times New Roman" w:cs="Times New Roman"/>
          <w:sz w:val="24"/>
          <w:szCs w:val="24"/>
          <w:rPrChange w:id="709" w:author="Jordon Beijing" w:date="2020-08-18T22:16:00Z">
            <w:rPr>
              <w:rFonts w:ascii="Arial" w:hAnsi="Arial" w:cs="Arial"/>
              <w:sz w:val="24"/>
              <w:szCs w:val="24"/>
            </w:rPr>
          </w:rPrChange>
        </w:rPr>
        <w:t xml:space="preserve"> not really </w:t>
      </w:r>
      <w:ins w:id="710" w:author="Jordon Beijing" w:date="2020-08-18T23:27:00Z">
        <w:r>
          <w:rPr>
            <w:rFonts w:ascii="Times New Roman" w:hAnsi="Times New Roman" w:cs="Times New Roman"/>
            <w:sz w:val="24"/>
            <w:szCs w:val="24"/>
          </w:rPr>
          <w:t xml:space="preserve">so </w:t>
        </w:r>
      </w:ins>
      <w:r>
        <w:rPr>
          <w:rFonts w:ascii="Times New Roman" w:hAnsi="Times New Roman" w:cs="Times New Roman"/>
          <w:sz w:val="24"/>
          <w:szCs w:val="24"/>
          <w:rPrChange w:id="711" w:author="Jordon Beijing" w:date="2020-08-18T22:16:00Z">
            <w:rPr>
              <w:rFonts w:ascii="Arial" w:hAnsi="Arial" w:cs="Arial"/>
              <w:sz w:val="24"/>
              <w:szCs w:val="24"/>
            </w:rPr>
          </w:rPrChange>
        </w:rPr>
        <w:t>terrible now.</w:t>
      </w:r>
    </w:p>
    <w:p>
      <w:pPr>
        <w:ind w:firstLine="420"/>
        <w:rPr>
          <w:rFonts w:ascii="Times New Roman" w:hAnsi="Times New Roman" w:cs="Times New Roman"/>
          <w:sz w:val="24"/>
          <w:szCs w:val="24"/>
          <w:rPrChange w:id="713" w:author="Jordon Beijing" w:date="2020-08-18T22:16:00Z">
            <w:rPr>
              <w:rFonts w:ascii="Arial" w:hAnsi="Arial" w:cs="Arial"/>
              <w:sz w:val="24"/>
              <w:szCs w:val="24"/>
            </w:rPr>
          </w:rPrChange>
        </w:rPr>
        <w:pPrChange w:id="712" w:author="Jordon Beijing" w:date="2020-08-18T22:21:00Z">
          <w:pPr/>
        </w:pPrChange>
      </w:pPr>
    </w:p>
    <w:p>
      <w:pPr>
        <w:ind w:firstLine="420"/>
        <w:rPr>
          <w:ins w:id="715" w:author="Jordon Beijing" w:date="2020-08-18T22:17:00Z"/>
          <w:rFonts w:ascii="Times New Roman" w:hAnsi="Times New Roman" w:cs="Times New Roman"/>
          <w:sz w:val="24"/>
          <w:szCs w:val="24"/>
        </w:rPr>
        <w:pPrChange w:id="714" w:author="Jordon Beijing" w:date="2020-08-18T22:21:00Z">
          <w:pPr/>
        </w:pPrChange>
      </w:pPr>
      <w:r>
        <w:rPr>
          <w:rFonts w:ascii="Times New Roman" w:hAnsi="Times New Roman" w:cs="Times New Roman"/>
          <w:sz w:val="24"/>
          <w:szCs w:val="24"/>
          <w:rPrChange w:id="716" w:author="Jordon Beijing" w:date="2020-08-18T22:16:00Z">
            <w:rPr>
              <w:rFonts w:ascii="Arial" w:hAnsi="Arial" w:cs="Arial"/>
              <w:sz w:val="24"/>
              <w:szCs w:val="24"/>
            </w:rPr>
          </w:rPrChange>
        </w:rPr>
        <w:t xml:space="preserve">Finally, the roller coaster </w:t>
      </w:r>
      <w:ins w:id="717" w:author="Jordon Beijing" w:date="2020-08-18T23:27:00Z">
        <w:r>
          <w:rPr>
            <w:rFonts w:ascii="Times New Roman" w:hAnsi="Times New Roman" w:cs="Times New Roman"/>
            <w:sz w:val="24"/>
            <w:szCs w:val="24"/>
          </w:rPr>
          <w:t xml:space="preserve">ride </w:t>
        </w:r>
      </w:ins>
      <w:r>
        <w:rPr>
          <w:rFonts w:ascii="Times New Roman" w:hAnsi="Times New Roman" w:cs="Times New Roman"/>
          <w:sz w:val="24"/>
          <w:szCs w:val="24"/>
          <w:rPrChange w:id="718" w:author="Jordon Beijing" w:date="2020-08-18T22:16:00Z">
            <w:rPr>
              <w:rFonts w:ascii="Arial" w:hAnsi="Arial" w:cs="Arial"/>
              <w:sz w:val="24"/>
              <w:szCs w:val="24"/>
            </w:rPr>
          </w:rPrChange>
        </w:rPr>
        <w:t>was over</w:t>
      </w:r>
      <w:ins w:id="719" w:author="Jordon Beijing" w:date="2020-08-18T22:52:00Z">
        <w:r>
          <w:rPr>
            <w:rFonts w:ascii="Times New Roman" w:hAnsi="Times New Roman" w:cs="Times New Roman"/>
            <w:sz w:val="24"/>
            <w:szCs w:val="24"/>
          </w:rPr>
          <w:t>.</w:t>
        </w:r>
      </w:ins>
      <w:del w:id="720" w:author="Jordon Beijing" w:date="2020-08-18T22:52:00Z">
        <w:r>
          <w:rPr>
            <w:rFonts w:ascii="Times New Roman" w:hAnsi="Times New Roman" w:cs="Times New Roman"/>
            <w:sz w:val="24"/>
            <w:szCs w:val="24"/>
            <w:rPrChange w:id="721" w:author="Jordon Beijing" w:date="2020-08-18T22:16:00Z">
              <w:rPr>
                <w:rFonts w:ascii="Arial" w:hAnsi="Arial" w:cs="Arial"/>
                <w:sz w:val="24"/>
                <w:szCs w:val="24"/>
              </w:rPr>
            </w:rPrChange>
          </w:rPr>
          <w:delText>,</w:delText>
        </w:r>
      </w:del>
      <w:r>
        <w:rPr>
          <w:rFonts w:ascii="Times New Roman" w:hAnsi="Times New Roman" w:cs="Times New Roman"/>
          <w:sz w:val="24"/>
          <w:szCs w:val="24"/>
          <w:rPrChange w:id="722" w:author="Jordon Beijing" w:date="2020-08-18T22:16:00Z">
            <w:rPr>
              <w:rFonts w:ascii="Arial" w:hAnsi="Arial" w:cs="Arial"/>
              <w:sz w:val="24"/>
              <w:szCs w:val="24"/>
            </w:rPr>
          </w:rPrChange>
        </w:rPr>
        <w:t xml:space="preserve"> </w:t>
      </w:r>
      <w:ins w:id="723" w:author="Jordon Beijing" w:date="2020-08-18T22:51:00Z">
        <w:r>
          <w:rPr>
            <w:rFonts w:ascii="Times New Roman" w:hAnsi="Times New Roman" w:cs="Times New Roman"/>
            <w:sz w:val="24"/>
            <w:szCs w:val="24"/>
          </w:rPr>
          <w:t>D</w:t>
        </w:r>
      </w:ins>
      <w:del w:id="724" w:author="Jordon Beijing" w:date="2020-08-18T22:51:00Z">
        <w:r>
          <w:rPr>
            <w:rFonts w:ascii="Times New Roman" w:hAnsi="Times New Roman" w:cs="Times New Roman"/>
            <w:sz w:val="24"/>
            <w:szCs w:val="24"/>
            <w:rPrChange w:id="725" w:author="Jordon Beijing" w:date="2020-08-18T22:16:00Z">
              <w:rPr>
                <w:rFonts w:ascii="Arial" w:hAnsi="Arial" w:cs="Arial"/>
                <w:sz w:val="24"/>
                <w:szCs w:val="24"/>
              </w:rPr>
            </w:rPrChange>
          </w:rPr>
          <w:delText>d</w:delText>
        </w:r>
      </w:del>
      <w:r>
        <w:rPr>
          <w:rFonts w:ascii="Times New Roman" w:hAnsi="Times New Roman" w:cs="Times New Roman"/>
          <w:sz w:val="24"/>
          <w:szCs w:val="24"/>
          <w:rPrChange w:id="726" w:author="Jordon Beijing" w:date="2020-08-18T22:16:00Z">
            <w:rPr>
              <w:rFonts w:ascii="Arial" w:hAnsi="Arial" w:cs="Arial"/>
              <w:sz w:val="24"/>
              <w:szCs w:val="24"/>
            </w:rPr>
          </w:rPrChange>
        </w:rPr>
        <w:t xml:space="preserve">ad and I walked out of the yellow building with </w:t>
      </w:r>
      <w:commentRangeStart w:id="5"/>
      <w:r>
        <w:rPr>
          <w:rFonts w:ascii="Times New Roman" w:hAnsi="Times New Roman" w:cs="Times New Roman"/>
          <w:sz w:val="24"/>
          <w:szCs w:val="24"/>
          <w:rPrChange w:id="727" w:author="Jordon Beijing" w:date="2020-08-18T22:16:00Z">
            <w:rPr>
              <w:rFonts w:ascii="Arial" w:hAnsi="Arial" w:cs="Arial"/>
              <w:sz w:val="24"/>
              <w:szCs w:val="24"/>
            </w:rPr>
          </w:rPrChange>
        </w:rPr>
        <w:t xml:space="preserve">limp </w:t>
      </w:r>
      <w:commentRangeEnd w:id="5"/>
      <w:r>
        <w:rPr>
          <w:rStyle w:val="8"/>
        </w:rPr>
        <w:commentReference w:id="5"/>
      </w:r>
      <w:r>
        <w:rPr>
          <w:rFonts w:ascii="Times New Roman" w:hAnsi="Times New Roman" w:cs="Times New Roman"/>
          <w:sz w:val="24"/>
          <w:szCs w:val="24"/>
          <w:rPrChange w:id="728" w:author="Jordon Beijing" w:date="2020-08-18T22:16:00Z">
            <w:rPr>
              <w:rFonts w:ascii="Arial" w:hAnsi="Arial" w:cs="Arial"/>
              <w:sz w:val="24"/>
              <w:szCs w:val="24"/>
            </w:rPr>
          </w:rPrChange>
        </w:rPr>
        <w:t>legs. We saw a child come out crying</w:t>
      </w:r>
      <w:ins w:id="729" w:author="Jordon Beijing" w:date="2020-08-18T22:52:00Z">
        <w:r>
          <w:rPr>
            <w:rFonts w:ascii="Times New Roman" w:hAnsi="Times New Roman" w:cs="Times New Roman"/>
            <w:sz w:val="24"/>
            <w:szCs w:val="24"/>
          </w:rPr>
          <w:t>;</w:t>
        </w:r>
      </w:ins>
      <w:del w:id="730" w:author="Jordon Beijing" w:date="2020-08-18T22:52:00Z">
        <w:r>
          <w:rPr>
            <w:rFonts w:ascii="Times New Roman" w:hAnsi="Times New Roman" w:cs="Times New Roman"/>
            <w:sz w:val="24"/>
            <w:szCs w:val="24"/>
            <w:rPrChange w:id="731" w:author="Jordon Beijing" w:date="2020-08-18T22:16:00Z">
              <w:rPr>
                <w:rFonts w:ascii="Arial" w:hAnsi="Arial" w:cs="Arial"/>
                <w:sz w:val="24"/>
                <w:szCs w:val="24"/>
              </w:rPr>
            </w:rPrChange>
          </w:rPr>
          <w:delText>,</w:delText>
        </w:r>
      </w:del>
      <w:r>
        <w:rPr>
          <w:rFonts w:ascii="Times New Roman" w:hAnsi="Times New Roman" w:cs="Times New Roman"/>
          <w:sz w:val="24"/>
          <w:szCs w:val="24"/>
          <w:rPrChange w:id="732" w:author="Jordon Beijing" w:date="2020-08-18T22:16:00Z">
            <w:rPr>
              <w:rFonts w:ascii="Arial" w:hAnsi="Arial" w:cs="Arial"/>
              <w:sz w:val="24"/>
              <w:szCs w:val="24"/>
            </w:rPr>
          </w:rPrChange>
        </w:rPr>
        <w:t xml:space="preserve"> perhaps she was very afraid.</w:t>
      </w:r>
    </w:p>
    <w:p>
      <w:pPr>
        <w:ind w:firstLine="420"/>
        <w:rPr>
          <w:ins w:id="733" w:author="Jordon Beijing" w:date="2020-08-19T08:28:00Z"/>
          <w:rFonts w:ascii="Times New Roman" w:hAnsi="Times New Roman" w:cs="Times New Roman"/>
          <w:sz w:val="24"/>
          <w:szCs w:val="24"/>
        </w:rPr>
      </w:pPr>
      <w:ins w:id="734" w:author="Jordon Beijing" w:date="2020-08-19T08:26:00Z">
        <w:r>
          <w:rPr>
            <w:rFonts w:ascii="Times New Roman" w:hAnsi="Times New Roman" w:cs="Times New Roman"/>
            <w:sz w:val="24"/>
            <w:szCs w:val="24"/>
          </w:rPr>
          <w:t>“</w:t>
        </w:r>
      </w:ins>
      <w:del w:id="735" w:author="Jordon Beijing" w:date="2020-08-19T08:26:00Z">
        <w:r>
          <w:rPr>
            <w:rFonts w:hint="eastAsia" w:ascii="Times New Roman" w:hAnsi="Times New Roman" w:cs="Times New Roman"/>
            <w:sz w:val="24"/>
            <w:szCs w:val="24"/>
            <w:rPrChange w:id="736"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737" w:author="Jordon Beijing" w:date="2020-08-18T22:16:00Z">
            <w:rPr>
              <w:rFonts w:ascii="Arial" w:hAnsi="Arial" w:cs="Arial"/>
              <w:sz w:val="24"/>
              <w:szCs w:val="24"/>
            </w:rPr>
          </w:rPrChange>
        </w:rPr>
        <w:t xml:space="preserve">It is because I </w:t>
      </w:r>
      <w:del w:id="738" w:author="Jordon Beijing" w:date="2020-08-18T22:52:00Z">
        <w:r>
          <w:rPr>
            <w:rFonts w:ascii="Times New Roman" w:hAnsi="Times New Roman" w:cs="Times New Roman"/>
            <w:sz w:val="24"/>
            <w:szCs w:val="24"/>
            <w:rPrChange w:id="739" w:author="Jordon Beijing" w:date="2020-08-18T22:16:00Z">
              <w:rPr>
                <w:rFonts w:ascii="Arial" w:hAnsi="Arial" w:cs="Arial"/>
                <w:sz w:val="24"/>
                <w:szCs w:val="24"/>
              </w:rPr>
            </w:rPrChange>
          </w:rPr>
          <w:delText xml:space="preserve">don’t </w:delText>
        </w:r>
      </w:del>
      <w:ins w:id="740" w:author="Jordon Beijing" w:date="2020-08-18T22:52:00Z">
        <w:r>
          <w:rPr>
            <w:rFonts w:ascii="Times New Roman" w:hAnsi="Times New Roman" w:cs="Times New Roman"/>
            <w:sz w:val="24"/>
            <w:szCs w:val="24"/>
          </w:rPr>
          <w:t>didn’t</w:t>
        </w:r>
      </w:ins>
      <w:ins w:id="741" w:author="Jordon Beijing" w:date="2020-08-18T22:52:00Z">
        <w:r>
          <w:rPr>
            <w:rFonts w:ascii="Times New Roman" w:hAnsi="Times New Roman" w:cs="Times New Roman"/>
            <w:sz w:val="24"/>
            <w:szCs w:val="24"/>
            <w:rPrChange w:id="742"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43" w:author="Jordon Beijing" w:date="2020-08-18T22:16:00Z">
            <w:rPr>
              <w:rFonts w:ascii="Arial" w:hAnsi="Arial" w:cs="Arial"/>
              <w:sz w:val="24"/>
              <w:szCs w:val="24"/>
            </w:rPr>
          </w:rPrChange>
        </w:rPr>
        <w:t xml:space="preserve">know what it </w:t>
      </w:r>
      <w:del w:id="744" w:author="Jordon Beijing" w:date="2020-08-18T22:52:00Z">
        <w:r>
          <w:rPr>
            <w:rFonts w:ascii="Times New Roman" w:hAnsi="Times New Roman" w:cs="Times New Roman"/>
            <w:sz w:val="24"/>
            <w:szCs w:val="24"/>
            <w:rPrChange w:id="745" w:author="Jordon Beijing" w:date="2020-08-18T22:16:00Z">
              <w:rPr>
                <w:rFonts w:ascii="Arial" w:hAnsi="Arial" w:cs="Arial"/>
                <w:sz w:val="24"/>
                <w:szCs w:val="24"/>
              </w:rPr>
            </w:rPrChange>
          </w:rPr>
          <w:delText xml:space="preserve">is </w:delText>
        </w:r>
      </w:del>
      <w:ins w:id="746" w:author="Jordon Beijing" w:date="2020-08-18T22:52:00Z">
        <w:r>
          <w:rPr>
            <w:rFonts w:ascii="Times New Roman" w:hAnsi="Times New Roman" w:cs="Times New Roman"/>
            <w:sz w:val="24"/>
            <w:szCs w:val="24"/>
          </w:rPr>
          <w:t>was</w:t>
        </w:r>
      </w:ins>
      <w:ins w:id="747" w:author="Jordon Beijing" w:date="2020-08-18T22:52:00Z">
        <w:r>
          <w:rPr>
            <w:rFonts w:ascii="Times New Roman" w:hAnsi="Times New Roman" w:cs="Times New Roman"/>
            <w:sz w:val="24"/>
            <w:szCs w:val="24"/>
            <w:rPrChange w:id="74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49" w:author="Jordon Beijing" w:date="2020-08-18T22:16:00Z">
            <w:rPr>
              <w:rFonts w:ascii="Arial" w:hAnsi="Arial" w:cs="Arial"/>
              <w:sz w:val="24"/>
              <w:szCs w:val="24"/>
            </w:rPr>
          </w:rPrChange>
        </w:rPr>
        <w:t>that I dare</w:t>
      </w:r>
      <w:ins w:id="750" w:author="Jordon Beijing" w:date="2020-08-18T22:52:00Z">
        <w:r>
          <w:rPr>
            <w:rFonts w:ascii="Times New Roman" w:hAnsi="Times New Roman" w:cs="Times New Roman"/>
            <w:sz w:val="24"/>
            <w:szCs w:val="24"/>
          </w:rPr>
          <w:t>d</w:t>
        </w:r>
      </w:ins>
      <w:r>
        <w:rPr>
          <w:rFonts w:ascii="Times New Roman" w:hAnsi="Times New Roman" w:cs="Times New Roman"/>
          <w:sz w:val="24"/>
          <w:szCs w:val="24"/>
          <w:rPrChange w:id="751" w:author="Jordon Beijing" w:date="2020-08-18T22:16:00Z">
            <w:rPr>
              <w:rFonts w:ascii="Arial" w:hAnsi="Arial" w:cs="Arial"/>
              <w:sz w:val="24"/>
              <w:szCs w:val="24"/>
            </w:rPr>
          </w:rPrChange>
        </w:rPr>
        <w:t xml:space="preserve"> to try</w:t>
      </w:r>
      <w:ins w:id="752" w:author="Jordon Beijing" w:date="2020-08-18T22:52:00Z">
        <w:r>
          <w:rPr>
            <w:rFonts w:ascii="Times New Roman" w:hAnsi="Times New Roman" w:cs="Times New Roman"/>
            <w:sz w:val="24"/>
            <w:szCs w:val="24"/>
          </w:rPr>
          <w:t>,” my father said</w:t>
        </w:r>
      </w:ins>
      <w:r>
        <w:rPr>
          <w:rFonts w:ascii="Times New Roman" w:hAnsi="Times New Roman" w:cs="Times New Roman"/>
          <w:sz w:val="24"/>
          <w:szCs w:val="24"/>
          <w:rPrChange w:id="753" w:author="Jordon Beijing" w:date="2020-08-18T22:16:00Z">
            <w:rPr>
              <w:rFonts w:ascii="Arial" w:hAnsi="Arial" w:cs="Arial"/>
              <w:sz w:val="24"/>
              <w:szCs w:val="24"/>
            </w:rPr>
          </w:rPrChange>
        </w:rPr>
        <w:t xml:space="preserve">. </w:t>
      </w:r>
      <w:ins w:id="754" w:author="Jordon Beijing" w:date="2020-08-18T22:53:00Z">
        <w:r>
          <w:rPr>
            <w:rFonts w:ascii="Times New Roman" w:hAnsi="Times New Roman" w:cs="Times New Roman"/>
            <w:sz w:val="24"/>
            <w:szCs w:val="24"/>
          </w:rPr>
          <w:t>“</w:t>
        </w:r>
      </w:ins>
      <w:r>
        <w:rPr>
          <w:rFonts w:ascii="Times New Roman" w:hAnsi="Times New Roman" w:cs="Times New Roman"/>
          <w:sz w:val="24"/>
          <w:szCs w:val="24"/>
          <w:rPrChange w:id="755" w:author="Jordon Beijing" w:date="2020-08-18T22:16:00Z">
            <w:rPr>
              <w:rFonts w:ascii="Arial" w:hAnsi="Arial" w:cs="Arial"/>
              <w:sz w:val="24"/>
              <w:szCs w:val="24"/>
            </w:rPr>
          </w:rPrChange>
        </w:rPr>
        <w:t xml:space="preserve">Now I know what </w:t>
      </w:r>
      <w:ins w:id="756" w:author="Jordon Beijing" w:date="2020-08-18T22:53:00Z">
        <w:r>
          <w:rPr>
            <w:rFonts w:ascii="Times New Roman" w:hAnsi="Times New Roman" w:cs="Times New Roman"/>
            <w:sz w:val="24"/>
            <w:szCs w:val="24"/>
          </w:rPr>
          <w:t xml:space="preserve">a </w:t>
        </w:r>
      </w:ins>
      <w:r>
        <w:rPr>
          <w:rFonts w:ascii="Times New Roman" w:hAnsi="Times New Roman" w:cs="Times New Roman"/>
          <w:sz w:val="24"/>
          <w:szCs w:val="24"/>
          <w:rPrChange w:id="757" w:author="Jordon Beijing" w:date="2020-08-18T22:16:00Z">
            <w:rPr>
              <w:rFonts w:ascii="Arial" w:hAnsi="Arial" w:cs="Arial"/>
              <w:sz w:val="24"/>
              <w:szCs w:val="24"/>
            </w:rPr>
          </w:rPrChange>
        </w:rPr>
        <w:t>terrible thing it is</w:t>
      </w:r>
      <w:ins w:id="758" w:author="Jordon Beijing" w:date="2020-08-18T22:53:00Z">
        <w:r>
          <w:rPr>
            <w:rFonts w:ascii="Times New Roman" w:hAnsi="Times New Roman" w:cs="Times New Roman"/>
            <w:sz w:val="24"/>
            <w:szCs w:val="24"/>
          </w:rPr>
          <w:t xml:space="preserve">, </w:t>
        </w:r>
      </w:ins>
      <w:ins w:id="759" w:author="Jordon Beijing" w:date="2020-08-19T08:39:00Z">
        <w:r>
          <w:rPr>
            <w:rFonts w:ascii="Times New Roman" w:hAnsi="Times New Roman" w:cs="Times New Roman"/>
            <w:sz w:val="24"/>
            <w:szCs w:val="24"/>
          </w:rPr>
          <w:t>and</w:t>
        </w:r>
      </w:ins>
      <w:r>
        <w:rPr>
          <w:rFonts w:ascii="Times New Roman" w:hAnsi="Times New Roman" w:cs="Times New Roman"/>
          <w:sz w:val="24"/>
          <w:szCs w:val="24"/>
          <w:rPrChange w:id="760" w:author="Jordon Beijing" w:date="2020-08-18T22:16:00Z">
            <w:rPr>
              <w:rFonts w:ascii="Arial" w:hAnsi="Arial" w:cs="Arial"/>
              <w:sz w:val="24"/>
              <w:szCs w:val="24"/>
            </w:rPr>
          </w:rPrChange>
        </w:rPr>
        <w:t xml:space="preserve"> I dare not </w:t>
      </w:r>
      <w:del w:id="761" w:author="Jordon Beijing" w:date="2020-08-18T22:54:00Z">
        <w:r>
          <w:rPr>
            <w:rFonts w:ascii="Times New Roman" w:hAnsi="Times New Roman" w:cs="Times New Roman"/>
            <w:sz w:val="24"/>
            <w:szCs w:val="24"/>
            <w:rPrChange w:id="762" w:author="Jordon Beijing" w:date="2020-08-18T22:16:00Z">
              <w:rPr>
                <w:rFonts w:ascii="Arial" w:hAnsi="Arial" w:cs="Arial"/>
                <w:sz w:val="24"/>
                <w:szCs w:val="24"/>
              </w:rPr>
            </w:rPrChange>
          </w:rPr>
          <w:delText xml:space="preserve">play </w:delText>
        </w:r>
      </w:del>
      <w:ins w:id="763" w:author="Jordon Beijing" w:date="2020-08-18T22:54:00Z">
        <w:r>
          <w:rPr>
            <w:rFonts w:ascii="Times New Roman" w:hAnsi="Times New Roman" w:cs="Times New Roman"/>
            <w:sz w:val="24"/>
            <w:szCs w:val="24"/>
          </w:rPr>
          <w:t>try</w:t>
        </w:r>
      </w:ins>
      <w:ins w:id="764" w:author="Jordon Beijing" w:date="2020-08-18T22:54:00Z">
        <w:r>
          <w:rPr>
            <w:rFonts w:ascii="Times New Roman" w:hAnsi="Times New Roman" w:cs="Times New Roman"/>
            <w:sz w:val="24"/>
            <w:szCs w:val="24"/>
            <w:rPrChange w:id="765"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66" w:author="Jordon Beijing" w:date="2020-08-18T22:16:00Z">
            <w:rPr>
              <w:rFonts w:ascii="Arial" w:hAnsi="Arial" w:cs="Arial"/>
              <w:sz w:val="24"/>
              <w:szCs w:val="24"/>
            </w:rPr>
          </w:rPrChange>
        </w:rPr>
        <w:t>it again</w:t>
      </w:r>
      <w:ins w:id="767" w:author="Jordon Beijing" w:date="2020-08-18T22:54:00Z">
        <w:r>
          <w:rPr>
            <w:rFonts w:ascii="Times New Roman" w:hAnsi="Times New Roman" w:cs="Times New Roman"/>
            <w:sz w:val="24"/>
            <w:szCs w:val="24"/>
          </w:rPr>
          <w:t>.</w:t>
        </w:r>
      </w:ins>
      <w:ins w:id="768" w:author="Jordon Beijing" w:date="2020-08-19T08:26:00Z">
        <w:r>
          <w:rPr>
            <w:rFonts w:ascii="Times New Roman" w:hAnsi="Times New Roman" w:cs="Times New Roman"/>
            <w:sz w:val="24"/>
            <w:szCs w:val="24"/>
          </w:rPr>
          <w:t>”</w:t>
        </w:r>
      </w:ins>
      <w:del w:id="769" w:author="Jordon Beijing" w:date="2020-08-18T22:54:00Z">
        <w:r>
          <w:rPr>
            <w:rFonts w:ascii="Times New Roman" w:hAnsi="Times New Roman" w:cs="Times New Roman"/>
            <w:sz w:val="24"/>
            <w:szCs w:val="24"/>
            <w:rPrChange w:id="770" w:author="Jordon Beijing" w:date="2020-08-18T22:16:00Z">
              <w:rPr>
                <w:rFonts w:ascii="Arial" w:hAnsi="Arial" w:cs="Arial"/>
                <w:sz w:val="24"/>
                <w:szCs w:val="24"/>
              </w:rPr>
            </w:rPrChange>
          </w:rPr>
          <w:delText>,</w:delText>
        </w:r>
      </w:del>
      <w:del w:id="771" w:author="Jordon Beijing" w:date="2020-08-19T08:26:00Z">
        <w:r>
          <w:rPr>
            <w:rFonts w:hint="eastAsia" w:ascii="Times New Roman" w:hAnsi="Times New Roman" w:cs="Times New Roman"/>
            <w:sz w:val="24"/>
            <w:szCs w:val="24"/>
            <w:rPrChange w:id="772" w:author="Jordon Beijing" w:date="2020-08-18T22:16:00Z">
              <w:rPr>
                <w:rFonts w:hint="eastAsia" w:ascii="Arial" w:hAnsi="Arial" w:cs="Arial"/>
                <w:sz w:val="24"/>
                <w:szCs w:val="24"/>
              </w:rPr>
            </w:rPrChange>
          </w:rPr>
          <w:delText>”</w:delText>
        </w:r>
      </w:del>
      <w:del w:id="773" w:author="Jordon Beijing" w:date="2020-08-18T22:52:00Z">
        <w:r>
          <w:rPr>
            <w:rFonts w:ascii="Times New Roman" w:hAnsi="Times New Roman" w:cs="Times New Roman"/>
            <w:sz w:val="24"/>
            <w:szCs w:val="24"/>
            <w:rPrChange w:id="774" w:author="Jordon Beijing" w:date="2020-08-18T22:16:00Z">
              <w:rPr>
                <w:rFonts w:ascii="Arial" w:hAnsi="Arial" w:cs="Arial"/>
                <w:sz w:val="24"/>
                <w:szCs w:val="24"/>
              </w:rPr>
            </w:rPrChange>
          </w:rPr>
          <w:delText>my father said .</w:delText>
        </w:r>
      </w:del>
    </w:p>
    <w:p>
      <w:pPr>
        <w:ind w:firstLine="420"/>
        <w:rPr>
          <w:ins w:id="776" w:author="Jordon Beijing" w:date="2020-08-18T22:17:00Z"/>
          <w:rFonts w:ascii="Times New Roman" w:hAnsi="Times New Roman" w:cs="Times New Roman"/>
          <w:sz w:val="24"/>
          <w:szCs w:val="24"/>
        </w:rPr>
        <w:pPrChange w:id="775" w:author="Jordon Beijing" w:date="2020-08-19T08:28:00Z">
          <w:pPr/>
        </w:pPrChange>
      </w:pPr>
      <w:ins w:id="777" w:author="Jordon Beijing" w:date="2020-08-19T08:28:00Z">
        <w:r>
          <w:rPr>
            <w:rFonts w:ascii="Times New Roman" w:hAnsi="Times New Roman" w:cs="Times New Roman"/>
            <w:sz w:val="24"/>
            <w:szCs w:val="24"/>
          </w:rPr>
          <w:t>“</w:t>
        </w:r>
      </w:ins>
      <w:del w:id="778" w:author="Jordon Beijing" w:date="2020-08-19T08:27:00Z">
        <w:r>
          <w:rPr>
            <w:rFonts w:hint="eastAsia" w:ascii="Times New Roman" w:hAnsi="Times New Roman" w:cs="Times New Roman"/>
            <w:sz w:val="24"/>
            <w:szCs w:val="24"/>
            <w:rPrChange w:id="779" w:author="Jordon Beijing" w:date="2020-08-18T22:16:00Z">
              <w:rPr>
                <w:rFonts w:hint="eastAsia" w:ascii="Arial" w:hAnsi="Arial" w:cs="Arial"/>
                <w:sz w:val="24"/>
                <w:szCs w:val="24"/>
              </w:rPr>
            </w:rPrChange>
          </w:rPr>
          <w:delText>“</w:delText>
        </w:r>
      </w:del>
      <w:r>
        <w:rPr>
          <w:rFonts w:ascii="Times New Roman" w:hAnsi="Times New Roman" w:cs="Times New Roman"/>
          <w:sz w:val="24"/>
          <w:szCs w:val="24"/>
          <w:rPrChange w:id="780" w:author="Jordon Beijing" w:date="2020-08-18T22:16:00Z">
            <w:rPr>
              <w:rFonts w:ascii="Arial" w:hAnsi="Arial" w:cs="Arial"/>
              <w:sz w:val="24"/>
              <w:szCs w:val="24"/>
            </w:rPr>
          </w:rPrChange>
        </w:rPr>
        <w:t>So</w:t>
      </w:r>
      <w:del w:id="781" w:author="Jordon Beijing" w:date="2020-08-18T22:54:00Z">
        <w:r>
          <w:rPr>
            <w:rFonts w:ascii="Times New Roman" w:hAnsi="Times New Roman" w:cs="Times New Roman"/>
            <w:sz w:val="24"/>
            <w:szCs w:val="24"/>
            <w:rPrChange w:id="782" w:author="Jordon Beijing" w:date="2020-08-18T22:16:00Z">
              <w:rPr>
                <w:rFonts w:ascii="Arial" w:hAnsi="Arial" w:cs="Arial"/>
                <w:sz w:val="24"/>
                <w:szCs w:val="24"/>
              </w:rPr>
            </w:rPrChange>
          </w:rPr>
          <w:delText>,</w:delText>
        </w:r>
      </w:del>
      <w:r>
        <w:rPr>
          <w:rFonts w:ascii="Times New Roman" w:hAnsi="Times New Roman" w:cs="Times New Roman"/>
          <w:sz w:val="24"/>
          <w:szCs w:val="24"/>
          <w:rPrChange w:id="783" w:author="Jordon Beijing" w:date="2020-08-18T22:16:00Z">
            <w:rPr>
              <w:rFonts w:ascii="Arial" w:hAnsi="Arial" w:cs="Arial"/>
              <w:sz w:val="24"/>
              <w:szCs w:val="24"/>
            </w:rPr>
          </w:rPrChange>
        </w:rPr>
        <w:t xml:space="preserve"> do you want to </w:t>
      </w:r>
      <w:del w:id="784" w:author="Jordon Beijing" w:date="2020-08-18T22:54:00Z">
        <w:r>
          <w:rPr>
            <w:rFonts w:ascii="Times New Roman" w:hAnsi="Times New Roman" w:cs="Times New Roman"/>
            <w:sz w:val="24"/>
            <w:szCs w:val="24"/>
            <w:rPrChange w:id="785" w:author="Jordon Beijing" w:date="2020-08-18T22:16:00Z">
              <w:rPr>
                <w:rFonts w:ascii="Arial" w:hAnsi="Arial" w:cs="Arial"/>
                <w:sz w:val="24"/>
                <w:szCs w:val="24"/>
              </w:rPr>
            </w:rPrChange>
          </w:rPr>
          <w:delText xml:space="preserve">play </w:delText>
        </w:r>
      </w:del>
      <w:ins w:id="786" w:author="Jordon Beijing" w:date="2020-08-18T22:54:00Z">
        <w:r>
          <w:rPr>
            <w:rFonts w:ascii="Times New Roman" w:hAnsi="Times New Roman" w:cs="Times New Roman"/>
            <w:sz w:val="24"/>
            <w:szCs w:val="24"/>
          </w:rPr>
          <w:t>ride</w:t>
        </w:r>
      </w:ins>
      <w:ins w:id="787" w:author="Jordon Beijing" w:date="2020-08-18T22:54:00Z">
        <w:r>
          <w:rPr>
            <w:rFonts w:ascii="Times New Roman" w:hAnsi="Times New Roman" w:cs="Times New Roman"/>
            <w:sz w:val="24"/>
            <w:szCs w:val="24"/>
            <w:rPrChange w:id="788"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789" w:author="Jordon Beijing" w:date="2020-08-18T22:16:00Z">
            <w:rPr>
              <w:rFonts w:ascii="Arial" w:hAnsi="Arial" w:cs="Arial"/>
              <w:sz w:val="24"/>
              <w:szCs w:val="24"/>
            </w:rPr>
          </w:rPrChange>
        </w:rPr>
        <w:t xml:space="preserve">this </w:t>
      </w:r>
      <w:ins w:id="790" w:author="Jordon Beijing" w:date="2020-08-18T22:54:00Z">
        <w:r>
          <w:rPr>
            <w:rFonts w:ascii="Times New Roman" w:hAnsi="Times New Roman" w:cs="Times New Roman"/>
            <w:sz w:val="24"/>
            <w:szCs w:val="24"/>
          </w:rPr>
          <w:t xml:space="preserve">again </w:t>
        </w:r>
      </w:ins>
      <w:r>
        <w:rPr>
          <w:rFonts w:ascii="Times New Roman" w:hAnsi="Times New Roman" w:cs="Times New Roman"/>
          <w:sz w:val="24"/>
          <w:szCs w:val="24"/>
          <w:rPrChange w:id="791" w:author="Jordon Beijing" w:date="2020-08-18T22:16:00Z">
            <w:rPr>
              <w:rFonts w:ascii="Arial" w:hAnsi="Arial" w:cs="Arial"/>
              <w:sz w:val="24"/>
              <w:szCs w:val="24"/>
            </w:rPr>
          </w:rPrChange>
        </w:rPr>
        <w:t>next time?</w:t>
      </w:r>
      <w:ins w:id="792" w:author="Jordon Beijing" w:date="2020-08-19T08:28:00Z">
        <w:r>
          <w:rPr>
            <w:rFonts w:ascii="Times New Roman" w:hAnsi="Times New Roman" w:cs="Times New Roman"/>
            <w:sz w:val="24"/>
            <w:szCs w:val="24"/>
          </w:rPr>
          <w:t>”</w:t>
        </w:r>
      </w:ins>
      <w:del w:id="793" w:author="Jordon Beijing" w:date="2020-08-19T08:28:00Z">
        <w:r>
          <w:rPr>
            <w:rFonts w:hint="eastAsia" w:ascii="Times New Roman" w:hAnsi="Times New Roman" w:cs="Times New Roman"/>
            <w:sz w:val="24"/>
            <w:szCs w:val="24"/>
            <w:rPrChange w:id="794" w:author="Jordon Beijing" w:date="2020-08-18T22:16:00Z">
              <w:rPr>
                <w:rFonts w:hint="eastAsia" w:ascii="Arial" w:hAnsi="Arial" w:cs="Arial"/>
                <w:sz w:val="24"/>
                <w:szCs w:val="24"/>
              </w:rPr>
            </w:rPrChange>
          </w:rPr>
          <w:delText>”</w:delText>
        </w:r>
      </w:del>
      <w:ins w:id="795" w:author="Jordon Beijing" w:date="2020-08-18T22:17:00Z">
        <w:r>
          <w:rPr>
            <w:rFonts w:ascii="Times New Roman" w:hAnsi="Times New Roman" w:cs="Times New Roman"/>
            <w:sz w:val="24"/>
            <w:szCs w:val="24"/>
          </w:rPr>
          <w:t xml:space="preserve"> </w:t>
        </w:r>
      </w:ins>
      <w:r>
        <w:rPr>
          <w:rFonts w:ascii="Times New Roman" w:hAnsi="Times New Roman" w:cs="Times New Roman"/>
          <w:sz w:val="24"/>
          <w:szCs w:val="24"/>
          <w:rPrChange w:id="796" w:author="Jordon Beijing" w:date="2020-08-18T22:16:00Z">
            <w:rPr>
              <w:rFonts w:ascii="Arial" w:hAnsi="Arial" w:cs="Arial"/>
              <w:sz w:val="24"/>
              <w:szCs w:val="24"/>
            </w:rPr>
          </w:rPrChange>
        </w:rPr>
        <w:t>I joked</w:t>
      </w:r>
      <w:ins w:id="797" w:author="Jordon Beijing" w:date="2020-08-18T22:17:00Z">
        <w:r>
          <w:rPr>
            <w:rFonts w:ascii="Times New Roman" w:hAnsi="Times New Roman" w:cs="Times New Roman"/>
            <w:sz w:val="24"/>
            <w:szCs w:val="24"/>
          </w:rPr>
          <w:t>.</w:t>
        </w:r>
      </w:ins>
      <w:del w:id="798" w:author="Jordon Beijing" w:date="2020-08-18T22:17:00Z">
        <w:r>
          <w:rPr>
            <w:rFonts w:ascii="Times New Roman" w:hAnsi="Times New Roman" w:cs="Times New Roman"/>
            <w:sz w:val="24"/>
            <w:szCs w:val="24"/>
            <w:rPrChange w:id="799" w:author="Jordon Beijing" w:date="2020-08-18T22:16:00Z">
              <w:rPr>
                <w:rFonts w:ascii="Arial" w:hAnsi="Arial" w:cs="Arial"/>
                <w:sz w:val="24"/>
                <w:szCs w:val="24"/>
              </w:rPr>
            </w:rPrChange>
          </w:rPr>
          <w:delText>,</w:delText>
        </w:r>
      </w:del>
      <w:r>
        <w:rPr>
          <w:rFonts w:ascii="Times New Roman" w:hAnsi="Times New Roman" w:cs="Times New Roman"/>
          <w:sz w:val="24"/>
          <w:szCs w:val="24"/>
          <w:rPrChange w:id="800" w:author="Jordon Beijing" w:date="2020-08-18T22:16:00Z">
            <w:rPr>
              <w:rFonts w:ascii="Arial" w:hAnsi="Arial" w:cs="Arial"/>
              <w:sz w:val="24"/>
              <w:szCs w:val="24"/>
            </w:rPr>
          </w:rPrChange>
        </w:rPr>
        <w:t xml:space="preserve"> </w:t>
      </w:r>
    </w:p>
    <w:p>
      <w:pPr>
        <w:ind w:firstLine="420"/>
        <w:rPr>
          <w:ins w:id="802" w:author="Jordon Beijing" w:date="2020-08-18T22:17:00Z"/>
          <w:rFonts w:ascii="Times New Roman" w:hAnsi="Times New Roman" w:cs="Times New Roman"/>
          <w:sz w:val="24"/>
          <w:szCs w:val="24"/>
        </w:rPr>
        <w:pPrChange w:id="801" w:author="Jordon Beijing" w:date="2020-08-18T22:21:00Z">
          <w:pPr/>
        </w:pPrChange>
      </w:pPr>
      <w:r>
        <w:rPr>
          <w:rFonts w:ascii="Times New Roman" w:hAnsi="Times New Roman" w:cs="Times New Roman"/>
          <w:sz w:val="24"/>
          <w:szCs w:val="24"/>
          <w:rPrChange w:id="803" w:author="Jordon Beijing" w:date="2020-08-18T22:16:00Z">
            <w:rPr>
              <w:rFonts w:ascii="Arial" w:hAnsi="Arial" w:cs="Arial"/>
              <w:sz w:val="24"/>
              <w:szCs w:val="24"/>
            </w:rPr>
          </w:rPrChange>
        </w:rPr>
        <w:t xml:space="preserve">“Of course not!” </w:t>
      </w:r>
      <w:ins w:id="804" w:author="Jordon Beijing" w:date="2020-08-18T22:54:00Z">
        <w:r>
          <w:rPr>
            <w:rFonts w:ascii="Times New Roman" w:hAnsi="Times New Roman" w:cs="Times New Roman"/>
            <w:sz w:val="24"/>
            <w:szCs w:val="24"/>
          </w:rPr>
          <w:t>m</w:t>
        </w:r>
      </w:ins>
      <w:del w:id="805" w:author="Jordon Beijing" w:date="2020-08-18T22:54:00Z">
        <w:r>
          <w:rPr>
            <w:rFonts w:ascii="Times New Roman" w:hAnsi="Times New Roman" w:cs="Times New Roman"/>
            <w:sz w:val="24"/>
            <w:szCs w:val="24"/>
            <w:rPrChange w:id="806" w:author="Jordon Beijing" w:date="2020-08-18T22:16:00Z">
              <w:rPr>
                <w:rFonts w:ascii="Arial" w:hAnsi="Arial" w:cs="Arial"/>
                <w:sz w:val="24"/>
                <w:szCs w:val="24"/>
              </w:rPr>
            </w:rPrChange>
          </w:rPr>
          <w:delText>M</w:delText>
        </w:r>
      </w:del>
      <w:r>
        <w:rPr>
          <w:rFonts w:ascii="Times New Roman" w:hAnsi="Times New Roman" w:cs="Times New Roman"/>
          <w:sz w:val="24"/>
          <w:szCs w:val="24"/>
          <w:rPrChange w:id="807" w:author="Jordon Beijing" w:date="2020-08-18T22:16:00Z">
            <w:rPr>
              <w:rFonts w:ascii="Arial" w:hAnsi="Arial" w:cs="Arial"/>
              <w:sz w:val="24"/>
              <w:szCs w:val="24"/>
            </w:rPr>
          </w:rPrChange>
        </w:rPr>
        <w:t xml:space="preserve">y father replied with some fear. </w:t>
      </w:r>
    </w:p>
    <w:p>
      <w:pPr>
        <w:ind w:firstLine="420"/>
        <w:rPr>
          <w:rFonts w:ascii="Times New Roman" w:hAnsi="Times New Roman" w:cs="Times New Roman"/>
          <w:sz w:val="24"/>
          <w:szCs w:val="24"/>
          <w:rPrChange w:id="809" w:author="Jordon Beijing" w:date="2020-08-18T22:16:00Z">
            <w:rPr>
              <w:rFonts w:ascii="Arial" w:hAnsi="Arial" w:cs="Arial"/>
              <w:sz w:val="24"/>
              <w:szCs w:val="24"/>
            </w:rPr>
          </w:rPrChange>
        </w:rPr>
        <w:pPrChange w:id="808" w:author="Jordon Beijing" w:date="2020-08-18T22:21:00Z">
          <w:pPr/>
        </w:pPrChange>
      </w:pPr>
      <w:ins w:id="810" w:author="Jordon Beijing" w:date="2020-08-18T22:55:00Z">
        <w:r>
          <w:rPr>
            <w:rFonts w:ascii="Times New Roman" w:hAnsi="Times New Roman" w:cs="Times New Roman"/>
            <w:sz w:val="24"/>
            <w:szCs w:val="24"/>
          </w:rPr>
          <w:t>Finally, w</w:t>
        </w:r>
      </w:ins>
      <w:del w:id="811" w:author="Jordon Beijing" w:date="2020-08-18T22:55:00Z">
        <w:r>
          <w:rPr>
            <w:rFonts w:ascii="Times New Roman" w:hAnsi="Times New Roman" w:cs="Times New Roman"/>
            <w:sz w:val="24"/>
            <w:szCs w:val="24"/>
            <w:rPrChange w:id="812" w:author="Jordon Beijing" w:date="2020-08-18T22:16:00Z">
              <w:rPr>
                <w:rFonts w:ascii="Arial" w:hAnsi="Arial" w:cs="Arial"/>
                <w:sz w:val="24"/>
                <w:szCs w:val="24"/>
              </w:rPr>
            </w:rPrChange>
          </w:rPr>
          <w:delText>W</w:delText>
        </w:r>
      </w:del>
      <w:r>
        <w:rPr>
          <w:rFonts w:ascii="Times New Roman" w:hAnsi="Times New Roman" w:cs="Times New Roman"/>
          <w:sz w:val="24"/>
          <w:szCs w:val="24"/>
          <w:rPrChange w:id="813" w:author="Jordon Beijing" w:date="2020-08-18T22:16:00Z">
            <w:rPr>
              <w:rFonts w:ascii="Arial" w:hAnsi="Arial" w:cs="Arial"/>
              <w:sz w:val="24"/>
              <w:szCs w:val="24"/>
            </w:rPr>
          </w:rPrChange>
        </w:rPr>
        <w:t xml:space="preserve">e came to my mom’s side, and I began to </w:t>
      </w:r>
      <w:del w:id="814" w:author="Jordon Beijing" w:date="2020-08-18T23:24:00Z">
        <w:r>
          <w:rPr>
            <w:rFonts w:ascii="Times New Roman" w:hAnsi="Times New Roman" w:cs="Times New Roman"/>
            <w:sz w:val="24"/>
            <w:szCs w:val="24"/>
            <w:rPrChange w:id="815" w:author="Jordon Beijing" w:date="2020-08-18T23:26:00Z">
              <w:rPr>
                <w:rFonts w:ascii="Arial" w:hAnsi="Arial" w:cs="Arial"/>
                <w:sz w:val="24"/>
                <w:szCs w:val="24"/>
              </w:rPr>
            </w:rPrChange>
          </w:rPr>
          <w:delText xml:space="preserve">embellish </w:delText>
        </w:r>
      </w:del>
      <w:ins w:id="816" w:author="Jordon Beijing" w:date="2020-08-19T08:29:00Z">
        <w:r>
          <w:rPr>
            <w:rFonts w:ascii="Times New Roman" w:hAnsi="Times New Roman" w:cs="Times New Roman"/>
            <w:sz w:val="24"/>
            <w:szCs w:val="24"/>
          </w:rPr>
          <w:t>embellish</w:t>
        </w:r>
      </w:ins>
      <w:ins w:id="817" w:author="Jordon Beijing" w:date="2020-08-18T23:25:00Z">
        <w:r>
          <w:rPr>
            <w:rFonts w:ascii="Times New Roman" w:hAnsi="Times New Roman" w:cs="Times New Roman"/>
            <w:sz w:val="24"/>
            <w:szCs w:val="24"/>
            <w:highlight w:val="none"/>
            <w:rPrChange w:id="818" w:author="Jordon Beijing" w:date="2020-08-18T23:26:00Z">
              <w:rPr>
                <w:rFonts w:ascii="Times New Roman" w:hAnsi="Times New Roman" w:cs="Times New Roman"/>
                <w:sz w:val="24"/>
                <w:szCs w:val="24"/>
                <w:highlight w:val="yellow"/>
              </w:rPr>
            </w:rPrChange>
          </w:rPr>
          <w:t xml:space="preserve"> to</w:t>
        </w:r>
      </w:ins>
      <w:ins w:id="819" w:author="Jordon Beijing" w:date="2020-08-18T23:24:00Z">
        <w:r>
          <w:rPr>
            <w:rFonts w:ascii="Times New Roman" w:hAnsi="Times New Roman" w:cs="Times New Roman"/>
            <w:sz w:val="24"/>
            <w:szCs w:val="24"/>
            <w:rPrChange w:id="820" w:author="Jordon Beijing" w:date="2020-08-18T22:16:00Z">
              <w:rPr>
                <w:rFonts w:ascii="Arial" w:hAnsi="Arial" w:cs="Arial"/>
                <w:sz w:val="24"/>
                <w:szCs w:val="24"/>
              </w:rPr>
            </w:rPrChange>
          </w:rPr>
          <w:t xml:space="preserve"> </w:t>
        </w:r>
      </w:ins>
      <w:r>
        <w:rPr>
          <w:rFonts w:ascii="Times New Roman" w:hAnsi="Times New Roman" w:cs="Times New Roman"/>
          <w:sz w:val="24"/>
          <w:szCs w:val="24"/>
          <w:rPrChange w:id="821" w:author="Jordon Beijing" w:date="2020-08-18T22:16:00Z">
            <w:rPr>
              <w:rFonts w:ascii="Arial" w:hAnsi="Arial" w:cs="Arial"/>
              <w:sz w:val="24"/>
              <w:szCs w:val="24"/>
            </w:rPr>
          </w:rPrChange>
        </w:rPr>
        <w:t xml:space="preserve">her </w:t>
      </w:r>
      <w:del w:id="822" w:author="Jordon Beijing" w:date="2020-08-18T23:25:00Z">
        <w:r>
          <w:rPr>
            <w:rFonts w:ascii="Times New Roman" w:hAnsi="Times New Roman" w:cs="Times New Roman"/>
            <w:sz w:val="24"/>
            <w:szCs w:val="24"/>
            <w:rPrChange w:id="823" w:author="Jordon Beijing" w:date="2020-08-18T22:16:00Z">
              <w:rPr>
                <w:rFonts w:ascii="Arial" w:hAnsi="Arial" w:cs="Arial"/>
                <w:sz w:val="24"/>
                <w:szCs w:val="24"/>
              </w:rPr>
            </w:rPrChange>
          </w:rPr>
          <w:delText>with</w:delText>
        </w:r>
      </w:del>
      <w:del w:id="824" w:author="Jordon Beijing" w:date="2020-08-19T08:29:00Z">
        <w:r>
          <w:rPr>
            <w:rFonts w:ascii="Times New Roman" w:hAnsi="Times New Roman" w:cs="Times New Roman"/>
            <w:sz w:val="24"/>
            <w:szCs w:val="24"/>
            <w:rPrChange w:id="825" w:author="Jordon Beijing" w:date="2020-08-18T22:16:00Z">
              <w:rPr>
                <w:rFonts w:ascii="Arial" w:hAnsi="Arial" w:cs="Arial"/>
                <w:sz w:val="24"/>
                <w:szCs w:val="24"/>
              </w:rPr>
            </w:rPrChange>
          </w:rPr>
          <w:delText xml:space="preserve"> </w:delText>
        </w:r>
      </w:del>
      <w:r>
        <w:rPr>
          <w:rFonts w:ascii="Times New Roman" w:hAnsi="Times New Roman" w:cs="Times New Roman"/>
          <w:sz w:val="24"/>
          <w:szCs w:val="24"/>
          <w:rPrChange w:id="826" w:author="Jordon Beijing" w:date="2020-08-18T22:16:00Z">
            <w:rPr>
              <w:rFonts w:ascii="Arial" w:hAnsi="Arial" w:cs="Arial"/>
              <w:sz w:val="24"/>
              <w:szCs w:val="24"/>
            </w:rPr>
          </w:rPrChange>
        </w:rPr>
        <w:t xml:space="preserve">descriptions of our </w:t>
      </w:r>
      <w:ins w:id="827" w:author="Jordon Beijing" w:date="2020-08-19T08:30:00Z">
        <w:r>
          <w:rPr>
            <w:rFonts w:ascii="Times New Roman" w:hAnsi="Times New Roman" w:cs="Times New Roman"/>
            <w:sz w:val="24"/>
            <w:szCs w:val="24"/>
          </w:rPr>
          <w:t>horrible</w:t>
        </w:r>
      </w:ins>
      <w:ins w:id="828" w:author="Jordon Beijing" w:date="2020-08-18T22:55:00Z">
        <w:r>
          <w:rPr>
            <w:rFonts w:ascii="Times New Roman" w:hAnsi="Times New Roman" w:cs="Times New Roman"/>
            <w:sz w:val="24"/>
            <w:szCs w:val="24"/>
          </w:rPr>
          <w:t xml:space="preserve"> </w:t>
        </w:r>
      </w:ins>
      <w:r>
        <w:rPr>
          <w:rFonts w:ascii="Times New Roman" w:hAnsi="Times New Roman" w:cs="Times New Roman"/>
          <w:sz w:val="24"/>
          <w:szCs w:val="24"/>
          <w:rPrChange w:id="829" w:author="Jordon Beijing" w:date="2020-08-18T22:16:00Z">
            <w:rPr>
              <w:rFonts w:ascii="Arial" w:hAnsi="Arial" w:cs="Arial"/>
              <w:sz w:val="24"/>
              <w:szCs w:val="24"/>
            </w:rPr>
          </w:rPrChange>
        </w:rPr>
        <w:t>experience</w:t>
      </w:r>
      <w:del w:id="830" w:author="Jordon Beijing" w:date="2020-08-18T22:55:00Z">
        <w:r>
          <w:rPr>
            <w:rFonts w:ascii="Times New Roman" w:hAnsi="Times New Roman" w:cs="Times New Roman"/>
            <w:sz w:val="24"/>
            <w:szCs w:val="24"/>
            <w:rPrChange w:id="831" w:author="Jordon Beijing" w:date="2020-08-18T22:16:00Z">
              <w:rPr>
                <w:rFonts w:ascii="Arial" w:hAnsi="Arial" w:cs="Arial"/>
                <w:sz w:val="24"/>
                <w:szCs w:val="24"/>
              </w:rPr>
            </w:rPrChange>
          </w:rPr>
          <w:delText>s</w:delText>
        </w:r>
      </w:del>
      <w:r>
        <w:rPr>
          <w:rFonts w:ascii="Times New Roman" w:hAnsi="Times New Roman" w:cs="Times New Roman"/>
          <w:sz w:val="24"/>
          <w:szCs w:val="24"/>
          <w:rPrChange w:id="832" w:author="Jordon Beijing" w:date="2020-08-18T22:16:00Z">
            <w:rPr>
              <w:rFonts w:ascii="Arial" w:hAnsi="Arial" w:cs="Arial"/>
              <w:sz w:val="24"/>
              <w:szCs w:val="24"/>
            </w:rPr>
          </w:rPrChange>
        </w:rPr>
        <w:t>.</w:t>
      </w:r>
    </w:p>
    <w:p>
      <w:pPr>
        <w:rPr>
          <w:rFonts w:ascii="Times New Roman" w:hAnsi="Times New Roman" w:cs="Times New Roman"/>
          <w:sz w:val="24"/>
          <w:szCs w:val="24"/>
          <w:rPrChange w:id="833" w:author="Jordon Beijing" w:date="2020-08-18T22:16:00Z">
            <w:rPr>
              <w:rFonts w:ascii="Arial" w:hAnsi="Arial" w:cs="Arial"/>
              <w:sz w:val="24"/>
              <w:szCs w:val="24"/>
            </w:rPr>
          </w:rPrChange>
        </w:rPr>
      </w:pPr>
    </w:p>
    <w:p>
      <w:pPr>
        <w:rPr>
          <w:ins w:id="834" w:author="Jordon Beijing" w:date="2020-08-18T22:16:00Z"/>
          <w:rFonts w:ascii="Times New Roman" w:hAnsi="Times New Roman" w:cs="Times New Roman"/>
          <w:sz w:val="24"/>
          <w:szCs w:val="24"/>
          <w:highlight w:val="yellow"/>
        </w:rPr>
      </w:pPr>
      <w:r>
        <w:rPr>
          <w:rFonts w:ascii="Times New Roman" w:hAnsi="Times New Roman" w:cs="Times New Roman"/>
          <w:sz w:val="24"/>
          <w:szCs w:val="24"/>
          <w:highlight w:val="yellow"/>
          <w:rPrChange w:id="835" w:author="Jordon Beijing" w:date="2020-08-18T22:16:00Z">
            <w:rPr>
              <w:rFonts w:ascii="Arial" w:hAnsi="Arial" w:cs="Arial"/>
              <w:sz w:val="24"/>
              <w:szCs w:val="24"/>
            </w:rPr>
          </w:rPrChange>
        </w:rPr>
        <w:t>Word Count: 9</w:t>
      </w:r>
      <w:r>
        <w:rPr>
          <w:rFonts w:ascii="Times New Roman" w:hAnsi="Times New Roman" w:cs="Times New Roman"/>
          <w:sz w:val="24"/>
          <w:szCs w:val="24"/>
          <w:highlight w:val="yellow"/>
          <w:rPrChange w:id="836" w:author="Jordon Beijing" w:date="2020-08-18T22:16:00Z">
            <w:rPr>
              <w:rFonts w:ascii="Arial" w:hAnsi="Arial" w:cs="Arial"/>
              <w:sz w:val="24"/>
              <w:szCs w:val="24"/>
            </w:rPr>
          </w:rPrChange>
        </w:rPr>
        <w:t>1</w:t>
      </w:r>
      <w:r>
        <w:rPr>
          <w:rFonts w:ascii="Times New Roman" w:hAnsi="Times New Roman" w:cs="Times New Roman"/>
          <w:sz w:val="24"/>
          <w:szCs w:val="24"/>
          <w:highlight w:val="yellow"/>
          <w:rPrChange w:id="837" w:author="Jordon Beijing" w:date="2020-08-18T22:16:00Z">
            <w:rPr>
              <w:rFonts w:ascii="Arial" w:hAnsi="Arial" w:cs="Arial"/>
              <w:sz w:val="24"/>
              <w:szCs w:val="24"/>
            </w:rPr>
          </w:rPrChange>
        </w:rPr>
        <w:t>1</w:t>
      </w:r>
    </w:p>
    <w:p>
      <w:pPr>
        <w:rPr>
          <w:ins w:id="838" w:author="Jordon Beijing" w:date="2020-08-18T22:16:00Z"/>
          <w:rFonts w:ascii="Times New Roman" w:hAnsi="Times New Roman" w:cs="Times New Roman"/>
          <w:sz w:val="24"/>
          <w:szCs w:val="24"/>
        </w:rPr>
      </w:pPr>
    </w:p>
    <w:p>
      <w:pPr>
        <w:rPr>
          <w:rFonts w:ascii="Times New Roman" w:hAnsi="Times New Roman" w:cs="Times New Roman"/>
          <w:i/>
          <w:iCs/>
          <w:sz w:val="24"/>
          <w:szCs w:val="24"/>
          <w:rPrChange w:id="839" w:author="Jordon Beijing" w:date="2020-08-18T22:16:00Z">
            <w:rPr>
              <w:rFonts w:ascii="Arial" w:hAnsi="Arial" w:cs="Arial"/>
              <w:sz w:val="24"/>
              <w:szCs w:val="24"/>
            </w:rPr>
          </w:rPrChange>
        </w:rPr>
      </w:pPr>
      <w:ins w:id="840" w:author="Jordon Beijing" w:date="2020-08-18T22:16:00Z">
        <w:r>
          <w:rPr>
            <w:rFonts w:ascii="Times New Roman" w:hAnsi="Times New Roman" w:cs="Times New Roman"/>
            <w:i/>
            <w:iCs/>
            <w:sz w:val="24"/>
            <w:szCs w:val="24"/>
            <w:rPrChange w:id="841" w:author="Jordon Beijing" w:date="2020-08-18T22:16:00Z">
              <w:rPr>
                <w:rFonts w:ascii="Times New Roman" w:hAnsi="Times New Roman" w:cs="Times New Roman"/>
                <w:sz w:val="24"/>
                <w:szCs w:val="24"/>
              </w:rPr>
            </w:rPrChange>
          </w:rPr>
          <w:t xml:space="preserve">Note: </w:t>
        </w:r>
      </w:ins>
      <w:ins w:id="842" w:author="Jordon Beijing" w:date="2020-08-18T23:29:00Z">
        <w:r>
          <w:rPr>
            <w:rFonts w:ascii="Times New Roman" w:hAnsi="Times New Roman" w:cs="Times New Roman"/>
            <w:i/>
            <w:iCs/>
            <w:sz w:val="24"/>
            <w:szCs w:val="24"/>
          </w:rPr>
          <w:t>Miche</w:t>
        </w:r>
      </w:ins>
      <w:ins w:id="843" w:author="Jordon Beijing" w:date="2020-08-18T23:30:00Z">
        <w:r>
          <w:rPr>
            <w:rFonts w:ascii="Times New Roman" w:hAnsi="Times New Roman" w:cs="Times New Roman"/>
            <w:i/>
            <w:iCs/>
            <w:sz w:val="24"/>
            <w:szCs w:val="24"/>
          </w:rPr>
          <w:t>l</w:t>
        </w:r>
      </w:ins>
      <w:ins w:id="844" w:author="Jordon Beijing" w:date="2020-08-18T23:29:00Z">
        <w:r>
          <w:rPr>
            <w:rFonts w:ascii="Times New Roman" w:hAnsi="Times New Roman" w:cs="Times New Roman"/>
            <w:i/>
            <w:iCs/>
            <w:sz w:val="24"/>
            <w:szCs w:val="24"/>
          </w:rPr>
          <w:t>le, fantastic job writing this narrati</w:t>
        </w:r>
      </w:ins>
      <w:ins w:id="845" w:author="Jordon Beijing" w:date="2020-08-18T23:30:00Z">
        <w:r>
          <w:rPr>
            <w:rFonts w:ascii="Times New Roman" w:hAnsi="Times New Roman" w:cs="Times New Roman"/>
            <w:i/>
            <w:iCs/>
            <w:sz w:val="24"/>
            <w:szCs w:val="24"/>
          </w:rPr>
          <w:t xml:space="preserve">ve. It is well written with plenty of detail. This is your best piece of writing yet. I look forward to reading your next </w:t>
        </w:r>
      </w:ins>
      <w:ins w:id="846" w:author="Jordon Beijing" w:date="2020-08-18T23:31:00Z">
        <w:r>
          <w:rPr>
            <w:rFonts w:ascii="Times New Roman" w:hAnsi="Times New Roman" w:cs="Times New Roman"/>
            <w:i/>
            <w:iCs/>
            <w:sz w:val="24"/>
            <w:szCs w:val="24"/>
          </w:rPr>
          <w:t>story!</w:t>
        </w:r>
      </w:ins>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rdon Beijing" w:date="2020-08-18T23:32:00Z" w:initials="">
    <w:p w14:paraId="45C51686">
      <w:pPr>
        <w:pStyle w:val="2"/>
      </w:pPr>
      <w:r>
        <w:t>You need to add a line like this in the beginning to give the reader some expectation of the adverture to come.</w:t>
      </w:r>
    </w:p>
  </w:comment>
  <w:comment w:id="1" w:author="Jordon Beijing" w:date="2020-08-18T23:33:00Z" w:initials="">
    <w:p w14:paraId="2C7F06DF">
      <w:pPr>
        <w:pStyle w:val="2"/>
      </w:pPr>
      <w:r>
        <w:t>Orientation detail needed: where did you arrive from? The hotel?</w:t>
      </w:r>
    </w:p>
  </w:comment>
  <w:comment w:id="2" w:author="Jordon Beijing" w:date="2020-08-18T23:34:00Z" w:initials="">
    <w:p w14:paraId="769C4088">
      <w:pPr>
        <w:pStyle w:val="2"/>
      </w:pPr>
      <w:r>
        <w:t>Disney World is a theme park. Many rides are based on popular Disney stories. We call them "themes." So I changed your words here to "theme rides."</w:t>
      </w:r>
    </w:p>
  </w:comment>
  <w:comment w:id="3" w:author="Jordon Beijing" w:date="2020-08-19T08:24:00Z" w:initials="">
    <w:p w14:paraId="423B3B09">
      <w:pPr>
        <w:pStyle w:val="2"/>
      </w:pPr>
      <w:r>
        <w:t>How did your dad reply? What did he say?</w:t>
      </w:r>
    </w:p>
  </w:comment>
  <w:comment w:id="4" w:author="Jordon Beijing" w:date="2020-08-18T23:38:00Z" w:initials="">
    <w:p w14:paraId="6B1055E6">
      <w:pPr>
        <w:pStyle w:val="2"/>
      </w:pPr>
      <w:r>
        <w:t>This is great description. I can really see it!</w:t>
      </w:r>
    </w:p>
  </w:comment>
  <w:comment w:id="5" w:author="Jordon Beijing" w:date="2020-08-18T23:31:00Z" w:initials="">
    <w:p w14:paraId="7AF61746">
      <w:pPr>
        <w:pStyle w:val="2"/>
      </w:pPr>
      <w:r>
        <w:t>Shaky?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C51686" w15:done="0"/>
  <w15:commentEx w15:paraId="2C7F06DF" w15:done="0"/>
  <w15:commentEx w15:paraId="769C4088" w15:done="0"/>
  <w15:commentEx w15:paraId="423B3B09" w15:done="0"/>
  <w15:commentEx w15:paraId="6B1055E6" w15:done="0"/>
  <w15:commentEx w15:paraId="7AF617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rdia New">
    <w:panose1 w:val="020B0304020202020204"/>
    <w:charset w:val="DE"/>
    <w:family w:val="swiss"/>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rdon Beijing">
    <w15:presenceInfo w15:providerId="None" w15:userId="Jordon Beijing"/>
  </w15:person>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E7"/>
    <w:rsid w:val="0002777C"/>
    <w:rsid w:val="000375BA"/>
    <w:rsid w:val="0006231C"/>
    <w:rsid w:val="00081E89"/>
    <w:rsid w:val="001B1B4A"/>
    <w:rsid w:val="00211FA0"/>
    <w:rsid w:val="002625B8"/>
    <w:rsid w:val="002736EE"/>
    <w:rsid w:val="002904CC"/>
    <w:rsid w:val="00292733"/>
    <w:rsid w:val="002D4761"/>
    <w:rsid w:val="002D715B"/>
    <w:rsid w:val="00317ACD"/>
    <w:rsid w:val="00467E56"/>
    <w:rsid w:val="00472A84"/>
    <w:rsid w:val="004C4C08"/>
    <w:rsid w:val="004D0459"/>
    <w:rsid w:val="0056662F"/>
    <w:rsid w:val="00617B71"/>
    <w:rsid w:val="00632290"/>
    <w:rsid w:val="006B09B2"/>
    <w:rsid w:val="00736E7D"/>
    <w:rsid w:val="007F4C91"/>
    <w:rsid w:val="00822345"/>
    <w:rsid w:val="008642D8"/>
    <w:rsid w:val="00881899"/>
    <w:rsid w:val="00903BB3"/>
    <w:rsid w:val="00912AF9"/>
    <w:rsid w:val="00967591"/>
    <w:rsid w:val="009B5BD4"/>
    <w:rsid w:val="009F54E3"/>
    <w:rsid w:val="00AC0154"/>
    <w:rsid w:val="00B31BED"/>
    <w:rsid w:val="00B347C5"/>
    <w:rsid w:val="00B70D63"/>
    <w:rsid w:val="00B829F2"/>
    <w:rsid w:val="00BD69D6"/>
    <w:rsid w:val="00C116ED"/>
    <w:rsid w:val="00C40200"/>
    <w:rsid w:val="00C4585E"/>
    <w:rsid w:val="00C5251B"/>
    <w:rsid w:val="00CB2302"/>
    <w:rsid w:val="00CD0C57"/>
    <w:rsid w:val="00D40445"/>
    <w:rsid w:val="00D41F29"/>
    <w:rsid w:val="00DC1F0C"/>
    <w:rsid w:val="00DC5678"/>
    <w:rsid w:val="00DD42C0"/>
    <w:rsid w:val="00EA44EA"/>
    <w:rsid w:val="00EF2D6E"/>
    <w:rsid w:val="00F609E7"/>
    <w:rsid w:val="00FD0237"/>
    <w:rsid w:val="4B8750D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semiHidden/>
    <w:unhideWhenUsed/>
    <w:uiPriority w:val="99"/>
    <w:rPr>
      <w:sz w:val="20"/>
      <w:szCs w:val="20"/>
    </w:rPr>
  </w:style>
  <w:style w:type="paragraph" w:styleId="3">
    <w:name w:val="Date"/>
    <w:basedOn w:val="1"/>
    <w:next w:val="1"/>
    <w:link w:val="9"/>
    <w:semiHidden/>
    <w:unhideWhenUsed/>
    <w:uiPriority w:val="99"/>
    <w:pPr>
      <w:ind w:left="100" w:leftChars="2500"/>
    </w:pPr>
  </w:style>
  <w:style w:type="paragraph" w:styleId="4">
    <w:name w:val="Balloon Text"/>
    <w:basedOn w:val="1"/>
    <w:link w:val="10"/>
    <w:semiHidden/>
    <w:unhideWhenUsed/>
    <w:uiPriority w:val="99"/>
    <w:rPr>
      <w:rFonts w:ascii="Times New Roman" w:hAnsi="Times New Roman" w:cs="Times New Roman"/>
      <w:sz w:val="18"/>
      <w:szCs w:val="18"/>
    </w:rPr>
  </w:style>
  <w:style w:type="paragraph" w:styleId="5">
    <w:name w:val="annotation subject"/>
    <w:basedOn w:val="2"/>
    <w:next w:val="2"/>
    <w:link w:val="12"/>
    <w:semiHidden/>
    <w:unhideWhenUsed/>
    <w:uiPriority w:val="99"/>
    <w:rPr>
      <w:b/>
      <w:bCs/>
    </w:rPr>
  </w:style>
  <w:style w:type="character" w:styleId="8">
    <w:name w:val="annotation reference"/>
    <w:basedOn w:val="7"/>
    <w:semiHidden/>
    <w:unhideWhenUsed/>
    <w:uiPriority w:val="99"/>
    <w:rPr>
      <w:sz w:val="16"/>
      <w:szCs w:val="16"/>
    </w:rPr>
  </w:style>
  <w:style w:type="character" w:customStyle="1" w:styleId="9">
    <w:name w:val="Date Char"/>
    <w:basedOn w:val="7"/>
    <w:link w:val="3"/>
    <w:semiHidden/>
    <w:uiPriority w:val="99"/>
  </w:style>
  <w:style w:type="character" w:customStyle="1" w:styleId="10">
    <w:name w:val="Balloon Text Char"/>
    <w:basedOn w:val="7"/>
    <w:link w:val="4"/>
    <w:semiHidden/>
    <w:uiPriority w:val="99"/>
    <w:rPr>
      <w:rFonts w:ascii="Times New Roman" w:hAnsi="Times New Roman" w:cs="Times New Roman"/>
      <w:sz w:val="18"/>
      <w:szCs w:val="18"/>
    </w:rPr>
  </w:style>
  <w:style w:type="character" w:customStyle="1" w:styleId="11">
    <w:name w:val="Comment Text Char"/>
    <w:basedOn w:val="7"/>
    <w:link w:val="2"/>
    <w:semiHidden/>
    <w:uiPriority w:val="99"/>
    <w:rPr>
      <w:sz w:val="20"/>
      <w:szCs w:val="20"/>
    </w:rPr>
  </w:style>
  <w:style w:type="character" w:customStyle="1" w:styleId="12">
    <w:name w:val="Comment Subject Char"/>
    <w:basedOn w:val="11"/>
    <w:link w:val="5"/>
    <w:semiHidden/>
    <w:uiPriority w:val="99"/>
    <w:rPr>
      <w:b/>
      <w:bCs/>
      <w:sz w:val="20"/>
      <w:szCs w:val="20"/>
    </w:rPr>
  </w:style>
  <w:style w:type="paragraph" w:customStyle="1" w:styleId="13">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845</Words>
  <Characters>4823</Characters>
  <Lines>40</Lines>
  <Paragraphs>11</Paragraphs>
  <TotalTime>363</TotalTime>
  <ScaleCrop>false</ScaleCrop>
  <LinksUpToDate>false</LinksUpToDate>
  <CharactersWithSpaces>5657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2020-07-26T06:14:00Z</dcterms:created>
  <dc:creator>YU</dc:creator>
  <cp:lastModifiedBy>Shannon</cp:lastModifiedBy>
  <dcterms:modified xsi:type="dcterms:W3CDTF">2020-08-19T02:12:00Z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