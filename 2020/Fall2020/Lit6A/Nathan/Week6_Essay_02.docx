
<file path=[Content_Types].xml><?xml version="1.0" encoding="utf-8"?>
<Types xmlns="http://schemas.openxmlformats.org/package/2006/content-types">
  <Override PartName="/word/footnotes.xml" ContentType="application/vnd.openxmlformats-officedocument.wordprocessingml.footnot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5694" w:rsidRDefault="000E5694" w:rsidP="000E5694">
      <w:pPr>
        <w:ind w:firstLineChars="1300" w:firstLine="3640"/>
        <w:rPr>
          <w:rFonts w:ascii="Times New Roman" w:eastAsia="宋体" w:hAnsi="Times New Roman" w:cs="Times New Roman"/>
          <w:sz w:val="28"/>
        </w:rPr>
      </w:pPr>
      <w:r>
        <w:rPr>
          <w:rFonts w:ascii="Times New Roman" w:eastAsia="宋体" w:hAnsi="Times New Roman" w:cs="Times New Roman" w:hint="cs"/>
          <w:sz w:val="28"/>
        </w:rPr>
        <w:t>M</w:t>
      </w:r>
      <w:r>
        <w:rPr>
          <w:rFonts w:ascii="Times New Roman" w:eastAsia="宋体" w:hAnsi="Times New Roman" w:cs="Times New Roman"/>
          <w:sz w:val="28"/>
        </w:rPr>
        <w:t>y School</w:t>
      </w:r>
    </w:p>
    <w:p w:rsidR="000E5694" w:rsidRDefault="000E5694" w:rsidP="000E5694">
      <w:pPr>
        <w:rPr>
          <w:rFonts w:ascii="Times New Roman" w:eastAsia="宋体" w:hAnsi="Times New Roman" w:cs="Times New Roman"/>
        </w:rPr>
      </w:pPr>
      <w:commentRangeStart w:id="0"/>
      <w:r>
        <w:rPr>
          <w:rFonts w:ascii="Times New Roman" w:eastAsia="宋体" w:hAnsi="Times New Roman" w:cs="Times New Roman" w:hint="eastAsia"/>
        </w:rPr>
        <w:t>My</w:t>
      </w:r>
      <w:r>
        <w:rPr>
          <w:rFonts w:ascii="Times New Roman" w:eastAsia="宋体" w:hAnsi="Times New Roman" w:cs="Times New Roman"/>
        </w:rPr>
        <w:t xml:space="preserve"> school wasn’t very big, and wasn’t very small. It was beautiful, the students were kind and full of energy, the teachers were happy to teach us more knowledge.</w:t>
      </w:r>
      <w:commentRangeEnd w:id="0"/>
      <w:r w:rsidR="00C4088B">
        <w:rPr>
          <w:rStyle w:val="a6"/>
        </w:rPr>
        <w:commentReference w:id="0"/>
      </w:r>
    </w:p>
    <w:p w:rsidR="000E5694" w:rsidRDefault="000E5694" w:rsidP="004E4459">
      <w:pPr>
        <w:ind w:firstLine="420"/>
        <w:rPr>
          <w:rFonts w:ascii="Times New Roman" w:eastAsia="宋体" w:hAnsi="Times New Roman" w:cs="Times New Roman"/>
        </w:rPr>
      </w:pPr>
      <w:commentRangeStart w:id="1"/>
      <w:r>
        <w:rPr>
          <w:rFonts w:ascii="Times New Roman" w:eastAsia="宋体" w:hAnsi="Times New Roman" w:cs="Times New Roman"/>
        </w:rPr>
        <w:t>I was in middle school now, there were more subjects than the elementary school, like H</w:t>
      </w:r>
      <w:r>
        <w:rPr>
          <w:rFonts w:ascii="Times New Roman" w:eastAsia="宋体" w:hAnsi="Times New Roman" w:cs="Times New Roman" w:hint="eastAsia"/>
        </w:rPr>
        <w:t>ist</w:t>
      </w:r>
      <w:r>
        <w:rPr>
          <w:rFonts w:ascii="Times New Roman" w:eastAsia="宋体" w:hAnsi="Times New Roman" w:cs="Times New Roman"/>
        </w:rPr>
        <w:t xml:space="preserve">ory, Geography, and Biology. </w:t>
      </w:r>
      <w:commentRangeEnd w:id="1"/>
      <w:r w:rsidR="00B22959">
        <w:rPr>
          <w:rStyle w:val="a6"/>
        </w:rPr>
        <w:commentReference w:id="1"/>
      </w:r>
      <w:r>
        <w:rPr>
          <w:rFonts w:ascii="Times New Roman" w:eastAsia="宋体" w:hAnsi="Times New Roman" w:cs="Times New Roman"/>
        </w:rPr>
        <w:t>My school just had a front door, no any doors left. When you came into the front door, and went into the front hall, you probably could see some students sat in the benches studying their textbooks, or doing their homework. Some posters were on the pillars, it s</w:t>
      </w:r>
      <w:r w:rsidR="004E4459">
        <w:rPr>
          <w:rFonts w:ascii="Times New Roman" w:eastAsia="宋体" w:hAnsi="Times New Roman" w:cs="Times New Roman"/>
        </w:rPr>
        <w:t>aid there would be a lecture about the black hole today.</w:t>
      </w:r>
    </w:p>
    <w:p w:rsidR="004E4459" w:rsidRDefault="004E4459" w:rsidP="004E4459">
      <w:pPr>
        <w:ind w:firstLine="420"/>
        <w:rPr>
          <w:rFonts w:ascii="Times New Roman" w:eastAsia="宋体" w:hAnsi="Times New Roman" w:cs="Times New Roman"/>
        </w:rPr>
      </w:pPr>
      <w:r>
        <w:rPr>
          <w:rFonts w:ascii="Times New Roman" w:eastAsia="宋体" w:hAnsi="Times New Roman" w:cs="Times New Roman" w:hint="eastAsia"/>
        </w:rPr>
        <w:t>W</w:t>
      </w:r>
      <w:r>
        <w:rPr>
          <w:rFonts w:ascii="Times New Roman" w:eastAsia="宋体" w:hAnsi="Times New Roman" w:cs="Times New Roman"/>
        </w:rPr>
        <w:t>ent up stairs to the second floor, you could see many eight</w:t>
      </w:r>
      <w:del w:id="2" w:author="Liaowj" w:date="2020-11-06T20:07:00Z">
        <w:r w:rsidDel="00B22959">
          <w:rPr>
            <w:rFonts w:ascii="Times New Roman" w:eastAsia="宋体" w:hAnsi="Times New Roman" w:cs="Times New Roman"/>
          </w:rPr>
          <w:delText>h</w:delText>
        </w:r>
      </w:del>
      <w:r>
        <w:rPr>
          <w:rFonts w:ascii="Times New Roman" w:eastAsia="宋体" w:hAnsi="Times New Roman" w:cs="Times New Roman"/>
        </w:rPr>
        <w:t xml:space="preserve"> </w:t>
      </w:r>
      <w:del w:id="3" w:author="Liaowj" w:date="2020-11-06T20:07:00Z">
        <w:r w:rsidDel="00B22959">
          <w:rPr>
            <w:rFonts w:ascii="Times New Roman" w:eastAsia="宋体" w:hAnsi="Times New Roman" w:cs="Times New Roman"/>
          </w:rPr>
          <w:delText xml:space="preserve">grades </w:delText>
        </w:r>
      </w:del>
      <w:ins w:id="4" w:author="Liaowj" w:date="2020-11-06T20:07:00Z">
        <w:r w:rsidR="00B22959">
          <w:rPr>
            <w:rFonts w:ascii="Times New Roman" w:eastAsia="宋体" w:hAnsi="Times New Roman" w:cs="Times New Roman"/>
          </w:rPr>
          <w:t>grade</w:t>
        </w:r>
        <w:r w:rsidR="00B22959">
          <w:rPr>
            <w:rFonts w:ascii="Times New Roman" w:eastAsia="宋体" w:hAnsi="Times New Roman" w:cs="Times New Roman" w:hint="eastAsia"/>
          </w:rPr>
          <w:t>rs</w:t>
        </w:r>
        <w:r w:rsidR="00B22959">
          <w:rPr>
            <w:rFonts w:ascii="Times New Roman" w:eastAsia="宋体" w:hAnsi="Times New Roman" w:cs="Times New Roman"/>
          </w:rPr>
          <w:t xml:space="preserve"> </w:t>
        </w:r>
      </w:ins>
      <w:commentRangeStart w:id="5"/>
      <w:r>
        <w:rPr>
          <w:rFonts w:ascii="Times New Roman" w:eastAsia="宋体" w:hAnsi="Times New Roman" w:cs="Times New Roman"/>
        </w:rPr>
        <w:t>wandering around in the corridors</w:t>
      </w:r>
      <w:commentRangeEnd w:id="5"/>
      <w:r w:rsidR="00594B22">
        <w:rPr>
          <w:rStyle w:val="a6"/>
        </w:rPr>
        <w:commentReference w:id="5"/>
      </w:r>
      <w:r>
        <w:rPr>
          <w:rFonts w:ascii="Times New Roman" w:eastAsia="宋体" w:hAnsi="Times New Roman" w:cs="Times New Roman"/>
        </w:rPr>
        <w:t xml:space="preserve">, went to their classes. If you went deeper, you could see the History, Geography, and Biology teachers’ office and their resting area. </w:t>
      </w:r>
    </w:p>
    <w:p w:rsidR="004E4459" w:rsidRDefault="004E4459" w:rsidP="004E4459">
      <w:pPr>
        <w:ind w:firstLine="420"/>
        <w:rPr>
          <w:rFonts w:ascii="Times New Roman" w:eastAsia="宋体" w:hAnsi="Times New Roman" w:cs="Times New Roman"/>
        </w:rPr>
      </w:pPr>
      <w:r>
        <w:rPr>
          <w:rFonts w:ascii="Times New Roman" w:eastAsia="宋体" w:hAnsi="Times New Roman" w:cs="Times New Roman"/>
        </w:rPr>
        <w:t>The fourth floor, my classroom was in there, it was for the seventh grades. But there were some Music, and A</w:t>
      </w:r>
      <w:r>
        <w:rPr>
          <w:rFonts w:ascii="Times New Roman" w:eastAsia="宋体" w:hAnsi="Times New Roman" w:cs="Times New Roman" w:hint="eastAsia"/>
        </w:rPr>
        <w:t>r</w:t>
      </w:r>
      <w:r>
        <w:rPr>
          <w:rFonts w:ascii="Times New Roman" w:eastAsia="宋体" w:hAnsi="Times New Roman" w:cs="Times New Roman"/>
        </w:rPr>
        <w:t>ts classrooms, and next to the doors, there were sculptures made of gypsum.</w:t>
      </w:r>
    </w:p>
    <w:p w:rsidR="004E4459" w:rsidRDefault="004E4459" w:rsidP="004E4459">
      <w:pPr>
        <w:ind w:firstLine="420"/>
        <w:rPr>
          <w:rFonts w:ascii="Times New Roman" w:eastAsia="宋体" w:hAnsi="Times New Roman" w:cs="Times New Roman"/>
        </w:rPr>
      </w:pPr>
      <w:commentRangeStart w:id="6"/>
      <w:r>
        <w:rPr>
          <w:rFonts w:ascii="Times New Roman" w:eastAsia="宋体" w:hAnsi="Times New Roman" w:cs="Times New Roman" w:hint="eastAsia"/>
        </w:rPr>
        <w:t>T</w:t>
      </w:r>
      <w:r>
        <w:rPr>
          <w:rFonts w:ascii="Times New Roman" w:eastAsia="宋体" w:hAnsi="Times New Roman" w:cs="Times New Roman"/>
        </w:rPr>
        <w:t>he library, my most favorite place, were filled with piles of books, Literature books, History books, Politics books, Mathematics books. You could just sit there and pick up a book and enjoy your reading.</w:t>
      </w:r>
      <w:commentRangeEnd w:id="6"/>
      <w:r w:rsidR="00594B22">
        <w:rPr>
          <w:rStyle w:val="a6"/>
        </w:rPr>
        <w:commentReference w:id="6"/>
      </w:r>
    </w:p>
    <w:p w:rsidR="004E4459" w:rsidRDefault="004E4459" w:rsidP="004E4459">
      <w:pPr>
        <w:ind w:firstLine="420"/>
        <w:rPr>
          <w:rFonts w:ascii="Times New Roman" w:eastAsia="宋体" w:hAnsi="Times New Roman" w:cs="Times New Roman"/>
        </w:rPr>
      </w:pPr>
      <w:r>
        <w:rPr>
          <w:rFonts w:ascii="Times New Roman" w:eastAsia="宋体" w:hAnsi="Times New Roman" w:cs="Times New Roman" w:hint="eastAsia"/>
        </w:rPr>
        <w:t>T</w:t>
      </w:r>
      <w:r>
        <w:rPr>
          <w:rFonts w:ascii="Times New Roman" w:eastAsia="宋体" w:hAnsi="Times New Roman" w:cs="Times New Roman"/>
        </w:rPr>
        <w:t xml:space="preserve">he laboratories were interesting, too. Like the Physics lab, which would have some instruments, the Chemistry lab, which would have some bottles and flasks. </w:t>
      </w:r>
      <w:commentRangeStart w:id="7"/>
      <w:r>
        <w:rPr>
          <w:rFonts w:ascii="Times New Roman" w:eastAsia="宋体" w:hAnsi="Times New Roman" w:cs="Times New Roman"/>
        </w:rPr>
        <w:t xml:space="preserve">The </w:t>
      </w:r>
      <w:r w:rsidR="009C2160">
        <w:rPr>
          <w:rFonts w:ascii="Times New Roman" w:eastAsia="宋体" w:hAnsi="Times New Roman" w:cs="Times New Roman"/>
        </w:rPr>
        <w:t>Biology lab was the most interesting one, huge rooms of leaves and roots, rooms with precious microscopes, and outside the lab, there even had some specimens, like the sea turtle, the hawk, the owl, and the panda.</w:t>
      </w:r>
      <w:commentRangeEnd w:id="7"/>
      <w:r w:rsidR="00594B22">
        <w:rPr>
          <w:rStyle w:val="a6"/>
        </w:rPr>
        <w:commentReference w:id="7"/>
      </w:r>
    </w:p>
    <w:p w:rsidR="009C2160" w:rsidRDefault="009C2160" w:rsidP="004E4459">
      <w:pPr>
        <w:ind w:firstLine="420"/>
        <w:rPr>
          <w:ins w:id="8" w:author="Liaowj" w:date="2020-11-06T20:22:00Z"/>
          <w:rFonts w:ascii="Times New Roman" w:eastAsia="宋体" w:hAnsi="Times New Roman" w:cs="Times New Roman" w:hint="eastAsia"/>
        </w:rPr>
      </w:pPr>
      <w:commentRangeStart w:id="9"/>
      <w:r>
        <w:rPr>
          <w:rFonts w:ascii="Times New Roman" w:eastAsia="宋体" w:hAnsi="Times New Roman" w:cs="Times New Roman" w:hint="eastAsia"/>
        </w:rPr>
        <w:t>S</w:t>
      </w:r>
      <w:r>
        <w:rPr>
          <w:rFonts w:ascii="Times New Roman" w:eastAsia="宋体" w:hAnsi="Times New Roman" w:cs="Times New Roman"/>
        </w:rPr>
        <w:t>o that’s it, this was my school, interesting, isn’t it? I’m happy to study in there.</w:t>
      </w:r>
      <w:bookmarkStart w:id="10" w:name="_GoBack"/>
      <w:bookmarkEnd w:id="10"/>
      <w:commentRangeEnd w:id="9"/>
      <w:r w:rsidR="00594B22">
        <w:rPr>
          <w:rStyle w:val="a6"/>
        </w:rPr>
        <w:commentReference w:id="9"/>
      </w:r>
    </w:p>
    <w:p w:rsidR="00C4088B" w:rsidRDefault="00C4088B" w:rsidP="004E4459">
      <w:pPr>
        <w:ind w:firstLine="420"/>
        <w:rPr>
          <w:ins w:id="11" w:author="Liaowj" w:date="2020-11-06T20:22:00Z"/>
          <w:rFonts w:ascii="Times New Roman" w:eastAsia="宋体" w:hAnsi="Times New Roman" w:cs="Times New Roman" w:hint="eastAsia"/>
        </w:rPr>
      </w:pPr>
    </w:p>
    <w:p w:rsidR="00C4088B" w:rsidRDefault="00C4088B" w:rsidP="004E4459">
      <w:pPr>
        <w:ind w:firstLine="420"/>
        <w:rPr>
          <w:ins w:id="12" w:author="Liaowj" w:date="2020-11-06T20:22:00Z"/>
          <w:rFonts w:ascii="Times New Roman" w:eastAsia="宋体" w:hAnsi="Times New Roman" w:cs="Times New Roman" w:hint="eastAsia"/>
        </w:rPr>
      </w:pPr>
    </w:p>
    <w:p w:rsidR="00C4088B" w:rsidRDefault="00C4088B" w:rsidP="004E4459">
      <w:pPr>
        <w:ind w:firstLine="420"/>
        <w:rPr>
          <w:ins w:id="13" w:author="Liaowj" w:date="2020-11-06T20:22:00Z"/>
          <w:rFonts w:ascii="Times New Roman" w:eastAsia="宋体" w:hAnsi="Times New Roman" w:cs="Times New Roman" w:hint="eastAsia"/>
          <w:sz w:val="24"/>
        </w:rPr>
      </w:pPr>
      <w:ins w:id="14" w:author="Liaowj" w:date="2020-11-06T20:22:00Z">
        <w:r>
          <w:rPr>
            <w:rFonts w:ascii="Times New Roman" w:eastAsia="宋体" w:hAnsi="Times New Roman" w:cs="Times New Roman" w:hint="eastAsia"/>
            <w:sz w:val="24"/>
          </w:rPr>
          <w:t>summary:</w:t>
        </w:r>
      </w:ins>
    </w:p>
    <w:p w:rsidR="00C4088B" w:rsidRPr="00C4088B" w:rsidRDefault="00C4088B" w:rsidP="004E4459">
      <w:pPr>
        <w:ind w:firstLine="420"/>
        <w:rPr>
          <w:rFonts w:ascii="Times New Roman" w:eastAsia="宋体" w:hAnsi="Times New Roman" w:cs="Times New Roman"/>
          <w:sz w:val="24"/>
          <w:rPrChange w:id="15" w:author="Liaowj" w:date="2020-11-06T20:22:00Z">
            <w:rPr>
              <w:rFonts w:ascii="Times New Roman" w:eastAsia="宋体" w:hAnsi="Times New Roman" w:cs="Times New Roman"/>
            </w:rPr>
          </w:rPrChange>
        </w:rPr>
      </w:pPr>
      <w:ins w:id="16" w:author="Liaowj" w:date="2020-11-06T20:22:00Z">
        <w:r>
          <w:rPr>
            <w:rFonts w:ascii="Times New Roman" w:eastAsia="宋体" w:hAnsi="Times New Roman" w:cs="Times New Roman" w:hint="eastAsia"/>
            <w:sz w:val="24"/>
          </w:rPr>
          <w:t xml:space="preserve">It is a wonderful essay. </w:t>
        </w:r>
      </w:ins>
      <w:ins w:id="17" w:author="Liaowj" w:date="2020-11-06T20:23:00Z">
        <w:r>
          <w:rPr>
            <w:rFonts w:ascii="Times New Roman" w:eastAsia="宋体" w:hAnsi="Times New Roman" w:cs="Times New Roman" w:hint="eastAsia"/>
            <w:sz w:val="24"/>
          </w:rPr>
          <w:t xml:space="preserve">I'm not in your school, but I can "see" your school from your </w:t>
        </w:r>
      </w:ins>
      <w:ins w:id="18" w:author="Liaowj" w:date="2020-11-06T20:24:00Z">
        <w:r>
          <w:rPr>
            <w:rFonts w:ascii="Times New Roman" w:eastAsia="宋体" w:hAnsi="Times New Roman" w:cs="Times New Roman" w:hint="eastAsia"/>
            <w:sz w:val="24"/>
          </w:rPr>
          <w:t>essa</w:t>
        </w:r>
      </w:ins>
      <w:ins w:id="19" w:author="Liaowj" w:date="2020-11-06T20:23:00Z">
        <w:r>
          <w:rPr>
            <w:rFonts w:ascii="Times New Roman" w:eastAsia="宋体" w:hAnsi="Times New Roman" w:cs="Times New Roman" w:hint="eastAsia"/>
            <w:sz w:val="24"/>
          </w:rPr>
          <w:t xml:space="preserve">y. </w:t>
        </w:r>
      </w:ins>
      <w:ins w:id="20" w:author="Liaowj" w:date="2020-11-06T20:24:00Z">
        <w:r>
          <w:rPr>
            <w:rFonts w:ascii="Times New Roman" w:eastAsia="宋体" w:hAnsi="Times New Roman" w:cs="Times New Roman" w:hint="eastAsia"/>
            <w:sz w:val="24"/>
          </w:rPr>
          <w:t xml:space="preserve">You are good at finding the details, Hope you can practice more, </w:t>
        </w:r>
      </w:ins>
      <w:ins w:id="21" w:author="Liaowj" w:date="2020-11-06T20:27:00Z">
        <w:r>
          <w:rPr>
            <w:rFonts w:ascii="Times New Roman" w:eastAsia="宋体" w:hAnsi="Times New Roman" w:cs="Times New Roman" w:hint="eastAsia"/>
            <w:sz w:val="24"/>
          </w:rPr>
          <w:t>and write more beautiful essays like this</w:t>
        </w:r>
      </w:ins>
      <w:ins w:id="22" w:author="Liaowj" w:date="2020-11-06T20:28:00Z">
        <w:r>
          <w:rPr>
            <w:rFonts w:ascii="Times New Roman" w:eastAsia="宋体" w:hAnsi="Times New Roman" w:cs="Times New Roman" w:hint="eastAsia"/>
            <w:sz w:val="24"/>
          </w:rPr>
          <w:t>! :-)</w:t>
        </w:r>
      </w:ins>
    </w:p>
    <w:sectPr w:rsidR="00C4088B" w:rsidRPr="00C4088B" w:rsidSect="00975226">
      <w:pgSz w:w="11906" w:h="16838"/>
      <w:pgMar w:top="1440" w:right="1800" w:bottom="1440" w:left="1800" w:header="851" w:footer="992" w:gutter="0"/>
      <w:cols w:space="425"/>
      <w:docGrid w:type="lines" w:linePitch="312"/>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Liaowj" w:date="2020-11-06T20:21:00Z" w:initials="L">
    <w:p w:rsidR="00C4088B" w:rsidRDefault="00C4088B">
      <w:pPr>
        <w:pStyle w:val="a7"/>
      </w:pPr>
      <w:r>
        <w:rPr>
          <w:rStyle w:val="a6"/>
        </w:rPr>
        <w:annotationRef/>
      </w:r>
      <w:r>
        <w:rPr>
          <w:rFonts w:hint="eastAsia"/>
        </w:rPr>
        <w:t>Great!</w:t>
      </w:r>
    </w:p>
  </w:comment>
  <w:comment w:id="1" w:author="Liaowj" w:date="2020-11-06T20:17:00Z" w:initials="L">
    <w:p w:rsidR="00B22959" w:rsidRDefault="00B22959">
      <w:pPr>
        <w:pStyle w:val="a7"/>
      </w:pPr>
      <w:r>
        <w:rPr>
          <w:rStyle w:val="a6"/>
        </w:rPr>
        <w:annotationRef/>
      </w:r>
      <w:r>
        <w:rPr>
          <w:rFonts w:hint="eastAsia"/>
        </w:rPr>
        <w:t xml:space="preserve">I think you can write  about your ideas with these subjects, and write a </w:t>
      </w:r>
      <w:r w:rsidR="00594B22">
        <w:rPr>
          <w:rFonts w:hint="eastAsia"/>
        </w:rPr>
        <w:t>paragraph</w:t>
      </w:r>
      <w:r>
        <w:rPr>
          <w:rFonts w:hint="eastAsia"/>
        </w:rPr>
        <w:t xml:space="preserve"> with it. </w:t>
      </w:r>
      <w:r w:rsidR="00594B22">
        <w:rPr>
          <w:rFonts w:hint="eastAsia"/>
        </w:rPr>
        <w:t xml:space="preserve">May be you can write about the "school gate" and the things in the front hall in the next </w:t>
      </w:r>
      <w:r w:rsidR="00594B22">
        <w:t>paragraph</w:t>
      </w:r>
      <w:r w:rsidR="00594B22">
        <w:rPr>
          <w:rFonts w:hint="eastAsia"/>
        </w:rPr>
        <w:t>.</w:t>
      </w:r>
    </w:p>
  </w:comment>
  <w:comment w:id="5" w:author="Liaowj" w:date="2020-11-06T20:14:00Z" w:initials="L">
    <w:p w:rsidR="00594B22" w:rsidRDefault="00594B22">
      <w:pPr>
        <w:pStyle w:val="a7"/>
      </w:pPr>
      <w:r>
        <w:rPr>
          <w:rStyle w:val="a6"/>
        </w:rPr>
        <w:annotationRef/>
      </w:r>
      <w:r>
        <w:rPr>
          <w:rFonts w:hint="eastAsia"/>
        </w:rPr>
        <w:t>Could you tell me why are they wandering?</w:t>
      </w:r>
    </w:p>
  </w:comment>
  <w:comment w:id="6" w:author="Liaowj" w:date="2020-11-06T20:17:00Z" w:initials="L">
    <w:p w:rsidR="00594B22" w:rsidRDefault="00594B22">
      <w:pPr>
        <w:pStyle w:val="a7"/>
      </w:pPr>
      <w:r>
        <w:rPr>
          <w:rStyle w:val="a6"/>
        </w:rPr>
        <w:annotationRef/>
      </w:r>
      <w:r>
        <w:rPr>
          <w:rFonts w:hint="eastAsia"/>
        </w:rPr>
        <w:t>I think you should write the passage with some rules, you can write something on the forth floor in this paragraph.</w:t>
      </w:r>
    </w:p>
  </w:comment>
  <w:comment w:id="7" w:author="Liaowj" w:date="2020-11-06T20:19:00Z" w:initials="L">
    <w:p w:rsidR="00594B22" w:rsidRDefault="00594B22">
      <w:pPr>
        <w:pStyle w:val="a7"/>
      </w:pPr>
      <w:r>
        <w:rPr>
          <w:rStyle w:val="a6"/>
        </w:rPr>
        <w:annotationRef/>
      </w:r>
      <w:r>
        <w:rPr>
          <w:rFonts w:hint="eastAsia"/>
        </w:rPr>
        <w:t>Sounds nice, I would like to join your lesson!</w:t>
      </w:r>
    </w:p>
  </w:comment>
  <w:comment w:id="9" w:author="Liaowj" w:date="2020-11-06T20:18:00Z" w:initials="L">
    <w:p w:rsidR="00594B22" w:rsidRDefault="00594B22">
      <w:pPr>
        <w:pStyle w:val="a7"/>
      </w:pPr>
      <w:r>
        <w:rPr>
          <w:rStyle w:val="a6"/>
        </w:rPr>
        <w:annotationRef/>
      </w:r>
      <w:r>
        <w:rPr>
          <w:rFonts w:hint="eastAsia"/>
        </w:rPr>
        <w:t>I like your ending!</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217DD" w:rsidRDefault="00A217DD" w:rsidP="00B22959">
      <w:r>
        <w:separator/>
      </w:r>
    </w:p>
  </w:endnote>
  <w:endnote w:type="continuationSeparator" w:id="1">
    <w:p w:rsidR="00A217DD" w:rsidRDefault="00A217DD" w:rsidP="00B22959">
      <w:r>
        <w:continuationSeparator/>
      </w:r>
    </w:p>
  </w:endnote>
</w:endnotes>
</file>

<file path=word/fontTable.xml><?xml version="1.0" encoding="utf-8"?>
<w:fonts xmlns:r="http://schemas.openxmlformats.org/officeDocument/2006/relationships" xmlns:w="http://schemas.openxmlformats.org/wordprocessingml/2006/main">
  <w:font w:name="等线">
    <w:altName w:val="Arial Unicode MS"/>
    <w:charset w:val="86"/>
    <w:family w:val="auto"/>
    <w:pitch w:val="variable"/>
    <w:sig w:usb0="00000000"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altName w:val="Arial Unicode MS"/>
    <w:charset w:val="86"/>
    <w:family w:val="auto"/>
    <w:pitch w:val="variable"/>
    <w:sig w:usb0="00000000" w:usb1="38CF7CFA" w:usb2="00000016" w:usb3="00000000" w:csb0="0004000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217DD" w:rsidRDefault="00A217DD" w:rsidP="00B22959">
      <w:r>
        <w:separator/>
      </w:r>
    </w:p>
  </w:footnote>
  <w:footnote w:type="continuationSeparator" w:id="1">
    <w:p w:rsidR="00A217DD" w:rsidRDefault="00A217DD" w:rsidP="00B22959">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4"/>
  <w:bordersDoNotSurroundHeader/>
  <w:bordersDoNotSurroundFooter/>
  <w:trackRevisions/>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E5694"/>
    <w:rsid w:val="000E5694"/>
    <w:rsid w:val="004C0D27"/>
    <w:rsid w:val="004E4459"/>
    <w:rsid w:val="00594B22"/>
    <w:rsid w:val="00975226"/>
    <w:rsid w:val="009C2160"/>
    <w:rsid w:val="00A217DD"/>
    <w:rsid w:val="00B22959"/>
    <w:rsid w:val="00C4088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7522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2295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B22959"/>
    <w:rPr>
      <w:sz w:val="18"/>
      <w:szCs w:val="18"/>
    </w:rPr>
  </w:style>
  <w:style w:type="paragraph" w:styleId="a4">
    <w:name w:val="footer"/>
    <w:basedOn w:val="a"/>
    <w:link w:val="Char0"/>
    <w:uiPriority w:val="99"/>
    <w:semiHidden/>
    <w:unhideWhenUsed/>
    <w:rsid w:val="00B22959"/>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B22959"/>
    <w:rPr>
      <w:sz w:val="18"/>
      <w:szCs w:val="18"/>
    </w:rPr>
  </w:style>
  <w:style w:type="paragraph" w:styleId="a5">
    <w:name w:val="Balloon Text"/>
    <w:basedOn w:val="a"/>
    <w:link w:val="Char1"/>
    <w:uiPriority w:val="99"/>
    <w:semiHidden/>
    <w:unhideWhenUsed/>
    <w:rsid w:val="00B22959"/>
    <w:rPr>
      <w:sz w:val="18"/>
      <w:szCs w:val="18"/>
    </w:rPr>
  </w:style>
  <w:style w:type="character" w:customStyle="1" w:styleId="Char1">
    <w:name w:val="批注框文本 Char"/>
    <w:basedOn w:val="a0"/>
    <w:link w:val="a5"/>
    <w:uiPriority w:val="99"/>
    <w:semiHidden/>
    <w:rsid w:val="00B22959"/>
    <w:rPr>
      <w:sz w:val="18"/>
      <w:szCs w:val="18"/>
    </w:rPr>
  </w:style>
  <w:style w:type="character" w:styleId="a6">
    <w:name w:val="annotation reference"/>
    <w:basedOn w:val="a0"/>
    <w:uiPriority w:val="99"/>
    <w:semiHidden/>
    <w:unhideWhenUsed/>
    <w:rsid w:val="00B22959"/>
    <w:rPr>
      <w:sz w:val="21"/>
      <w:szCs w:val="21"/>
    </w:rPr>
  </w:style>
  <w:style w:type="paragraph" w:styleId="a7">
    <w:name w:val="annotation text"/>
    <w:basedOn w:val="a"/>
    <w:link w:val="Char2"/>
    <w:uiPriority w:val="99"/>
    <w:semiHidden/>
    <w:unhideWhenUsed/>
    <w:rsid w:val="00B22959"/>
    <w:pPr>
      <w:jc w:val="left"/>
    </w:pPr>
  </w:style>
  <w:style w:type="character" w:customStyle="1" w:styleId="Char2">
    <w:name w:val="批注文字 Char"/>
    <w:basedOn w:val="a0"/>
    <w:link w:val="a7"/>
    <w:uiPriority w:val="99"/>
    <w:semiHidden/>
    <w:rsid w:val="00B22959"/>
  </w:style>
  <w:style w:type="paragraph" w:styleId="a8">
    <w:name w:val="annotation subject"/>
    <w:basedOn w:val="a7"/>
    <w:next w:val="a7"/>
    <w:link w:val="Char3"/>
    <w:uiPriority w:val="99"/>
    <w:semiHidden/>
    <w:unhideWhenUsed/>
    <w:rsid w:val="00B22959"/>
    <w:rPr>
      <w:b/>
      <w:bCs/>
    </w:rPr>
  </w:style>
  <w:style w:type="character" w:customStyle="1" w:styleId="Char3">
    <w:name w:val="批注主题 Char"/>
    <w:basedOn w:val="Char2"/>
    <w:link w:val="a8"/>
    <w:uiPriority w:val="99"/>
    <w:semiHidden/>
    <w:rsid w:val="00B22959"/>
    <w:rPr>
      <w:b/>
      <w:bC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288</Words>
  <Characters>1646</Characters>
  <Application>Microsoft Office Word</Application>
  <DocSecurity>0</DocSecurity>
  <Lines>13</Lines>
  <Paragraphs>3</Paragraphs>
  <ScaleCrop>false</ScaleCrop>
  <Company/>
  <LinksUpToDate>false</LinksUpToDate>
  <CharactersWithSpaces>1931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RenLY</dc:creator>
  <cp:keywords/>
  <dc:description/>
  <cp:lastModifiedBy>Liaowj</cp:lastModifiedBy>
  <cp:revision>3</cp:revision>
  <dcterms:created xsi:type="dcterms:W3CDTF">2020-10-31T04:16:00Z</dcterms:created>
  <dcterms:modified xsi:type="dcterms:W3CDTF">2020-11-06T12:28:00Z</dcterms:modified>
</cp:coreProperties>
</file>