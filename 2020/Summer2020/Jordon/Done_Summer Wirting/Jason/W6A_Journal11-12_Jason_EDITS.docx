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4131D" w14:textId="77777777" w:rsidR="00796309" w:rsidRPr="001D1622" w:rsidDel="00315BFB" w:rsidRDefault="00797A27">
      <w:pPr>
        <w:rPr>
          <w:del w:id="0" w:author="Jordon Beijing" w:date="2020-08-18T18:40:00Z"/>
          <w:rFonts w:ascii="Times New Roman" w:hAnsi="Times New Roman"/>
          <w:rPrChange w:id="1" w:author="Jordon Beijing" w:date="2020-08-17T17:08:00Z">
            <w:rPr>
              <w:del w:id="2" w:author="Jordon Beijing" w:date="2020-08-18T18:40:00Z"/>
            </w:rPr>
          </w:rPrChange>
        </w:rPr>
      </w:pPr>
      <w:bookmarkStart w:id="3" w:name="_GoBack"/>
      <w:bookmarkEnd w:id="3"/>
      <w:del w:id="4" w:author="Jordon Beijing" w:date="2020-08-18T18:40:00Z">
        <w:r w:rsidRPr="001D1622" w:rsidDel="00315BFB">
          <w:rPr>
            <w:rFonts w:ascii="Times New Roman" w:hAnsi="Times New Roman"/>
            <w:rPrChange w:id="5" w:author="Jordon Beijing" w:date="2020-08-17T17:08:00Z">
              <w:rPr/>
            </w:rPrChange>
          </w:rPr>
          <w:delText>W6A</w:delText>
        </w:r>
      </w:del>
      <w:del w:id="6" w:author="Jordon Beijing" w:date="2020-08-17T17:08:00Z">
        <w:r w:rsidRPr="001D1622" w:rsidDel="001D1622">
          <w:rPr>
            <w:rFonts w:ascii="Times New Roman" w:hAnsi="Times New Roman"/>
            <w:rPrChange w:id="7" w:author="Jordon Beijing" w:date="2020-08-17T17:08:00Z">
              <w:rPr/>
            </w:rPrChange>
          </w:rPr>
          <w:delText xml:space="preserve"> -</w:delText>
        </w:r>
      </w:del>
      <w:del w:id="8" w:author="Jordon Beijing" w:date="2020-08-18T18:40:00Z">
        <w:r w:rsidRPr="001D1622" w:rsidDel="00315BFB">
          <w:rPr>
            <w:rFonts w:ascii="Times New Roman" w:hAnsi="Times New Roman"/>
            <w:rPrChange w:id="9" w:author="Jordon Beijing" w:date="2020-08-17T17:08:00Z">
              <w:rPr/>
            </w:rPrChange>
          </w:rPr>
          <w:delText xml:space="preserve"> Lesson 5, Journal5-6, </w:delText>
        </w:r>
        <w:r w:rsidRPr="001D1622" w:rsidDel="00315BFB">
          <w:rPr>
            <w:rFonts w:ascii="Times New Roman" w:hAnsi="Times New Roman"/>
            <w:highlight w:val="yellow"/>
            <w:rPrChange w:id="10" w:author="Jordon Beijing" w:date="2020-08-17T17:08:00Z">
              <w:rPr/>
            </w:rPrChange>
          </w:rPr>
          <w:delText>Draft1</w:delText>
        </w:r>
      </w:del>
    </w:p>
    <w:p w14:paraId="7EBE02AB" w14:textId="77777777" w:rsidR="00796309" w:rsidRPr="001D1622" w:rsidDel="00315BFB" w:rsidRDefault="00797A27">
      <w:pPr>
        <w:rPr>
          <w:del w:id="11" w:author="Jordon Beijing" w:date="2020-08-18T18:40:00Z"/>
          <w:rFonts w:ascii="Times New Roman" w:hAnsi="Times New Roman"/>
          <w:rPrChange w:id="12" w:author="Jordon Beijing" w:date="2020-08-17T17:08:00Z">
            <w:rPr>
              <w:del w:id="13" w:author="Jordon Beijing" w:date="2020-08-18T18:40:00Z"/>
            </w:rPr>
          </w:rPrChange>
        </w:rPr>
      </w:pPr>
      <w:del w:id="14" w:author="Jordon Beijing" w:date="2020-08-18T18:40:00Z">
        <w:r w:rsidRPr="001D1622" w:rsidDel="00315BFB">
          <w:rPr>
            <w:rFonts w:ascii="Times New Roman" w:hAnsi="Times New Roman"/>
            <w:rPrChange w:id="15" w:author="Jordon Beijing" w:date="2020-08-17T17:08:00Z">
              <w:rPr/>
            </w:rPrChange>
          </w:rPr>
          <w:delText>Jason Xu</w:delText>
        </w:r>
      </w:del>
    </w:p>
    <w:p w14:paraId="5A7950BB" w14:textId="77777777" w:rsidR="00796309" w:rsidRPr="001D1622" w:rsidDel="001D1622" w:rsidRDefault="00797A27">
      <w:pPr>
        <w:rPr>
          <w:del w:id="16" w:author="Jordon Beijing" w:date="2020-08-17T17:07:00Z"/>
          <w:rFonts w:ascii="Times New Roman" w:hAnsi="Times New Roman"/>
          <w:rPrChange w:id="17" w:author="Jordon Beijing" w:date="2020-08-17T17:08:00Z">
            <w:rPr>
              <w:del w:id="18" w:author="Jordon Beijing" w:date="2020-08-17T17:07:00Z"/>
            </w:rPr>
          </w:rPrChange>
        </w:rPr>
      </w:pPr>
      <w:del w:id="19" w:author="Jordon Beijing" w:date="2020-08-18T18:40:00Z">
        <w:r w:rsidRPr="001D1622" w:rsidDel="00315BFB">
          <w:rPr>
            <w:rFonts w:ascii="Times New Roman" w:hAnsi="Times New Roman"/>
            <w:rPrChange w:id="20" w:author="Jordon Beijing" w:date="2020-08-17T17:08:00Z">
              <w:rPr/>
            </w:rPrChange>
          </w:rPr>
          <w:delText>2020/</w:delText>
        </w:r>
        <w:r w:rsidRPr="001D1622" w:rsidDel="00315BFB">
          <w:rPr>
            <w:rFonts w:ascii="Times New Roman" w:hAnsi="Times New Roman"/>
            <w:highlight w:val="yellow"/>
            <w:rPrChange w:id="21" w:author="Jordon Beijing" w:date="2020-08-17T17:08:00Z">
              <w:rPr/>
            </w:rPrChange>
          </w:rPr>
          <w:delText>07/23</w:delText>
        </w:r>
      </w:del>
    </w:p>
    <w:p w14:paraId="7B1B0473" w14:textId="77777777" w:rsidR="00796309" w:rsidRPr="001D1622" w:rsidDel="00315BFB" w:rsidRDefault="00796309">
      <w:pPr>
        <w:rPr>
          <w:del w:id="22" w:author="Jordon Beijing" w:date="2020-08-18T18:40:00Z"/>
          <w:rFonts w:ascii="Times New Roman" w:hAnsi="Times New Roman"/>
          <w:rPrChange w:id="23" w:author="Jordon Beijing" w:date="2020-08-17T17:08:00Z">
            <w:rPr>
              <w:del w:id="24" w:author="Jordon Beijing" w:date="2020-08-18T18:40:00Z"/>
            </w:rPr>
          </w:rPrChange>
        </w:rPr>
      </w:pPr>
    </w:p>
    <w:p w14:paraId="5686ACE8" w14:textId="77777777" w:rsidR="00796309" w:rsidRPr="001D1622" w:rsidDel="00315BFB" w:rsidRDefault="00797A27">
      <w:pPr>
        <w:jc w:val="both"/>
        <w:rPr>
          <w:del w:id="25" w:author="Jordon Beijing" w:date="2020-08-18T18:40:00Z"/>
          <w:rFonts w:ascii="Times New Roman" w:hAnsi="Times New Roman"/>
          <w:rPrChange w:id="26" w:author="Jordon Beijing" w:date="2020-08-17T17:08:00Z">
            <w:rPr>
              <w:del w:id="27" w:author="Jordon Beijing" w:date="2020-08-18T18:40:00Z"/>
              <w:rFonts w:ascii="Arial" w:hAnsi="Arial" w:cs="Arial"/>
              <w:b/>
              <w:bCs/>
            </w:rPr>
          </w:rPrChange>
        </w:rPr>
      </w:pPr>
      <w:del w:id="28" w:author="Jordon Beijing" w:date="2020-08-18T18:40:00Z">
        <w:r w:rsidRPr="001D1622" w:rsidDel="00315BFB">
          <w:rPr>
            <w:rFonts w:ascii="Times New Roman" w:hAnsi="Times New Roman"/>
            <w:rPrChange w:id="29" w:author="Jordon Beijing" w:date="2020-08-17T17:08:00Z">
              <w:rPr>
                <w:rFonts w:ascii="Arial" w:hAnsi="Arial" w:cs="Arial"/>
                <w:b/>
                <w:bCs/>
              </w:rPr>
            </w:rPrChange>
          </w:rPr>
          <w:delText>Read the given article and write the journals.</w:delText>
        </w:r>
      </w:del>
    </w:p>
    <w:p w14:paraId="07A42750" w14:textId="77777777" w:rsidR="00796309" w:rsidRPr="001D1622" w:rsidDel="00315BFB" w:rsidRDefault="00796309">
      <w:pPr>
        <w:jc w:val="both"/>
        <w:rPr>
          <w:del w:id="30" w:author="Jordon Beijing" w:date="2020-08-18T18:40:00Z"/>
          <w:rFonts w:ascii="Times New Roman" w:hAnsi="Times New Roman"/>
          <w:rPrChange w:id="31" w:author="Jordon Beijing" w:date="2020-08-17T17:08:00Z">
            <w:rPr>
              <w:del w:id="32" w:author="Jordon Beijing" w:date="2020-08-18T18:40:00Z"/>
              <w:rFonts w:ascii="Arial" w:hAnsi="Arial" w:cs="Arial"/>
            </w:rPr>
          </w:rPrChange>
        </w:rPr>
      </w:pPr>
    </w:p>
    <w:p w14:paraId="3F84D22C" w14:textId="77777777" w:rsidR="00796309" w:rsidRPr="001D1622" w:rsidDel="001D1622" w:rsidRDefault="00797A27">
      <w:pPr>
        <w:jc w:val="both"/>
        <w:rPr>
          <w:del w:id="33" w:author="Jordon Beijing" w:date="2020-08-17T17:07:00Z"/>
          <w:rFonts w:ascii="Times New Roman" w:hAnsi="Times New Roman"/>
          <w:b/>
          <w:bCs/>
          <w:rPrChange w:id="34" w:author="Jordon Beijing" w:date="2020-08-17T17:08:00Z">
            <w:rPr>
              <w:del w:id="35" w:author="Jordon Beijing" w:date="2020-08-17T17:07:00Z"/>
              <w:rFonts w:ascii="Arial" w:hAnsi="Arial" w:cs="Arial"/>
              <w:b/>
              <w:bCs/>
            </w:rPr>
          </w:rPrChange>
        </w:rPr>
      </w:pPr>
      <w:del w:id="36" w:author="Jordon Beijing" w:date="2020-08-18T18:40:00Z">
        <w:r w:rsidRPr="001D1622" w:rsidDel="00315BFB">
          <w:rPr>
            <w:rFonts w:ascii="Times New Roman" w:hAnsi="Times New Roman"/>
            <w:b/>
            <w:bCs/>
            <w:rPrChange w:id="37" w:author="Jordon Beijing" w:date="2020-08-17T17:08:00Z">
              <w:rPr>
                <w:rFonts w:ascii="Arial" w:hAnsi="Arial" w:cs="Arial"/>
                <w:b/>
                <w:bCs/>
              </w:rPr>
            </w:rPrChange>
          </w:rPr>
          <w:delText xml:space="preserve">Journal 5 Prompt: Write a 200-300 word summary, using at least 3 direct quotes. </w:delText>
        </w:r>
      </w:del>
    </w:p>
    <w:p w14:paraId="657FBEF8" w14:textId="77777777" w:rsidR="00796309" w:rsidRPr="001D1622" w:rsidDel="00315BFB" w:rsidRDefault="00796309">
      <w:pPr>
        <w:jc w:val="both"/>
        <w:rPr>
          <w:del w:id="38" w:author="Jordon Beijing" w:date="2020-08-18T18:40:00Z"/>
          <w:rFonts w:ascii="Times New Roman" w:hAnsi="Times New Roman"/>
          <w:rPrChange w:id="39" w:author="Jordon Beijing" w:date="2020-08-17T17:08:00Z">
            <w:rPr>
              <w:del w:id="40" w:author="Jordon Beijing" w:date="2020-08-18T18:40:00Z"/>
            </w:rPr>
          </w:rPrChange>
        </w:rPr>
        <w:pPrChange w:id="41" w:author="Jordon Beijing" w:date="2020-08-17T17:07:00Z">
          <w:pPr/>
        </w:pPrChange>
      </w:pPr>
    </w:p>
    <w:p w14:paraId="70CE19E4" w14:textId="77777777" w:rsidR="00796309" w:rsidRPr="001D1622" w:rsidDel="00315BFB" w:rsidRDefault="00796309">
      <w:pPr>
        <w:rPr>
          <w:del w:id="42" w:author="Jordon Beijing" w:date="2020-08-18T18:40:00Z"/>
          <w:rFonts w:ascii="Times New Roman" w:hAnsi="Times New Roman"/>
          <w:rPrChange w:id="43" w:author="Jordon Beijing" w:date="2020-08-17T17:08:00Z">
            <w:rPr>
              <w:del w:id="44" w:author="Jordon Beijing" w:date="2020-08-18T18:40:00Z"/>
            </w:rPr>
          </w:rPrChange>
        </w:rPr>
      </w:pPr>
    </w:p>
    <w:p w14:paraId="2DC42BF3" w14:textId="77777777" w:rsidR="001D1622" w:rsidRPr="001D1622" w:rsidDel="00315BFB" w:rsidRDefault="00797A27">
      <w:pPr>
        <w:jc w:val="center"/>
        <w:rPr>
          <w:del w:id="45" w:author="Jordon Beijing" w:date="2020-08-18T18:40:00Z"/>
          <w:rFonts w:ascii="Times New Roman" w:hAnsi="Times New Roman"/>
          <w:b/>
          <w:bCs/>
          <w:rPrChange w:id="46" w:author="Jordon Beijing" w:date="2020-08-17T17:08:00Z">
            <w:rPr>
              <w:del w:id="47" w:author="Jordon Beijing" w:date="2020-08-18T18:40:00Z"/>
            </w:rPr>
          </w:rPrChange>
        </w:rPr>
      </w:pPr>
      <w:del w:id="48" w:author="Jordon Beijing" w:date="2020-08-18T18:40:00Z">
        <w:r w:rsidRPr="001D1622" w:rsidDel="00315BFB">
          <w:rPr>
            <w:rFonts w:ascii="Times New Roman" w:hAnsi="Times New Roman"/>
            <w:b/>
            <w:bCs/>
            <w:rPrChange w:id="49" w:author="Jordon Beijing" w:date="2020-08-17T17:08:00Z">
              <w:rPr/>
            </w:rPrChange>
          </w:rPr>
          <w:delText xml:space="preserve">“A lovely bunch of coconuts” </w:delText>
        </w:r>
      </w:del>
      <w:del w:id="50" w:author="Jordon Beijing" w:date="2020-08-17T17:09:00Z">
        <w:r w:rsidRPr="001D1622" w:rsidDel="001D1622">
          <w:rPr>
            <w:rFonts w:ascii="Times New Roman" w:hAnsi="Times New Roman"/>
            <w:b/>
            <w:bCs/>
            <w:rPrChange w:id="51" w:author="Jordon Beijing" w:date="2020-08-17T17:08:00Z">
              <w:rPr/>
            </w:rPrChange>
          </w:rPr>
          <w:delText xml:space="preserve">news </w:delText>
        </w:r>
      </w:del>
      <w:del w:id="52" w:author="Jordon Beijing" w:date="2020-08-18T18:40:00Z">
        <w:r w:rsidRPr="001D1622" w:rsidDel="00315BFB">
          <w:rPr>
            <w:rFonts w:ascii="Times New Roman" w:hAnsi="Times New Roman"/>
            <w:b/>
            <w:bCs/>
            <w:rPrChange w:id="53" w:author="Jordon Beijing" w:date="2020-08-17T17:08:00Z">
              <w:rPr/>
            </w:rPrChange>
          </w:rPr>
          <w:delText>review</w:delText>
        </w:r>
      </w:del>
    </w:p>
    <w:p w14:paraId="59D6E750" w14:textId="77777777" w:rsidR="00796309" w:rsidRPr="001D1622" w:rsidDel="00315BFB" w:rsidRDefault="00797A27">
      <w:pPr>
        <w:jc w:val="both"/>
        <w:rPr>
          <w:del w:id="54" w:author="Jordon Beijing" w:date="2020-08-18T18:40:00Z"/>
          <w:rFonts w:ascii="Times New Roman" w:hAnsi="Times New Roman"/>
          <w:rPrChange w:id="55" w:author="Jordon Beijing" w:date="2020-08-17T17:08:00Z">
            <w:rPr>
              <w:del w:id="56" w:author="Jordon Beijing" w:date="2020-08-18T18:40:00Z"/>
            </w:rPr>
          </w:rPrChange>
        </w:rPr>
      </w:pPr>
      <w:del w:id="57" w:author="Jordon Beijing" w:date="2020-08-18T18:40:00Z">
        <w:r w:rsidRPr="001D1622" w:rsidDel="00315BFB">
          <w:rPr>
            <w:rFonts w:ascii="Times New Roman" w:hAnsi="Times New Roman"/>
            <w:rPrChange w:id="58" w:author="Jordon Beijing" w:date="2020-08-17T17:08:00Z">
              <w:rPr/>
            </w:rPrChange>
          </w:rPr>
          <w:delText>This short four page news is all about a thing with coconuts like: a song about coconuts, and about someone went to Thailand to travel and was lost with his partner and tried to get the coconut down by throwing stones at the coconuts.</w:delText>
        </w:r>
      </w:del>
    </w:p>
    <w:p w14:paraId="2474C054" w14:textId="77777777" w:rsidR="00796309" w:rsidRPr="001D1622" w:rsidDel="00315BFB" w:rsidRDefault="00796309">
      <w:pPr>
        <w:jc w:val="both"/>
        <w:rPr>
          <w:del w:id="59" w:author="Jordon Beijing" w:date="2020-08-18T18:40:00Z"/>
          <w:rFonts w:ascii="Times New Roman" w:hAnsi="Times New Roman"/>
          <w:rPrChange w:id="60" w:author="Jordon Beijing" w:date="2020-08-17T17:08:00Z">
            <w:rPr>
              <w:del w:id="61" w:author="Jordon Beijing" w:date="2020-08-18T18:40:00Z"/>
            </w:rPr>
          </w:rPrChange>
        </w:rPr>
      </w:pPr>
    </w:p>
    <w:p w14:paraId="2E032F4F" w14:textId="77777777" w:rsidR="00796309" w:rsidRPr="001D1622" w:rsidDel="00315BFB" w:rsidRDefault="00797A27">
      <w:pPr>
        <w:jc w:val="both"/>
        <w:rPr>
          <w:del w:id="62" w:author="Jordon Beijing" w:date="2020-08-18T18:40:00Z"/>
          <w:rFonts w:ascii="Times New Roman" w:hAnsi="Times New Roman"/>
          <w:rPrChange w:id="63" w:author="Jordon Beijing" w:date="2020-08-17T17:08:00Z">
            <w:rPr>
              <w:del w:id="64" w:author="Jordon Beijing" w:date="2020-08-18T18:40:00Z"/>
            </w:rPr>
          </w:rPrChange>
        </w:rPr>
      </w:pPr>
      <w:del w:id="65" w:author="Jordon Beijing" w:date="2020-08-18T18:40:00Z">
        <w:r w:rsidRPr="001D1622" w:rsidDel="00315BFB">
          <w:rPr>
            <w:rFonts w:ascii="Times New Roman" w:hAnsi="Times New Roman"/>
            <w:rPrChange w:id="66" w:author="Jordon Beijing" w:date="2020-08-17T17:08:00Z">
              <w:rPr/>
            </w:rPrChange>
          </w:rPr>
          <w:delText>The funniest to me is the main character and his partner was lost in Thailand and tried to get the coconuts down by throwing stones at the coconuts. It begins with introducing coconuts to us and telling people how people that grows coconuts get the coconuts down and how their welled trained coconut picking monkeys work and play. Then he and his partner stuck on a remote jungle-lined roadside between Chumphon and Ranong, and they’re hungry and thirsty and was needing a lift. When they look up to pray for god and was nearly collapse they saw a huge coconut tree with a bunch of coconuts on top and was right next to them. They were too thirsty and hungry they went finding the right stone to hit the coconuts right away, but they still didn’t have a lot of coconuts. After a long time there finally came a gentleman and took them a lift to the gentleman’s old limousine.</w:delText>
        </w:r>
      </w:del>
    </w:p>
    <w:p w14:paraId="4B3AA68A" w14:textId="77777777" w:rsidR="00796309" w:rsidRPr="001D1622" w:rsidDel="00315BFB" w:rsidRDefault="00796309">
      <w:pPr>
        <w:jc w:val="both"/>
        <w:rPr>
          <w:del w:id="67" w:author="Jordon Beijing" w:date="2020-08-18T18:40:00Z"/>
          <w:rFonts w:ascii="Times New Roman" w:hAnsi="Times New Roman"/>
          <w:rPrChange w:id="68" w:author="Jordon Beijing" w:date="2020-08-17T17:08:00Z">
            <w:rPr>
              <w:del w:id="69" w:author="Jordon Beijing" w:date="2020-08-18T18:40:00Z"/>
            </w:rPr>
          </w:rPrChange>
        </w:rPr>
      </w:pPr>
    </w:p>
    <w:p w14:paraId="2413E8DB" w14:textId="77777777" w:rsidR="00796309" w:rsidRPr="001D1622" w:rsidDel="00315BFB" w:rsidRDefault="00797A27">
      <w:pPr>
        <w:jc w:val="both"/>
        <w:rPr>
          <w:del w:id="70" w:author="Jordon Beijing" w:date="2020-08-18T18:40:00Z"/>
          <w:rFonts w:ascii="Times New Roman" w:hAnsi="Times New Roman"/>
          <w:rPrChange w:id="71" w:author="Jordon Beijing" w:date="2020-08-17T17:08:00Z">
            <w:rPr>
              <w:del w:id="72" w:author="Jordon Beijing" w:date="2020-08-18T18:40:00Z"/>
            </w:rPr>
          </w:rPrChange>
        </w:rPr>
      </w:pPr>
      <w:del w:id="73" w:author="Jordon Beijing" w:date="2020-08-18T18:40:00Z">
        <w:r w:rsidRPr="001D1622" w:rsidDel="00315BFB">
          <w:rPr>
            <w:rFonts w:ascii="Times New Roman" w:hAnsi="Times New Roman"/>
            <w:rPrChange w:id="74" w:author="Jordon Beijing" w:date="2020-08-17T17:08:00Z">
              <w:rPr/>
            </w:rPrChange>
          </w:rPr>
          <w:delText>There are a lot of story about coconuts in news such as: a penny a pitch, winning tune, the life saver, and pretty amazing.</w:delText>
        </w:r>
      </w:del>
    </w:p>
    <w:p w14:paraId="2AD8E28A" w14:textId="77777777" w:rsidR="00796309" w:rsidRPr="001D1622" w:rsidDel="00315BFB" w:rsidRDefault="00796309">
      <w:pPr>
        <w:jc w:val="both"/>
        <w:rPr>
          <w:del w:id="75" w:author="Jordon Beijing" w:date="2020-08-18T18:40:00Z"/>
          <w:rFonts w:ascii="Times New Roman" w:hAnsi="Times New Roman"/>
          <w:rPrChange w:id="76" w:author="Jordon Beijing" w:date="2020-08-17T17:08:00Z">
            <w:rPr>
              <w:del w:id="77" w:author="Jordon Beijing" w:date="2020-08-18T18:40:00Z"/>
            </w:rPr>
          </w:rPrChange>
        </w:rPr>
      </w:pPr>
    </w:p>
    <w:p w14:paraId="5D779ED3" w14:textId="77777777" w:rsidR="00796309" w:rsidRPr="001D1622" w:rsidDel="00315BFB" w:rsidRDefault="00796309">
      <w:pPr>
        <w:jc w:val="both"/>
        <w:rPr>
          <w:del w:id="78" w:author="Jordon Beijing" w:date="2020-08-18T18:40:00Z"/>
          <w:rFonts w:ascii="Times New Roman" w:hAnsi="Times New Roman"/>
          <w:rPrChange w:id="79" w:author="Jordon Beijing" w:date="2020-08-17T17:08:00Z">
            <w:rPr>
              <w:del w:id="80" w:author="Jordon Beijing" w:date="2020-08-18T18:40:00Z"/>
            </w:rPr>
          </w:rPrChange>
        </w:rPr>
      </w:pPr>
    </w:p>
    <w:p w14:paraId="5114E48F" w14:textId="77777777" w:rsidR="00796309" w:rsidRPr="001D1622" w:rsidDel="00315BFB" w:rsidRDefault="00797A27">
      <w:pPr>
        <w:jc w:val="both"/>
        <w:rPr>
          <w:del w:id="81" w:author="Jordon Beijing" w:date="2020-08-18T18:40:00Z"/>
          <w:rFonts w:ascii="Times New Roman" w:hAnsi="Times New Roman"/>
          <w:b/>
          <w:bCs/>
          <w:rPrChange w:id="82" w:author="Jordon Beijing" w:date="2020-08-17T17:08:00Z">
            <w:rPr>
              <w:del w:id="83" w:author="Jordon Beijing" w:date="2020-08-18T18:40:00Z"/>
              <w:rFonts w:ascii="Arial" w:hAnsi="Arial" w:cs="Arial"/>
              <w:b/>
              <w:bCs/>
            </w:rPr>
          </w:rPrChange>
        </w:rPr>
      </w:pPr>
      <w:del w:id="84" w:author="Jordon Beijing" w:date="2020-08-18T18:40:00Z">
        <w:r w:rsidRPr="001D1622" w:rsidDel="00315BFB">
          <w:rPr>
            <w:rFonts w:ascii="Times New Roman" w:hAnsi="Times New Roman"/>
            <w:b/>
            <w:bCs/>
            <w:rPrChange w:id="85" w:author="Jordon Beijing" w:date="2020-08-17T17:08:00Z">
              <w:rPr>
                <w:rFonts w:ascii="Arial" w:hAnsi="Arial" w:cs="Arial"/>
                <w:b/>
                <w:bCs/>
              </w:rPr>
            </w:rPrChange>
          </w:rPr>
          <w:delText xml:space="preserve">Journal 6 Prompt: You opinion of the situation. Do you agree or disagree with the writer? What do you think? </w:delText>
        </w:r>
      </w:del>
    </w:p>
    <w:p w14:paraId="29912EF9" w14:textId="77777777" w:rsidR="00796309" w:rsidRPr="001D1622" w:rsidRDefault="00796309">
      <w:pPr>
        <w:jc w:val="both"/>
        <w:rPr>
          <w:rFonts w:ascii="Times New Roman" w:hAnsi="Times New Roman"/>
          <w:rPrChange w:id="86" w:author="Jordon Beijing" w:date="2020-08-17T17:08:00Z">
            <w:rPr/>
          </w:rPrChange>
        </w:rPr>
        <w:sectPr w:rsidR="00796309" w:rsidRPr="001D1622">
          <w:pgSz w:w="12240" w:h="15840"/>
          <w:pgMar w:top="1440" w:right="1440" w:bottom="1440" w:left="1440" w:header="720" w:footer="720" w:gutter="0"/>
          <w:cols w:space="720"/>
          <w:docGrid w:linePitch="360"/>
        </w:sectPr>
      </w:pPr>
    </w:p>
    <w:p w14:paraId="41C3C4F3" w14:textId="77777777" w:rsidR="00796309" w:rsidRPr="001D1622" w:rsidRDefault="00797A27">
      <w:pPr>
        <w:rPr>
          <w:rFonts w:ascii="Times New Roman" w:hAnsi="Times New Roman"/>
          <w:rPrChange w:id="87" w:author="Jordon Beijing" w:date="2020-08-17T17:08:00Z">
            <w:rPr/>
          </w:rPrChange>
        </w:rPr>
      </w:pPr>
      <w:r w:rsidRPr="001D1622">
        <w:rPr>
          <w:rFonts w:ascii="Times New Roman" w:hAnsi="Times New Roman"/>
          <w:rPrChange w:id="88" w:author="Jordon Beijing" w:date="2020-08-17T17:08:00Z">
            <w:rPr/>
          </w:rPrChange>
        </w:rPr>
        <w:lastRenderedPageBreak/>
        <w:t>W6A</w:t>
      </w:r>
      <w:ins w:id="89" w:author="Jordon Beijing" w:date="2020-08-17T17:08:00Z">
        <w:r w:rsidR="001D1622">
          <w:rPr>
            <w:rFonts w:ascii="Times New Roman" w:hAnsi="Times New Roman"/>
          </w:rPr>
          <w:t>,</w:t>
        </w:r>
      </w:ins>
      <w:del w:id="90" w:author="Jordon Beijing" w:date="2020-08-17T17:08:00Z">
        <w:r w:rsidRPr="001D1622" w:rsidDel="001D1622">
          <w:rPr>
            <w:rFonts w:ascii="Times New Roman" w:hAnsi="Times New Roman"/>
            <w:rPrChange w:id="91" w:author="Jordon Beijing" w:date="2020-08-17T17:08:00Z">
              <w:rPr/>
            </w:rPrChange>
          </w:rPr>
          <w:delText xml:space="preserve"> -</w:delText>
        </w:r>
      </w:del>
      <w:r w:rsidRPr="001D1622">
        <w:rPr>
          <w:rFonts w:ascii="Times New Roman" w:hAnsi="Times New Roman"/>
          <w:rPrChange w:id="92" w:author="Jordon Beijing" w:date="2020-08-17T17:08:00Z">
            <w:rPr/>
          </w:rPrChange>
        </w:rPr>
        <w:t xml:space="preserve"> Lesson 11, Journal 11-12, </w:t>
      </w:r>
      <w:r w:rsidRPr="001D1622">
        <w:rPr>
          <w:rFonts w:ascii="Times New Roman" w:hAnsi="Times New Roman"/>
          <w:highlight w:val="yellow"/>
          <w:rPrChange w:id="93" w:author="Jordon Beijing" w:date="2020-08-17T17:08:00Z">
            <w:rPr/>
          </w:rPrChange>
        </w:rPr>
        <w:t>Draft 1</w:t>
      </w:r>
    </w:p>
    <w:p w14:paraId="0E67647D" w14:textId="77777777" w:rsidR="00796309" w:rsidRPr="001D1622" w:rsidRDefault="00797A27">
      <w:pPr>
        <w:rPr>
          <w:rFonts w:ascii="Times New Roman" w:hAnsi="Times New Roman"/>
          <w:rPrChange w:id="94" w:author="Jordon Beijing" w:date="2020-08-17T17:08:00Z">
            <w:rPr/>
          </w:rPrChange>
        </w:rPr>
      </w:pPr>
      <w:r w:rsidRPr="001D1622">
        <w:rPr>
          <w:rFonts w:ascii="Times New Roman" w:hAnsi="Times New Roman"/>
          <w:rPrChange w:id="95" w:author="Jordon Beijing" w:date="2020-08-17T17:08:00Z">
            <w:rPr/>
          </w:rPrChange>
        </w:rPr>
        <w:t>Jason Xu</w:t>
      </w:r>
    </w:p>
    <w:p w14:paraId="2F86CA74" w14:textId="77777777" w:rsidR="00796309" w:rsidRPr="001D1622" w:rsidRDefault="00797A27">
      <w:pPr>
        <w:rPr>
          <w:rFonts w:ascii="Times New Roman" w:hAnsi="Times New Roman"/>
          <w:rPrChange w:id="96" w:author="Jordon Beijing" w:date="2020-08-17T17:08:00Z">
            <w:rPr/>
          </w:rPrChange>
        </w:rPr>
      </w:pPr>
      <w:r w:rsidRPr="001D1622">
        <w:rPr>
          <w:rFonts w:ascii="Times New Roman" w:hAnsi="Times New Roman"/>
          <w:highlight w:val="yellow"/>
          <w:rPrChange w:id="97" w:author="Jordon Beijing" w:date="2020-08-17T17:08:00Z">
            <w:rPr/>
          </w:rPrChange>
        </w:rPr>
        <w:t>2020</w:t>
      </w:r>
      <w:ins w:id="98" w:author="Jordon Beijing" w:date="2020-08-17T17:08:00Z">
        <w:r w:rsidR="001D1622">
          <w:rPr>
            <w:rFonts w:ascii="Times New Roman" w:hAnsi="Times New Roman"/>
            <w:highlight w:val="yellow"/>
          </w:rPr>
          <w:t>/</w:t>
        </w:r>
      </w:ins>
      <w:r w:rsidRPr="001D1622">
        <w:rPr>
          <w:rFonts w:ascii="Times New Roman" w:hAnsi="Times New Roman"/>
          <w:highlight w:val="yellow"/>
          <w:rPrChange w:id="99" w:author="Jordon Beijing" w:date="2020-08-17T17:08:00Z">
            <w:rPr/>
          </w:rPrChange>
        </w:rPr>
        <w:t>08</w:t>
      </w:r>
      <w:ins w:id="100" w:author="Jordon Beijing" w:date="2020-08-17T17:08:00Z">
        <w:r w:rsidR="001D1622">
          <w:rPr>
            <w:rFonts w:ascii="Times New Roman" w:hAnsi="Times New Roman"/>
            <w:highlight w:val="yellow"/>
          </w:rPr>
          <w:t>/</w:t>
        </w:r>
      </w:ins>
      <w:del w:id="101" w:author="Jordon Beijing" w:date="2020-08-17T17:08:00Z">
        <w:r w:rsidRPr="001D1622" w:rsidDel="001D1622">
          <w:rPr>
            <w:rFonts w:ascii="Times New Roman" w:hAnsi="Times New Roman"/>
            <w:highlight w:val="yellow"/>
            <w:rPrChange w:id="102" w:author="Jordon Beijing" w:date="2020-08-17T17:08:00Z">
              <w:rPr/>
            </w:rPrChange>
          </w:rPr>
          <w:delText>0</w:delText>
        </w:r>
      </w:del>
      <w:r w:rsidRPr="001D1622">
        <w:rPr>
          <w:rFonts w:ascii="Times New Roman" w:hAnsi="Times New Roman"/>
          <w:highlight w:val="yellow"/>
          <w:rPrChange w:id="103" w:author="Jordon Beijing" w:date="2020-08-17T17:08:00Z">
            <w:rPr/>
          </w:rPrChange>
        </w:rPr>
        <w:t>09</w:t>
      </w:r>
    </w:p>
    <w:p w14:paraId="6111A313" w14:textId="77777777" w:rsidR="00796309" w:rsidRPr="001D1622" w:rsidRDefault="00796309">
      <w:pPr>
        <w:rPr>
          <w:rFonts w:ascii="Times New Roman" w:hAnsi="Times New Roman"/>
          <w:rPrChange w:id="104" w:author="Jordon Beijing" w:date="2020-08-17T17:08:00Z">
            <w:rPr/>
          </w:rPrChange>
        </w:rPr>
      </w:pPr>
    </w:p>
    <w:p w14:paraId="7CA9EF0F" w14:textId="77777777" w:rsidR="00796309" w:rsidRDefault="00797A27">
      <w:pPr>
        <w:jc w:val="center"/>
        <w:rPr>
          <w:ins w:id="105" w:author="Jordon Beijing" w:date="2020-08-17T17:09:00Z"/>
          <w:rFonts w:ascii="Times New Roman" w:hAnsi="Times New Roman"/>
          <w:b/>
          <w:bCs/>
        </w:rPr>
      </w:pPr>
      <w:r w:rsidRPr="001D1622">
        <w:rPr>
          <w:rFonts w:ascii="Times New Roman" w:hAnsi="Times New Roman"/>
          <w:b/>
          <w:bCs/>
          <w:rPrChange w:id="106" w:author="Jordon Beijing" w:date="2020-08-17T17:09:00Z">
            <w:rPr/>
          </w:rPrChange>
        </w:rPr>
        <w:t>What is the most important part of being a good friend?</w:t>
      </w:r>
    </w:p>
    <w:p w14:paraId="1E450684" w14:textId="77777777" w:rsidR="001D1622" w:rsidRPr="001D1622" w:rsidRDefault="001D1622">
      <w:pPr>
        <w:jc w:val="center"/>
        <w:rPr>
          <w:rFonts w:ascii="Times New Roman" w:hAnsi="Times New Roman"/>
          <w:b/>
          <w:bCs/>
          <w:rPrChange w:id="107" w:author="Jordon Beijing" w:date="2020-08-17T17:09:00Z">
            <w:rPr/>
          </w:rPrChange>
        </w:rPr>
      </w:pPr>
    </w:p>
    <w:p w14:paraId="5917B75D" w14:textId="77777777" w:rsidR="0035021C" w:rsidRDefault="00797A27" w:rsidP="00315BFB">
      <w:pPr>
        <w:ind w:firstLine="720"/>
        <w:jc w:val="both"/>
        <w:rPr>
          <w:ins w:id="108" w:author="Jordon Beijing" w:date="2020-08-17T18:16:00Z"/>
          <w:rFonts w:ascii="Times New Roman" w:hAnsi="Times New Roman"/>
        </w:rPr>
        <w:pPrChange w:id="109" w:author="Jordon Beijing" w:date="2020-08-18T18:39:00Z">
          <w:pPr>
            <w:jc w:val="both"/>
          </w:pPr>
        </w:pPrChange>
      </w:pPr>
      <w:commentRangeStart w:id="110"/>
      <w:r w:rsidRPr="001D1622">
        <w:rPr>
          <w:rFonts w:ascii="Times New Roman" w:hAnsi="Times New Roman"/>
          <w:rPrChange w:id="111" w:author="Jordon Beijing" w:date="2020-08-17T17:08:00Z">
            <w:rPr/>
          </w:rPrChange>
        </w:rPr>
        <w:t xml:space="preserve">I think the most important part of being a </w:t>
      </w:r>
      <w:ins w:id="112" w:author="Jordon Beijing" w:date="2020-08-17T17:11:00Z">
        <w:r w:rsidR="001D1622">
          <w:rPr>
            <w:rFonts w:ascii="Times New Roman" w:hAnsi="Times New Roman"/>
          </w:rPr>
          <w:t xml:space="preserve">good </w:t>
        </w:r>
      </w:ins>
      <w:r w:rsidRPr="001D1622">
        <w:rPr>
          <w:rFonts w:ascii="Times New Roman" w:hAnsi="Times New Roman"/>
          <w:rPrChange w:id="113" w:author="Jordon Beijing" w:date="2020-08-17T17:08:00Z">
            <w:rPr/>
          </w:rPrChange>
        </w:rPr>
        <w:t xml:space="preserve">friend is </w:t>
      </w:r>
      <w:del w:id="114" w:author="Jordon Beijing" w:date="2020-08-17T17:12:00Z">
        <w:r w:rsidRPr="001D1622" w:rsidDel="001D1622">
          <w:rPr>
            <w:rFonts w:ascii="Times New Roman" w:hAnsi="Times New Roman"/>
            <w:rPrChange w:id="115" w:author="Jordon Beijing" w:date="2020-08-17T17:08:00Z">
              <w:rPr/>
            </w:rPrChange>
          </w:rPr>
          <w:delText>the trust through each other</w:delText>
        </w:r>
      </w:del>
      <w:ins w:id="116" w:author="Jordon Beijing" w:date="2020-08-17T17:12:00Z">
        <w:r w:rsidR="001D1622">
          <w:rPr>
            <w:rFonts w:ascii="Times New Roman" w:hAnsi="Times New Roman"/>
          </w:rPr>
          <w:t>having a trustworthy character</w:t>
        </w:r>
      </w:ins>
      <w:r w:rsidRPr="001D1622">
        <w:rPr>
          <w:rFonts w:ascii="Times New Roman" w:hAnsi="Times New Roman"/>
          <w:rPrChange w:id="117" w:author="Jordon Beijing" w:date="2020-08-17T17:08:00Z">
            <w:rPr/>
          </w:rPrChange>
        </w:rPr>
        <w:t xml:space="preserve">. </w:t>
      </w:r>
      <w:del w:id="118" w:author="Jordon Beijing" w:date="2020-08-17T17:13:00Z">
        <w:r w:rsidRPr="001D1622" w:rsidDel="001D1622">
          <w:rPr>
            <w:rFonts w:ascii="Times New Roman" w:hAnsi="Times New Roman"/>
            <w:rPrChange w:id="119" w:author="Jordon Beijing" w:date="2020-08-17T17:08:00Z">
              <w:rPr/>
            </w:rPrChange>
          </w:rPr>
          <w:delText>I think it’s trust through</w:delText>
        </w:r>
      </w:del>
      <w:ins w:id="120" w:author="Jordon Beijing" w:date="2020-08-17T17:13:00Z">
        <w:r w:rsidR="001D1622">
          <w:rPr>
            <w:rFonts w:ascii="Times New Roman" w:hAnsi="Times New Roman"/>
          </w:rPr>
          <w:t>Being able to trust</w:t>
        </w:r>
      </w:ins>
      <w:r w:rsidRPr="001D1622">
        <w:rPr>
          <w:rFonts w:ascii="Times New Roman" w:hAnsi="Times New Roman"/>
          <w:rPrChange w:id="121" w:author="Jordon Beijing" w:date="2020-08-17T17:08:00Z">
            <w:rPr/>
          </w:rPrChange>
        </w:rPr>
        <w:t xml:space="preserve"> each </w:t>
      </w:r>
      <w:r w:rsidRPr="00315BFB">
        <w:rPr>
          <w:rFonts w:ascii="Times New Roman" w:hAnsi="Times New Roman"/>
          <w:rPrChange w:id="122" w:author="Jordon Beijing" w:date="2020-08-18T18:35:00Z">
            <w:rPr/>
          </w:rPrChange>
        </w:rPr>
        <w:t>other</w:t>
      </w:r>
      <w:del w:id="123" w:author="Jordon Beijing" w:date="2020-08-17T17:11:00Z">
        <w:r w:rsidRPr="00315BFB" w:rsidDel="001D1622">
          <w:rPr>
            <w:rFonts w:ascii="Times New Roman" w:hAnsi="Times New Roman"/>
            <w:rPrChange w:id="124" w:author="Jordon Beijing" w:date="2020-08-18T18:35:00Z">
              <w:rPr>
                <w:highlight w:val="yellow"/>
              </w:rPr>
            </w:rPrChange>
          </w:rPr>
          <w:delText>,</w:delText>
        </w:r>
      </w:del>
      <w:r w:rsidRPr="00315BFB">
        <w:rPr>
          <w:rFonts w:ascii="Times New Roman" w:hAnsi="Times New Roman"/>
          <w:rPrChange w:id="125" w:author="Jordon Beijing" w:date="2020-08-18T18:35:00Z">
            <w:rPr>
              <w:highlight w:val="yellow"/>
            </w:rPr>
          </w:rPrChange>
        </w:rPr>
        <w:t xml:space="preserve"> </w:t>
      </w:r>
      <w:ins w:id="126" w:author="Jordon Beijing" w:date="2020-08-17T17:13:00Z">
        <w:r w:rsidR="001D1622" w:rsidRPr="00315BFB">
          <w:rPr>
            <w:rFonts w:ascii="Times New Roman" w:hAnsi="Times New Roman"/>
            <w:rPrChange w:id="127" w:author="Jordon Beijing" w:date="2020-08-18T18:35:00Z">
              <w:rPr>
                <w:rFonts w:ascii="Times New Roman" w:hAnsi="Times New Roman"/>
                <w:highlight w:val="yellow"/>
              </w:rPr>
            </w:rPrChange>
          </w:rPr>
          <w:t xml:space="preserve">is important </w:t>
        </w:r>
      </w:ins>
      <w:r w:rsidRPr="00315BFB">
        <w:rPr>
          <w:rFonts w:ascii="Times New Roman" w:hAnsi="Times New Roman"/>
          <w:rPrChange w:id="128" w:author="Jordon Beijing" w:date="2020-08-18T18:35:00Z">
            <w:rPr>
              <w:highlight w:val="yellow"/>
            </w:rPr>
          </w:rPrChange>
        </w:rPr>
        <w:t>b</w:t>
      </w:r>
      <w:r w:rsidRPr="00315BFB">
        <w:rPr>
          <w:rFonts w:ascii="Times New Roman" w:hAnsi="Times New Roman"/>
          <w:rPrChange w:id="129" w:author="Jordon Beijing" w:date="2020-08-18T18:35:00Z">
            <w:rPr/>
          </w:rPrChange>
        </w:rPr>
        <w:t>e</w:t>
      </w:r>
      <w:r w:rsidRPr="001D1622">
        <w:rPr>
          <w:rFonts w:ascii="Times New Roman" w:hAnsi="Times New Roman"/>
          <w:rPrChange w:id="130" w:author="Jordon Beijing" w:date="2020-08-17T17:08:00Z">
            <w:rPr/>
          </w:rPrChange>
        </w:rPr>
        <w:t>cause if we don’t trust each other</w:t>
      </w:r>
      <w:ins w:id="131" w:author="Jordon Beijing" w:date="2020-08-17T17:11:00Z">
        <w:r w:rsidR="001D1622">
          <w:rPr>
            <w:rFonts w:ascii="Times New Roman" w:hAnsi="Times New Roman"/>
          </w:rPr>
          <w:t>, t</w:t>
        </w:r>
      </w:ins>
      <w:del w:id="132" w:author="Jordon Beijing" w:date="2020-08-17T17:11:00Z">
        <w:r w:rsidRPr="001D1622" w:rsidDel="001D1622">
          <w:rPr>
            <w:rFonts w:ascii="Times New Roman" w:hAnsi="Times New Roman"/>
            <w:rPrChange w:id="133" w:author="Jordon Beijing" w:date="2020-08-17T17:08:00Z">
              <w:rPr/>
            </w:rPrChange>
          </w:rPr>
          <w:delText>. T</w:delText>
        </w:r>
      </w:del>
      <w:r w:rsidRPr="001D1622">
        <w:rPr>
          <w:rFonts w:ascii="Times New Roman" w:hAnsi="Times New Roman"/>
          <w:rPrChange w:id="134" w:author="Jordon Beijing" w:date="2020-08-17T17:08:00Z">
            <w:rPr/>
          </w:rPrChange>
        </w:rPr>
        <w:t xml:space="preserve">hen when </w:t>
      </w:r>
      <w:ins w:id="135" w:author="Jordon Beijing" w:date="2020-08-17T17:26:00Z">
        <w:r w:rsidR="00F40167">
          <w:rPr>
            <w:rFonts w:ascii="Times New Roman" w:hAnsi="Times New Roman"/>
          </w:rPr>
          <w:t>my fri</w:t>
        </w:r>
      </w:ins>
      <w:ins w:id="136" w:author="Jordon Beijing" w:date="2020-08-17T17:28:00Z">
        <w:r w:rsidR="00E41678">
          <w:rPr>
            <w:rFonts w:ascii="Times New Roman" w:hAnsi="Times New Roman"/>
          </w:rPr>
          <w:t>e</w:t>
        </w:r>
      </w:ins>
      <w:ins w:id="137" w:author="Jordon Beijing" w:date="2020-08-17T17:26:00Z">
        <w:r w:rsidR="00F40167">
          <w:rPr>
            <w:rFonts w:ascii="Times New Roman" w:hAnsi="Times New Roman"/>
          </w:rPr>
          <w:t xml:space="preserve">nd </w:t>
        </w:r>
      </w:ins>
      <w:del w:id="138" w:author="Jordon Beijing" w:date="2020-08-17T17:17:00Z">
        <w:r w:rsidRPr="001D1622" w:rsidDel="001D1622">
          <w:rPr>
            <w:rFonts w:ascii="Times New Roman" w:hAnsi="Times New Roman"/>
            <w:rPrChange w:id="139" w:author="Jordon Beijing" w:date="2020-08-17T17:08:00Z">
              <w:rPr/>
            </w:rPrChange>
          </w:rPr>
          <w:delText xml:space="preserve">somebody </w:delText>
        </w:r>
      </w:del>
      <w:r w:rsidRPr="001D1622">
        <w:rPr>
          <w:rFonts w:ascii="Times New Roman" w:hAnsi="Times New Roman"/>
          <w:rPrChange w:id="140" w:author="Jordon Beijing" w:date="2020-08-17T17:08:00Z">
            <w:rPr/>
          </w:rPrChange>
        </w:rPr>
        <w:t>tell</w:t>
      </w:r>
      <w:ins w:id="141" w:author="Jordon Beijing" w:date="2020-08-17T17:26:00Z">
        <w:r w:rsidR="00F40167">
          <w:rPr>
            <w:rFonts w:ascii="Times New Roman" w:hAnsi="Times New Roman"/>
          </w:rPr>
          <w:t>s me</w:t>
        </w:r>
      </w:ins>
      <w:r w:rsidRPr="001D1622">
        <w:rPr>
          <w:rFonts w:ascii="Times New Roman" w:hAnsi="Times New Roman"/>
          <w:rPrChange w:id="142" w:author="Jordon Beijing" w:date="2020-08-17T17:08:00Z">
            <w:rPr/>
          </w:rPrChange>
        </w:rPr>
        <w:t xml:space="preserve"> </w:t>
      </w:r>
      <w:del w:id="143" w:author="Jordon Beijing" w:date="2020-08-17T17:26:00Z">
        <w:r w:rsidRPr="001D1622" w:rsidDel="00F40167">
          <w:rPr>
            <w:rFonts w:ascii="Times New Roman" w:hAnsi="Times New Roman"/>
            <w:rPrChange w:id="144" w:author="Jordon Beijing" w:date="2020-08-17T17:08:00Z">
              <w:rPr/>
            </w:rPrChange>
          </w:rPr>
          <w:delText xml:space="preserve">you </w:delText>
        </w:r>
      </w:del>
      <w:r w:rsidRPr="001D1622">
        <w:rPr>
          <w:rFonts w:ascii="Times New Roman" w:hAnsi="Times New Roman"/>
          <w:rPrChange w:id="145" w:author="Jordon Beijing" w:date="2020-08-17T17:08:00Z">
            <w:rPr/>
          </w:rPrChange>
        </w:rPr>
        <w:t>something is good</w:t>
      </w:r>
      <w:del w:id="146" w:author="Jordon Beijing" w:date="2020-08-17T17:28:00Z">
        <w:r w:rsidRPr="001D1622" w:rsidDel="00E41678">
          <w:rPr>
            <w:rFonts w:ascii="Times New Roman" w:hAnsi="Times New Roman"/>
            <w:rPrChange w:id="147" w:author="Jordon Beijing" w:date="2020-08-17T17:08:00Z">
              <w:rPr/>
            </w:rPrChange>
          </w:rPr>
          <w:delText xml:space="preserve"> </w:delText>
        </w:r>
      </w:del>
      <w:ins w:id="148" w:author="Jordon Beijing" w:date="2020-08-17T17:27:00Z">
        <w:r w:rsidR="00E41678">
          <w:rPr>
            <w:rFonts w:ascii="Times New Roman" w:hAnsi="Times New Roman"/>
          </w:rPr>
          <w:t xml:space="preserve">, </w:t>
        </w:r>
      </w:ins>
      <w:r w:rsidRPr="001D1622">
        <w:rPr>
          <w:rFonts w:ascii="Times New Roman" w:hAnsi="Times New Roman"/>
          <w:rPrChange w:id="149" w:author="Jordon Beijing" w:date="2020-08-17T17:08:00Z">
            <w:rPr/>
          </w:rPrChange>
        </w:rPr>
        <w:t xml:space="preserve">then </w:t>
      </w:r>
      <w:ins w:id="150" w:author="Jordon Beijing" w:date="2020-08-17T17:28:00Z">
        <w:r w:rsidR="00E41678">
          <w:rPr>
            <w:rFonts w:ascii="Times New Roman" w:hAnsi="Times New Roman"/>
          </w:rPr>
          <w:t xml:space="preserve">I </w:t>
        </w:r>
      </w:ins>
      <w:del w:id="151" w:author="Jordon Beijing" w:date="2020-08-17T17:28:00Z">
        <w:r w:rsidRPr="001D1622" w:rsidDel="00E41678">
          <w:rPr>
            <w:rFonts w:ascii="Times New Roman" w:hAnsi="Times New Roman"/>
            <w:rPrChange w:id="152" w:author="Jordon Beijing" w:date="2020-08-17T17:08:00Z">
              <w:rPr/>
            </w:rPrChange>
          </w:rPr>
          <w:delText xml:space="preserve">you </w:delText>
        </w:r>
      </w:del>
      <w:r w:rsidRPr="001D1622">
        <w:rPr>
          <w:rFonts w:ascii="Times New Roman" w:hAnsi="Times New Roman"/>
          <w:rPrChange w:id="153" w:author="Jordon Beijing" w:date="2020-08-17T17:08:00Z">
            <w:rPr/>
          </w:rPrChange>
        </w:rPr>
        <w:t xml:space="preserve">might be confused </w:t>
      </w:r>
      <w:del w:id="154" w:author="Jordon Beijing" w:date="2020-08-17T17:28:00Z">
        <w:r w:rsidRPr="001D1622" w:rsidDel="00E41678">
          <w:rPr>
            <w:rFonts w:ascii="Times New Roman" w:hAnsi="Times New Roman"/>
            <w:rPrChange w:id="155" w:author="Jordon Beijing" w:date="2020-08-17T17:08:00Z">
              <w:rPr/>
            </w:rPrChange>
          </w:rPr>
          <w:delText xml:space="preserve">to </w:delText>
        </w:r>
      </w:del>
      <w:ins w:id="156" w:author="Jordon Beijing" w:date="2020-08-17T17:28:00Z">
        <w:r w:rsidR="00E41678">
          <w:rPr>
            <w:rFonts w:ascii="Times New Roman" w:hAnsi="Times New Roman"/>
          </w:rPr>
          <w:t>and wonder whether</w:t>
        </w:r>
        <w:r w:rsidR="00E41678" w:rsidRPr="001D1622">
          <w:rPr>
            <w:rFonts w:ascii="Times New Roman" w:hAnsi="Times New Roman"/>
            <w:rPrChange w:id="157" w:author="Jordon Beijing" w:date="2020-08-17T17:08:00Z">
              <w:rPr/>
            </w:rPrChange>
          </w:rPr>
          <w:t xml:space="preserve"> </w:t>
        </w:r>
      </w:ins>
      <w:del w:id="158" w:author="Jordon Beijing" w:date="2020-08-17T17:28:00Z">
        <w:r w:rsidRPr="001D1622" w:rsidDel="00E41678">
          <w:rPr>
            <w:rFonts w:ascii="Times New Roman" w:hAnsi="Times New Roman"/>
            <w:rPrChange w:id="159" w:author="Jordon Beijing" w:date="2020-08-17T17:08:00Z">
              <w:rPr/>
            </w:rPrChange>
          </w:rPr>
          <w:delText xml:space="preserve">think is </w:delText>
        </w:r>
      </w:del>
      <w:r w:rsidRPr="001D1622">
        <w:rPr>
          <w:rFonts w:ascii="Times New Roman" w:hAnsi="Times New Roman"/>
          <w:rPrChange w:id="160" w:author="Jordon Beijing" w:date="2020-08-17T17:08:00Z">
            <w:rPr/>
          </w:rPrChange>
        </w:rPr>
        <w:t xml:space="preserve">it really </w:t>
      </w:r>
      <w:ins w:id="161" w:author="Jordon Beijing" w:date="2020-08-17T17:28:00Z">
        <w:r w:rsidR="00E41678">
          <w:rPr>
            <w:rFonts w:ascii="Times New Roman" w:hAnsi="Times New Roman"/>
          </w:rPr>
          <w:t xml:space="preserve">is </w:t>
        </w:r>
      </w:ins>
      <w:r w:rsidRPr="001D1622">
        <w:rPr>
          <w:rFonts w:ascii="Times New Roman" w:hAnsi="Times New Roman"/>
          <w:rPrChange w:id="162" w:author="Jordon Beijing" w:date="2020-08-17T17:08:00Z">
            <w:rPr/>
          </w:rPrChange>
        </w:rPr>
        <w:t xml:space="preserve">good for </w:t>
      </w:r>
      <w:del w:id="163" w:author="Jordon Beijing" w:date="2020-08-17T17:28:00Z">
        <w:r w:rsidRPr="001D1622" w:rsidDel="00E41678">
          <w:rPr>
            <w:rFonts w:ascii="Times New Roman" w:hAnsi="Times New Roman"/>
            <w:rPrChange w:id="164" w:author="Jordon Beijing" w:date="2020-08-17T17:08:00Z">
              <w:rPr/>
            </w:rPrChange>
          </w:rPr>
          <w:delText>you</w:delText>
        </w:r>
      </w:del>
      <w:ins w:id="165" w:author="Jordon Beijing" w:date="2020-08-17T17:28:00Z">
        <w:r w:rsidR="00E41678">
          <w:rPr>
            <w:rFonts w:ascii="Times New Roman" w:hAnsi="Times New Roman"/>
          </w:rPr>
          <w:t>me</w:t>
        </w:r>
      </w:ins>
      <w:r w:rsidRPr="001D1622">
        <w:rPr>
          <w:rFonts w:ascii="Times New Roman" w:hAnsi="Times New Roman"/>
          <w:rPrChange w:id="166" w:author="Jordon Beijing" w:date="2020-08-17T17:08:00Z">
            <w:rPr/>
          </w:rPrChange>
        </w:rPr>
        <w:t xml:space="preserve">. </w:t>
      </w:r>
      <w:ins w:id="167" w:author="Jordon Beijing" w:date="2020-08-17T17:29:00Z">
        <w:r w:rsidR="00E41678" w:rsidRPr="00E41678">
          <w:rPr>
            <w:rFonts w:ascii="Times New Roman" w:hAnsi="Times New Roman"/>
            <w:highlight w:val="yellow"/>
            <w:rPrChange w:id="168" w:author="Jordon Beijing" w:date="2020-08-17T17:29:00Z">
              <w:rPr>
                <w:rFonts w:ascii="Times New Roman" w:hAnsi="Times New Roman"/>
              </w:rPr>
            </w:rPrChange>
          </w:rPr>
          <w:t>For example…</w:t>
        </w:r>
        <w:r w:rsidR="00E41678">
          <w:rPr>
            <w:rFonts w:ascii="Times New Roman" w:hAnsi="Times New Roman"/>
          </w:rPr>
          <w:t xml:space="preserve"> </w:t>
        </w:r>
      </w:ins>
      <w:r w:rsidRPr="001D1622">
        <w:rPr>
          <w:rFonts w:ascii="Times New Roman" w:hAnsi="Times New Roman"/>
          <w:rPrChange w:id="169" w:author="Jordon Beijing" w:date="2020-08-17T17:08:00Z">
            <w:rPr/>
          </w:rPrChange>
        </w:rPr>
        <w:t xml:space="preserve">If </w:t>
      </w:r>
      <w:del w:id="170" w:author="Jordon Beijing" w:date="2020-08-17T17:28:00Z">
        <w:r w:rsidRPr="001D1622" w:rsidDel="00E41678">
          <w:rPr>
            <w:rFonts w:ascii="Times New Roman" w:hAnsi="Times New Roman"/>
            <w:rPrChange w:id="171" w:author="Jordon Beijing" w:date="2020-08-17T17:08:00Z">
              <w:rPr/>
            </w:rPrChange>
          </w:rPr>
          <w:delText xml:space="preserve">you </w:delText>
        </w:r>
      </w:del>
      <w:ins w:id="172" w:author="Jordon Beijing" w:date="2020-08-17T17:28:00Z">
        <w:r w:rsidR="00E41678">
          <w:rPr>
            <w:rFonts w:ascii="Times New Roman" w:hAnsi="Times New Roman"/>
          </w:rPr>
          <w:t>I</w:t>
        </w:r>
        <w:r w:rsidR="00E41678" w:rsidRPr="001D1622">
          <w:rPr>
            <w:rFonts w:ascii="Times New Roman" w:hAnsi="Times New Roman"/>
            <w:rPrChange w:id="173" w:author="Jordon Beijing" w:date="2020-08-17T17:08:00Z">
              <w:rPr/>
            </w:rPrChange>
          </w:rPr>
          <w:t xml:space="preserve"> </w:t>
        </w:r>
      </w:ins>
      <w:r w:rsidRPr="001D1622">
        <w:rPr>
          <w:rFonts w:ascii="Times New Roman" w:hAnsi="Times New Roman"/>
          <w:rPrChange w:id="174" w:author="Jordon Beijing" w:date="2020-08-17T17:08:00Z">
            <w:rPr/>
          </w:rPrChange>
        </w:rPr>
        <w:t xml:space="preserve">don’t trust </w:t>
      </w:r>
      <w:del w:id="175" w:author="Jordon Beijing" w:date="2020-08-17T17:28:00Z">
        <w:r w:rsidRPr="001D1622" w:rsidDel="00E41678">
          <w:rPr>
            <w:rFonts w:ascii="Times New Roman" w:hAnsi="Times New Roman"/>
            <w:rPrChange w:id="176" w:author="Jordon Beijing" w:date="2020-08-17T17:08:00Z">
              <w:rPr/>
            </w:rPrChange>
          </w:rPr>
          <w:delText xml:space="preserve">your </w:delText>
        </w:r>
      </w:del>
      <w:ins w:id="177" w:author="Jordon Beijing" w:date="2020-08-17T17:28:00Z">
        <w:r w:rsidR="00E41678">
          <w:rPr>
            <w:rFonts w:ascii="Times New Roman" w:hAnsi="Times New Roman"/>
          </w:rPr>
          <w:t>my</w:t>
        </w:r>
        <w:r w:rsidR="00E41678" w:rsidRPr="001D1622">
          <w:rPr>
            <w:rFonts w:ascii="Times New Roman" w:hAnsi="Times New Roman"/>
            <w:rPrChange w:id="178" w:author="Jordon Beijing" w:date="2020-08-17T17:08:00Z">
              <w:rPr/>
            </w:rPrChange>
          </w:rPr>
          <w:t xml:space="preserve"> </w:t>
        </w:r>
      </w:ins>
      <w:r w:rsidRPr="001D1622">
        <w:rPr>
          <w:rFonts w:ascii="Times New Roman" w:hAnsi="Times New Roman"/>
          <w:rPrChange w:id="179" w:author="Jordon Beijing" w:date="2020-08-17T17:08:00Z">
            <w:rPr/>
          </w:rPrChange>
        </w:rPr>
        <w:t>friends</w:t>
      </w:r>
      <w:ins w:id="180" w:author="Jordon Beijing" w:date="2020-08-17T17:28:00Z">
        <w:r w:rsidR="00E41678">
          <w:rPr>
            <w:rFonts w:ascii="Times New Roman" w:hAnsi="Times New Roman"/>
          </w:rPr>
          <w:t>, then</w:t>
        </w:r>
      </w:ins>
      <w:r w:rsidRPr="001D1622">
        <w:rPr>
          <w:rFonts w:ascii="Times New Roman" w:hAnsi="Times New Roman"/>
          <w:rPrChange w:id="181" w:author="Jordon Beijing" w:date="2020-08-17T17:08:00Z">
            <w:rPr/>
          </w:rPrChange>
        </w:rPr>
        <w:t xml:space="preserve"> maybe </w:t>
      </w:r>
      <w:del w:id="182" w:author="Jordon Beijing" w:date="2020-08-17T17:28:00Z">
        <w:r w:rsidRPr="001D1622" w:rsidDel="00E41678">
          <w:rPr>
            <w:rFonts w:ascii="Times New Roman" w:hAnsi="Times New Roman"/>
            <w:rPrChange w:id="183" w:author="Jordon Beijing" w:date="2020-08-17T17:08:00Z">
              <w:rPr/>
            </w:rPrChange>
          </w:rPr>
          <w:delText xml:space="preserve">that </w:delText>
        </w:r>
      </w:del>
      <w:ins w:id="184" w:author="Jordon Beijing" w:date="2020-08-17T17:28:00Z">
        <w:r w:rsidR="00E41678">
          <w:rPr>
            <w:rFonts w:ascii="Times New Roman" w:hAnsi="Times New Roman"/>
          </w:rPr>
          <w:t>I</w:t>
        </w:r>
        <w:r w:rsidR="00E41678" w:rsidRPr="001D1622">
          <w:rPr>
            <w:rFonts w:ascii="Times New Roman" w:hAnsi="Times New Roman"/>
            <w:rPrChange w:id="185" w:author="Jordon Beijing" w:date="2020-08-17T17:08:00Z">
              <w:rPr/>
            </w:rPrChange>
          </w:rPr>
          <w:t xml:space="preserve"> </w:t>
        </w:r>
      </w:ins>
      <w:del w:id="186" w:author="Jordon Beijing" w:date="2020-08-17T17:28:00Z">
        <w:r w:rsidRPr="001D1622" w:rsidDel="00E41678">
          <w:rPr>
            <w:rFonts w:ascii="Times New Roman" w:hAnsi="Times New Roman"/>
            <w:rPrChange w:id="187" w:author="Jordon Beijing" w:date="2020-08-17T17:08:00Z">
              <w:rPr/>
            </w:rPrChange>
          </w:rPr>
          <w:delText xml:space="preserve">you </w:delText>
        </w:r>
      </w:del>
      <w:r w:rsidRPr="001D1622">
        <w:rPr>
          <w:rFonts w:ascii="Times New Roman" w:hAnsi="Times New Roman"/>
          <w:rPrChange w:id="188" w:author="Jordon Beijing" w:date="2020-08-17T17:08:00Z">
            <w:rPr/>
          </w:rPrChange>
        </w:rPr>
        <w:t>won’t have friends anymore.</w:t>
      </w:r>
      <w:del w:id="189" w:author="Jordon Beijing" w:date="2020-08-17T17:29:00Z">
        <w:r w:rsidRPr="001D1622" w:rsidDel="00E41678">
          <w:rPr>
            <w:rFonts w:ascii="Times New Roman" w:hAnsi="Times New Roman"/>
            <w:rPrChange w:id="190" w:author="Jordon Beijing" w:date="2020-08-17T17:08:00Z">
              <w:rPr/>
            </w:rPrChange>
          </w:rPr>
          <w:delText xml:space="preserve"> </w:delText>
        </w:r>
      </w:del>
      <w:commentRangeEnd w:id="110"/>
      <w:r w:rsidR="00315BFB">
        <w:rPr>
          <w:rStyle w:val="CommentReference"/>
        </w:rPr>
        <w:commentReference w:id="110"/>
      </w:r>
    </w:p>
    <w:p w14:paraId="7DE25A93" w14:textId="77777777" w:rsidR="0035021C" w:rsidRPr="0035021C" w:rsidDel="00315BFB" w:rsidRDefault="0035021C">
      <w:pPr>
        <w:jc w:val="both"/>
        <w:rPr>
          <w:del w:id="191" w:author="Jordon Beijing" w:date="2020-08-18T18:38:00Z"/>
          <w:rFonts w:ascii="Times New Roman" w:hAnsi="Times New Roman"/>
          <w:i/>
          <w:iCs/>
          <w:rPrChange w:id="192" w:author="Jordon Beijing" w:date="2020-08-17T18:17:00Z">
            <w:rPr>
              <w:del w:id="193" w:author="Jordon Beijing" w:date="2020-08-18T18:38:00Z"/>
            </w:rPr>
          </w:rPrChange>
        </w:rPr>
      </w:pPr>
    </w:p>
    <w:p w14:paraId="6FB9B9E7" w14:textId="77777777" w:rsidR="00796309" w:rsidRPr="001D1622" w:rsidRDefault="00796309">
      <w:pPr>
        <w:rPr>
          <w:rFonts w:ascii="Times New Roman" w:hAnsi="Times New Roman"/>
          <w:rPrChange w:id="194" w:author="Jordon Beijing" w:date="2020-08-17T17:08:00Z">
            <w:rPr/>
          </w:rPrChange>
        </w:rPr>
      </w:pPr>
    </w:p>
    <w:p w14:paraId="431DC08A" w14:textId="77777777" w:rsidR="00796309" w:rsidRDefault="00797A27">
      <w:pPr>
        <w:jc w:val="center"/>
        <w:rPr>
          <w:ins w:id="195" w:author="Jordon Beijing" w:date="2020-08-17T17:09:00Z"/>
          <w:rFonts w:ascii="Times New Roman" w:hAnsi="Times New Roman"/>
          <w:b/>
          <w:bCs/>
        </w:rPr>
      </w:pPr>
      <w:r w:rsidRPr="001D1622">
        <w:rPr>
          <w:rFonts w:ascii="Times New Roman" w:hAnsi="Times New Roman"/>
          <w:b/>
          <w:bCs/>
          <w:rPrChange w:id="196" w:author="Jordon Beijing" w:date="2020-08-17T17:09:00Z">
            <w:rPr/>
          </w:rPrChange>
        </w:rPr>
        <w:t>Who is your hero?</w:t>
      </w:r>
    </w:p>
    <w:p w14:paraId="67703E14" w14:textId="77777777" w:rsidR="001D1622" w:rsidRPr="001D1622" w:rsidRDefault="001D1622">
      <w:pPr>
        <w:jc w:val="center"/>
        <w:rPr>
          <w:rFonts w:ascii="Times New Roman" w:hAnsi="Times New Roman"/>
          <w:b/>
          <w:bCs/>
          <w:rPrChange w:id="197" w:author="Jordon Beijing" w:date="2020-08-17T17:09:00Z">
            <w:rPr/>
          </w:rPrChange>
        </w:rPr>
      </w:pPr>
    </w:p>
    <w:p w14:paraId="580A7E33" w14:textId="77777777" w:rsidR="00796309" w:rsidRPr="001D1622" w:rsidRDefault="00797A27" w:rsidP="00315BFB">
      <w:pPr>
        <w:ind w:firstLine="720"/>
        <w:jc w:val="both"/>
        <w:rPr>
          <w:rFonts w:ascii="Times New Roman" w:hAnsi="Times New Roman"/>
          <w:rPrChange w:id="198" w:author="Jordon Beijing" w:date="2020-08-17T17:08:00Z">
            <w:rPr/>
          </w:rPrChange>
        </w:rPr>
        <w:pPrChange w:id="199" w:author="Jordon Beijing" w:date="2020-08-18T18:36:00Z">
          <w:pPr>
            <w:jc w:val="both"/>
          </w:pPr>
        </w:pPrChange>
      </w:pPr>
      <w:commentRangeStart w:id="200"/>
      <w:r w:rsidRPr="001D1622">
        <w:rPr>
          <w:rFonts w:ascii="Times New Roman" w:hAnsi="Times New Roman"/>
          <w:rPrChange w:id="201" w:author="Jordon Beijing" w:date="2020-08-17T17:08:00Z">
            <w:rPr/>
          </w:rPrChange>
        </w:rPr>
        <w:t xml:space="preserve">My hero is the first chairman of </w:t>
      </w:r>
      <w:r w:rsidRPr="00315BFB">
        <w:rPr>
          <w:rFonts w:ascii="Times New Roman" w:hAnsi="Times New Roman"/>
          <w:rPrChange w:id="202" w:author="Jordon Beijing" w:date="2020-08-18T18:35:00Z">
            <w:rPr/>
          </w:rPrChange>
        </w:rPr>
        <w:t>China</w:t>
      </w:r>
      <w:ins w:id="203" w:author="Jordon Beijing" w:date="2020-08-18T18:31:00Z">
        <w:r w:rsidR="00315BFB" w:rsidRPr="00315BFB">
          <w:rPr>
            <w:rFonts w:ascii="Times New Roman" w:hAnsi="Times New Roman"/>
          </w:rPr>
          <w:t>:</w:t>
        </w:r>
      </w:ins>
      <w:del w:id="204" w:author="Jordon Beijing" w:date="2020-08-18T18:31:00Z">
        <w:r w:rsidRPr="00315BFB" w:rsidDel="00315BFB">
          <w:rPr>
            <w:rFonts w:ascii="Times New Roman" w:hAnsi="Times New Roman"/>
            <w:rPrChange w:id="205" w:author="Jordon Beijing" w:date="2020-08-18T18:35:00Z">
              <w:rPr/>
            </w:rPrChange>
          </w:rPr>
          <w:delText>;</w:delText>
        </w:r>
      </w:del>
      <w:r w:rsidRPr="00315BFB">
        <w:rPr>
          <w:rFonts w:ascii="Times New Roman" w:hAnsi="Times New Roman"/>
          <w:rPrChange w:id="206" w:author="Jordon Beijing" w:date="2020-08-18T18:35:00Z">
            <w:rPr/>
          </w:rPrChange>
        </w:rPr>
        <w:t xml:space="preserve"> Mao </w:t>
      </w:r>
      <w:proofErr w:type="spellStart"/>
      <w:r w:rsidRPr="00315BFB">
        <w:rPr>
          <w:rFonts w:ascii="Times New Roman" w:hAnsi="Times New Roman"/>
          <w:rPrChange w:id="207" w:author="Jordon Beijing" w:date="2020-08-18T18:35:00Z">
            <w:rPr/>
          </w:rPrChange>
        </w:rPr>
        <w:t>Z</w:t>
      </w:r>
      <w:r w:rsidRPr="00315BFB">
        <w:rPr>
          <w:rFonts w:ascii="Times New Roman" w:hAnsi="Times New Roman"/>
          <w:rPrChange w:id="208" w:author="Jordon Beijing" w:date="2020-08-18T18:35:00Z">
            <w:rPr>
              <w:highlight w:val="yellow"/>
            </w:rPr>
          </w:rPrChange>
        </w:rPr>
        <w:t>e</w:t>
      </w:r>
      <w:proofErr w:type="spellEnd"/>
      <w:r w:rsidRPr="00315BFB">
        <w:rPr>
          <w:rFonts w:ascii="Times New Roman" w:hAnsi="Times New Roman"/>
          <w:rPrChange w:id="209" w:author="Jordon Beijing" w:date="2020-08-18T18:35:00Z">
            <w:rPr/>
          </w:rPrChange>
        </w:rPr>
        <w:t xml:space="preserve"> Dong. I pick him for my hero because he </w:t>
      </w:r>
      <w:del w:id="210" w:author="Jordon Beijing" w:date="2020-08-18T18:31:00Z">
        <w:r w:rsidRPr="00315BFB" w:rsidDel="00315BFB">
          <w:rPr>
            <w:rFonts w:ascii="Times New Roman" w:hAnsi="Times New Roman"/>
            <w:rPrChange w:id="211" w:author="Jordon Beijing" w:date="2020-08-18T18:35:00Z">
              <w:rPr/>
            </w:rPrChange>
          </w:rPr>
          <w:delText xml:space="preserve">takes </w:delText>
        </w:r>
      </w:del>
      <w:ins w:id="212" w:author="Jordon Beijing" w:date="2020-08-18T18:31:00Z">
        <w:r w:rsidR="00315BFB" w:rsidRPr="00315BFB">
          <w:rPr>
            <w:rFonts w:ascii="Times New Roman" w:hAnsi="Times New Roman"/>
          </w:rPr>
          <w:t>took</w:t>
        </w:r>
        <w:r w:rsidR="00315BFB" w:rsidRPr="00315BFB">
          <w:rPr>
            <w:rFonts w:ascii="Times New Roman" w:hAnsi="Times New Roman"/>
            <w:rPrChange w:id="213" w:author="Jordon Beijing" w:date="2020-08-18T18:35:00Z">
              <w:rPr/>
            </w:rPrChange>
          </w:rPr>
          <w:t xml:space="preserve"> </w:t>
        </w:r>
      </w:ins>
      <w:r w:rsidRPr="00315BFB">
        <w:rPr>
          <w:rFonts w:ascii="Times New Roman" w:hAnsi="Times New Roman"/>
          <w:rPrChange w:id="214" w:author="Jordon Beijing" w:date="2020-08-18T18:35:00Z">
            <w:rPr/>
          </w:rPrChange>
        </w:rPr>
        <w:t xml:space="preserve">China out of </w:t>
      </w:r>
      <w:del w:id="215" w:author="Jordon Beijing" w:date="2020-08-18T18:31:00Z">
        <w:r w:rsidRPr="00315BFB" w:rsidDel="00315BFB">
          <w:rPr>
            <w:rFonts w:ascii="Times New Roman" w:hAnsi="Times New Roman"/>
            <w:rPrChange w:id="216" w:author="Jordon Beijing" w:date="2020-08-18T18:35:00Z">
              <w:rPr>
                <w:highlight w:val="yellow"/>
              </w:rPr>
            </w:rPrChange>
          </w:rPr>
          <w:delText>poor</w:delText>
        </w:r>
        <w:r w:rsidRPr="00315BFB" w:rsidDel="00315BFB">
          <w:rPr>
            <w:rFonts w:ascii="Times New Roman" w:hAnsi="Times New Roman"/>
            <w:rPrChange w:id="217" w:author="Jordon Beijing" w:date="2020-08-18T18:35:00Z">
              <w:rPr/>
            </w:rPrChange>
          </w:rPr>
          <w:delText xml:space="preserve"> </w:delText>
        </w:r>
      </w:del>
      <w:ins w:id="218" w:author="Jordon Beijing" w:date="2020-08-18T18:31:00Z">
        <w:r w:rsidR="00315BFB" w:rsidRPr="00315BFB">
          <w:rPr>
            <w:rFonts w:ascii="Times New Roman" w:hAnsi="Times New Roman"/>
            <w:rPrChange w:id="219" w:author="Jordon Beijing" w:date="2020-08-18T18:35:00Z">
              <w:rPr>
                <w:rFonts w:ascii="Times New Roman" w:hAnsi="Times New Roman"/>
                <w:highlight w:val="yellow"/>
              </w:rPr>
            </w:rPrChange>
          </w:rPr>
          <w:t>poverty</w:t>
        </w:r>
      </w:ins>
      <w:ins w:id="220" w:author="Jordon Beijing" w:date="2020-08-18T18:32:00Z">
        <w:r w:rsidR="00315BFB" w:rsidRPr="00315BFB">
          <w:rPr>
            <w:rFonts w:ascii="Times New Roman" w:hAnsi="Times New Roman"/>
          </w:rPr>
          <w:t xml:space="preserve">. </w:t>
        </w:r>
      </w:ins>
      <w:del w:id="221" w:author="Jordon Beijing" w:date="2020-08-18T18:32:00Z">
        <w:r w:rsidRPr="00315BFB" w:rsidDel="00315BFB">
          <w:rPr>
            <w:rFonts w:ascii="Times New Roman" w:hAnsi="Times New Roman"/>
            <w:rPrChange w:id="222" w:author="Jordon Beijing" w:date="2020-08-18T18:35:00Z">
              <w:rPr/>
            </w:rPrChange>
          </w:rPr>
          <w:delText xml:space="preserve">and </w:delText>
        </w:r>
      </w:del>
      <w:ins w:id="223" w:author="Jordon Beijing" w:date="2020-08-18T18:32:00Z">
        <w:r w:rsidR="00315BFB" w:rsidRPr="00315BFB">
          <w:rPr>
            <w:rFonts w:ascii="Times New Roman" w:hAnsi="Times New Roman"/>
          </w:rPr>
          <w:t>I</w:t>
        </w:r>
      </w:ins>
      <w:del w:id="224" w:author="Jordon Beijing" w:date="2020-08-18T18:32:00Z">
        <w:r w:rsidRPr="00315BFB" w:rsidDel="00315BFB">
          <w:rPr>
            <w:rFonts w:ascii="Times New Roman" w:hAnsi="Times New Roman"/>
            <w:rPrChange w:id="225" w:author="Jordon Beijing" w:date="2020-08-18T18:35:00Z">
              <w:rPr/>
            </w:rPrChange>
          </w:rPr>
          <w:delText>i</w:delText>
        </w:r>
      </w:del>
      <w:r w:rsidRPr="00315BFB">
        <w:rPr>
          <w:rFonts w:ascii="Times New Roman" w:hAnsi="Times New Roman"/>
          <w:rPrChange w:id="226" w:author="Jordon Beijing" w:date="2020-08-18T18:35:00Z">
            <w:rPr/>
          </w:rPrChange>
        </w:rPr>
        <w:t xml:space="preserve">f </w:t>
      </w:r>
      <w:del w:id="227" w:author="Jordon Beijing" w:date="2020-08-18T18:32:00Z">
        <w:r w:rsidRPr="00315BFB" w:rsidDel="00315BFB">
          <w:rPr>
            <w:rFonts w:ascii="Times New Roman" w:hAnsi="Times New Roman"/>
            <w:rPrChange w:id="228" w:author="Jordon Beijing" w:date="2020-08-18T18:35:00Z">
              <w:rPr>
                <w:highlight w:val="yellow"/>
              </w:rPr>
            </w:rPrChange>
          </w:rPr>
          <w:delText xml:space="preserve">there </w:delText>
        </w:r>
      </w:del>
      <w:ins w:id="229" w:author="Jordon Beijing" w:date="2020-08-18T18:32:00Z">
        <w:r w:rsidR="00315BFB" w:rsidRPr="00315BFB">
          <w:rPr>
            <w:rFonts w:ascii="Times New Roman" w:hAnsi="Times New Roman"/>
            <w:rPrChange w:id="230" w:author="Jordon Beijing" w:date="2020-08-18T18:35:00Z">
              <w:rPr>
                <w:rFonts w:ascii="Times New Roman" w:hAnsi="Times New Roman"/>
                <w:highlight w:val="yellow"/>
              </w:rPr>
            </w:rPrChange>
          </w:rPr>
          <w:t>it</w:t>
        </w:r>
        <w:r w:rsidR="00315BFB" w:rsidRPr="00315BFB">
          <w:rPr>
            <w:rFonts w:ascii="Times New Roman" w:hAnsi="Times New Roman"/>
            <w:rPrChange w:id="231" w:author="Jordon Beijing" w:date="2020-08-18T18:35:00Z">
              <w:rPr>
                <w:highlight w:val="yellow"/>
              </w:rPr>
            </w:rPrChange>
          </w:rPr>
          <w:t xml:space="preserve"> </w:t>
        </w:r>
      </w:ins>
      <w:del w:id="232" w:author="Jordon Beijing" w:date="2020-08-18T18:31:00Z">
        <w:r w:rsidRPr="00315BFB" w:rsidDel="00315BFB">
          <w:rPr>
            <w:rFonts w:ascii="Times New Roman" w:hAnsi="Times New Roman"/>
            <w:rPrChange w:id="233" w:author="Jordon Beijing" w:date="2020-08-18T18:35:00Z">
              <w:rPr>
                <w:highlight w:val="yellow"/>
              </w:rPr>
            </w:rPrChange>
          </w:rPr>
          <w:delText>isn’t</w:delText>
        </w:r>
        <w:r w:rsidRPr="00315BFB" w:rsidDel="00315BFB">
          <w:rPr>
            <w:rFonts w:ascii="Times New Roman" w:hAnsi="Times New Roman"/>
            <w:rPrChange w:id="234" w:author="Jordon Beijing" w:date="2020-08-18T18:35:00Z">
              <w:rPr/>
            </w:rPrChange>
          </w:rPr>
          <w:delText xml:space="preserve"> </w:delText>
        </w:r>
      </w:del>
      <w:ins w:id="235" w:author="Jordon Beijing" w:date="2020-08-18T18:31:00Z">
        <w:r w:rsidR="00315BFB" w:rsidRPr="00315BFB">
          <w:rPr>
            <w:rFonts w:ascii="Times New Roman" w:hAnsi="Times New Roman"/>
            <w:rPrChange w:id="236" w:author="Jordon Beijing" w:date="2020-08-18T18:35:00Z">
              <w:rPr>
                <w:rFonts w:ascii="Times New Roman" w:hAnsi="Times New Roman"/>
                <w:highlight w:val="yellow"/>
              </w:rPr>
            </w:rPrChange>
          </w:rPr>
          <w:t>wasn’t for</w:t>
        </w:r>
        <w:r w:rsidR="00315BFB" w:rsidRPr="00315BFB">
          <w:rPr>
            <w:rFonts w:ascii="Times New Roman" w:hAnsi="Times New Roman"/>
            <w:rPrChange w:id="237" w:author="Jordon Beijing" w:date="2020-08-18T18:35:00Z">
              <w:rPr/>
            </w:rPrChange>
          </w:rPr>
          <w:t xml:space="preserve"> </w:t>
        </w:r>
      </w:ins>
      <w:del w:id="238" w:author="Jordon Beijing" w:date="2020-08-18T18:31:00Z">
        <w:r w:rsidRPr="00315BFB" w:rsidDel="00315BFB">
          <w:rPr>
            <w:rFonts w:ascii="Times New Roman" w:hAnsi="Times New Roman"/>
            <w:u w:val="single"/>
            <w:rPrChange w:id="239" w:author="Jordon Beijing" w:date="2020-08-18T18:35:00Z">
              <w:rPr>
                <w:u w:val="single"/>
              </w:rPr>
            </w:rPrChange>
          </w:rPr>
          <w:delText>he</w:delText>
        </w:r>
      </w:del>
      <w:ins w:id="240" w:author="Jordon Beijing" w:date="2020-08-18T18:31:00Z">
        <w:r w:rsidR="00315BFB" w:rsidRPr="00315BFB">
          <w:rPr>
            <w:rFonts w:ascii="Times New Roman" w:hAnsi="Times New Roman"/>
            <w:u w:val="single"/>
          </w:rPr>
          <w:t>him</w:t>
        </w:r>
      </w:ins>
      <w:r w:rsidRPr="00315BFB">
        <w:rPr>
          <w:rFonts w:ascii="Times New Roman" w:hAnsi="Times New Roman"/>
          <w:rPrChange w:id="241" w:author="Jordon Beijing" w:date="2020-08-18T18:35:00Z">
            <w:rPr/>
          </w:rPrChange>
        </w:rPr>
        <w:t xml:space="preserve">, then China wouldn’t be like </w:t>
      </w:r>
      <w:ins w:id="242" w:author="Jordon Beijing" w:date="2020-08-18T18:32:00Z">
        <w:r w:rsidR="00315BFB" w:rsidRPr="00315BFB">
          <w:rPr>
            <w:rFonts w:ascii="Times New Roman" w:hAnsi="Times New Roman"/>
          </w:rPr>
          <w:t xml:space="preserve">it is </w:t>
        </w:r>
      </w:ins>
      <w:r w:rsidRPr="00315BFB">
        <w:rPr>
          <w:rFonts w:ascii="Times New Roman" w:hAnsi="Times New Roman"/>
          <w:rPrChange w:id="243" w:author="Jordon Beijing" w:date="2020-08-18T18:35:00Z">
            <w:rPr/>
          </w:rPrChange>
        </w:rPr>
        <w:t>now. He did a lot of good thing</w:t>
      </w:r>
      <w:r w:rsidRPr="00315BFB">
        <w:rPr>
          <w:rFonts w:ascii="Times New Roman" w:hAnsi="Times New Roman"/>
          <w:rPrChange w:id="244" w:author="Jordon Beijing" w:date="2020-08-18T18:35:00Z">
            <w:rPr>
              <w:highlight w:val="yellow"/>
            </w:rPr>
          </w:rPrChange>
        </w:rPr>
        <w:t>s</w:t>
      </w:r>
      <w:r w:rsidRPr="00315BFB">
        <w:rPr>
          <w:rFonts w:ascii="Times New Roman" w:hAnsi="Times New Roman"/>
          <w:rPrChange w:id="245" w:author="Jordon Beijing" w:date="2020-08-18T18:35:00Z">
            <w:rPr/>
          </w:rPrChange>
        </w:rPr>
        <w:t xml:space="preserve"> in the past</w:t>
      </w:r>
      <w:ins w:id="246" w:author="Jordon Beijing" w:date="2020-08-18T18:34:00Z">
        <w:r w:rsidR="00315BFB" w:rsidRPr="00315BFB">
          <w:rPr>
            <w:rFonts w:ascii="Times New Roman" w:hAnsi="Times New Roman"/>
          </w:rPr>
          <w:t xml:space="preserve">, </w:t>
        </w:r>
        <w:r w:rsidR="00315BFB" w:rsidRPr="00315BFB">
          <w:rPr>
            <w:rFonts w:ascii="Times New Roman" w:hAnsi="Times New Roman"/>
            <w:highlight w:val="yellow"/>
            <w:rPrChange w:id="247" w:author="Jordon Beijing" w:date="2020-08-18T18:35:00Z">
              <w:rPr>
                <w:rFonts w:ascii="Times New Roman" w:hAnsi="Times New Roman"/>
              </w:rPr>
            </w:rPrChange>
          </w:rPr>
          <w:t>such as…</w:t>
        </w:r>
      </w:ins>
      <w:ins w:id="248" w:author="Jordon Beijing" w:date="2020-08-18T18:35:00Z">
        <w:r w:rsidR="00315BFB" w:rsidRPr="00315BFB">
          <w:rPr>
            <w:rFonts w:ascii="Times New Roman" w:hAnsi="Times New Roman"/>
          </w:rPr>
          <w:t xml:space="preserve"> </w:t>
        </w:r>
      </w:ins>
      <w:del w:id="249" w:author="Jordon Beijing" w:date="2020-08-18T18:34:00Z">
        <w:r w:rsidRPr="00315BFB" w:rsidDel="00315BFB">
          <w:rPr>
            <w:rFonts w:ascii="Times New Roman" w:hAnsi="Times New Roman"/>
            <w:rPrChange w:id="250" w:author="Jordon Beijing" w:date="2020-08-18T18:35:00Z">
              <w:rPr/>
            </w:rPrChange>
          </w:rPr>
          <w:delText xml:space="preserve">. </w:delText>
        </w:r>
      </w:del>
      <w:r w:rsidRPr="00315BFB">
        <w:rPr>
          <w:rFonts w:ascii="Times New Roman" w:hAnsi="Times New Roman"/>
          <w:rPrChange w:id="251" w:author="Jordon Beijing" w:date="2020-08-18T18:35:00Z">
            <w:rPr/>
          </w:rPrChange>
        </w:rPr>
        <w:t>He constitut</w:t>
      </w:r>
      <w:r w:rsidRPr="00315BFB">
        <w:rPr>
          <w:rFonts w:ascii="Times New Roman" w:hAnsi="Times New Roman"/>
          <w:rPrChange w:id="252" w:author="Jordon Beijing" w:date="2020-08-18T18:35:00Z">
            <w:rPr>
              <w:highlight w:val="yellow"/>
            </w:rPr>
          </w:rPrChange>
        </w:rPr>
        <w:t>ed</w:t>
      </w:r>
      <w:r w:rsidRPr="00315BFB">
        <w:rPr>
          <w:rFonts w:ascii="Times New Roman" w:hAnsi="Times New Roman"/>
          <w:rPrChange w:id="253" w:author="Jordon Beijing" w:date="2020-08-18T18:35:00Z">
            <w:rPr/>
          </w:rPrChange>
        </w:rPr>
        <w:t xml:space="preserve"> the things</w:t>
      </w:r>
      <w:r w:rsidRPr="001D1622">
        <w:rPr>
          <w:rFonts w:ascii="Times New Roman" w:hAnsi="Times New Roman"/>
          <w:rPrChange w:id="254" w:author="Jordon Beijing" w:date="2020-08-17T17:08:00Z">
            <w:rPr/>
          </w:rPrChange>
        </w:rPr>
        <w:t xml:space="preserve"> that we should do now and the things that we should do in the future</w:t>
      </w:r>
      <w:ins w:id="255" w:author="Jordon Beijing" w:date="2020-08-18T18:35:00Z">
        <w:r w:rsidR="00315BFB">
          <w:rPr>
            <w:rFonts w:ascii="Times New Roman" w:hAnsi="Times New Roman"/>
          </w:rPr>
          <w:t xml:space="preserve">, </w:t>
        </w:r>
      </w:ins>
      <w:del w:id="256" w:author="Jordon Beijing" w:date="2020-08-18T18:35:00Z">
        <w:r w:rsidRPr="00315BFB" w:rsidDel="00315BFB">
          <w:rPr>
            <w:rFonts w:ascii="Times New Roman" w:hAnsi="Times New Roman"/>
            <w:highlight w:val="yellow"/>
            <w:rPrChange w:id="257" w:author="Jordon Beijing" w:date="2020-08-18T18:36:00Z">
              <w:rPr/>
            </w:rPrChange>
          </w:rPr>
          <w:delText xml:space="preserve">. </w:delText>
        </w:r>
      </w:del>
      <w:ins w:id="258" w:author="Jordon Beijing" w:date="2020-08-18T18:34:00Z">
        <w:r w:rsidR="00315BFB" w:rsidRPr="00315BFB">
          <w:rPr>
            <w:rFonts w:ascii="Times New Roman" w:hAnsi="Times New Roman"/>
            <w:highlight w:val="yellow"/>
            <w:rPrChange w:id="259" w:author="Jordon Beijing" w:date="2020-08-18T18:36:00Z">
              <w:rPr>
                <w:rFonts w:ascii="Times New Roman" w:hAnsi="Times New Roman"/>
              </w:rPr>
            </w:rPrChange>
          </w:rPr>
          <w:t>such as…</w:t>
        </w:r>
        <w:r w:rsidR="00315BFB">
          <w:rPr>
            <w:rFonts w:ascii="Times New Roman" w:hAnsi="Times New Roman"/>
          </w:rPr>
          <w:t xml:space="preserve"> </w:t>
        </w:r>
      </w:ins>
      <w:r w:rsidRPr="00315BFB">
        <w:rPr>
          <w:rFonts w:ascii="Times New Roman" w:hAnsi="Times New Roman"/>
          <w:strike/>
          <w:rPrChange w:id="260" w:author="Jordon Beijing" w:date="2020-08-18T18:32:00Z">
            <w:rPr/>
          </w:rPrChange>
        </w:rPr>
        <w:t>If there wasn’t he then there won’t have the China today.</w:t>
      </w:r>
      <w:r w:rsidRPr="001D1622">
        <w:rPr>
          <w:rFonts w:ascii="Times New Roman" w:hAnsi="Times New Roman"/>
          <w:rPrChange w:id="261" w:author="Jordon Beijing" w:date="2020-08-17T17:08:00Z">
            <w:rPr/>
          </w:rPrChange>
        </w:rPr>
        <w:t xml:space="preserve"> </w:t>
      </w:r>
      <w:commentRangeEnd w:id="200"/>
      <w:r w:rsidR="00315BFB">
        <w:rPr>
          <w:rStyle w:val="CommentReference"/>
        </w:rPr>
        <w:commentReference w:id="200"/>
      </w:r>
    </w:p>
    <w:p w14:paraId="25984AD0" w14:textId="77777777" w:rsidR="00796309" w:rsidRPr="001D1622" w:rsidRDefault="00796309">
      <w:pPr>
        <w:jc w:val="both"/>
        <w:rPr>
          <w:rFonts w:ascii="Times New Roman" w:hAnsi="Times New Roman"/>
          <w:rPrChange w:id="262" w:author="Jordon Beijing" w:date="2020-08-17T17:08:00Z">
            <w:rPr/>
          </w:rPrChange>
        </w:rPr>
      </w:pPr>
    </w:p>
    <w:p w14:paraId="5E7AD0B2" w14:textId="77777777" w:rsidR="00796309" w:rsidRPr="00315BFB" w:rsidRDefault="00796309" w:rsidP="00315BFB">
      <w:pPr>
        <w:jc w:val="both"/>
        <w:rPr>
          <w:rFonts w:ascii="Times New Roman" w:hAnsi="Times New Roman"/>
          <w:i/>
          <w:iCs/>
          <w:rPrChange w:id="263" w:author="Jordon Beijing" w:date="2020-08-18T18:30:00Z">
            <w:rPr/>
          </w:rPrChange>
        </w:rPr>
      </w:pPr>
    </w:p>
    <w:sectPr w:rsidR="00796309" w:rsidRPr="00315BF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0" w:author="Jordon Beijing" w:date="2020-08-18T18:39:00Z" w:initials="JB">
    <w:p w14:paraId="7960D334" w14:textId="77777777" w:rsidR="00315BFB" w:rsidRPr="000732DB" w:rsidRDefault="00315BFB" w:rsidP="00315BFB">
      <w:pPr>
        <w:jc w:val="both"/>
        <w:rPr>
          <w:rFonts w:ascii="Times New Roman" w:hAnsi="Times New Roman"/>
          <w:i/>
          <w:iCs/>
        </w:rPr>
      </w:pPr>
      <w:r>
        <w:rPr>
          <w:rStyle w:val="CommentReference"/>
        </w:rPr>
        <w:annotationRef/>
      </w:r>
      <w:r w:rsidRPr="000732DB">
        <w:rPr>
          <w:rFonts w:ascii="Times New Roman" w:hAnsi="Times New Roman"/>
          <w:i/>
          <w:iCs/>
          <w:highlight w:val="cyan"/>
        </w:rPr>
        <w:t>Note: Please give an example to prove your point. Thanks!</w:t>
      </w:r>
    </w:p>
    <w:p w14:paraId="12937D1C" w14:textId="77777777" w:rsidR="00315BFB" w:rsidRDefault="00315BFB">
      <w:pPr>
        <w:pStyle w:val="CommentText"/>
      </w:pPr>
    </w:p>
  </w:comment>
  <w:comment w:id="200" w:author="Jordon Beijing" w:date="2020-08-18T18:38:00Z" w:initials="JB">
    <w:p w14:paraId="3F336188" w14:textId="77777777" w:rsidR="00315BFB" w:rsidRPr="000732DB" w:rsidRDefault="00315BFB" w:rsidP="00315BFB">
      <w:pPr>
        <w:jc w:val="both"/>
        <w:rPr>
          <w:rFonts w:ascii="Times New Roman" w:hAnsi="Times New Roman"/>
          <w:i/>
          <w:iCs/>
        </w:rPr>
      </w:pPr>
      <w:r>
        <w:rPr>
          <w:rStyle w:val="CommentReference"/>
        </w:rPr>
        <w:annotationRef/>
      </w:r>
      <w:r w:rsidRPr="000732DB">
        <w:rPr>
          <w:rFonts w:ascii="Times New Roman" w:hAnsi="Times New Roman"/>
          <w:i/>
          <w:iCs/>
          <w:highlight w:val="cyan"/>
        </w:rPr>
        <w:t>Note: You cannot choose a politician for this class.</w:t>
      </w:r>
      <w:r w:rsidRPr="00315BFB">
        <w:rPr>
          <w:rFonts w:ascii="Times New Roman" w:hAnsi="Times New Roman"/>
          <w:i/>
          <w:iCs/>
          <w:highlight w:val="cyan"/>
        </w:rPr>
        <w:t xml:space="preserve"> </w:t>
      </w:r>
      <w:r w:rsidRPr="000732DB">
        <w:rPr>
          <w:rFonts w:ascii="Times New Roman" w:hAnsi="Times New Roman"/>
          <w:i/>
          <w:iCs/>
          <w:highlight w:val="cyan"/>
        </w:rPr>
        <w:t xml:space="preserve">Your history books only tell half of the story. Please pick a different person to be your hero. </w:t>
      </w:r>
      <w:r>
        <w:rPr>
          <w:rFonts w:ascii="Times New Roman" w:hAnsi="Times New Roman"/>
          <w:i/>
          <w:iCs/>
          <w:highlight w:val="cyan"/>
        </w:rPr>
        <w:t>Think of someone who is still alive today. He doesn’t have to be Chinese and he doesn’t have to be famous.</w:t>
      </w:r>
    </w:p>
    <w:p w14:paraId="31316763" w14:textId="77777777" w:rsidR="00315BFB" w:rsidRDefault="00315BF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937D1C" w15:done="0"/>
  <w15:commentEx w15:paraId="313167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937D1C" w16cid:durableId="22E69ED6"/>
  <w16cid:commentId w16cid:paraId="31316763" w16cid:durableId="22E69E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rdon Beijing">
    <w15:presenceInfo w15:providerId="None" w15:userId="Jordon Beij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3D7"/>
    <w:rsid w:val="00006F16"/>
    <w:rsid w:val="00073644"/>
    <w:rsid w:val="00124677"/>
    <w:rsid w:val="0013530E"/>
    <w:rsid w:val="001A5467"/>
    <w:rsid w:val="001B666D"/>
    <w:rsid w:val="001D1622"/>
    <w:rsid w:val="00236C4A"/>
    <w:rsid w:val="00252650"/>
    <w:rsid w:val="00270D9D"/>
    <w:rsid w:val="00315BFB"/>
    <w:rsid w:val="0035021C"/>
    <w:rsid w:val="00390EB3"/>
    <w:rsid w:val="00397514"/>
    <w:rsid w:val="003A1846"/>
    <w:rsid w:val="003C4C9C"/>
    <w:rsid w:val="003F079B"/>
    <w:rsid w:val="00403D0E"/>
    <w:rsid w:val="00431CA1"/>
    <w:rsid w:val="00592B6F"/>
    <w:rsid w:val="005C498E"/>
    <w:rsid w:val="005D03D7"/>
    <w:rsid w:val="005E33BD"/>
    <w:rsid w:val="006027EB"/>
    <w:rsid w:val="006E2040"/>
    <w:rsid w:val="00785710"/>
    <w:rsid w:val="00796309"/>
    <w:rsid w:val="00797A27"/>
    <w:rsid w:val="007E0E30"/>
    <w:rsid w:val="00811B93"/>
    <w:rsid w:val="00815A7D"/>
    <w:rsid w:val="008B245E"/>
    <w:rsid w:val="008D6E3F"/>
    <w:rsid w:val="009A09BA"/>
    <w:rsid w:val="00A87D5A"/>
    <w:rsid w:val="00A90C4F"/>
    <w:rsid w:val="00AC574E"/>
    <w:rsid w:val="00AD704B"/>
    <w:rsid w:val="00BB6B84"/>
    <w:rsid w:val="00BE434A"/>
    <w:rsid w:val="00BF4AE8"/>
    <w:rsid w:val="00C101DD"/>
    <w:rsid w:val="00C57F5A"/>
    <w:rsid w:val="00C635B2"/>
    <w:rsid w:val="00CC2224"/>
    <w:rsid w:val="00E41678"/>
    <w:rsid w:val="00E74FA3"/>
    <w:rsid w:val="00E96254"/>
    <w:rsid w:val="00EE0A0E"/>
    <w:rsid w:val="00F24329"/>
    <w:rsid w:val="00F40167"/>
    <w:rsid w:val="00F56216"/>
    <w:rsid w:val="00F63CAD"/>
    <w:rsid w:val="00F72CAA"/>
    <w:rsid w:val="00F81264"/>
    <w:rsid w:val="08341CAD"/>
    <w:rsid w:val="6950266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1BF04F36"/>
  <w15:docId w15:val="{3ED57B56-8921-8A48-A787-E4FDEE34E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lang w:val="en-HK" w:eastAsia="zh-CN"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bidi="ar-SA"/>
    </w:rPr>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character" w:customStyle="1" w:styleId="Heading1Char">
    <w:name w:val="Heading 1 Char"/>
    <w:basedOn w:val="DefaultParagraphFont"/>
    <w:link w:val="Heading1"/>
    <w:uiPriority w:val="9"/>
    <w:qFormat/>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qFormat/>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qFormat/>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qFormat/>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character" w:customStyle="1" w:styleId="TitleChar">
    <w:name w:val="Title Char"/>
    <w:basedOn w:val="DefaultParagraphFont"/>
    <w:link w:val="Title"/>
    <w:uiPriority w:val="10"/>
    <w:qFormat/>
    <w:rPr>
      <w:rFonts w:asciiTheme="majorHAnsi" w:eastAsiaTheme="majorEastAsia" w:hAnsiTheme="majorHAnsi"/>
      <w:b/>
      <w:bCs/>
      <w:kern w:val="28"/>
      <w:sz w:val="32"/>
      <w:szCs w:val="32"/>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paragraph" w:styleId="NoSpacing">
    <w:name w:val="No Spacing"/>
    <w:basedOn w:val="Normal"/>
    <w:uiPriority w:val="1"/>
    <w:qFormat/>
    <w:rPr>
      <w:szCs w:val="3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qFormat/>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qFormat/>
    <w:rPr>
      <w:b/>
      <w:i/>
      <w:sz w:val="24"/>
    </w:rPr>
  </w:style>
  <w:style w:type="character" w:customStyle="1" w:styleId="SubtleEmphasis1">
    <w:name w:val="Subtle Emphasis1"/>
    <w:uiPriority w:val="19"/>
    <w:qFormat/>
    <w:rPr>
      <w:i/>
      <w:color w:val="595959" w:themeColor="text1" w:themeTint="A6"/>
    </w:rPr>
  </w:style>
  <w:style w:type="character" w:customStyle="1" w:styleId="IntenseEmphasis1">
    <w:name w:val="Intense Emphasis1"/>
    <w:basedOn w:val="DefaultParagraphFont"/>
    <w:uiPriority w:val="21"/>
    <w:qFormat/>
    <w:rPr>
      <w:b/>
      <w:i/>
      <w:sz w:val="24"/>
      <w:szCs w:val="24"/>
      <w:u w:val="single"/>
    </w:rPr>
  </w:style>
  <w:style w:type="character" w:customStyle="1" w:styleId="SubtleReference1">
    <w:name w:val="Subtle Reference1"/>
    <w:basedOn w:val="DefaultParagraphFont"/>
    <w:uiPriority w:val="31"/>
    <w:qFormat/>
    <w:rPr>
      <w:sz w:val="24"/>
      <w:szCs w:val="24"/>
      <w:u w:val="single"/>
    </w:rPr>
  </w:style>
  <w:style w:type="character" w:customStyle="1" w:styleId="IntenseReference1">
    <w:name w:val="Intense Reference1"/>
    <w:basedOn w:val="DefaultParagraphFont"/>
    <w:uiPriority w:val="32"/>
    <w:qFormat/>
    <w:rPr>
      <w:b/>
      <w:sz w:val="24"/>
      <w:u w:val="single"/>
    </w:rPr>
  </w:style>
  <w:style w:type="character" w:customStyle="1" w:styleId="BookTitle1">
    <w:name w:val="Book Title1"/>
    <w:basedOn w:val="DefaultParagraphFont"/>
    <w:uiPriority w:val="33"/>
    <w:qFormat/>
    <w:rPr>
      <w:rFonts w:asciiTheme="majorHAnsi" w:eastAsiaTheme="majorEastAsia" w:hAnsiTheme="majorHAnsi"/>
      <w:b/>
      <w:i/>
      <w:sz w:val="24"/>
      <w:szCs w:val="24"/>
    </w:rPr>
  </w:style>
  <w:style w:type="paragraph" w:customStyle="1" w:styleId="TOCHeading1">
    <w:name w:val="TOC Heading1"/>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315BFB"/>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315BFB"/>
    <w:rPr>
      <w:rFonts w:ascii="Times New Roman" w:hAnsi="Times New Roman"/>
      <w:sz w:val="18"/>
      <w:szCs w:val="18"/>
      <w:lang w:val="en-US" w:bidi="ar-SA"/>
    </w:rPr>
  </w:style>
  <w:style w:type="character" w:styleId="CommentReference">
    <w:name w:val="annotation reference"/>
    <w:basedOn w:val="DefaultParagraphFont"/>
    <w:uiPriority w:val="99"/>
    <w:semiHidden/>
    <w:unhideWhenUsed/>
    <w:rsid w:val="00315BFB"/>
    <w:rPr>
      <w:sz w:val="16"/>
      <w:szCs w:val="16"/>
    </w:rPr>
  </w:style>
  <w:style w:type="paragraph" w:styleId="CommentText">
    <w:name w:val="annotation text"/>
    <w:basedOn w:val="Normal"/>
    <w:link w:val="CommentTextChar"/>
    <w:uiPriority w:val="99"/>
    <w:semiHidden/>
    <w:unhideWhenUsed/>
    <w:rsid w:val="00315BFB"/>
    <w:rPr>
      <w:sz w:val="20"/>
      <w:szCs w:val="20"/>
    </w:rPr>
  </w:style>
  <w:style w:type="character" w:customStyle="1" w:styleId="CommentTextChar">
    <w:name w:val="Comment Text Char"/>
    <w:basedOn w:val="DefaultParagraphFont"/>
    <w:link w:val="CommentText"/>
    <w:uiPriority w:val="99"/>
    <w:semiHidden/>
    <w:rsid w:val="00315BFB"/>
    <w:rPr>
      <w:lang w:val="en-US" w:bidi="ar-SA"/>
    </w:rPr>
  </w:style>
  <w:style w:type="paragraph" w:styleId="CommentSubject">
    <w:name w:val="annotation subject"/>
    <w:basedOn w:val="CommentText"/>
    <w:next w:val="CommentText"/>
    <w:link w:val="CommentSubjectChar"/>
    <w:uiPriority w:val="99"/>
    <w:semiHidden/>
    <w:unhideWhenUsed/>
    <w:rsid w:val="00315BFB"/>
    <w:rPr>
      <w:b/>
      <w:bCs/>
    </w:rPr>
  </w:style>
  <w:style w:type="character" w:customStyle="1" w:styleId="CommentSubjectChar">
    <w:name w:val="Comment Subject Char"/>
    <w:basedOn w:val="CommentTextChar"/>
    <w:link w:val="CommentSubject"/>
    <w:uiPriority w:val="99"/>
    <w:semiHidden/>
    <w:rsid w:val="00315BFB"/>
    <w:rPr>
      <w:b/>
      <w:bCs/>
      <w:lang w:val="en-US" w:bidi="ar-SA"/>
    </w:rPr>
  </w:style>
  <w:style w:type="paragraph" w:styleId="Revision">
    <w:name w:val="Revision"/>
    <w:hidden/>
    <w:uiPriority w:val="99"/>
    <w:semiHidden/>
    <w:rsid w:val="00315BFB"/>
    <w:rPr>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90872B-2C19-6043-B667-01F9789A8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wangzh</dc:creator>
  <cp:lastModifiedBy>Jordon Beijing</cp:lastModifiedBy>
  <cp:revision>5</cp:revision>
  <dcterms:created xsi:type="dcterms:W3CDTF">2020-07-23T02:38:00Z</dcterms:created>
  <dcterms:modified xsi:type="dcterms:W3CDTF">2020-08-18T11:40:00Z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