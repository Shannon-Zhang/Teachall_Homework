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89A6D" w14:textId="00454146" w:rsidR="00C87ED5" w:rsidRDefault="00A15A1C">
      <w:r>
        <w:t>W6A</w:t>
      </w:r>
      <w:ins w:id="0" w:author="Jordon Beijing" w:date="2020-08-11T18:28:00Z">
        <w:r w:rsidR="00C76432">
          <w:t>,</w:t>
        </w:r>
      </w:ins>
      <w:del w:id="1" w:author="Jordon Beijing" w:date="2020-08-11T18:28:00Z">
        <w:r w:rsidDel="00C76432">
          <w:rPr>
            <w:rFonts w:hint="eastAsia"/>
          </w:rPr>
          <w:delText xml:space="preserve"> -</w:delText>
        </w:r>
      </w:del>
      <w:r>
        <w:rPr>
          <w:rFonts w:hint="eastAsia"/>
        </w:rPr>
        <w:t xml:space="preserve"> </w:t>
      </w:r>
      <w:r>
        <w:t>Les</w:t>
      </w:r>
      <w:r>
        <w:rPr>
          <w:rFonts w:hint="eastAsia"/>
        </w:rPr>
        <w:t>s</w:t>
      </w:r>
      <w:r>
        <w:t>on</w:t>
      </w:r>
      <w:r>
        <w:rPr>
          <w:rFonts w:hint="eastAsia"/>
        </w:rPr>
        <w:t xml:space="preserve"> 7, Essay 4, Draft </w:t>
      </w:r>
      <w:r w:rsidRPr="00C76432">
        <w:rPr>
          <w:rFonts w:hint="eastAsia"/>
          <w:highlight w:val="yellow"/>
          <w:rPrChange w:id="2" w:author="Jordon Beijing" w:date="2020-08-11T18:29:00Z">
            <w:rPr>
              <w:rFonts w:hint="eastAsia"/>
            </w:rPr>
          </w:rPrChange>
        </w:rPr>
        <w:t>1</w:t>
      </w:r>
    </w:p>
    <w:p w14:paraId="40D8F814" w14:textId="77777777" w:rsidR="00C87ED5" w:rsidRDefault="00A15A1C">
      <w:r>
        <w:t>Michelle Wu</w:t>
      </w:r>
    </w:p>
    <w:p w14:paraId="5EB1DEBF" w14:textId="77777777" w:rsidR="00C87ED5" w:rsidRDefault="00A15A1C">
      <w:r>
        <w:t>2020-07-28</w:t>
      </w:r>
    </w:p>
    <w:p w14:paraId="68BB2A2A" w14:textId="4B6934ED" w:rsidR="00C87ED5" w:rsidRDefault="00A15A1C">
      <w:pPr>
        <w:rPr>
          <w:ins w:id="3" w:author="Jordon Beijing" w:date="2020-08-11T18:28:00Z"/>
        </w:rPr>
      </w:pPr>
      <w:r>
        <w:t>Narrative Essay</w:t>
      </w:r>
    </w:p>
    <w:p w14:paraId="1E204C47" w14:textId="77777777" w:rsidR="00C76432" w:rsidRDefault="00C76432"/>
    <w:p w14:paraId="6F4D72DC" w14:textId="486485EF" w:rsidR="00C87ED5" w:rsidRDefault="00A15A1C">
      <w:pPr>
        <w:rPr>
          <w:ins w:id="4" w:author="Jordon Beijing" w:date="2020-08-11T18:28:00Z"/>
          <w:b/>
          <w:sz w:val="24"/>
        </w:rPr>
      </w:pPr>
      <w:r>
        <w:rPr>
          <w:sz w:val="24"/>
        </w:rPr>
        <w:t xml:space="preserve">                </w:t>
      </w:r>
      <w:r>
        <w:rPr>
          <w:sz w:val="22"/>
        </w:rPr>
        <w:t xml:space="preserve"> </w:t>
      </w:r>
      <w:r>
        <w:rPr>
          <w:b/>
          <w:sz w:val="22"/>
        </w:rPr>
        <w:t xml:space="preserve">   </w:t>
      </w:r>
      <w:r w:rsidRPr="0042530E">
        <w:rPr>
          <w:b/>
          <w:sz w:val="24"/>
          <w:szCs w:val="24"/>
          <w:highlight w:val="cyan"/>
          <w:rPrChange w:id="5" w:author="Jordon Beijing" w:date="2020-08-11T18:52:00Z">
            <w:rPr>
              <w:b/>
              <w:sz w:val="24"/>
              <w:szCs w:val="24"/>
            </w:rPr>
          </w:rPrChange>
        </w:rPr>
        <w:t xml:space="preserve">The trouble of </w:t>
      </w:r>
      <w:ins w:id="6" w:author="Jordon Beijing" w:date="2020-08-11T18:52:00Z">
        <w:r w:rsidR="0042530E" w:rsidRPr="0042530E">
          <w:rPr>
            <w:b/>
            <w:sz w:val="24"/>
            <w:highlight w:val="cyan"/>
            <w:rPrChange w:id="7" w:author="Jordon Beijing" w:date="2020-08-11T18:52:00Z">
              <w:rPr>
                <w:b/>
                <w:sz w:val="24"/>
              </w:rPr>
            </w:rPrChange>
          </w:rPr>
          <w:t>l</w:t>
        </w:r>
      </w:ins>
      <w:del w:id="8" w:author="Jordon Beijing" w:date="2020-08-11T18:52:00Z">
        <w:r w:rsidRPr="0042530E" w:rsidDel="0042530E">
          <w:rPr>
            <w:b/>
            <w:sz w:val="24"/>
            <w:highlight w:val="cyan"/>
            <w:rPrChange w:id="9" w:author="Jordon Beijing" w:date="2020-08-11T18:52:00Z">
              <w:rPr>
                <w:b/>
                <w:sz w:val="24"/>
              </w:rPr>
            </w:rPrChange>
          </w:rPr>
          <w:delText>L</w:delText>
        </w:r>
      </w:del>
      <w:r w:rsidRPr="0042530E">
        <w:rPr>
          <w:b/>
          <w:sz w:val="24"/>
          <w:highlight w:val="cyan"/>
          <w:rPrChange w:id="10" w:author="Jordon Beijing" w:date="2020-08-11T18:52:00Z">
            <w:rPr>
              <w:b/>
              <w:sz w:val="24"/>
            </w:rPr>
          </w:rPrChange>
        </w:rPr>
        <w:t xml:space="preserve">iberation in the </w:t>
      </w:r>
      <w:ins w:id="11" w:author="Jordon Beijing" w:date="2020-08-11T18:52:00Z">
        <w:r w:rsidR="0042530E" w:rsidRPr="0042530E">
          <w:rPr>
            <w:b/>
            <w:sz w:val="24"/>
            <w:highlight w:val="cyan"/>
            <w:rPrChange w:id="12" w:author="Jordon Beijing" w:date="2020-08-11T18:52:00Z">
              <w:rPr>
                <w:b/>
                <w:sz w:val="24"/>
              </w:rPr>
            </w:rPrChange>
          </w:rPr>
          <w:t>e</w:t>
        </w:r>
      </w:ins>
      <w:del w:id="13" w:author="Jordon Beijing" w:date="2020-08-11T18:52:00Z">
        <w:r w:rsidRPr="0042530E" w:rsidDel="0042530E">
          <w:rPr>
            <w:b/>
            <w:sz w:val="24"/>
            <w:highlight w:val="cyan"/>
            <w:rPrChange w:id="14" w:author="Jordon Beijing" w:date="2020-08-11T18:52:00Z">
              <w:rPr>
                <w:b/>
                <w:sz w:val="24"/>
              </w:rPr>
            </w:rPrChange>
          </w:rPr>
          <w:delText>E</w:delText>
        </w:r>
      </w:del>
      <w:r w:rsidRPr="0042530E">
        <w:rPr>
          <w:b/>
          <w:sz w:val="24"/>
          <w:highlight w:val="cyan"/>
          <w:rPrChange w:id="15" w:author="Jordon Beijing" w:date="2020-08-11T18:52:00Z">
            <w:rPr>
              <w:b/>
              <w:sz w:val="24"/>
            </w:rPr>
          </w:rPrChange>
        </w:rPr>
        <w:t>pidemic</w:t>
      </w:r>
    </w:p>
    <w:p w14:paraId="21DB973A" w14:textId="77777777" w:rsidR="00C76432" w:rsidRDefault="00C76432">
      <w:pPr>
        <w:rPr>
          <w:b/>
          <w:sz w:val="24"/>
        </w:rPr>
      </w:pPr>
    </w:p>
    <w:p w14:paraId="093C4774" w14:textId="011F0335" w:rsidR="00C87ED5" w:rsidDel="0042530E" w:rsidRDefault="00A15A1C">
      <w:pPr>
        <w:rPr>
          <w:del w:id="16" w:author="Jordon Beijing" w:date="2020-08-11T18:49:00Z"/>
          <w:sz w:val="22"/>
        </w:rPr>
      </w:pPr>
      <w:del w:id="17" w:author="Jordon Beijing" w:date="2020-08-11T18:49:00Z">
        <w:r w:rsidDel="0042530E">
          <w:rPr>
            <w:rFonts w:hint="eastAsia"/>
            <w:sz w:val="22"/>
          </w:rPr>
          <w:delText xml:space="preserve"> </w:delText>
        </w:r>
        <w:r w:rsidDel="0042530E">
          <w:rPr>
            <w:sz w:val="22"/>
          </w:rPr>
          <w:delText xml:space="preserve">     That day was hot, everybody was sweating, and we </w:delText>
        </w:r>
      </w:del>
      <w:del w:id="18" w:author="Jordon Beijing" w:date="2020-08-11T18:29:00Z">
        <w:r w:rsidDel="00C76432">
          <w:rPr>
            <w:sz w:val="22"/>
          </w:rPr>
          <w:delText xml:space="preserve">have </w:delText>
        </w:r>
      </w:del>
      <w:del w:id="19" w:author="Jordon Beijing" w:date="2020-08-11T18:49:00Z">
        <w:r w:rsidDel="0042530E">
          <w:rPr>
            <w:sz w:val="22"/>
          </w:rPr>
          <w:delText>to show our ID to get in, but my classmate Isabella forgot to bring her</w:delText>
        </w:r>
      </w:del>
      <w:del w:id="20" w:author="Jordon Beijing" w:date="2020-08-11T18:29:00Z">
        <w:r w:rsidDel="00C76432">
          <w:rPr>
            <w:sz w:val="22"/>
          </w:rPr>
          <w:delText xml:space="preserve"> ID</w:delText>
        </w:r>
      </w:del>
      <w:del w:id="21" w:author="Jordon Beijing" w:date="2020-08-11T18:49:00Z">
        <w:r w:rsidDel="0042530E">
          <w:rPr>
            <w:sz w:val="22"/>
          </w:rPr>
          <w:delText>. We were impatient of waiting.</w:delText>
        </w:r>
      </w:del>
    </w:p>
    <w:p w14:paraId="688DE569" w14:textId="21537D5B" w:rsidR="00C87ED5" w:rsidDel="0042530E" w:rsidRDefault="00A15A1C">
      <w:pPr>
        <w:ind w:firstLineChars="250" w:firstLine="550"/>
        <w:rPr>
          <w:del w:id="22" w:author="Jordon Beijing" w:date="2020-08-11T18:49:00Z"/>
          <w:sz w:val="22"/>
        </w:rPr>
      </w:pPr>
      <w:del w:id="23" w:author="Jordon Beijing" w:date="2020-08-11T18:49:00Z">
        <w:r w:rsidDel="0042530E">
          <w:rPr>
            <w:sz w:val="22"/>
          </w:rPr>
          <w:delText xml:space="preserve"> </w:delText>
        </w:r>
      </w:del>
      <w:r>
        <w:rPr>
          <w:sz w:val="22"/>
        </w:rPr>
        <w:t xml:space="preserve">Last month I went to South </w:t>
      </w:r>
      <w:proofErr w:type="spellStart"/>
      <w:r>
        <w:rPr>
          <w:sz w:val="22"/>
        </w:rPr>
        <w:t>Luogu</w:t>
      </w:r>
      <w:proofErr w:type="spellEnd"/>
      <w:r>
        <w:rPr>
          <w:sz w:val="22"/>
        </w:rPr>
        <w:t xml:space="preserve"> Lane with two </w:t>
      </w:r>
      <w:del w:id="24" w:author="Jordon Beijing" w:date="2020-08-11T18:29:00Z">
        <w:r w:rsidDel="00C76432">
          <w:rPr>
            <w:sz w:val="22"/>
          </w:rPr>
          <w:delText xml:space="preserve">other </w:delText>
        </w:r>
      </w:del>
      <w:ins w:id="25" w:author="Jordon Beijing" w:date="2020-08-11T18:29:00Z">
        <w:r w:rsidR="00C76432">
          <w:rPr>
            <w:sz w:val="22"/>
          </w:rPr>
          <w:t>of</w:t>
        </w:r>
        <w:r w:rsidR="00C76432">
          <w:rPr>
            <w:sz w:val="22"/>
          </w:rPr>
          <w:t xml:space="preserve"> </w:t>
        </w:r>
      </w:ins>
      <w:r>
        <w:rPr>
          <w:sz w:val="22"/>
        </w:rPr>
        <w:t>my best friends</w:t>
      </w:r>
      <w:ins w:id="26" w:author="Jordon Beijing" w:date="2020-08-11T18:29:00Z">
        <w:r w:rsidR="00C76432">
          <w:rPr>
            <w:sz w:val="22"/>
          </w:rPr>
          <w:t>,</w:t>
        </w:r>
      </w:ins>
      <w:r>
        <w:rPr>
          <w:sz w:val="22"/>
        </w:rPr>
        <w:t xml:space="preserve"> Grace</w:t>
      </w:r>
      <w:ins w:id="27" w:author="Jordon Beijing" w:date="2020-08-11T18:29:00Z">
        <w:r w:rsidR="00C76432">
          <w:rPr>
            <w:sz w:val="22"/>
          </w:rPr>
          <w:t xml:space="preserve"> and</w:t>
        </w:r>
      </w:ins>
      <w:del w:id="28" w:author="Jordon Beijing" w:date="2020-08-11T18:29:00Z">
        <w:r w:rsidDel="00C76432">
          <w:rPr>
            <w:sz w:val="22"/>
          </w:rPr>
          <w:delText>,</w:delText>
        </w:r>
      </w:del>
      <w:r>
        <w:rPr>
          <w:sz w:val="22"/>
        </w:rPr>
        <w:t xml:space="preserve"> Candy</w:t>
      </w:r>
      <w:ins w:id="29" w:author="Jordon Beijing" w:date="2020-08-11T18:29:00Z">
        <w:r w:rsidR="00C76432">
          <w:rPr>
            <w:sz w:val="22"/>
          </w:rPr>
          <w:t>, as well</w:t>
        </w:r>
      </w:ins>
      <w:r>
        <w:rPr>
          <w:sz w:val="22"/>
        </w:rPr>
        <w:t xml:space="preserve"> </w:t>
      </w:r>
      <w:del w:id="30" w:author="Jordon Beijing" w:date="2020-08-11T18:30:00Z">
        <w:r w:rsidDel="00C76432">
          <w:rPr>
            <w:sz w:val="22"/>
          </w:rPr>
          <w:delText xml:space="preserve">and </w:delText>
        </w:r>
      </w:del>
      <w:r>
        <w:rPr>
          <w:sz w:val="22"/>
        </w:rPr>
        <w:t xml:space="preserve">one </w:t>
      </w:r>
      <w:r>
        <w:rPr>
          <w:sz w:val="22"/>
        </w:rPr>
        <w:t>of my classmate</w:t>
      </w:r>
      <w:ins w:id="31" w:author="Jordon Beijing" w:date="2020-08-11T18:30:00Z">
        <w:r w:rsidR="00C76432">
          <w:rPr>
            <w:sz w:val="22"/>
          </w:rPr>
          <w:t>s</w:t>
        </w:r>
      </w:ins>
      <w:r>
        <w:rPr>
          <w:sz w:val="22"/>
        </w:rPr>
        <w:t xml:space="preserve">, Isabella. South </w:t>
      </w:r>
      <w:proofErr w:type="spellStart"/>
      <w:r>
        <w:rPr>
          <w:sz w:val="22"/>
        </w:rPr>
        <w:t>Luogu</w:t>
      </w:r>
      <w:proofErr w:type="spellEnd"/>
      <w:r>
        <w:rPr>
          <w:sz w:val="22"/>
        </w:rPr>
        <w:t xml:space="preserve"> Lane is a</w:t>
      </w:r>
      <w:ins w:id="32" w:author="Jordon Beijing" w:date="2020-08-11T18:30:00Z">
        <w:r w:rsidR="00C76432">
          <w:rPr>
            <w:sz w:val="22"/>
          </w:rPr>
          <w:t>n old</w:t>
        </w:r>
      </w:ins>
      <w:r>
        <w:rPr>
          <w:sz w:val="22"/>
        </w:rPr>
        <w:t xml:space="preserve"> Chinese </w:t>
      </w:r>
      <w:del w:id="33" w:author="Jordon Beijing" w:date="2020-08-11T18:30:00Z">
        <w:r w:rsidDel="00C76432">
          <w:rPr>
            <w:sz w:val="22"/>
          </w:rPr>
          <w:delText xml:space="preserve">old </w:delText>
        </w:r>
      </w:del>
      <w:r>
        <w:rPr>
          <w:sz w:val="22"/>
        </w:rPr>
        <w:t xml:space="preserve">lane, where </w:t>
      </w:r>
      <w:del w:id="34" w:author="Jordon Beijing" w:date="2020-08-11T18:30:00Z">
        <w:r w:rsidDel="00C76432">
          <w:rPr>
            <w:sz w:val="22"/>
          </w:rPr>
          <w:delText xml:space="preserve">sell </w:delText>
        </w:r>
      </w:del>
      <w:ins w:id="35" w:author="Jordon Beijing" w:date="2020-08-11T18:30:00Z">
        <w:r w:rsidR="00C76432">
          <w:rPr>
            <w:sz w:val="22"/>
          </w:rPr>
          <w:t>you can buy all</w:t>
        </w:r>
        <w:r w:rsidR="00C76432">
          <w:rPr>
            <w:sz w:val="22"/>
          </w:rPr>
          <w:t xml:space="preserve"> </w:t>
        </w:r>
      </w:ins>
      <w:r>
        <w:rPr>
          <w:sz w:val="22"/>
        </w:rPr>
        <w:t>different kind</w:t>
      </w:r>
      <w:ins w:id="36" w:author="Jordon Beijing" w:date="2020-08-11T18:30:00Z">
        <w:r w:rsidR="00C76432">
          <w:rPr>
            <w:sz w:val="22"/>
          </w:rPr>
          <w:t>s</w:t>
        </w:r>
      </w:ins>
      <w:r>
        <w:rPr>
          <w:sz w:val="22"/>
        </w:rPr>
        <w:t xml:space="preserve"> of tasty food</w:t>
      </w:r>
      <w:del w:id="37" w:author="Jordon Beijing" w:date="2020-08-11T18:30:00Z">
        <w:r w:rsidDel="00C76432">
          <w:rPr>
            <w:sz w:val="22"/>
          </w:rPr>
          <w:delText>,</w:delText>
        </w:r>
      </w:del>
      <w:r>
        <w:rPr>
          <w:sz w:val="22"/>
        </w:rPr>
        <w:t xml:space="preserve"> and funny things. </w:t>
      </w:r>
      <w:del w:id="38" w:author="Jordon Beijing" w:date="2020-08-11T18:53:00Z">
        <w:r w:rsidDel="0042530E">
          <w:rPr>
            <w:sz w:val="22"/>
          </w:rPr>
          <w:delText xml:space="preserve">We </w:delText>
        </w:r>
      </w:del>
      <w:del w:id="39" w:author="Jordon Beijing" w:date="2020-08-11T18:30:00Z">
        <w:r w:rsidDel="00C76432">
          <w:rPr>
            <w:sz w:val="22"/>
          </w:rPr>
          <w:delText xml:space="preserve">come </w:delText>
        </w:r>
      </w:del>
      <w:ins w:id="40" w:author="Jordon Beijing" w:date="2020-08-11T18:55:00Z">
        <w:r w:rsidR="0042530E">
          <w:rPr>
            <w:sz w:val="22"/>
          </w:rPr>
          <w:t>Isabella and I</w:t>
        </w:r>
      </w:ins>
      <w:ins w:id="41" w:author="Jordon Beijing" w:date="2020-08-11T18:53:00Z">
        <w:r w:rsidR="0042530E">
          <w:rPr>
            <w:sz w:val="22"/>
          </w:rPr>
          <w:t xml:space="preserve"> </w:t>
        </w:r>
      </w:ins>
      <w:ins w:id="42" w:author="Jordon Beijing" w:date="2020-08-11T18:55:00Z">
        <w:r w:rsidR="0042530E">
          <w:rPr>
            <w:sz w:val="22"/>
          </w:rPr>
          <w:t>hung</w:t>
        </w:r>
      </w:ins>
      <w:ins w:id="43" w:author="Jordon Beijing" w:date="2020-08-11T18:30:00Z">
        <w:r w:rsidR="00C76432">
          <w:rPr>
            <w:sz w:val="22"/>
          </w:rPr>
          <w:t xml:space="preserve"> </w:t>
        </w:r>
      </w:ins>
      <w:r>
        <w:rPr>
          <w:sz w:val="22"/>
        </w:rPr>
        <w:t xml:space="preserve">out </w:t>
      </w:r>
      <w:del w:id="44" w:author="Jordon Beijing" w:date="2020-08-11T18:54:00Z">
        <w:r w:rsidDel="0042530E">
          <w:rPr>
            <w:sz w:val="22"/>
          </w:rPr>
          <w:delText xml:space="preserve">together </w:delText>
        </w:r>
      </w:del>
      <w:proofErr w:type="spellStart"/>
      <w:ins w:id="45" w:author="Jordon Beijing" w:date="2020-08-11T18:56:00Z">
        <w:r w:rsidR="0042530E">
          <w:rPr>
            <w:sz w:val="22"/>
          </w:rPr>
          <w:t>togeher</w:t>
        </w:r>
      </w:ins>
      <w:proofErr w:type="spellEnd"/>
      <w:ins w:id="46" w:author="Jordon Beijing" w:date="2020-08-11T18:54:00Z">
        <w:r w:rsidR="0042530E">
          <w:rPr>
            <w:sz w:val="22"/>
          </w:rPr>
          <w:t xml:space="preserve"> </w:t>
        </w:r>
      </w:ins>
      <w:del w:id="47" w:author="Jordon Beijing" w:date="2020-08-11T18:30:00Z">
        <w:r w:rsidDel="00C76432">
          <w:rPr>
            <w:sz w:val="22"/>
          </w:rPr>
          <w:delText xml:space="preserve">is </w:delText>
        </w:r>
      </w:del>
      <w:r>
        <w:rPr>
          <w:sz w:val="22"/>
        </w:rPr>
        <w:t xml:space="preserve">because </w:t>
      </w:r>
      <w:del w:id="48" w:author="Jordon Beijing" w:date="2020-08-11T18:54:00Z">
        <w:r w:rsidDel="0042530E">
          <w:rPr>
            <w:sz w:val="22"/>
          </w:rPr>
          <w:delText>my classmate</w:delText>
        </w:r>
      </w:del>
      <w:ins w:id="49" w:author="Jordon Beijing" w:date="2020-08-11T18:54:00Z">
        <w:r w:rsidR="0042530E">
          <w:rPr>
            <w:sz w:val="22"/>
          </w:rPr>
          <w:t>she</w:t>
        </w:r>
      </w:ins>
      <w:r>
        <w:rPr>
          <w:sz w:val="22"/>
        </w:rPr>
        <w:t xml:space="preserve"> was too bor</w:t>
      </w:r>
      <w:ins w:id="50" w:author="Jordon Beijing" w:date="2020-08-11T18:31:00Z">
        <w:r w:rsidR="00C76432">
          <w:rPr>
            <w:sz w:val="22"/>
          </w:rPr>
          <w:t>ed</w:t>
        </w:r>
      </w:ins>
      <w:del w:id="51" w:author="Jordon Beijing" w:date="2020-08-11T18:31:00Z">
        <w:r w:rsidDel="00C76432">
          <w:rPr>
            <w:sz w:val="22"/>
          </w:rPr>
          <w:delText>ing</w:delText>
        </w:r>
      </w:del>
      <w:r>
        <w:rPr>
          <w:sz w:val="22"/>
        </w:rPr>
        <w:t xml:space="preserve"> at home</w:t>
      </w:r>
      <w:ins w:id="52" w:author="Jordon Beijing" w:date="2020-08-11T18:31:00Z">
        <w:r w:rsidR="00C76432">
          <w:rPr>
            <w:sz w:val="22"/>
          </w:rPr>
          <w:t>,</w:t>
        </w:r>
      </w:ins>
      <w:r>
        <w:rPr>
          <w:sz w:val="22"/>
        </w:rPr>
        <w:t xml:space="preserve"> so she want</w:t>
      </w:r>
      <w:ins w:id="53" w:author="Jordon Beijing" w:date="2020-08-11T18:31:00Z">
        <w:r w:rsidR="00C76432">
          <w:rPr>
            <w:sz w:val="22"/>
          </w:rPr>
          <w:t>ed</w:t>
        </w:r>
      </w:ins>
      <w:r>
        <w:rPr>
          <w:sz w:val="22"/>
        </w:rPr>
        <w:t xml:space="preserve"> to </w:t>
      </w:r>
      <w:del w:id="54" w:author="Jordon Beijing" w:date="2020-08-11T18:56:00Z">
        <w:r w:rsidDel="0042530E">
          <w:rPr>
            <w:sz w:val="22"/>
          </w:rPr>
          <w:delText>come out</w:delText>
        </w:r>
      </w:del>
      <w:ins w:id="55" w:author="Jordon Beijing" w:date="2020-08-11T18:56:00Z">
        <w:r w:rsidR="0042530E">
          <w:rPr>
            <w:sz w:val="22"/>
          </w:rPr>
          <w:t>go outside</w:t>
        </w:r>
      </w:ins>
      <w:r>
        <w:rPr>
          <w:sz w:val="22"/>
        </w:rPr>
        <w:t xml:space="preserve"> </w:t>
      </w:r>
      <w:ins w:id="56" w:author="Jordon Beijing" w:date="2020-08-11T18:31:00Z">
        <w:r w:rsidR="00C76432">
          <w:rPr>
            <w:sz w:val="22"/>
          </w:rPr>
          <w:t xml:space="preserve">and </w:t>
        </w:r>
      </w:ins>
      <w:r>
        <w:rPr>
          <w:sz w:val="22"/>
        </w:rPr>
        <w:t xml:space="preserve">have </w:t>
      </w:r>
      <w:ins w:id="57" w:author="Jordon Beijing" w:date="2020-08-11T18:31:00Z">
        <w:r w:rsidR="00C76432">
          <w:rPr>
            <w:sz w:val="22"/>
          </w:rPr>
          <w:t xml:space="preserve">some </w:t>
        </w:r>
      </w:ins>
      <w:r>
        <w:rPr>
          <w:sz w:val="22"/>
        </w:rPr>
        <w:t>fun</w:t>
      </w:r>
      <w:del w:id="58" w:author="Jordon Beijing" w:date="2020-08-11T18:56:00Z">
        <w:r w:rsidDel="0042530E">
          <w:rPr>
            <w:sz w:val="22"/>
          </w:rPr>
          <w:delText xml:space="preserve"> with us</w:delText>
        </w:r>
      </w:del>
      <w:ins w:id="59" w:author="Jordon Beijing" w:date="2020-08-11T18:53:00Z">
        <w:r w:rsidR="0042530E">
          <w:rPr>
            <w:sz w:val="22"/>
          </w:rPr>
          <w:t>.</w:t>
        </w:r>
      </w:ins>
      <w:del w:id="60" w:author="Jordon Beijing" w:date="2020-08-11T18:53:00Z">
        <w:r w:rsidDel="0042530E">
          <w:rPr>
            <w:sz w:val="22"/>
          </w:rPr>
          <w:delText>;</w:delText>
        </w:r>
      </w:del>
      <w:r>
        <w:rPr>
          <w:sz w:val="22"/>
        </w:rPr>
        <w:t xml:space="preserve"> </w:t>
      </w:r>
      <w:ins w:id="61" w:author="Jordon Beijing" w:date="2020-08-11T18:53:00Z">
        <w:r w:rsidR="0042530E" w:rsidRPr="009B6A16">
          <w:rPr>
            <w:sz w:val="22"/>
            <w:highlight w:val="cyan"/>
            <w:rPrChange w:id="62" w:author="Jordon Beijing" w:date="2020-08-11T19:15:00Z">
              <w:rPr>
                <w:sz w:val="22"/>
              </w:rPr>
            </w:rPrChange>
          </w:rPr>
          <w:t>B</w:t>
        </w:r>
      </w:ins>
      <w:del w:id="63" w:author="Jordon Beijing" w:date="2020-08-11T18:53:00Z">
        <w:r w:rsidRPr="009B6A16" w:rsidDel="0042530E">
          <w:rPr>
            <w:sz w:val="22"/>
            <w:highlight w:val="cyan"/>
            <w:rPrChange w:id="64" w:author="Jordon Beijing" w:date="2020-08-11T19:15:00Z">
              <w:rPr>
                <w:sz w:val="22"/>
              </w:rPr>
            </w:rPrChange>
          </w:rPr>
          <w:delText>b</w:delText>
        </w:r>
      </w:del>
      <w:r w:rsidRPr="009B6A16">
        <w:rPr>
          <w:sz w:val="22"/>
          <w:highlight w:val="cyan"/>
          <w:rPrChange w:id="65" w:author="Jordon Beijing" w:date="2020-08-11T19:15:00Z">
            <w:rPr>
              <w:sz w:val="22"/>
            </w:rPr>
          </w:rPrChange>
        </w:rPr>
        <w:t xml:space="preserve">ut that day we </w:t>
      </w:r>
      <w:del w:id="66" w:author="Jordon Beijing" w:date="2020-08-11T18:31:00Z">
        <w:r w:rsidRPr="009B6A16" w:rsidDel="00C76432">
          <w:rPr>
            <w:sz w:val="22"/>
            <w:highlight w:val="cyan"/>
            <w:rPrChange w:id="67" w:author="Jordon Beijing" w:date="2020-08-11T19:15:00Z">
              <w:rPr>
                <w:sz w:val="22"/>
              </w:rPr>
            </w:rPrChange>
          </w:rPr>
          <w:delText>have</w:delText>
        </w:r>
        <w:r w:rsidRPr="009B6A16" w:rsidDel="00C76432">
          <w:rPr>
            <w:sz w:val="22"/>
            <w:highlight w:val="cyan"/>
            <w:rPrChange w:id="68" w:author="Jordon Beijing" w:date="2020-08-11T19:15:00Z">
              <w:rPr>
                <w:sz w:val="22"/>
              </w:rPr>
            </w:rPrChange>
          </w:rPr>
          <w:delText xml:space="preserve"> </w:delText>
        </w:r>
      </w:del>
      <w:ins w:id="69" w:author="Jordon Beijing" w:date="2020-08-11T18:31:00Z">
        <w:r w:rsidR="00C76432" w:rsidRPr="009B6A16">
          <w:rPr>
            <w:sz w:val="22"/>
            <w:highlight w:val="cyan"/>
            <w:rPrChange w:id="70" w:author="Jordon Beijing" w:date="2020-08-11T19:15:00Z">
              <w:rPr>
                <w:sz w:val="22"/>
              </w:rPr>
            </w:rPrChange>
          </w:rPr>
          <w:t>got into</w:t>
        </w:r>
        <w:r w:rsidR="00C76432" w:rsidRPr="009B6A16">
          <w:rPr>
            <w:sz w:val="22"/>
            <w:highlight w:val="cyan"/>
            <w:rPrChange w:id="71" w:author="Jordon Beijing" w:date="2020-08-11T19:15:00Z">
              <w:rPr>
                <w:sz w:val="22"/>
              </w:rPr>
            </w:rPrChange>
          </w:rPr>
          <w:t xml:space="preserve"> </w:t>
        </w:r>
      </w:ins>
      <w:r w:rsidRPr="009B6A16">
        <w:rPr>
          <w:sz w:val="22"/>
          <w:highlight w:val="cyan"/>
          <w:rPrChange w:id="72" w:author="Jordon Beijing" w:date="2020-08-11T19:15:00Z">
            <w:rPr>
              <w:sz w:val="22"/>
            </w:rPr>
          </w:rPrChange>
        </w:rPr>
        <w:t>trouble</w:t>
      </w:r>
      <w:del w:id="73" w:author="Jordon Beijing" w:date="2020-08-11T18:31:00Z">
        <w:r w:rsidRPr="009B6A16" w:rsidDel="00C76432">
          <w:rPr>
            <w:sz w:val="22"/>
            <w:highlight w:val="cyan"/>
            <w:rPrChange w:id="74" w:author="Jordon Beijing" w:date="2020-08-11T19:15:00Z">
              <w:rPr>
                <w:sz w:val="22"/>
              </w:rPr>
            </w:rPrChange>
          </w:rPr>
          <w:delText xml:space="preserve"> to get in</w:delText>
        </w:r>
      </w:del>
      <w:r w:rsidRPr="009B6A16">
        <w:rPr>
          <w:sz w:val="22"/>
          <w:highlight w:val="cyan"/>
          <w:rPrChange w:id="75" w:author="Jordon Beijing" w:date="2020-08-11T19:15:00Z">
            <w:rPr>
              <w:sz w:val="22"/>
            </w:rPr>
          </w:rPrChange>
        </w:rPr>
        <w:t>.</w:t>
      </w:r>
    </w:p>
    <w:p w14:paraId="26A6D6CC" w14:textId="0449155B" w:rsidR="00C87ED5" w:rsidRDefault="00A15A1C" w:rsidP="0042530E">
      <w:pPr>
        <w:ind w:firstLineChars="250" w:firstLine="550"/>
        <w:rPr>
          <w:sz w:val="22"/>
        </w:rPr>
      </w:pPr>
      <w:del w:id="76" w:author="Jordon Beijing" w:date="2020-08-11T18:31:00Z">
        <w:r w:rsidDel="00C76432">
          <w:rPr>
            <w:sz w:val="22"/>
          </w:rPr>
          <w:delText xml:space="preserve"> </w:delText>
        </w:r>
      </w:del>
      <w:del w:id="77" w:author="Jordon Beijing" w:date="2020-08-11T18:49:00Z">
        <w:r w:rsidDel="0042530E">
          <w:rPr>
            <w:sz w:val="22"/>
          </w:rPr>
          <w:delText>“Hi! I’m here! Come,” I shouted to her.</w:delText>
        </w:r>
      </w:del>
    </w:p>
    <w:p w14:paraId="698B07EE" w14:textId="0AB4FA67" w:rsidR="00C87ED5" w:rsidRDefault="00A15A1C">
      <w:pPr>
        <w:ind w:firstLineChars="250" w:firstLine="550"/>
        <w:rPr>
          <w:sz w:val="22"/>
        </w:rPr>
      </w:pPr>
      <w:r w:rsidRPr="0042530E">
        <w:rPr>
          <w:sz w:val="22"/>
          <w:highlight w:val="cyan"/>
          <w:rPrChange w:id="78" w:author="Jordon Beijing" w:date="2020-08-11T18:54:00Z">
            <w:rPr>
              <w:sz w:val="22"/>
            </w:rPr>
          </w:rPrChange>
        </w:rPr>
        <w:t>Isabella's home is very close to mine</w:t>
      </w:r>
      <w:r>
        <w:rPr>
          <w:sz w:val="22"/>
        </w:rPr>
        <w:t xml:space="preserve">, so she invited me out to play, but I thought </w:t>
      </w:r>
      <w:del w:id="79" w:author="Jordon Beijing" w:date="2020-08-11T18:32:00Z">
        <w:r w:rsidDel="00C76432">
          <w:rPr>
            <w:sz w:val="22"/>
          </w:rPr>
          <w:delText>only two people are very boring</w:delText>
        </w:r>
      </w:del>
      <w:ins w:id="80" w:author="Jordon Beijing" w:date="2020-08-11T18:32:00Z">
        <w:r w:rsidR="00C76432">
          <w:rPr>
            <w:sz w:val="22"/>
          </w:rPr>
          <w:t>it was boring with just the two of us</w:t>
        </w:r>
      </w:ins>
      <w:r>
        <w:rPr>
          <w:sz w:val="22"/>
        </w:rPr>
        <w:t>, so I suggest</w:t>
      </w:r>
      <w:ins w:id="81" w:author="Jordon Beijing" w:date="2020-08-11T18:32:00Z">
        <w:r w:rsidR="00C76432">
          <w:rPr>
            <w:sz w:val="22"/>
          </w:rPr>
          <w:t>ed</w:t>
        </w:r>
      </w:ins>
      <w:r>
        <w:rPr>
          <w:sz w:val="22"/>
        </w:rPr>
        <w:t xml:space="preserve"> that she invite my friends to come with us. We quickly make decis</w:t>
      </w:r>
      <w:r>
        <w:rPr>
          <w:sz w:val="22"/>
        </w:rPr>
        <w:t xml:space="preserve">ion were we should go, and </w:t>
      </w:r>
      <w:ins w:id="82" w:author="Jordon Beijing" w:date="2020-08-11T18:56:00Z">
        <w:r w:rsidR="0042530E">
          <w:rPr>
            <w:sz w:val="22"/>
          </w:rPr>
          <w:t xml:space="preserve">my </w:t>
        </w:r>
      </w:ins>
      <w:r>
        <w:rPr>
          <w:sz w:val="22"/>
        </w:rPr>
        <w:t xml:space="preserve">two other </w:t>
      </w:r>
      <w:del w:id="83" w:author="Jordon Beijing" w:date="2020-08-11T18:56:00Z">
        <w:r w:rsidDel="0042530E">
          <w:rPr>
            <w:sz w:val="22"/>
          </w:rPr>
          <w:delText xml:space="preserve">my </w:delText>
        </w:r>
      </w:del>
      <w:r>
        <w:rPr>
          <w:sz w:val="22"/>
        </w:rPr>
        <w:t>friend</w:t>
      </w:r>
      <w:ins w:id="84" w:author="Jordon Beijing" w:date="2020-08-11T18:32:00Z">
        <w:r w:rsidR="00C76432">
          <w:rPr>
            <w:sz w:val="22"/>
          </w:rPr>
          <w:t>s</w:t>
        </w:r>
      </w:ins>
      <w:r>
        <w:rPr>
          <w:sz w:val="22"/>
        </w:rPr>
        <w:t xml:space="preserve"> </w:t>
      </w:r>
      <w:del w:id="85" w:author="Jordon Beijing" w:date="2020-08-11T18:32:00Z">
        <w:r w:rsidDel="00C76432">
          <w:rPr>
            <w:sz w:val="22"/>
          </w:rPr>
          <w:delText xml:space="preserve">were </w:delText>
        </w:r>
      </w:del>
      <w:r>
        <w:rPr>
          <w:sz w:val="22"/>
        </w:rPr>
        <w:t>agree</w:t>
      </w:r>
      <w:ins w:id="86" w:author="Jordon Beijing" w:date="2020-08-11T18:32:00Z">
        <w:r w:rsidR="00C76432">
          <w:rPr>
            <w:sz w:val="22"/>
          </w:rPr>
          <w:t>d,</w:t>
        </w:r>
      </w:ins>
      <w:r>
        <w:rPr>
          <w:sz w:val="22"/>
        </w:rPr>
        <w:t xml:space="preserve"> too. </w:t>
      </w:r>
      <w:del w:id="87" w:author="Jordon Beijing" w:date="2020-08-11T18:33:00Z">
        <w:r w:rsidDel="00C76432">
          <w:rPr>
            <w:sz w:val="22"/>
          </w:rPr>
          <w:delText xml:space="preserve">Because </w:delText>
        </w:r>
      </w:del>
      <w:ins w:id="88" w:author="Jordon Beijing" w:date="2020-08-11T18:33:00Z">
        <w:r w:rsidR="00C76432">
          <w:rPr>
            <w:sz w:val="22"/>
          </w:rPr>
          <w:t>M</w:t>
        </w:r>
      </w:ins>
      <w:del w:id="89" w:author="Jordon Beijing" w:date="2020-08-11T18:33:00Z">
        <w:r w:rsidDel="00C76432">
          <w:rPr>
            <w:sz w:val="22"/>
          </w:rPr>
          <w:delText>m</w:delText>
        </w:r>
      </w:del>
      <w:r>
        <w:rPr>
          <w:sz w:val="22"/>
        </w:rPr>
        <w:t xml:space="preserve">y friends had class </w:t>
      </w:r>
      <w:del w:id="90" w:author="Jordon Beijing" w:date="2020-08-11T18:32:00Z">
        <w:r w:rsidDel="00C76432">
          <w:rPr>
            <w:sz w:val="22"/>
          </w:rPr>
          <w:delText xml:space="preserve">in </w:delText>
        </w:r>
      </w:del>
      <w:ins w:id="91" w:author="Jordon Beijing" w:date="2020-08-11T18:32:00Z">
        <w:r w:rsidR="00C76432">
          <w:rPr>
            <w:sz w:val="22"/>
          </w:rPr>
          <w:t>from</w:t>
        </w:r>
        <w:r w:rsidR="00C76432">
          <w:rPr>
            <w:sz w:val="22"/>
          </w:rPr>
          <w:t xml:space="preserve"> </w:t>
        </w:r>
      </w:ins>
      <w:r>
        <w:rPr>
          <w:sz w:val="22"/>
        </w:rPr>
        <w:t xml:space="preserve">the morning until </w:t>
      </w:r>
      <w:ins w:id="92" w:author="Jordon Beijing" w:date="2020-08-11T18:32:00Z">
        <w:r w:rsidR="00C76432">
          <w:rPr>
            <w:sz w:val="22"/>
          </w:rPr>
          <w:t>noon</w:t>
        </w:r>
      </w:ins>
      <w:del w:id="93" w:author="Jordon Beijing" w:date="2020-08-11T18:32:00Z">
        <w:r w:rsidDel="00C76432">
          <w:rPr>
            <w:sz w:val="22"/>
          </w:rPr>
          <w:delText>12:</w:delText>
        </w:r>
        <w:r w:rsidDel="00C76432">
          <w:rPr>
            <w:sz w:val="22"/>
          </w:rPr>
          <w:delText>00</w:delText>
        </w:r>
      </w:del>
      <w:r>
        <w:rPr>
          <w:sz w:val="22"/>
        </w:rPr>
        <w:t xml:space="preserve"> that day, so </w:t>
      </w:r>
      <w:ins w:id="94" w:author="Jordon Beijing" w:date="2020-08-11T18:33:00Z">
        <w:r w:rsidR="00C76432">
          <w:rPr>
            <w:sz w:val="22"/>
          </w:rPr>
          <w:t xml:space="preserve">first </w:t>
        </w:r>
      </w:ins>
      <w:r>
        <w:rPr>
          <w:sz w:val="22"/>
        </w:rPr>
        <w:t>we made an appointment at Candy</w:t>
      </w:r>
      <w:ins w:id="95" w:author="Jordon Beijing" w:date="2020-08-11T18:32:00Z">
        <w:r w:rsidR="00C76432">
          <w:rPr>
            <w:sz w:val="22"/>
          </w:rPr>
          <w:t>’s</w:t>
        </w:r>
      </w:ins>
      <w:r>
        <w:rPr>
          <w:sz w:val="22"/>
        </w:rPr>
        <w:t xml:space="preserve"> house at 2 p</w:t>
      </w:r>
      <w:ins w:id="96" w:author="Jordon Beijing" w:date="2020-08-11T18:33:00Z">
        <w:r w:rsidR="00C76432">
          <w:rPr>
            <w:sz w:val="22"/>
          </w:rPr>
          <w:t>.</w:t>
        </w:r>
      </w:ins>
      <w:r>
        <w:rPr>
          <w:sz w:val="22"/>
        </w:rPr>
        <w:t>m</w:t>
      </w:r>
      <w:ins w:id="97" w:author="Jordon Beijing" w:date="2020-08-11T18:33:00Z">
        <w:r w:rsidR="00C76432">
          <w:rPr>
            <w:sz w:val="22"/>
          </w:rPr>
          <w:t>.</w:t>
        </w:r>
      </w:ins>
      <w:del w:id="98" w:author="Jordon Beijing" w:date="2020-08-11T18:33:00Z">
        <w:r w:rsidDel="00C76432">
          <w:rPr>
            <w:sz w:val="22"/>
          </w:rPr>
          <w:delText xml:space="preserve"> first</w:delText>
        </w:r>
      </w:del>
      <w:ins w:id="99" w:author="Jordon Beijing" w:date="2020-08-11T18:33:00Z">
        <w:r w:rsidR="00C76432">
          <w:rPr>
            <w:sz w:val="22"/>
          </w:rPr>
          <w:t xml:space="preserve"> B</w:t>
        </w:r>
      </w:ins>
      <w:del w:id="100" w:author="Jordon Beijing" w:date="2020-08-11T18:33:00Z">
        <w:r w:rsidDel="00C76432">
          <w:rPr>
            <w:sz w:val="22"/>
          </w:rPr>
          <w:delText>, b</w:delText>
        </w:r>
      </w:del>
      <w:r>
        <w:rPr>
          <w:sz w:val="22"/>
        </w:rPr>
        <w:t>ut they told me that their teacher had class early at 11:00 in the mor</w:t>
      </w:r>
      <w:r>
        <w:rPr>
          <w:sz w:val="22"/>
        </w:rPr>
        <w:t xml:space="preserve">ning, </w:t>
      </w:r>
      <w:r w:rsidRPr="0042530E">
        <w:rPr>
          <w:sz w:val="22"/>
          <w:highlight w:val="cyan"/>
          <w:rPrChange w:id="101" w:author="Jordon Beijing" w:date="2020-08-11T18:57:00Z">
            <w:rPr>
              <w:sz w:val="22"/>
            </w:rPr>
          </w:rPrChange>
        </w:rPr>
        <w:t>so we quickly changed the time</w:t>
      </w:r>
      <w:r>
        <w:rPr>
          <w:sz w:val="22"/>
        </w:rPr>
        <w:t xml:space="preserve"> </w:t>
      </w:r>
      <w:del w:id="102" w:author="Jordon Beijing" w:date="2020-08-11T18:34:00Z">
        <w:r w:rsidDel="00C76432">
          <w:rPr>
            <w:sz w:val="22"/>
          </w:rPr>
          <w:delText xml:space="preserve">of that day and we changed the time </w:delText>
        </w:r>
      </w:del>
      <w:r>
        <w:rPr>
          <w:sz w:val="22"/>
        </w:rPr>
        <w:t xml:space="preserve">to 12:30 in the afternoon. </w:t>
      </w:r>
      <w:r w:rsidRPr="0042530E">
        <w:rPr>
          <w:sz w:val="22"/>
          <w:highlight w:val="cyan"/>
          <w:rPrChange w:id="103" w:author="Jordon Beijing" w:date="2020-08-11T18:55:00Z">
            <w:rPr>
              <w:sz w:val="22"/>
            </w:rPr>
          </w:rPrChange>
        </w:rPr>
        <w:t xml:space="preserve">Isabella's home and my home are close to the same subway station. The subway station next to Candy home is the next stop of the subway </w:t>
      </w:r>
      <w:del w:id="104" w:author="Jordon Beijing" w:date="2020-08-11T18:34:00Z">
        <w:r w:rsidRPr="0042530E" w:rsidDel="00C76432">
          <w:rPr>
            <w:sz w:val="22"/>
            <w:highlight w:val="cyan"/>
            <w:rPrChange w:id="105" w:author="Jordon Beijing" w:date="2020-08-11T18:55:00Z">
              <w:rPr>
                <w:sz w:val="22"/>
              </w:rPr>
            </w:rPrChange>
          </w:rPr>
          <w:delText xml:space="preserve">station </w:delText>
        </w:r>
      </w:del>
      <w:ins w:id="106" w:author="Jordon Beijing" w:date="2020-08-11T18:34:00Z">
        <w:r w:rsidR="00C76432" w:rsidRPr="0042530E">
          <w:rPr>
            <w:sz w:val="22"/>
            <w:highlight w:val="cyan"/>
            <w:rPrChange w:id="107" w:author="Jordon Beijing" w:date="2020-08-11T18:55:00Z">
              <w:rPr>
                <w:sz w:val="22"/>
              </w:rPr>
            </w:rPrChange>
          </w:rPr>
          <w:t>line</w:t>
        </w:r>
        <w:r w:rsidR="00C76432" w:rsidRPr="0042530E">
          <w:rPr>
            <w:sz w:val="22"/>
            <w:highlight w:val="cyan"/>
            <w:rPrChange w:id="108" w:author="Jordon Beijing" w:date="2020-08-11T18:55:00Z">
              <w:rPr>
                <w:sz w:val="22"/>
              </w:rPr>
            </w:rPrChange>
          </w:rPr>
          <w:t xml:space="preserve"> </w:t>
        </w:r>
      </w:ins>
      <w:r w:rsidRPr="0042530E">
        <w:rPr>
          <w:sz w:val="22"/>
          <w:highlight w:val="cyan"/>
          <w:rPrChange w:id="109" w:author="Jordon Beijing" w:date="2020-08-11T18:55:00Z">
            <w:rPr>
              <w:sz w:val="22"/>
            </w:rPr>
          </w:rPrChange>
        </w:rPr>
        <w:t>near us</w:t>
      </w:r>
      <w:ins w:id="110" w:author="Jordon Beijing" w:date="2020-08-11T18:34:00Z">
        <w:r w:rsidR="00C76432" w:rsidRPr="0042530E">
          <w:rPr>
            <w:sz w:val="22"/>
            <w:highlight w:val="cyan"/>
            <w:rPrChange w:id="111" w:author="Jordon Beijing" w:date="2020-08-11T18:55:00Z">
              <w:rPr>
                <w:sz w:val="22"/>
              </w:rPr>
            </w:rPrChange>
          </w:rPr>
          <w:t>.</w:t>
        </w:r>
        <w:r w:rsidR="00C76432">
          <w:rPr>
            <w:sz w:val="22"/>
          </w:rPr>
          <w:t xml:space="preserve"> S</w:t>
        </w:r>
      </w:ins>
      <w:del w:id="112" w:author="Jordon Beijing" w:date="2020-08-11T18:34:00Z">
        <w:r w:rsidDel="00C76432">
          <w:rPr>
            <w:sz w:val="22"/>
          </w:rPr>
          <w:delText>; s</w:delText>
        </w:r>
      </w:del>
      <w:r>
        <w:rPr>
          <w:sz w:val="22"/>
        </w:rPr>
        <w:t>o I</w:t>
      </w:r>
      <w:r>
        <w:rPr>
          <w:sz w:val="22"/>
        </w:rPr>
        <w:t xml:space="preserve"> made an agreement with Isabella that we should meet </w:t>
      </w:r>
      <w:del w:id="113" w:author="Jordon Beijing" w:date="2020-08-11T18:34:00Z">
        <w:r w:rsidDel="00C76432">
          <w:rPr>
            <w:sz w:val="22"/>
          </w:rPr>
          <w:delText xml:space="preserve">on </w:delText>
        </w:r>
      </w:del>
      <w:ins w:id="114" w:author="Jordon Beijing" w:date="2020-08-11T18:34:00Z">
        <w:r w:rsidR="00C76432">
          <w:rPr>
            <w:sz w:val="22"/>
          </w:rPr>
          <w:t>at</w:t>
        </w:r>
        <w:r w:rsidR="00C76432">
          <w:rPr>
            <w:sz w:val="22"/>
          </w:rPr>
          <w:t xml:space="preserve"> </w:t>
        </w:r>
      </w:ins>
      <w:r>
        <w:rPr>
          <w:sz w:val="22"/>
        </w:rPr>
        <w:t xml:space="preserve">the subway </w:t>
      </w:r>
      <w:ins w:id="115" w:author="Jordon Beijing" w:date="2020-08-11T18:34:00Z">
        <w:r w:rsidR="00C76432">
          <w:rPr>
            <w:sz w:val="22"/>
          </w:rPr>
          <w:t xml:space="preserve">station </w:t>
        </w:r>
      </w:ins>
      <w:r>
        <w:rPr>
          <w:sz w:val="22"/>
        </w:rPr>
        <w:t xml:space="preserve">near my house at 12:15 </w:t>
      </w:r>
      <w:ins w:id="116" w:author="Jordon Beijing" w:date="2020-08-11T18:35:00Z">
        <w:r w:rsidR="00C76432">
          <w:rPr>
            <w:sz w:val="22"/>
          </w:rPr>
          <w:t>p.m</w:t>
        </w:r>
      </w:ins>
      <w:del w:id="117" w:author="Jordon Beijing" w:date="2020-08-11T18:35:00Z">
        <w:r w:rsidDel="00C76432">
          <w:rPr>
            <w:sz w:val="22"/>
          </w:rPr>
          <w:delText>that day</w:delText>
        </w:r>
      </w:del>
      <w:r>
        <w:rPr>
          <w:sz w:val="22"/>
        </w:rPr>
        <w:t xml:space="preserve">. </w:t>
      </w:r>
      <w:r w:rsidRPr="0042530E">
        <w:rPr>
          <w:sz w:val="22"/>
          <w:highlight w:val="cyan"/>
          <w:rPrChange w:id="118" w:author="Jordon Beijing" w:date="2020-08-11T18:48:00Z">
            <w:rPr>
              <w:sz w:val="22"/>
            </w:rPr>
          </w:rPrChange>
        </w:rPr>
        <w:t>Because we change</w:t>
      </w:r>
      <w:ins w:id="119" w:author="Jordon Beijing" w:date="2020-08-11T18:35:00Z">
        <w:r w:rsidR="00C76432" w:rsidRPr="0042530E">
          <w:rPr>
            <w:sz w:val="22"/>
            <w:highlight w:val="cyan"/>
            <w:rPrChange w:id="120" w:author="Jordon Beijing" w:date="2020-08-11T18:48:00Z">
              <w:rPr>
                <w:sz w:val="22"/>
              </w:rPr>
            </w:rPrChange>
          </w:rPr>
          <w:t>d the</w:t>
        </w:r>
      </w:ins>
      <w:r w:rsidRPr="0042530E">
        <w:rPr>
          <w:sz w:val="22"/>
          <w:highlight w:val="cyan"/>
          <w:rPrChange w:id="121" w:author="Jordon Beijing" w:date="2020-08-11T18:48:00Z">
            <w:rPr>
              <w:sz w:val="22"/>
            </w:rPr>
          </w:rPrChange>
        </w:rPr>
        <w:t xml:space="preserve"> time quick</w:t>
      </w:r>
      <w:ins w:id="122" w:author="Jordon Beijing" w:date="2020-08-11T18:48:00Z">
        <w:r w:rsidR="0042530E" w:rsidRPr="0042530E">
          <w:rPr>
            <w:sz w:val="22"/>
            <w:highlight w:val="cyan"/>
            <w:rPrChange w:id="123" w:author="Jordon Beijing" w:date="2020-08-11T18:48:00Z">
              <w:rPr>
                <w:sz w:val="22"/>
              </w:rPr>
            </w:rPrChange>
          </w:rPr>
          <w:t>ly</w:t>
        </w:r>
      </w:ins>
      <w:r w:rsidRPr="0042530E">
        <w:rPr>
          <w:sz w:val="22"/>
          <w:highlight w:val="cyan"/>
          <w:rPrChange w:id="124" w:author="Jordon Beijing" w:date="2020-08-11T18:48:00Z">
            <w:rPr>
              <w:sz w:val="22"/>
            </w:rPr>
          </w:rPrChange>
        </w:rPr>
        <w:t xml:space="preserve"> that day, </w:t>
      </w:r>
      <w:del w:id="125" w:author="Jordon Beijing" w:date="2020-08-11T18:35:00Z">
        <w:r w:rsidRPr="0042530E" w:rsidDel="00C76432">
          <w:rPr>
            <w:sz w:val="22"/>
            <w:highlight w:val="cyan"/>
            <w:rPrChange w:id="126" w:author="Jordon Beijing" w:date="2020-08-11T18:48:00Z">
              <w:rPr>
                <w:sz w:val="22"/>
              </w:rPr>
            </w:rPrChange>
          </w:rPr>
          <w:delText xml:space="preserve">so </w:delText>
        </w:r>
      </w:del>
      <w:r w:rsidRPr="0042530E">
        <w:rPr>
          <w:sz w:val="22"/>
          <w:highlight w:val="cyan"/>
          <w:rPrChange w:id="127" w:author="Jordon Beijing" w:date="2020-08-11T18:48:00Z">
            <w:rPr>
              <w:sz w:val="22"/>
            </w:rPr>
          </w:rPrChange>
        </w:rPr>
        <w:t>we didn’t notice that Isabella didn’t check her phone</w:t>
      </w:r>
      <w:ins w:id="128" w:author="Jordon Beijing" w:date="2020-08-11T18:35:00Z">
        <w:r w:rsidR="00C76432" w:rsidRPr="0042530E">
          <w:rPr>
            <w:sz w:val="22"/>
            <w:highlight w:val="cyan"/>
            <w:rPrChange w:id="129" w:author="Jordon Beijing" w:date="2020-08-11T18:48:00Z">
              <w:rPr>
                <w:sz w:val="22"/>
              </w:rPr>
            </w:rPrChange>
          </w:rPr>
          <w:t xml:space="preserve"> and</w:t>
        </w:r>
      </w:ins>
      <w:del w:id="130" w:author="Jordon Beijing" w:date="2020-08-11T18:35:00Z">
        <w:r w:rsidRPr="0042530E" w:rsidDel="00C76432">
          <w:rPr>
            <w:sz w:val="22"/>
            <w:highlight w:val="cyan"/>
            <w:rPrChange w:id="131" w:author="Jordon Beijing" w:date="2020-08-11T18:48:00Z">
              <w:rPr>
                <w:sz w:val="22"/>
              </w:rPr>
            </w:rPrChange>
          </w:rPr>
          <w:delText>, so she</w:delText>
        </w:r>
      </w:del>
      <w:r w:rsidRPr="0042530E">
        <w:rPr>
          <w:sz w:val="22"/>
          <w:highlight w:val="cyan"/>
          <w:rPrChange w:id="132" w:author="Jordon Beijing" w:date="2020-08-11T18:48:00Z">
            <w:rPr>
              <w:sz w:val="22"/>
            </w:rPr>
          </w:rPrChange>
        </w:rPr>
        <w:t xml:space="preserve"> didn’t see that we change</w:t>
      </w:r>
      <w:ins w:id="133" w:author="Jordon Beijing" w:date="2020-08-11T18:35:00Z">
        <w:r w:rsidR="00C76432" w:rsidRPr="0042530E">
          <w:rPr>
            <w:sz w:val="22"/>
            <w:highlight w:val="cyan"/>
            <w:rPrChange w:id="134" w:author="Jordon Beijing" w:date="2020-08-11T18:48:00Z">
              <w:rPr>
                <w:sz w:val="22"/>
              </w:rPr>
            </w:rPrChange>
          </w:rPr>
          <w:t>d</w:t>
        </w:r>
      </w:ins>
      <w:r w:rsidRPr="0042530E">
        <w:rPr>
          <w:sz w:val="22"/>
          <w:highlight w:val="cyan"/>
          <w:rPrChange w:id="135" w:author="Jordon Beijing" w:date="2020-08-11T18:48:00Z">
            <w:rPr>
              <w:sz w:val="22"/>
            </w:rPr>
          </w:rPrChange>
        </w:rPr>
        <w:t xml:space="preserve"> our time</w:t>
      </w:r>
      <w:ins w:id="136" w:author="Jordon Beijing" w:date="2020-08-11T18:35:00Z">
        <w:r w:rsidR="00C76432" w:rsidRPr="0042530E">
          <w:rPr>
            <w:sz w:val="22"/>
            <w:highlight w:val="cyan"/>
            <w:rPrChange w:id="137" w:author="Jordon Beijing" w:date="2020-08-11T18:48:00Z">
              <w:rPr>
                <w:sz w:val="22"/>
              </w:rPr>
            </w:rPrChange>
          </w:rPr>
          <w:t>.</w:t>
        </w:r>
      </w:ins>
      <w:del w:id="138" w:author="Jordon Beijing" w:date="2020-08-11T18:35:00Z">
        <w:r w:rsidRPr="0042530E" w:rsidDel="00C76432">
          <w:rPr>
            <w:sz w:val="22"/>
            <w:highlight w:val="cyan"/>
            <w:rPrChange w:id="139" w:author="Jordon Beijing" w:date="2020-08-11T18:48:00Z">
              <w:rPr>
                <w:sz w:val="22"/>
              </w:rPr>
            </w:rPrChange>
          </w:rPr>
          <w:delText>,</w:delText>
        </w:r>
      </w:del>
      <w:r w:rsidRPr="0042530E">
        <w:rPr>
          <w:sz w:val="22"/>
          <w:highlight w:val="cyan"/>
          <w:rPrChange w:id="140" w:author="Jordon Beijing" w:date="2020-08-11T18:48:00Z">
            <w:rPr>
              <w:sz w:val="22"/>
            </w:rPr>
          </w:rPrChange>
        </w:rPr>
        <w:t xml:space="preserve"> </w:t>
      </w:r>
      <w:ins w:id="141" w:author="Jordon Beijing" w:date="2020-08-11T18:36:00Z">
        <w:r w:rsidR="00C76432" w:rsidRPr="0042530E">
          <w:rPr>
            <w:sz w:val="22"/>
            <w:highlight w:val="cyan"/>
            <w:rPrChange w:id="142" w:author="Jordon Beijing" w:date="2020-08-11T18:48:00Z">
              <w:rPr>
                <w:sz w:val="22"/>
              </w:rPr>
            </w:rPrChange>
          </w:rPr>
          <w:t>S</w:t>
        </w:r>
      </w:ins>
      <w:del w:id="143" w:author="Jordon Beijing" w:date="2020-08-11T18:35:00Z">
        <w:r w:rsidRPr="0042530E" w:rsidDel="00C76432">
          <w:rPr>
            <w:sz w:val="22"/>
            <w:highlight w:val="cyan"/>
            <w:rPrChange w:id="144" w:author="Jordon Beijing" w:date="2020-08-11T18:48:00Z">
              <w:rPr>
                <w:sz w:val="22"/>
              </w:rPr>
            </w:rPrChange>
          </w:rPr>
          <w:delText>s</w:delText>
        </w:r>
      </w:del>
      <w:r w:rsidRPr="0042530E">
        <w:rPr>
          <w:sz w:val="22"/>
          <w:highlight w:val="cyan"/>
          <w:rPrChange w:id="145" w:author="Jordon Beijing" w:date="2020-08-11T18:48:00Z">
            <w:rPr>
              <w:sz w:val="22"/>
            </w:rPr>
          </w:rPrChange>
        </w:rPr>
        <w:t xml:space="preserve">o actually </w:t>
      </w:r>
      <w:del w:id="146" w:author="Jordon Beijing" w:date="2020-08-11T18:36:00Z">
        <w:r w:rsidRPr="0042530E" w:rsidDel="00C76432">
          <w:rPr>
            <w:sz w:val="22"/>
            <w:highlight w:val="cyan"/>
            <w:rPrChange w:id="147" w:author="Jordon Beijing" w:date="2020-08-11T18:48:00Z">
              <w:rPr>
                <w:sz w:val="22"/>
              </w:rPr>
            </w:rPrChange>
          </w:rPr>
          <w:delText>me a</w:delText>
        </w:r>
        <w:r w:rsidRPr="0042530E" w:rsidDel="00C76432">
          <w:rPr>
            <w:sz w:val="22"/>
            <w:highlight w:val="cyan"/>
            <w:rPrChange w:id="148" w:author="Jordon Beijing" w:date="2020-08-11T18:48:00Z">
              <w:rPr>
                <w:sz w:val="22"/>
              </w:rPr>
            </w:rPrChange>
          </w:rPr>
          <w:delText xml:space="preserve">nd </w:delText>
        </w:r>
      </w:del>
      <w:r w:rsidRPr="0042530E">
        <w:rPr>
          <w:sz w:val="22"/>
          <w:highlight w:val="cyan"/>
          <w:rPrChange w:id="149" w:author="Jordon Beijing" w:date="2020-08-11T18:48:00Z">
            <w:rPr>
              <w:sz w:val="22"/>
            </w:rPr>
          </w:rPrChange>
        </w:rPr>
        <w:t xml:space="preserve">Isabella </w:t>
      </w:r>
      <w:ins w:id="150" w:author="Jordon Beijing" w:date="2020-08-11T18:36:00Z">
        <w:r w:rsidR="00C76432" w:rsidRPr="0042530E">
          <w:rPr>
            <w:sz w:val="22"/>
            <w:highlight w:val="cyan"/>
            <w:rPrChange w:id="151" w:author="Jordon Beijing" w:date="2020-08-11T18:48:00Z">
              <w:rPr>
                <w:sz w:val="22"/>
              </w:rPr>
            </w:rPrChange>
          </w:rPr>
          <w:t xml:space="preserve">and I </w:t>
        </w:r>
      </w:ins>
      <w:del w:id="152" w:author="Jordon Beijing" w:date="2020-08-11T18:36:00Z">
        <w:r w:rsidRPr="0042530E" w:rsidDel="00C76432">
          <w:rPr>
            <w:sz w:val="22"/>
            <w:highlight w:val="cyan"/>
            <w:rPrChange w:id="153" w:author="Jordon Beijing" w:date="2020-08-11T18:48:00Z">
              <w:rPr>
                <w:sz w:val="22"/>
              </w:rPr>
            </w:rPrChange>
          </w:rPr>
          <w:delText xml:space="preserve">we </w:delText>
        </w:r>
      </w:del>
      <w:r w:rsidRPr="0042530E">
        <w:rPr>
          <w:sz w:val="22"/>
          <w:highlight w:val="cyan"/>
          <w:rPrChange w:id="154" w:author="Jordon Beijing" w:date="2020-08-11T18:48:00Z">
            <w:rPr>
              <w:sz w:val="22"/>
            </w:rPr>
          </w:rPrChange>
        </w:rPr>
        <w:t>didn’t have a deal</w:t>
      </w:r>
      <w:del w:id="155" w:author="Jordon Beijing" w:date="2020-08-11T18:36:00Z">
        <w:r w:rsidRPr="0042530E" w:rsidDel="00C76432">
          <w:rPr>
            <w:sz w:val="22"/>
            <w:highlight w:val="cyan"/>
            <w:rPrChange w:id="156" w:author="Jordon Beijing" w:date="2020-08-11T18:48:00Z">
              <w:rPr>
                <w:sz w:val="22"/>
              </w:rPr>
            </w:rPrChange>
          </w:rPr>
          <w:delText>,</w:delText>
        </w:r>
      </w:del>
      <w:r w:rsidRPr="0042530E">
        <w:rPr>
          <w:sz w:val="22"/>
          <w:highlight w:val="cyan"/>
          <w:rPrChange w:id="157" w:author="Jordon Beijing" w:date="2020-08-11T18:48:00Z">
            <w:rPr>
              <w:sz w:val="22"/>
            </w:rPr>
          </w:rPrChange>
        </w:rPr>
        <w:t xml:space="preserve"> because she didn’t know about </w:t>
      </w:r>
      <w:del w:id="158" w:author="Jordon Beijing" w:date="2020-08-11T18:36:00Z">
        <w:r w:rsidRPr="0042530E" w:rsidDel="00C76432">
          <w:rPr>
            <w:sz w:val="22"/>
            <w:highlight w:val="cyan"/>
            <w:rPrChange w:id="159" w:author="Jordon Beijing" w:date="2020-08-11T18:48:00Z">
              <w:rPr>
                <w:sz w:val="22"/>
              </w:rPr>
            </w:rPrChange>
          </w:rPr>
          <w:delText>these things we had change.</w:delText>
        </w:r>
      </w:del>
      <w:ins w:id="160" w:author="Jordon Beijing" w:date="2020-08-11T18:36:00Z">
        <w:r w:rsidR="00C76432" w:rsidRPr="0042530E">
          <w:rPr>
            <w:sz w:val="22"/>
            <w:highlight w:val="cyan"/>
            <w:rPrChange w:id="161" w:author="Jordon Beijing" w:date="2020-08-11T18:48:00Z">
              <w:rPr>
                <w:sz w:val="22"/>
              </w:rPr>
            </w:rPrChange>
          </w:rPr>
          <w:t>our changes.</w:t>
        </w:r>
      </w:ins>
    </w:p>
    <w:p w14:paraId="15BC1BAB" w14:textId="01C8535F" w:rsidR="00C87ED5" w:rsidRDefault="00A15A1C">
      <w:pPr>
        <w:ind w:firstLineChars="250" w:firstLine="550"/>
        <w:rPr>
          <w:sz w:val="22"/>
        </w:rPr>
      </w:pPr>
      <w:r>
        <w:rPr>
          <w:sz w:val="22"/>
        </w:rPr>
        <w:t>At 12:00</w:t>
      </w:r>
      <w:ins w:id="162" w:author="Jordon Beijing" w:date="2020-08-11T18:36:00Z">
        <w:r w:rsidR="00C76432">
          <w:rPr>
            <w:sz w:val="22"/>
          </w:rPr>
          <w:t xml:space="preserve"> </w:t>
        </w:r>
      </w:ins>
      <w:r>
        <w:rPr>
          <w:sz w:val="22"/>
        </w:rPr>
        <w:t>p.m.</w:t>
      </w:r>
      <w:del w:id="163" w:author="Jordon Beijing" w:date="2020-08-11T18:36:00Z">
        <w:r w:rsidDel="00C76432">
          <w:rPr>
            <w:sz w:val="22"/>
          </w:rPr>
          <w:delText>,</w:delText>
        </w:r>
      </w:del>
      <w:r>
        <w:rPr>
          <w:sz w:val="22"/>
        </w:rPr>
        <w:t xml:space="preserve"> I quickly ran to the subway station</w:t>
      </w:r>
      <w:ins w:id="164" w:author="Jordon Beijing" w:date="2020-08-11T18:36:00Z">
        <w:r w:rsidR="00C76432">
          <w:rPr>
            <w:sz w:val="22"/>
          </w:rPr>
          <w:t>.</w:t>
        </w:r>
      </w:ins>
      <w:del w:id="165" w:author="Jordon Beijing" w:date="2020-08-11T18:36:00Z">
        <w:r w:rsidDel="00C76432">
          <w:rPr>
            <w:sz w:val="22"/>
          </w:rPr>
          <w:delText>,</w:delText>
        </w:r>
      </w:del>
      <w:r>
        <w:rPr>
          <w:rFonts w:hint="eastAsia"/>
          <w:sz w:val="22"/>
        </w:rPr>
        <w:t xml:space="preserve"> </w:t>
      </w:r>
      <w:ins w:id="166" w:author="Jordon Beijing" w:date="2020-08-11T18:36:00Z">
        <w:r w:rsidR="00C76432">
          <w:rPr>
            <w:sz w:val="22"/>
          </w:rPr>
          <w:t>W</w:t>
        </w:r>
      </w:ins>
      <w:del w:id="167" w:author="Jordon Beijing" w:date="2020-08-11T18:36:00Z">
        <w:r w:rsidDel="00C76432">
          <w:rPr>
            <w:sz w:val="22"/>
          </w:rPr>
          <w:delText>w</w:delText>
        </w:r>
      </w:del>
      <w:r>
        <w:rPr>
          <w:sz w:val="22"/>
        </w:rPr>
        <w:t>hen I arrived it was exactly 12:15 p.m.</w:t>
      </w:r>
      <w:ins w:id="168" w:author="Jordon Beijing" w:date="2020-08-11T18:37:00Z">
        <w:r w:rsidR="00C76432">
          <w:rPr>
            <w:sz w:val="22"/>
          </w:rPr>
          <w:t>,</w:t>
        </w:r>
      </w:ins>
      <w:del w:id="169" w:author="Jordon Beijing" w:date="2020-08-11T18:37:00Z">
        <w:r w:rsidDel="00C76432">
          <w:rPr>
            <w:sz w:val="22"/>
          </w:rPr>
          <w:delText>;</w:delText>
        </w:r>
      </w:del>
      <w:r>
        <w:rPr>
          <w:sz w:val="22"/>
        </w:rPr>
        <w:t xml:space="preserve"> but </w:t>
      </w:r>
      <w:del w:id="170" w:author="Jordon Beijing" w:date="2020-08-11T18:36:00Z">
        <w:r w:rsidDel="00C76432">
          <w:rPr>
            <w:sz w:val="22"/>
          </w:rPr>
          <w:delText xml:space="preserve">she </w:delText>
        </w:r>
      </w:del>
      <w:ins w:id="171" w:author="Jordon Beijing" w:date="2020-08-11T18:36:00Z">
        <w:r w:rsidR="00C76432">
          <w:rPr>
            <w:sz w:val="22"/>
          </w:rPr>
          <w:t>Isabella</w:t>
        </w:r>
        <w:r w:rsidR="00C76432">
          <w:rPr>
            <w:sz w:val="22"/>
          </w:rPr>
          <w:t xml:space="preserve"> </w:t>
        </w:r>
      </w:ins>
      <w:r>
        <w:rPr>
          <w:sz w:val="22"/>
        </w:rPr>
        <w:t>didn’t show up</w:t>
      </w:r>
      <w:ins w:id="172" w:author="Jordon Beijing" w:date="2020-08-11T18:37:00Z">
        <w:r w:rsidR="00C76432">
          <w:rPr>
            <w:sz w:val="22"/>
          </w:rPr>
          <w:t>.</w:t>
        </w:r>
      </w:ins>
      <w:del w:id="173" w:author="Jordon Beijing" w:date="2020-08-11T18:37:00Z">
        <w:r w:rsidDel="00C76432">
          <w:rPr>
            <w:sz w:val="22"/>
          </w:rPr>
          <w:delText>,</w:delText>
        </w:r>
      </w:del>
      <w:r>
        <w:rPr>
          <w:sz w:val="22"/>
        </w:rPr>
        <w:t xml:space="preserve"> </w:t>
      </w:r>
      <w:ins w:id="174" w:author="Jordon Beijing" w:date="2020-08-11T18:37:00Z">
        <w:r w:rsidR="00C76432">
          <w:rPr>
            <w:sz w:val="22"/>
          </w:rPr>
          <w:t>S</w:t>
        </w:r>
      </w:ins>
      <w:del w:id="175" w:author="Jordon Beijing" w:date="2020-08-11T18:37:00Z">
        <w:r w:rsidDel="00C76432">
          <w:rPr>
            <w:sz w:val="22"/>
          </w:rPr>
          <w:delText>s</w:delText>
        </w:r>
      </w:del>
      <w:r>
        <w:rPr>
          <w:sz w:val="22"/>
        </w:rPr>
        <w:t>o I called her, but she didn’t answer. I call</w:t>
      </w:r>
      <w:r>
        <w:rPr>
          <w:sz w:val="22"/>
        </w:rPr>
        <w:t>ed her at least four time</w:t>
      </w:r>
      <w:ins w:id="176" w:author="Jordon Beijing" w:date="2020-08-11T18:37:00Z">
        <w:r w:rsidR="00C76432">
          <w:rPr>
            <w:sz w:val="22"/>
          </w:rPr>
          <w:t>s</w:t>
        </w:r>
      </w:ins>
      <w:r>
        <w:rPr>
          <w:sz w:val="22"/>
        </w:rPr>
        <w:t xml:space="preserve">, but she didn’t answer. After </w:t>
      </w:r>
      <w:del w:id="177" w:author="Jordon Beijing" w:date="2020-08-11T18:37:00Z">
        <w:r w:rsidDel="00C76432">
          <w:rPr>
            <w:sz w:val="22"/>
          </w:rPr>
          <w:delText xml:space="preserve">twenty </w:delText>
        </w:r>
      </w:del>
      <w:ins w:id="178" w:author="Jordon Beijing" w:date="2020-08-11T18:37:00Z">
        <w:r w:rsidR="00C76432">
          <w:rPr>
            <w:sz w:val="22"/>
          </w:rPr>
          <w:t>20</w:t>
        </w:r>
        <w:r w:rsidR="00C76432">
          <w:rPr>
            <w:sz w:val="22"/>
          </w:rPr>
          <w:t xml:space="preserve"> </w:t>
        </w:r>
      </w:ins>
      <w:r>
        <w:rPr>
          <w:sz w:val="22"/>
        </w:rPr>
        <w:t>minutes, she called me</w:t>
      </w:r>
      <w:ins w:id="179" w:author="Jordon Beijing" w:date="2020-08-11T18:37:00Z">
        <w:r w:rsidR="00C76432">
          <w:rPr>
            <w:sz w:val="22"/>
          </w:rPr>
          <w:t>.</w:t>
        </w:r>
      </w:ins>
      <w:del w:id="180" w:author="Jordon Beijing" w:date="2020-08-11T18:37:00Z">
        <w:r w:rsidDel="00C76432">
          <w:rPr>
            <w:sz w:val="22"/>
          </w:rPr>
          <w:delText>,</w:delText>
        </w:r>
      </w:del>
    </w:p>
    <w:p w14:paraId="6C7E194E" w14:textId="37B89ADE" w:rsidR="00C87ED5" w:rsidRDefault="00A15A1C">
      <w:pPr>
        <w:ind w:firstLineChars="250" w:firstLine="550"/>
        <w:rPr>
          <w:sz w:val="22"/>
        </w:rPr>
      </w:pPr>
      <w:r>
        <w:rPr>
          <w:sz w:val="22"/>
        </w:rPr>
        <w:t>“Michelle</w:t>
      </w:r>
      <w:r>
        <w:rPr>
          <w:sz w:val="22"/>
        </w:rPr>
        <w:t>!</w:t>
      </w:r>
      <w:ins w:id="181" w:author="Jordon Beijing" w:date="2020-08-11T18:37:00Z">
        <w:r w:rsidR="00C76432">
          <w:rPr>
            <w:sz w:val="22"/>
          </w:rPr>
          <w:t>,” she said.</w:t>
        </w:r>
      </w:ins>
      <w:r>
        <w:rPr>
          <w:sz w:val="22"/>
        </w:rPr>
        <w:t xml:space="preserve"> </w:t>
      </w:r>
      <w:ins w:id="182" w:author="Jordon Beijing" w:date="2020-08-11T18:37:00Z">
        <w:r w:rsidR="00C76432">
          <w:rPr>
            <w:sz w:val="22"/>
          </w:rPr>
          <w:t>“</w:t>
        </w:r>
      </w:ins>
      <w:r>
        <w:rPr>
          <w:sz w:val="22"/>
        </w:rPr>
        <w:t>I’m so sorry</w:t>
      </w:r>
      <w:ins w:id="183" w:author="Jordon Beijing" w:date="2020-08-11T18:39:00Z">
        <w:r w:rsidR="00A044BC">
          <w:rPr>
            <w:sz w:val="22"/>
          </w:rPr>
          <w:t>.</w:t>
        </w:r>
      </w:ins>
      <w:del w:id="184" w:author="Jordon Beijing" w:date="2020-08-11T18:39:00Z">
        <w:r w:rsidDel="00A044BC">
          <w:rPr>
            <w:sz w:val="22"/>
          </w:rPr>
          <w:delText>,</w:delText>
        </w:r>
      </w:del>
      <w:r>
        <w:rPr>
          <w:sz w:val="22"/>
        </w:rPr>
        <w:t xml:space="preserve"> I just saw you guys change</w:t>
      </w:r>
      <w:ins w:id="185" w:author="Jordon Beijing" w:date="2020-08-11T18:39:00Z">
        <w:r w:rsidR="00A044BC">
          <w:rPr>
            <w:sz w:val="22"/>
          </w:rPr>
          <w:t>d</w:t>
        </w:r>
      </w:ins>
      <w:r>
        <w:rPr>
          <w:sz w:val="22"/>
        </w:rPr>
        <w:t xml:space="preserve"> the time</w:t>
      </w:r>
      <w:ins w:id="186" w:author="Jordon Beijing" w:date="2020-08-11T18:39:00Z">
        <w:r w:rsidR="00A044BC">
          <w:rPr>
            <w:sz w:val="22"/>
          </w:rPr>
          <w:t>.</w:t>
        </w:r>
      </w:ins>
      <w:del w:id="187" w:author="Jordon Beijing" w:date="2020-08-11T18:39:00Z">
        <w:r w:rsidDel="00A044BC">
          <w:rPr>
            <w:sz w:val="22"/>
          </w:rPr>
          <w:delText>,</w:delText>
        </w:r>
      </w:del>
      <w:r>
        <w:rPr>
          <w:sz w:val="22"/>
        </w:rPr>
        <w:t xml:space="preserve"> </w:t>
      </w:r>
      <w:ins w:id="188" w:author="Jordon Beijing" w:date="2020-08-11T18:39:00Z">
        <w:r w:rsidR="00A044BC">
          <w:rPr>
            <w:sz w:val="22"/>
          </w:rPr>
          <w:t>B</w:t>
        </w:r>
      </w:ins>
      <w:del w:id="189" w:author="Jordon Beijing" w:date="2020-08-11T18:39:00Z">
        <w:r w:rsidDel="00A044BC">
          <w:rPr>
            <w:sz w:val="22"/>
          </w:rPr>
          <w:delText>b</w:delText>
        </w:r>
      </w:del>
      <w:r>
        <w:rPr>
          <w:sz w:val="22"/>
        </w:rPr>
        <w:t>ut I was eating lunch</w:t>
      </w:r>
      <w:ins w:id="190" w:author="Jordon Beijing" w:date="2020-08-11T18:39:00Z">
        <w:r w:rsidR="00A044BC">
          <w:rPr>
            <w:sz w:val="22"/>
          </w:rPr>
          <w:t>.</w:t>
        </w:r>
      </w:ins>
      <w:del w:id="191" w:author="Jordon Beijing" w:date="2020-08-11T18:39:00Z">
        <w:r w:rsidDel="00A044BC">
          <w:rPr>
            <w:sz w:val="22"/>
          </w:rPr>
          <w:delText>,</w:delText>
        </w:r>
      </w:del>
      <w:r>
        <w:rPr>
          <w:sz w:val="22"/>
        </w:rPr>
        <w:t xml:space="preserve"> </w:t>
      </w:r>
      <w:ins w:id="192" w:author="Jordon Beijing" w:date="2020-08-11T18:39:00Z">
        <w:r w:rsidR="00A044BC">
          <w:rPr>
            <w:sz w:val="22"/>
          </w:rPr>
          <w:t>P</w:t>
        </w:r>
      </w:ins>
      <w:del w:id="193" w:author="Jordon Beijing" w:date="2020-08-11T18:39:00Z">
        <w:r w:rsidDel="00A044BC">
          <w:rPr>
            <w:sz w:val="22"/>
          </w:rPr>
          <w:delText>p</w:delText>
        </w:r>
      </w:del>
      <w:r>
        <w:rPr>
          <w:sz w:val="22"/>
        </w:rPr>
        <w:t xml:space="preserve">lease wait for me! I’ll be </w:t>
      </w:r>
      <w:ins w:id="194" w:author="Jordon Beijing" w:date="2020-08-11T18:39:00Z">
        <w:r w:rsidR="00A044BC">
          <w:rPr>
            <w:sz w:val="22"/>
          </w:rPr>
          <w:t xml:space="preserve">there </w:t>
        </w:r>
      </w:ins>
      <w:r>
        <w:rPr>
          <w:sz w:val="22"/>
        </w:rPr>
        <w:t>quickly</w:t>
      </w:r>
      <w:ins w:id="195" w:author="Jordon Beijing" w:date="2020-08-11T18:40:00Z">
        <w:r w:rsidR="00A044BC">
          <w:rPr>
            <w:sz w:val="22"/>
          </w:rPr>
          <w:t>.</w:t>
        </w:r>
      </w:ins>
      <w:del w:id="196" w:author="Jordon Beijing" w:date="2020-08-11T18:40:00Z">
        <w:r w:rsidDel="00A044BC">
          <w:rPr>
            <w:sz w:val="22"/>
          </w:rPr>
          <w:delText>,</w:delText>
        </w:r>
      </w:del>
      <w:r>
        <w:rPr>
          <w:sz w:val="22"/>
        </w:rPr>
        <w:t>”</w:t>
      </w:r>
      <w:del w:id="197" w:author="Jordon Beijing" w:date="2020-08-11T18:40:00Z">
        <w:r w:rsidDel="00A044BC">
          <w:rPr>
            <w:sz w:val="22"/>
          </w:rPr>
          <w:delText xml:space="preserve"> </w:delText>
        </w:r>
        <w:r w:rsidDel="00A044BC">
          <w:rPr>
            <w:sz w:val="22"/>
          </w:rPr>
          <w:delText>she cried.</w:delText>
        </w:r>
      </w:del>
    </w:p>
    <w:p w14:paraId="3C9DA94A" w14:textId="77A29921" w:rsidR="00C87ED5" w:rsidRDefault="00A15A1C">
      <w:pPr>
        <w:ind w:firstLineChars="250" w:firstLine="550"/>
        <w:rPr>
          <w:sz w:val="22"/>
        </w:rPr>
      </w:pPr>
      <w:r>
        <w:rPr>
          <w:sz w:val="22"/>
        </w:rPr>
        <w:t>“Okay! I’ll wait for you!</w:t>
      </w:r>
      <w:ins w:id="198" w:author="Jordon Beijing" w:date="2020-08-11T18:40:00Z">
        <w:r w:rsidR="00A044BC">
          <w:rPr>
            <w:sz w:val="22"/>
          </w:rPr>
          <w:t xml:space="preserve">” I </w:t>
        </w:r>
      </w:ins>
      <w:ins w:id="199" w:author="Jordon Beijing" w:date="2020-08-11T18:41:00Z">
        <w:r w:rsidR="00A044BC">
          <w:rPr>
            <w:sz w:val="22"/>
          </w:rPr>
          <w:t xml:space="preserve">quickly </w:t>
        </w:r>
      </w:ins>
      <w:ins w:id="200" w:author="Jordon Beijing" w:date="2020-08-11T18:40:00Z">
        <w:r w:rsidR="00A044BC">
          <w:rPr>
            <w:sz w:val="22"/>
          </w:rPr>
          <w:t>whispered to her.</w:t>
        </w:r>
      </w:ins>
      <w:r>
        <w:rPr>
          <w:sz w:val="22"/>
        </w:rPr>
        <w:t xml:space="preserve"> </w:t>
      </w:r>
      <w:ins w:id="201" w:author="Jordon Beijing" w:date="2020-08-11T18:40:00Z">
        <w:r w:rsidR="00A044BC">
          <w:rPr>
            <w:sz w:val="22"/>
          </w:rPr>
          <w:t>“</w:t>
        </w:r>
      </w:ins>
      <w:r>
        <w:rPr>
          <w:sz w:val="22"/>
        </w:rPr>
        <w:t>Please b</w:t>
      </w:r>
      <w:r>
        <w:rPr>
          <w:sz w:val="22"/>
        </w:rPr>
        <w:t>e quick</w:t>
      </w:r>
      <w:ins w:id="202" w:author="Jordon Beijing" w:date="2020-08-11T18:40:00Z">
        <w:r w:rsidR="00A044BC">
          <w:rPr>
            <w:sz w:val="22"/>
          </w:rPr>
          <w:t>.</w:t>
        </w:r>
      </w:ins>
      <w:del w:id="203" w:author="Jordon Beijing" w:date="2020-08-11T18:40:00Z">
        <w:r w:rsidDel="00A044BC">
          <w:rPr>
            <w:sz w:val="22"/>
          </w:rPr>
          <w:delText>ly,</w:delText>
        </w:r>
      </w:del>
      <w:r>
        <w:rPr>
          <w:sz w:val="22"/>
        </w:rPr>
        <w:t>”</w:t>
      </w:r>
      <w:del w:id="204" w:author="Jordon Beijing" w:date="2020-08-11T18:40:00Z">
        <w:r w:rsidDel="00A044BC">
          <w:rPr>
            <w:sz w:val="22"/>
          </w:rPr>
          <w:delText xml:space="preserve"> I </w:delText>
        </w:r>
        <w:r w:rsidDel="00A044BC">
          <w:rPr>
            <w:sz w:val="22"/>
          </w:rPr>
          <w:delText>quickly whisper to her.</w:delText>
        </w:r>
      </w:del>
    </w:p>
    <w:p w14:paraId="077461B7" w14:textId="3AA137E7" w:rsidR="00C87ED5" w:rsidRDefault="00A15A1C">
      <w:pPr>
        <w:ind w:firstLineChars="250" w:firstLine="550"/>
        <w:rPr>
          <w:sz w:val="22"/>
        </w:rPr>
      </w:pPr>
      <w:r>
        <w:rPr>
          <w:sz w:val="22"/>
        </w:rPr>
        <w:t xml:space="preserve">After </w:t>
      </w:r>
      <w:del w:id="205" w:author="Jordon Beijing" w:date="2020-08-11T18:41:00Z">
        <w:r w:rsidDel="00A044BC">
          <w:rPr>
            <w:sz w:val="22"/>
          </w:rPr>
          <w:delText xml:space="preserve">fifteen </w:delText>
        </w:r>
      </w:del>
      <w:ins w:id="206" w:author="Jordon Beijing" w:date="2020-08-11T18:41:00Z">
        <w:r w:rsidR="00A044BC">
          <w:rPr>
            <w:sz w:val="22"/>
          </w:rPr>
          <w:t>15</w:t>
        </w:r>
        <w:r w:rsidR="00A044BC">
          <w:rPr>
            <w:sz w:val="22"/>
          </w:rPr>
          <w:t xml:space="preserve"> </w:t>
        </w:r>
      </w:ins>
      <w:r>
        <w:rPr>
          <w:sz w:val="22"/>
        </w:rPr>
        <w:t xml:space="preserve">minuet </w:t>
      </w:r>
      <w:proofErr w:type="spellStart"/>
      <w:r>
        <w:rPr>
          <w:sz w:val="22"/>
        </w:rPr>
        <w:t>she</w:t>
      </w:r>
      <w:ins w:id="207" w:author="Jordon Beijing" w:date="2020-08-11T18:41:00Z">
        <w:r w:rsidR="00A044BC">
          <w:rPr>
            <w:sz w:val="22"/>
          </w:rPr>
          <w:t>s</w:t>
        </w:r>
      </w:ins>
      <w:proofErr w:type="spellEnd"/>
      <w:r>
        <w:rPr>
          <w:sz w:val="22"/>
        </w:rPr>
        <w:t xml:space="preserve"> called me again</w:t>
      </w:r>
      <w:del w:id="208" w:author="Jordon Beijing" w:date="2020-08-11T18:41:00Z">
        <w:r w:rsidDel="00A044BC">
          <w:rPr>
            <w:sz w:val="22"/>
          </w:rPr>
          <w:delText>,</w:delText>
        </w:r>
      </w:del>
    </w:p>
    <w:p w14:paraId="16D55731" w14:textId="55EA5E13" w:rsidR="00C87ED5" w:rsidRDefault="00A15A1C">
      <w:pPr>
        <w:ind w:firstLineChars="250" w:firstLine="550"/>
        <w:rPr>
          <w:sz w:val="22"/>
        </w:rPr>
      </w:pPr>
      <w:r>
        <w:rPr>
          <w:sz w:val="22"/>
        </w:rPr>
        <w:t>“I’m here! Where are you</w:t>
      </w:r>
      <w:ins w:id="209" w:author="Jordon Beijing" w:date="2020-08-11T18:41:00Z">
        <w:r w:rsidR="00A044BC">
          <w:rPr>
            <w:sz w:val="22"/>
          </w:rPr>
          <w:t>?</w:t>
        </w:r>
      </w:ins>
      <w:del w:id="210" w:author="Jordon Beijing" w:date="2020-08-11T18:41:00Z">
        <w:r w:rsidDel="00A044BC">
          <w:rPr>
            <w:sz w:val="22"/>
          </w:rPr>
          <w:delText>,</w:delText>
        </w:r>
      </w:del>
      <w:r>
        <w:rPr>
          <w:sz w:val="22"/>
        </w:rPr>
        <w:t>” she asked</w:t>
      </w:r>
      <w:del w:id="211" w:author="Jordon Beijing" w:date="2020-08-11T18:41:00Z">
        <w:r w:rsidDel="00A044BC">
          <w:rPr>
            <w:sz w:val="22"/>
          </w:rPr>
          <w:delText>,</w:delText>
        </w:r>
      </w:del>
    </w:p>
    <w:p w14:paraId="117E9EA3" w14:textId="77777777" w:rsidR="00C87ED5" w:rsidRDefault="00A15A1C">
      <w:pPr>
        <w:ind w:firstLineChars="250" w:firstLine="550"/>
        <w:rPr>
          <w:sz w:val="22"/>
        </w:rPr>
      </w:pPr>
      <w:r>
        <w:rPr>
          <w:sz w:val="22"/>
        </w:rPr>
        <w:t>“Hi! I’m her! Come,” I shouted to her.</w:t>
      </w:r>
    </w:p>
    <w:p w14:paraId="419890A8" w14:textId="3DDAE33F" w:rsidR="00C87ED5" w:rsidRDefault="00A15A1C">
      <w:pPr>
        <w:ind w:firstLineChars="250" w:firstLine="550"/>
        <w:rPr>
          <w:sz w:val="22"/>
        </w:rPr>
      </w:pPr>
      <w:r>
        <w:rPr>
          <w:sz w:val="22"/>
        </w:rPr>
        <w:t xml:space="preserve">She finally came, but I </w:t>
      </w:r>
      <w:ins w:id="212" w:author="Jordon Beijing" w:date="2020-08-11T18:41:00Z">
        <w:r w:rsidR="00A044BC">
          <w:rPr>
            <w:sz w:val="22"/>
          </w:rPr>
          <w:t xml:space="preserve">had </w:t>
        </w:r>
      </w:ins>
      <w:r>
        <w:rPr>
          <w:sz w:val="22"/>
        </w:rPr>
        <w:t>wait</w:t>
      </w:r>
      <w:ins w:id="213" w:author="Jordon Beijing" w:date="2020-08-11T18:41:00Z">
        <w:r w:rsidR="00A044BC">
          <w:rPr>
            <w:sz w:val="22"/>
          </w:rPr>
          <w:t>ed for</w:t>
        </w:r>
      </w:ins>
      <w:r>
        <w:rPr>
          <w:sz w:val="22"/>
        </w:rPr>
        <w:t xml:space="preserve"> her </w:t>
      </w:r>
      <w:ins w:id="214" w:author="Jordon Beijing" w:date="2020-08-11T18:41:00Z">
        <w:r w:rsidR="00A044BC">
          <w:rPr>
            <w:sz w:val="22"/>
          </w:rPr>
          <w:t xml:space="preserve">for </w:t>
        </w:r>
      </w:ins>
      <w:r>
        <w:rPr>
          <w:sz w:val="22"/>
        </w:rPr>
        <w:t xml:space="preserve">at least half </w:t>
      </w:r>
      <w:ins w:id="215" w:author="Jordon Beijing" w:date="2020-08-11T18:41:00Z">
        <w:r w:rsidR="00A044BC">
          <w:rPr>
            <w:sz w:val="22"/>
          </w:rPr>
          <w:t xml:space="preserve">an </w:t>
        </w:r>
      </w:ins>
      <w:r>
        <w:rPr>
          <w:sz w:val="22"/>
        </w:rPr>
        <w:t>hour</w:t>
      </w:r>
      <w:del w:id="216" w:author="Jordon Beijing" w:date="2020-08-11T18:41:00Z">
        <w:r w:rsidDel="00A044BC">
          <w:rPr>
            <w:sz w:val="22"/>
          </w:rPr>
          <w:delText>s</w:delText>
        </w:r>
      </w:del>
      <w:ins w:id="217" w:author="Jordon Beijing" w:date="2020-08-11T18:41:00Z">
        <w:r w:rsidR="00A044BC">
          <w:rPr>
            <w:sz w:val="22"/>
          </w:rPr>
          <w:t xml:space="preserve">. </w:t>
        </w:r>
      </w:ins>
      <w:del w:id="218" w:author="Jordon Beijing" w:date="2020-08-11T18:41:00Z">
        <w:r w:rsidDel="00A044BC">
          <w:rPr>
            <w:sz w:val="22"/>
          </w:rPr>
          <w:delText xml:space="preserve">, </w:delText>
        </w:r>
        <w:r w:rsidDel="00A044BC">
          <w:rPr>
            <w:sz w:val="22"/>
          </w:rPr>
          <w:delText xml:space="preserve">and </w:delText>
        </w:r>
      </w:del>
      <w:r>
        <w:rPr>
          <w:sz w:val="22"/>
        </w:rPr>
        <w:t>Candy</w:t>
      </w:r>
      <w:ins w:id="219" w:author="Jordon Beijing" w:date="2020-08-11T18:41:00Z">
        <w:r w:rsidR="00A044BC">
          <w:rPr>
            <w:sz w:val="22"/>
          </w:rPr>
          <w:t xml:space="preserve"> and</w:t>
        </w:r>
      </w:ins>
      <w:del w:id="220" w:author="Jordon Beijing" w:date="2020-08-11T18:41:00Z">
        <w:r w:rsidDel="00A044BC">
          <w:rPr>
            <w:sz w:val="22"/>
          </w:rPr>
          <w:delText>,</w:delText>
        </w:r>
      </w:del>
      <w:r>
        <w:rPr>
          <w:sz w:val="22"/>
        </w:rPr>
        <w:t xml:space="preserve"> Grace </w:t>
      </w:r>
      <w:ins w:id="221" w:author="Jordon Beijing" w:date="2020-08-11T18:42:00Z">
        <w:r w:rsidR="00A044BC">
          <w:rPr>
            <w:sz w:val="22"/>
          </w:rPr>
          <w:t xml:space="preserve">were </w:t>
        </w:r>
      </w:ins>
      <w:r>
        <w:rPr>
          <w:sz w:val="22"/>
        </w:rPr>
        <w:t>also waiting for her</w:t>
      </w:r>
      <w:del w:id="222" w:author="Jordon Beijing" w:date="2020-08-11T18:42:00Z">
        <w:r w:rsidDel="00A044BC">
          <w:rPr>
            <w:sz w:val="22"/>
          </w:rPr>
          <w:delText xml:space="preserve"> too</w:delText>
        </w:r>
      </w:del>
      <w:r>
        <w:rPr>
          <w:sz w:val="22"/>
        </w:rPr>
        <w:t xml:space="preserve">. </w:t>
      </w:r>
    </w:p>
    <w:p w14:paraId="14F254C6" w14:textId="61B97F72" w:rsidR="00C87ED5" w:rsidRDefault="00A15A1C">
      <w:pPr>
        <w:ind w:firstLineChars="250" w:firstLine="550"/>
        <w:rPr>
          <w:sz w:val="22"/>
        </w:rPr>
      </w:pPr>
      <w:r>
        <w:rPr>
          <w:sz w:val="22"/>
        </w:rPr>
        <w:t>W</w:t>
      </w:r>
      <w:r>
        <w:rPr>
          <w:sz w:val="22"/>
        </w:rPr>
        <w:t xml:space="preserve">e quickly arrived the subway station beside </w:t>
      </w:r>
      <w:ins w:id="223" w:author="Jordon Beijing" w:date="2020-08-11T18:42:00Z">
        <w:r w:rsidR="00A044BC">
          <w:rPr>
            <w:sz w:val="22"/>
          </w:rPr>
          <w:t>C</w:t>
        </w:r>
      </w:ins>
      <w:del w:id="224" w:author="Jordon Beijing" w:date="2020-08-11T18:42:00Z">
        <w:r w:rsidDel="00A044BC">
          <w:rPr>
            <w:sz w:val="22"/>
          </w:rPr>
          <w:delText>c</w:delText>
        </w:r>
      </w:del>
      <w:r>
        <w:rPr>
          <w:sz w:val="22"/>
        </w:rPr>
        <w:t>andy’s house and met them</w:t>
      </w:r>
      <w:ins w:id="225" w:author="Jordon Beijing" w:date="2020-08-11T18:42:00Z">
        <w:r w:rsidR="00A044BC">
          <w:rPr>
            <w:sz w:val="22"/>
          </w:rPr>
          <w:t xml:space="preserve">. </w:t>
        </w:r>
      </w:ins>
      <w:del w:id="226" w:author="Jordon Beijing" w:date="2020-08-11T18:42:00Z">
        <w:r w:rsidDel="00A044BC">
          <w:rPr>
            <w:sz w:val="22"/>
          </w:rPr>
          <w:delText xml:space="preserve">; </w:delText>
        </w:r>
        <w:r w:rsidDel="00A044BC">
          <w:rPr>
            <w:sz w:val="22"/>
          </w:rPr>
          <w:delText xml:space="preserve">and </w:delText>
        </w:r>
      </w:del>
      <w:ins w:id="227" w:author="Jordon Beijing" w:date="2020-08-11T18:42:00Z">
        <w:r w:rsidR="00A044BC">
          <w:rPr>
            <w:sz w:val="22"/>
          </w:rPr>
          <w:t>W</w:t>
        </w:r>
      </w:ins>
      <w:del w:id="228" w:author="Jordon Beijing" w:date="2020-08-11T18:42:00Z">
        <w:r w:rsidDel="00A044BC">
          <w:rPr>
            <w:sz w:val="22"/>
          </w:rPr>
          <w:delText>w</w:delText>
        </w:r>
      </w:del>
      <w:r>
        <w:rPr>
          <w:sz w:val="22"/>
        </w:rPr>
        <w:t xml:space="preserve">e also used one hour to get South </w:t>
      </w:r>
      <w:proofErr w:type="spellStart"/>
      <w:r>
        <w:rPr>
          <w:sz w:val="22"/>
        </w:rPr>
        <w:t>Luogu</w:t>
      </w:r>
      <w:proofErr w:type="spellEnd"/>
      <w:r>
        <w:rPr>
          <w:sz w:val="22"/>
        </w:rPr>
        <w:t xml:space="preserve"> Lane. After we arrived, we found out we need to have ID</w:t>
      </w:r>
      <w:ins w:id="229" w:author="Jordon Beijing" w:date="2020-08-11T18:42:00Z">
        <w:r w:rsidR="00A044BC">
          <w:rPr>
            <w:sz w:val="22"/>
          </w:rPr>
          <w:t>s</w:t>
        </w:r>
      </w:ins>
      <w:r>
        <w:rPr>
          <w:sz w:val="22"/>
        </w:rPr>
        <w:t xml:space="preserve"> </w:t>
      </w:r>
      <w:del w:id="230" w:author="Jordon Beijing" w:date="2020-08-11T18:42:00Z">
        <w:r w:rsidDel="00A044BC">
          <w:rPr>
            <w:sz w:val="22"/>
          </w:rPr>
          <w:delText xml:space="preserve">for </w:delText>
        </w:r>
      </w:del>
      <w:ins w:id="231" w:author="Jordon Beijing" w:date="2020-08-11T18:42:00Z">
        <w:r w:rsidR="00A044BC">
          <w:rPr>
            <w:sz w:val="22"/>
          </w:rPr>
          <w:t>to</w:t>
        </w:r>
        <w:r w:rsidR="00A044BC">
          <w:rPr>
            <w:sz w:val="22"/>
          </w:rPr>
          <w:t xml:space="preserve"> </w:t>
        </w:r>
      </w:ins>
      <w:r>
        <w:rPr>
          <w:sz w:val="22"/>
        </w:rPr>
        <w:t xml:space="preserve">get in. </w:t>
      </w:r>
      <w:del w:id="232" w:author="Jordon Beijing" w:date="2020-08-11T18:42:00Z">
        <w:r w:rsidDel="00A044BC">
          <w:rPr>
            <w:sz w:val="22"/>
          </w:rPr>
          <w:delText>Me and my</w:delText>
        </w:r>
      </w:del>
      <w:ins w:id="233" w:author="Jordon Beijing" w:date="2020-08-11T18:42:00Z">
        <w:r w:rsidR="00A044BC">
          <w:rPr>
            <w:sz w:val="22"/>
          </w:rPr>
          <w:t>My</w:t>
        </w:r>
      </w:ins>
      <w:r>
        <w:rPr>
          <w:sz w:val="22"/>
        </w:rPr>
        <w:t xml:space="preserve"> two friend</w:t>
      </w:r>
      <w:ins w:id="234" w:author="Jordon Beijing" w:date="2020-08-11T18:42:00Z">
        <w:r w:rsidR="00A044BC">
          <w:rPr>
            <w:sz w:val="22"/>
          </w:rPr>
          <w:t>s</w:t>
        </w:r>
      </w:ins>
      <w:ins w:id="235" w:author="Jordon Beijing" w:date="2020-08-11T18:43:00Z">
        <w:r w:rsidR="00A044BC">
          <w:rPr>
            <w:sz w:val="22"/>
          </w:rPr>
          <w:t xml:space="preserve"> and I</w:t>
        </w:r>
      </w:ins>
      <w:r>
        <w:rPr>
          <w:sz w:val="22"/>
        </w:rPr>
        <w:t xml:space="preserve"> </w:t>
      </w:r>
      <w:r>
        <w:rPr>
          <w:sz w:val="22"/>
        </w:rPr>
        <w:t xml:space="preserve">all </w:t>
      </w:r>
      <w:del w:id="236" w:author="Jordon Beijing" w:date="2020-08-11T18:43:00Z">
        <w:r w:rsidDel="00A044BC">
          <w:rPr>
            <w:sz w:val="22"/>
          </w:rPr>
          <w:delText xml:space="preserve">got </w:delText>
        </w:r>
      </w:del>
      <w:ins w:id="237" w:author="Jordon Beijing" w:date="2020-08-11T18:43:00Z">
        <w:r w:rsidR="00A044BC">
          <w:rPr>
            <w:sz w:val="22"/>
          </w:rPr>
          <w:t>had our</w:t>
        </w:r>
        <w:r w:rsidR="00A044BC">
          <w:rPr>
            <w:sz w:val="22"/>
          </w:rPr>
          <w:t xml:space="preserve"> </w:t>
        </w:r>
      </w:ins>
      <w:r>
        <w:rPr>
          <w:sz w:val="22"/>
        </w:rPr>
        <w:t>ID</w:t>
      </w:r>
      <w:ins w:id="238" w:author="Jordon Beijing" w:date="2020-08-11T18:43:00Z">
        <w:r w:rsidR="00A044BC">
          <w:rPr>
            <w:sz w:val="22"/>
          </w:rPr>
          <w:t>s</w:t>
        </w:r>
      </w:ins>
      <w:r>
        <w:rPr>
          <w:sz w:val="22"/>
        </w:rPr>
        <w:t>, but Isabella didn’t</w:t>
      </w:r>
      <w:ins w:id="239" w:author="Jordon Beijing" w:date="2020-08-11T18:43:00Z">
        <w:r w:rsidR="00A044BC">
          <w:rPr>
            <w:sz w:val="22"/>
          </w:rPr>
          <w:t xml:space="preserve"> have hers</w:t>
        </w:r>
      </w:ins>
      <w:r>
        <w:rPr>
          <w:sz w:val="22"/>
        </w:rPr>
        <w:t>, so she called her</w:t>
      </w:r>
      <w:r>
        <w:rPr>
          <w:sz w:val="22"/>
        </w:rPr>
        <w:t xml:space="preserve"> mom</w:t>
      </w:r>
      <w:ins w:id="240" w:author="Jordon Beijing" w:date="2020-08-11T18:43:00Z">
        <w:r w:rsidR="00A044BC">
          <w:rPr>
            <w:sz w:val="22"/>
          </w:rPr>
          <w:t xml:space="preserve"> and</w:t>
        </w:r>
      </w:ins>
      <w:del w:id="241" w:author="Jordon Beijing" w:date="2020-08-11T18:43:00Z">
        <w:r w:rsidDel="00A044BC">
          <w:rPr>
            <w:sz w:val="22"/>
          </w:rPr>
          <w:delText>,</w:delText>
        </w:r>
      </w:del>
      <w:r>
        <w:rPr>
          <w:sz w:val="22"/>
        </w:rPr>
        <w:t xml:space="preserve"> asked her to send </w:t>
      </w:r>
      <w:ins w:id="242" w:author="Jordon Beijing" w:date="2020-08-11T18:43:00Z">
        <w:r w:rsidR="00A044BC">
          <w:rPr>
            <w:sz w:val="22"/>
          </w:rPr>
          <w:t xml:space="preserve">her </w:t>
        </w:r>
      </w:ins>
      <w:del w:id="243" w:author="Jordon Beijing" w:date="2020-08-11T18:43:00Z">
        <w:r w:rsidDel="00A044BC">
          <w:rPr>
            <w:sz w:val="22"/>
          </w:rPr>
          <w:delText xml:space="preserve">the </w:delText>
        </w:r>
      </w:del>
      <w:ins w:id="244" w:author="Jordon Beijing" w:date="2020-08-11T18:43:00Z">
        <w:r w:rsidR="00A044BC">
          <w:rPr>
            <w:sz w:val="22"/>
          </w:rPr>
          <w:t>a</w:t>
        </w:r>
        <w:r w:rsidR="00A044BC">
          <w:rPr>
            <w:sz w:val="22"/>
          </w:rPr>
          <w:t xml:space="preserve"> </w:t>
        </w:r>
      </w:ins>
      <w:r>
        <w:rPr>
          <w:sz w:val="22"/>
        </w:rPr>
        <w:t xml:space="preserve">picture of </w:t>
      </w:r>
      <w:ins w:id="245" w:author="Jordon Beijing" w:date="2020-08-11T18:43:00Z">
        <w:r w:rsidR="00A044BC">
          <w:rPr>
            <w:sz w:val="22"/>
          </w:rPr>
          <w:t xml:space="preserve">her </w:t>
        </w:r>
      </w:ins>
      <w:r>
        <w:rPr>
          <w:sz w:val="22"/>
        </w:rPr>
        <w:t>ID</w:t>
      </w:r>
      <w:del w:id="246" w:author="Jordon Beijing" w:date="2020-08-11T18:43:00Z">
        <w:r w:rsidDel="00A044BC">
          <w:rPr>
            <w:sz w:val="22"/>
          </w:rPr>
          <w:delText xml:space="preserve"> to her</w:delText>
        </w:r>
      </w:del>
      <w:r>
        <w:rPr>
          <w:sz w:val="22"/>
        </w:rPr>
        <w:t>.</w:t>
      </w:r>
    </w:p>
    <w:p w14:paraId="2FAAFE4E" w14:textId="4996FAFB" w:rsidR="00C87ED5" w:rsidRDefault="00A15A1C">
      <w:pPr>
        <w:ind w:firstLineChars="250" w:firstLine="550"/>
        <w:rPr>
          <w:sz w:val="22"/>
        </w:rPr>
      </w:pPr>
      <w:r w:rsidRPr="00A044BC">
        <w:rPr>
          <w:sz w:val="22"/>
          <w:highlight w:val="cyan"/>
          <w:rPrChange w:id="247" w:author="Jordon Beijing" w:date="2020-08-11T18:45:00Z">
            <w:rPr>
              <w:sz w:val="22"/>
            </w:rPr>
          </w:rPrChange>
        </w:rPr>
        <w:t xml:space="preserve">The day was hot, everybody was sweating, and we </w:t>
      </w:r>
      <w:del w:id="248" w:author="Jordon Beijing" w:date="2020-08-11T18:44:00Z">
        <w:r w:rsidRPr="00A044BC" w:rsidDel="00A044BC">
          <w:rPr>
            <w:sz w:val="22"/>
            <w:highlight w:val="cyan"/>
            <w:rPrChange w:id="249" w:author="Jordon Beijing" w:date="2020-08-11T18:45:00Z">
              <w:rPr>
                <w:sz w:val="22"/>
              </w:rPr>
            </w:rPrChange>
          </w:rPr>
          <w:delText xml:space="preserve">have </w:delText>
        </w:r>
      </w:del>
      <w:ins w:id="250" w:author="Jordon Beijing" w:date="2020-08-11T18:44:00Z">
        <w:r w:rsidR="00A044BC" w:rsidRPr="00A044BC">
          <w:rPr>
            <w:sz w:val="22"/>
            <w:highlight w:val="cyan"/>
            <w:rPrChange w:id="251" w:author="Jordon Beijing" w:date="2020-08-11T18:45:00Z">
              <w:rPr>
                <w:sz w:val="22"/>
              </w:rPr>
            </w:rPrChange>
          </w:rPr>
          <w:t>had</w:t>
        </w:r>
        <w:r w:rsidR="00A044BC" w:rsidRPr="00A044BC">
          <w:rPr>
            <w:sz w:val="22"/>
            <w:highlight w:val="cyan"/>
            <w:rPrChange w:id="252" w:author="Jordon Beijing" w:date="2020-08-11T18:45:00Z">
              <w:rPr>
                <w:sz w:val="22"/>
              </w:rPr>
            </w:rPrChange>
          </w:rPr>
          <w:t xml:space="preserve"> </w:t>
        </w:r>
      </w:ins>
      <w:r w:rsidRPr="00A044BC">
        <w:rPr>
          <w:sz w:val="22"/>
          <w:highlight w:val="cyan"/>
          <w:rPrChange w:id="253" w:author="Jordon Beijing" w:date="2020-08-11T18:45:00Z">
            <w:rPr>
              <w:sz w:val="22"/>
            </w:rPr>
          </w:rPrChange>
        </w:rPr>
        <w:t>to show our ID to get in</w:t>
      </w:r>
      <w:ins w:id="254" w:author="Jordon Beijing" w:date="2020-08-11T18:44:00Z">
        <w:r w:rsidR="00A044BC" w:rsidRPr="00A044BC">
          <w:rPr>
            <w:sz w:val="22"/>
            <w:highlight w:val="cyan"/>
            <w:rPrChange w:id="255" w:author="Jordon Beijing" w:date="2020-08-11T18:45:00Z">
              <w:rPr>
                <w:sz w:val="22"/>
              </w:rPr>
            </w:rPrChange>
          </w:rPr>
          <w:t>.</w:t>
        </w:r>
      </w:ins>
      <w:del w:id="256" w:author="Jordon Beijing" w:date="2020-08-11T18:44:00Z">
        <w:r w:rsidRPr="00A044BC" w:rsidDel="00A044BC">
          <w:rPr>
            <w:sz w:val="22"/>
            <w:highlight w:val="cyan"/>
            <w:rPrChange w:id="257" w:author="Jordon Beijing" w:date="2020-08-11T18:45:00Z">
              <w:rPr>
                <w:sz w:val="22"/>
              </w:rPr>
            </w:rPrChange>
          </w:rPr>
          <w:delText>,</w:delText>
        </w:r>
      </w:del>
      <w:r w:rsidRPr="00A044BC">
        <w:rPr>
          <w:sz w:val="22"/>
          <w:highlight w:val="cyan"/>
          <w:rPrChange w:id="258" w:author="Jordon Beijing" w:date="2020-08-11T18:45:00Z">
            <w:rPr>
              <w:sz w:val="22"/>
            </w:rPr>
          </w:rPrChange>
        </w:rPr>
        <w:t xml:space="preserve"> </w:t>
      </w:r>
      <w:ins w:id="259" w:author="Jordon Beijing" w:date="2020-08-11T18:44:00Z">
        <w:r w:rsidR="00A044BC" w:rsidRPr="00A044BC">
          <w:rPr>
            <w:sz w:val="22"/>
            <w:highlight w:val="cyan"/>
            <w:rPrChange w:id="260" w:author="Jordon Beijing" w:date="2020-08-11T18:45:00Z">
              <w:rPr>
                <w:sz w:val="22"/>
              </w:rPr>
            </w:rPrChange>
          </w:rPr>
          <w:t>B</w:t>
        </w:r>
      </w:ins>
      <w:del w:id="261" w:author="Jordon Beijing" w:date="2020-08-11T18:44:00Z">
        <w:r w:rsidRPr="00A044BC" w:rsidDel="00A044BC">
          <w:rPr>
            <w:sz w:val="22"/>
            <w:highlight w:val="cyan"/>
            <w:rPrChange w:id="262" w:author="Jordon Beijing" w:date="2020-08-11T18:45:00Z">
              <w:rPr>
                <w:sz w:val="22"/>
              </w:rPr>
            </w:rPrChange>
          </w:rPr>
          <w:delText>b</w:delText>
        </w:r>
      </w:del>
      <w:r w:rsidRPr="00A044BC">
        <w:rPr>
          <w:sz w:val="22"/>
          <w:highlight w:val="cyan"/>
          <w:rPrChange w:id="263" w:author="Jordon Beijing" w:date="2020-08-11T18:45:00Z">
            <w:rPr>
              <w:sz w:val="22"/>
            </w:rPr>
          </w:rPrChange>
        </w:rPr>
        <w:t xml:space="preserve">ut my classmate Isabella forgot to bring her ID. We were impatient of waiting. Everybody </w:t>
      </w:r>
      <w:del w:id="264" w:author="Jordon Beijing" w:date="2020-08-11T18:44:00Z">
        <w:r w:rsidRPr="00A044BC" w:rsidDel="00A044BC">
          <w:rPr>
            <w:sz w:val="22"/>
            <w:highlight w:val="cyan"/>
            <w:rPrChange w:id="265" w:author="Jordon Beijing" w:date="2020-08-11T18:45:00Z">
              <w:rPr>
                <w:sz w:val="22"/>
              </w:rPr>
            </w:rPrChange>
          </w:rPr>
          <w:delText xml:space="preserve">is </w:delText>
        </w:r>
      </w:del>
      <w:ins w:id="266" w:author="Jordon Beijing" w:date="2020-08-11T18:44:00Z">
        <w:r w:rsidR="00A044BC" w:rsidRPr="00A044BC">
          <w:rPr>
            <w:sz w:val="22"/>
            <w:highlight w:val="cyan"/>
            <w:rPrChange w:id="267" w:author="Jordon Beijing" w:date="2020-08-11T18:45:00Z">
              <w:rPr>
                <w:sz w:val="22"/>
              </w:rPr>
            </w:rPrChange>
          </w:rPr>
          <w:t>was</w:t>
        </w:r>
        <w:r w:rsidR="00A044BC" w:rsidRPr="00A044BC">
          <w:rPr>
            <w:sz w:val="22"/>
            <w:highlight w:val="cyan"/>
            <w:rPrChange w:id="268" w:author="Jordon Beijing" w:date="2020-08-11T18:45:00Z">
              <w:rPr>
                <w:sz w:val="22"/>
              </w:rPr>
            </w:rPrChange>
          </w:rPr>
          <w:t xml:space="preserve"> </w:t>
        </w:r>
      </w:ins>
      <w:r w:rsidRPr="00A044BC">
        <w:rPr>
          <w:sz w:val="22"/>
          <w:highlight w:val="cyan"/>
          <w:rPrChange w:id="269" w:author="Jordon Beijing" w:date="2020-08-11T18:45:00Z">
            <w:rPr>
              <w:sz w:val="22"/>
            </w:rPr>
          </w:rPrChange>
        </w:rPr>
        <w:t>waiting for her. The cloud</w:t>
      </w:r>
      <w:ins w:id="270" w:author="Jordon Beijing" w:date="2020-08-11T18:44:00Z">
        <w:r w:rsidR="00A044BC" w:rsidRPr="00A044BC">
          <w:rPr>
            <w:sz w:val="22"/>
            <w:highlight w:val="cyan"/>
            <w:rPrChange w:id="271" w:author="Jordon Beijing" w:date="2020-08-11T18:45:00Z">
              <w:rPr>
                <w:sz w:val="22"/>
              </w:rPr>
            </w:rPrChange>
          </w:rPr>
          <w:t>s</w:t>
        </w:r>
      </w:ins>
      <w:r w:rsidRPr="00A044BC">
        <w:rPr>
          <w:sz w:val="22"/>
          <w:highlight w:val="cyan"/>
          <w:rPrChange w:id="272" w:author="Jordon Beijing" w:date="2020-08-11T18:45:00Z">
            <w:rPr>
              <w:sz w:val="22"/>
            </w:rPr>
          </w:rPrChange>
        </w:rPr>
        <w:t xml:space="preserve"> moved s</w:t>
      </w:r>
      <w:r w:rsidRPr="00A044BC">
        <w:rPr>
          <w:sz w:val="22"/>
          <w:highlight w:val="cyan"/>
          <w:rPrChange w:id="273" w:author="Jordon Beijing" w:date="2020-08-11T18:45:00Z">
            <w:rPr>
              <w:sz w:val="22"/>
            </w:rPr>
          </w:rPrChange>
        </w:rPr>
        <w:t>lowly</w:t>
      </w:r>
      <w:del w:id="274" w:author="Jordon Beijing" w:date="2020-08-11T18:44:00Z">
        <w:r w:rsidRPr="00A044BC" w:rsidDel="00A044BC">
          <w:rPr>
            <w:sz w:val="22"/>
            <w:highlight w:val="cyan"/>
            <w:rPrChange w:id="275" w:author="Jordon Beijing" w:date="2020-08-11T18:45:00Z">
              <w:rPr>
                <w:sz w:val="22"/>
              </w:rPr>
            </w:rPrChange>
          </w:rPr>
          <w:delText>,</w:delText>
        </w:r>
      </w:del>
      <w:r w:rsidRPr="00A044BC">
        <w:rPr>
          <w:sz w:val="22"/>
          <w:highlight w:val="cyan"/>
          <w:rPrChange w:id="276" w:author="Jordon Beijing" w:date="2020-08-11T18:45:00Z">
            <w:rPr>
              <w:sz w:val="22"/>
            </w:rPr>
          </w:rPrChange>
        </w:rPr>
        <w:t xml:space="preserve"> because there was no wind. Every </w:t>
      </w:r>
      <w:del w:id="277" w:author="Jordon Beijing" w:date="2020-08-11T18:44:00Z">
        <w:r w:rsidRPr="00A044BC" w:rsidDel="00A044BC">
          <w:rPr>
            <w:sz w:val="22"/>
            <w:highlight w:val="cyan"/>
            <w:rPrChange w:id="278" w:author="Jordon Beijing" w:date="2020-08-11T18:45:00Z">
              <w:rPr>
                <w:sz w:val="22"/>
              </w:rPr>
            </w:rPrChange>
          </w:rPr>
          <w:delText xml:space="preserve">people </w:delText>
        </w:r>
      </w:del>
      <w:ins w:id="279" w:author="Jordon Beijing" w:date="2020-08-11T18:44:00Z">
        <w:r w:rsidR="00A044BC" w:rsidRPr="00A044BC">
          <w:rPr>
            <w:sz w:val="22"/>
            <w:highlight w:val="cyan"/>
            <w:rPrChange w:id="280" w:author="Jordon Beijing" w:date="2020-08-11T18:45:00Z">
              <w:rPr>
                <w:sz w:val="22"/>
              </w:rPr>
            </w:rPrChange>
          </w:rPr>
          <w:t>person</w:t>
        </w:r>
        <w:r w:rsidR="00A044BC" w:rsidRPr="00A044BC">
          <w:rPr>
            <w:sz w:val="22"/>
            <w:highlight w:val="cyan"/>
            <w:rPrChange w:id="281" w:author="Jordon Beijing" w:date="2020-08-11T18:45:00Z">
              <w:rPr>
                <w:sz w:val="22"/>
              </w:rPr>
            </w:rPrChange>
          </w:rPr>
          <w:t xml:space="preserve"> </w:t>
        </w:r>
      </w:ins>
      <w:r w:rsidRPr="00A044BC">
        <w:rPr>
          <w:sz w:val="22"/>
          <w:highlight w:val="cyan"/>
          <w:rPrChange w:id="282" w:author="Jordon Beijing" w:date="2020-08-11T18:45:00Z">
            <w:rPr>
              <w:sz w:val="22"/>
            </w:rPr>
          </w:rPrChange>
        </w:rPr>
        <w:t xml:space="preserve">who </w:t>
      </w:r>
      <w:del w:id="283" w:author="Jordon Beijing" w:date="2020-08-11T18:44:00Z">
        <w:r w:rsidRPr="00A044BC" w:rsidDel="00A044BC">
          <w:rPr>
            <w:sz w:val="22"/>
            <w:highlight w:val="cyan"/>
            <w:rPrChange w:id="284" w:author="Jordon Beijing" w:date="2020-08-11T18:45:00Z">
              <w:rPr>
                <w:sz w:val="22"/>
              </w:rPr>
            </w:rPrChange>
          </w:rPr>
          <w:delText xml:space="preserve">sale </w:delText>
        </w:r>
      </w:del>
      <w:ins w:id="285" w:author="Jordon Beijing" w:date="2020-08-11T18:44:00Z">
        <w:r w:rsidR="00A044BC" w:rsidRPr="00A044BC">
          <w:rPr>
            <w:sz w:val="22"/>
            <w:highlight w:val="cyan"/>
            <w:rPrChange w:id="286" w:author="Jordon Beijing" w:date="2020-08-11T18:45:00Z">
              <w:rPr>
                <w:sz w:val="22"/>
              </w:rPr>
            </w:rPrChange>
          </w:rPr>
          <w:t>sells</w:t>
        </w:r>
        <w:r w:rsidR="00A044BC" w:rsidRPr="00A044BC">
          <w:rPr>
            <w:sz w:val="22"/>
            <w:highlight w:val="cyan"/>
            <w:rPrChange w:id="287" w:author="Jordon Beijing" w:date="2020-08-11T18:45:00Z">
              <w:rPr>
                <w:sz w:val="22"/>
              </w:rPr>
            </w:rPrChange>
          </w:rPr>
          <w:t xml:space="preserve"> </w:t>
        </w:r>
      </w:ins>
      <w:r w:rsidRPr="00A044BC">
        <w:rPr>
          <w:sz w:val="22"/>
          <w:highlight w:val="cyan"/>
          <w:rPrChange w:id="288" w:author="Jordon Beijing" w:date="2020-08-11T18:45:00Z">
            <w:rPr>
              <w:sz w:val="22"/>
            </w:rPr>
          </w:rPrChange>
        </w:rPr>
        <w:t>fans came to bother</w:t>
      </w:r>
      <w:del w:id="289" w:author="Jordon Beijing" w:date="2020-08-11T18:44:00Z">
        <w:r w:rsidRPr="00A044BC" w:rsidDel="00A044BC">
          <w:rPr>
            <w:sz w:val="22"/>
            <w:highlight w:val="cyan"/>
            <w:rPrChange w:id="290" w:author="Jordon Beijing" w:date="2020-08-11T18:45:00Z">
              <w:rPr>
                <w:sz w:val="22"/>
              </w:rPr>
            </w:rPrChange>
          </w:rPr>
          <w:delText>ing</w:delText>
        </w:r>
      </w:del>
      <w:r w:rsidRPr="00A044BC">
        <w:rPr>
          <w:sz w:val="22"/>
          <w:highlight w:val="cyan"/>
          <w:rPrChange w:id="291" w:author="Jordon Beijing" w:date="2020-08-11T18:45:00Z">
            <w:rPr>
              <w:sz w:val="22"/>
            </w:rPr>
          </w:rPrChange>
        </w:rPr>
        <w:t xml:space="preserve"> us. The cicadas on the trees </w:t>
      </w:r>
      <w:del w:id="292" w:author="Jordon Beijing" w:date="2020-08-11T18:44:00Z">
        <w:r w:rsidRPr="00A044BC" w:rsidDel="00A044BC">
          <w:rPr>
            <w:sz w:val="22"/>
            <w:highlight w:val="cyan"/>
            <w:rPrChange w:id="293" w:author="Jordon Beijing" w:date="2020-08-11T18:45:00Z">
              <w:rPr>
                <w:sz w:val="22"/>
              </w:rPr>
            </w:rPrChange>
          </w:rPr>
          <w:delText xml:space="preserve">are </w:delText>
        </w:r>
      </w:del>
      <w:ins w:id="294" w:author="Jordon Beijing" w:date="2020-08-11T18:44:00Z">
        <w:r w:rsidR="00A044BC" w:rsidRPr="00A044BC">
          <w:rPr>
            <w:sz w:val="22"/>
            <w:highlight w:val="cyan"/>
            <w:rPrChange w:id="295" w:author="Jordon Beijing" w:date="2020-08-11T18:45:00Z">
              <w:rPr>
                <w:sz w:val="22"/>
              </w:rPr>
            </w:rPrChange>
          </w:rPr>
          <w:t>were</w:t>
        </w:r>
        <w:r w:rsidR="00A044BC" w:rsidRPr="00A044BC">
          <w:rPr>
            <w:sz w:val="22"/>
            <w:highlight w:val="cyan"/>
            <w:rPrChange w:id="296" w:author="Jordon Beijing" w:date="2020-08-11T18:45:00Z">
              <w:rPr>
                <w:sz w:val="22"/>
              </w:rPr>
            </w:rPrChange>
          </w:rPr>
          <w:t xml:space="preserve"> </w:t>
        </w:r>
      </w:ins>
      <w:r w:rsidRPr="00A044BC">
        <w:rPr>
          <w:sz w:val="22"/>
          <w:highlight w:val="cyan"/>
          <w:rPrChange w:id="297" w:author="Jordon Beijing" w:date="2020-08-11T18:45:00Z">
            <w:rPr>
              <w:sz w:val="22"/>
            </w:rPr>
          </w:rPrChange>
        </w:rPr>
        <w:t xml:space="preserve">buzzing, </w:t>
      </w:r>
      <w:del w:id="298" w:author="Jordon Beijing" w:date="2020-08-11T18:45:00Z">
        <w:r w:rsidRPr="00A044BC" w:rsidDel="00A044BC">
          <w:rPr>
            <w:sz w:val="22"/>
            <w:highlight w:val="cyan"/>
            <w:rPrChange w:id="299" w:author="Jordon Beijing" w:date="2020-08-11T18:45:00Z">
              <w:rPr>
                <w:sz w:val="22"/>
              </w:rPr>
            </w:rPrChange>
          </w:rPr>
          <w:delText>pedlar</w:delText>
        </w:r>
      </w:del>
      <w:ins w:id="300" w:author="Jordon Beijing" w:date="2020-08-11T18:45:00Z">
        <w:r w:rsidR="00A044BC" w:rsidRPr="00A044BC">
          <w:rPr>
            <w:sz w:val="22"/>
            <w:highlight w:val="cyan"/>
            <w:rPrChange w:id="301" w:author="Jordon Beijing" w:date="2020-08-11T18:45:00Z">
              <w:rPr>
                <w:sz w:val="22"/>
              </w:rPr>
            </w:rPrChange>
          </w:rPr>
          <w:t>peddlers</w:t>
        </w:r>
      </w:ins>
      <w:r w:rsidRPr="00A044BC">
        <w:rPr>
          <w:sz w:val="22"/>
          <w:highlight w:val="cyan"/>
          <w:rPrChange w:id="302" w:author="Jordon Beijing" w:date="2020-08-11T18:45:00Z">
            <w:rPr>
              <w:sz w:val="22"/>
            </w:rPr>
          </w:rPrChange>
        </w:rPr>
        <w:t xml:space="preserve"> were yelling. We all feel thirsty, but we still </w:t>
      </w:r>
      <w:del w:id="303" w:author="Jordon Beijing" w:date="2020-08-11T18:44:00Z">
        <w:r w:rsidRPr="00A044BC" w:rsidDel="00A044BC">
          <w:rPr>
            <w:sz w:val="22"/>
            <w:highlight w:val="cyan"/>
            <w:rPrChange w:id="304" w:author="Jordon Beijing" w:date="2020-08-11T18:45:00Z">
              <w:rPr>
                <w:sz w:val="22"/>
              </w:rPr>
            </w:rPrChange>
          </w:rPr>
          <w:delText xml:space="preserve">can’t </w:delText>
        </w:r>
      </w:del>
      <w:ins w:id="305" w:author="Jordon Beijing" w:date="2020-08-11T18:44:00Z">
        <w:r w:rsidR="00A044BC" w:rsidRPr="00A044BC">
          <w:rPr>
            <w:sz w:val="22"/>
            <w:highlight w:val="cyan"/>
            <w:rPrChange w:id="306" w:author="Jordon Beijing" w:date="2020-08-11T18:45:00Z">
              <w:rPr>
                <w:sz w:val="22"/>
              </w:rPr>
            </w:rPrChange>
          </w:rPr>
          <w:t>couldn’t</w:t>
        </w:r>
        <w:r w:rsidR="00A044BC" w:rsidRPr="00A044BC">
          <w:rPr>
            <w:sz w:val="22"/>
            <w:highlight w:val="cyan"/>
            <w:rPrChange w:id="307" w:author="Jordon Beijing" w:date="2020-08-11T18:45:00Z">
              <w:rPr>
                <w:sz w:val="22"/>
              </w:rPr>
            </w:rPrChange>
          </w:rPr>
          <w:t xml:space="preserve"> </w:t>
        </w:r>
      </w:ins>
      <w:r w:rsidRPr="00A044BC">
        <w:rPr>
          <w:sz w:val="22"/>
          <w:highlight w:val="cyan"/>
          <w:rPrChange w:id="308" w:author="Jordon Beijing" w:date="2020-08-11T18:45:00Z">
            <w:rPr>
              <w:sz w:val="22"/>
            </w:rPr>
          </w:rPrChange>
        </w:rPr>
        <w:t>get in.</w:t>
      </w:r>
    </w:p>
    <w:p w14:paraId="4DEAD006" w14:textId="435426D6" w:rsidR="00C87ED5" w:rsidRDefault="00A15A1C">
      <w:pPr>
        <w:ind w:firstLineChars="250" w:firstLine="550"/>
        <w:rPr>
          <w:ins w:id="309" w:author="Jordon Beijing" w:date="2020-08-11T19:14:00Z"/>
          <w:sz w:val="22"/>
        </w:rPr>
      </w:pPr>
      <w:r w:rsidRPr="009B6A16">
        <w:rPr>
          <w:sz w:val="22"/>
          <w:highlight w:val="cyan"/>
          <w:rPrChange w:id="310" w:author="Jordon Beijing" w:date="2020-08-11T19:14:00Z">
            <w:rPr>
              <w:sz w:val="22"/>
            </w:rPr>
          </w:rPrChange>
        </w:rPr>
        <w:t>Finally, her mom sen</w:t>
      </w:r>
      <w:ins w:id="311" w:author="Jordon Beijing" w:date="2020-08-11T19:14:00Z">
        <w:r w:rsidR="009B6A16" w:rsidRPr="009B6A16">
          <w:rPr>
            <w:sz w:val="22"/>
            <w:highlight w:val="cyan"/>
            <w:rPrChange w:id="312" w:author="Jordon Beijing" w:date="2020-08-11T19:14:00Z">
              <w:rPr>
                <w:sz w:val="22"/>
              </w:rPr>
            </w:rPrChange>
          </w:rPr>
          <w:t>t</w:t>
        </w:r>
      </w:ins>
      <w:del w:id="313" w:author="Jordon Beijing" w:date="2020-08-11T19:14:00Z">
        <w:r w:rsidRPr="009B6A16" w:rsidDel="009B6A16">
          <w:rPr>
            <w:sz w:val="22"/>
            <w:highlight w:val="cyan"/>
            <w:rPrChange w:id="314" w:author="Jordon Beijing" w:date="2020-08-11T19:14:00Z">
              <w:rPr>
                <w:sz w:val="22"/>
              </w:rPr>
            </w:rPrChange>
          </w:rPr>
          <w:delText>d</w:delText>
        </w:r>
      </w:del>
      <w:r w:rsidRPr="009B6A16">
        <w:rPr>
          <w:sz w:val="22"/>
          <w:highlight w:val="cyan"/>
          <w:rPrChange w:id="315" w:author="Jordon Beijing" w:date="2020-08-11T19:14:00Z">
            <w:rPr>
              <w:sz w:val="22"/>
            </w:rPr>
          </w:rPrChange>
        </w:rPr>
        <w:t xml:space="preserve"> her </w:t>
      </w:r>
      <w:del w:id="316" w:author="Jordon Beijing" w:date="2020-08-11T18:45:00Z">
        <w:r w:rsidRPr="009B6A16" w:rsidDel="00A044BC">
          <w:rPr>
            <w:sz w:val="22"/>
            <w:highlight w:val="cyan"/>
            <w:rPrChange w:id="317" w:author="Jordon Beijing" w:date="2020-08-11T19:14:00Z">
              <w:rPr>
                <w:sz w:val="22"/>
              </w:rPr>
            </w:rPrChange>
          </w:rPr>
          <w:delText xml:space="preserve">her </w:delText>
        </w:r>
      </w:del>
      <w:ins w:id="318" w:author="Jordon Beijing" w:date="2020-08-11T18:45:00Z">
        <w:r w:rsidR="00A044BC" w:rsidRPr="009B6A16">
          <w:rPr>
            <w:sz w:val="22"/>
            <w:highlight w:val="cyan"/>
            <w:rPrChange w:id="319" w:author="Jordon Beijing" w:date="2020-08-11T19:14:00Z">
              <w:rPr>
                <w:sz w:val="22"/>
              </w:rPr>
            </w:rPrChange>
          </w:rPr>
          <w:t>a picture of her</w:t>
        </w:r>
        <w:r w:rsidR="00A044BC" w:rsidRPr="009B6A16">
          <w:rPr>
            <w:sz w:val="22"/>
            <w:highlight w:val="cyan"/>
            <w:rPrChange w:id="320" w:author="Jordon Beijing" w:date="2020-08-11T19:14:00Z">
              <w:rPr>
                <w:sz w:val="22"/>
              </w:rPr>
            </w:rPrChange>
          </w:rPr>
          <w:t xml:space="preserve"> </w:t>
        </w:r>
      </w:ins>
      <w:r w:rsidRPr="009B6A16">
        <w:rPr>
          <w:sz w:val="22"/>
          <w:highlight w:val="cyan"/>
          <w:rPrChange w:id="321" w:author="Jordon Beijing" w:date="2020-08-11T19:14:00Z">
            <w:rPr>
              <w:sz w:val="22"/>
            </w:rPr>
          </w:rPrChange>
        </w:rPr>
        <w:t>ID</w:t>
      </w:r>
      <w:del w:id="322" w:author="Jordon Beijing" w:date="2020-08-11T18:45:00Z">
        <w:r w:rsidRPr="009B6A16" w:rsidDel="00A044BC">
          <w:rPr>
            <w:sz w:val="22"/>
            <w:highlight w:val="cyan"/>
            <w:rPrChange w:id="323" w:author="Jordon Beijing" w:date="2020-08-11T19:14:00Z">
              <w:rPr>
                <w:sz w:val="22"/>
              </w:rPr>
            </w:rPrChange>
          </w:rPr>
          <w:delText xml:space="preserve"> picture</w:delText>
        </w:r>
      </w:del>
      <w:r w:rsidRPr="009B6A16">
        <w:rPr>
          <w:sz w:val="22"/>
          <w:highlight w:val="cyan"/>
          <w:rPrChange w:id="324" w:author="Jordon Beijing" w:date="2020-08-11T19:14:00Z">
            <w:rPr>
              <w:sz w:val="22"/>
            </w:rPr>
          </w:rPrChange>
        </w:rPr>
        <w:t xml:space="preserve">. We </w:t>
      </w:r>
      <w:ins w:id="325" w:author="Jordon Beijing" w:date="2020-08-11T19:14:00Z">
        <w:r w:rsidR="009B6A16" w:rsidRPr="009B6A16">
          <w:rPr>
            <w:sz w:val="22"/>
            <w:highlight w:val="cyan"/>
            <w:rPrChange w:id="326" w:author="Jordon Beijing" w:date="2020-08-11T19:14:00Z">
              <w:rPr>
                <w:sz w:val="22"/>
              </w:rPr>
            </w:rPrChange>
          </w:rPr>
          <w:t xml:space="preserve">all </w:t>
        </w:r>
      </w:ins>
      <w:r w:rsidRPr="009B6A16">
        <w:rPr>
          <w:sz w:val="22"/>
          <w:highlight w:val="cyan"/>
          <w:rPrChange w:id="327" w:author="Jordon Beijing" w:date="2020-08-11T19:14:00Z">
            <w:rPr>
              <w:sz w:val="22"/>
            </w:rPr>
          </w:rPrChange>
        </w:rPr>
        <w:t>show</w:t>
      </w:r>
      <w:ins w:id="328" w:author="Jordon Beijing" w:date="2020-08-11T18:45:00Z">
        <w:r w:rsidR="00A044BC" w:rsidRPr="009B6A16">
          <w:rPr>
            <w:sz w:val="22"/>
            <w:highlight w:val="cyan"/>
            <w:rPrChange w:id="329" w:author="Jordon Beijing" w:date="2020-08-11T19:14:00Z">
              <w:rPr>
                <w:sz w:val="22"/>
              </w:rPr>
            </w:rPrChange>
          </w:rPr>
          <w:t>ed</w:t>
        </w:r>
      </w:ins>
      <w:r w:rsidRPr="009B6A16">
        <w:rPr>
          <w:sz w:val="22"/>
          <w:highlight w:val="cyan"/>
          <w:rPrChange w:id="330" w:author="Jordon Beijing" w:date="2020-08-11T19:14:00Z">
            <w:rPr>
              <w:sz w:val="22"/>
            </w:rPr>
          </w:rPrChange>
        </w:rPr>
        <w:t xml:space="preserve"> our ID</w:t>
      </w:r>
      <w:ins w:id="331" w:author="Jordon Beijing" w:date="2020-08-11T18:45:00Z">
        <w:r w:rsidR="00A044BC" w:rsidRPr="009B6A16">
          <w:rPr>
            <w:sz w:val="22"/>
            <w:highlight w:val="cyan"/>
            <w:rPrChange w:id="332" w:author="Jordon Beijing" w:date="2020-08-11T19:14:00Z">
              <w:rPr>
                <w:sz w:val="22"/>
              </w:rPr>
            </w:rPrChange>
          </w:rPr>
          <w:t>s</w:t>
        </w:r>
      </w:ins>
      <w:r w:rsidRPr="009B6A16">
        <w:rPr>
          <w:sz w:val="22"/>
          <w:highlight w:val="cyan"/>
          <w:rPrChange w:id="333" w:author="Jordon Beijing" w:date="2020-08-11T19:14:00Z">
            <w:rPr>
              <w:sz w:val="22"/>
            </w:rPr>
          </w:rPrChange>
        </w:rPr>
        <w:t xml:space="preserve"> and </w:t>
      </w:r>
      <w:del w:id="334" w:author="Jordon Beijing" w:date="2020-08-11T18:45:00Z">
        <w:r w:rsidRPr="009B6A16" w:rsidDel="00A044BC">
          <w:rPr>
            <w:sz w:val="22"/>
            <w:highlight w:val="cyan"/>
            <w:rPrChange w:id="335" w:author="Jordon Beijing" w:date="2020-08-11T19:14:00Z">
              <w:rPr>
                <w:sz w:val="22"/>
              </w:rPr>
            </w:rPrChange>
          </w:rPr>
          <w:delText>favor</w:delText>
        </w:r>
        <w:r w:rsidRPr="009B6A16" w:rsidDel="00A044BC">
          <w:rPr>
            <w:sz w:val="22"/>
            <w:highlight w:val="cyan"/>
            <w:rPrChange w:id="336" w:author="Jordon Beijing" w:date="2020-08-11T19:14:00Z">
              <w:rPr>
                <w:sz w:val="22"/>
              </w:rPr>
            </w:rPrChange>
          </w:rPr>
          <w:delText xml:space="preserve">ably </w:delText>
        </w:r>
      </w:del>
      <w:ins w:id="337" w:author="Jordon Beijing" w:date="2020-08-11T18:45:00Z">
        <w:r w:rsidR="00A044BC" w:rsidRPr="009B6A16">
          <w:rPr>
            <w:sz w:val="22"/>
            <w:highlight w:val="cyan"/>
            <w:rPrChange w:id="338" w:author="Jordon Beijing" w:date="2020-08-11T19:14:00Z">
              <w:rPr>
                <w:sz w:val="22"/>
              </w:rPr>
            </w:rPrChange>
          </w:rPr>
          <w:t>finally</w:t>
        </w:r>
        <w:r w:rsidR="00A044BC" w:rsidRPr="009B6A16">
          <w:rPr>
            <w:sz w:val="22"/>
            <w:highlight w:val="cyan"/>
            <w:rPrChange w:id="339" w:author="Jordon Beijing" w:date="2020-08-11T19:14:00Z">
              <w:rPr>
                <w:sz w:val="22"/>
              </w:rPr>
            </w:rPrChange>
          </w:rPr>
          <w:t xml:space="preserve"> </w:t>
        </w:r>
      </w:ins>
      <w:del w:id="340" w:author="Jordon Beijing" w:date="2020-08-11T18:45:00Z">
        <w:r w:rsidRPr="009B6A16" w:rsidDel="00A044BC">
          <w:rPr>
            <w:sz w:val="22"/>
            <w:highlight w:val="cyan"/>
            <w:rPrChange w:id="341" w:author="Jordon Beijing" w:date="2020-08-11T19:14:00Z">
              <w:rPr>
                <w:sz w:val="22"/>
              </w:rPr>
            </w:rPrChange>
          </w:rPr>
          <w:delText xml:space="preserve">get </w:delText>
        </w:r>
      </w:del>
      <w:ins w:id="342" w:author="Jordon Beijing" w:date="2020-08-11T18:45:00Z">
        <w:r w:rsidR="00A044BC" w:rsidRPr="009B6A16">
          <w:rPr>
            <w:sz w:val="22"/>
            <w:highlight w:val="cyan"/>
            <w:rPrChange w:id="343" w:author="Jordon Beijing" w:date="2020-08-11T19:14:00Z">
              <w:rPr>
                <w:sz w:val="22"/>
              </w:rPr>
            </w:rPrChange>
          </w:rPr>
          <w:t>got</w:t>
        </w:r>
        <w:r w:rsidR="00A044BC" w:rsidRPr="009B6A16">
          <w:rPr>
            <w:sz w:val="22"/>
            <w:highlight w:val="cyan"/>
            <w:rPrChange w:id="344" w:author="Jordon Beijing" w:date="2020-08-11T19:14:00Z">
              <w:rPr>
                <w:sz w:val="22"/>
              </w:rPr>
            </w:rPrChange>
          </w:rPr>
          <w:t xml:space="preserve"> </w:t>
        </w:r>
      </w:ins>
      <w:r w:rsidRPr="009B6A16">
        <w:rPr>
          <w:sz w:val="22"/>
          <w:highlight w:val="cyan"/>
          <w:rPrChange w:id="345" w:author="Jordon Beijing" w:date="2020-08-11T19:14:00Z">
            <w:rPr>
              <w:sz w:val="22"/>
            </w:rPr>
          </w:rPrChange>
        </w:rPr>
        <w:t>in.</w:t>
      </w:r>
    </w:p>
    <w:p w14:paraId="338784BD" w14:textId="77777777" w:rsidR="009B6A16" w:rsidRDefault="009B6A16">
      <w:pPr>
        <w:ind w:firstLineChars="250" w:firstLine="550"/>
        <w:rPr>
          <w:ins w:id="346" w:author="Jordon Beijing" w:date="2020-08-11T18:46:00Z"/>
          <w:sz w:val="22"/>
        </w:rPr>
      </w:pPr>
    </w:p>
    <w:p w14:paraId="7B681211" w14:textId="3FBC1A24" w:rsidR="00A044BC" w:rsidRDefault="009B6A16">
      <w:pPr>
        <w:ind w:firstLineChars="250" w:firstLine="550"/>
        <w:rPr>
          <w:ins w:id="347" w:author="Jordon Beijing" w:date="2020-08-11T19:14:00Z"/>
          <w:sz w:val="22"/>
        </w:rPr>
      </w:pPr>
      <w:ins w:id="348" w:author="Jordon Beijing" w:date="2020-08-11T19:13:00Z">
        <w:r w:rsidRPr="009B6A16">
          <w:rPr>
            <w:sz w:val="22"/>
            <w:highlight w:val="yellow"/>
            <w:rPrChange w:id="349" w:author="Jordon Beijing" w:date="2020-08-11T19:14:00Z">
              <w:rPr>
                <w:sz w:val="22"/>
              </w:rPr>
            </w:rPrChange>
          </w:rPr>
          <w:t>Word Count:</w:t>
        </w:r>
      </w:ins>
    </w:p>
    <w:p w14:paraId="2E43ADEC" w14:textId="7573FE37" w:rsidR="009B6A16" w:rsidRDefault="009B6A16">
      <w:pPr>
        <w:ind w:firstLineChars="250" w:firstLine="550"/>
        <w:rPr>
          <w:ins w:id="350" w:author="Jordon Beijing" w:date="2020-08-11T19:14:00Z"/>
          <w:sz w:val="22"/>
        </w:rPr>
      </w:pPr>
    </w:p>
    <w:p w14:paraId="7DEC68C1" w14:textId="77777777" w:rsidR="009B6A16" w:rsidRDefault="009B6A16">
      <w:pPr>
        <w:ind w:firstLineChars="250" w:firstLine="550"/>
        <w:rPr>
          <w:ins w:id="351" w:author="Jordon Beijing" w:date="2020-08-11T18:46:00Z"/>
          <w:sz w:val="22"/>
        </w:rPr>
      </w:pPr>
    </w:p>
    <w:p w14:paraId="50D27BB8" w14:textId="5DE3DB97" w:rsidR="00E67FC5" w:rsidRPr="009B6A16" w:rsidRDefault="00A044BC" w:rsidP="00E67FC5">
      <w:pPr>
        <w:ind w:firstLineChars="250" w:firstLine="550"/>
        <w:rPr>
          <w:ins w:id="352" w:author="Jordon Beijing" w:date="2020-08-11T19:03:00Z"/>
          <w:i/>
          <w:iCs/>
          <w:sz w:val="22"/>
          <w:rPrChange w:id="353" w:author="Jordon Beijing" w:date="2020-08-11T19:10:00Z">
            <w:rPr>
              <w:ins w:id="354" w:author="Jordon Beijing" w:date="2020-08-11T19:03:00Z"/>
              <w:sz w:val="22"/>
            </w:rPr>
          </w:rPrChange>
        </w:rPr>
      </w:pPr>
      <w:ins w:id="355" w:author="Jordon Beijing" w:date="2020-08-11T18:46:00Z">
        <w:r w:rsidRPr="009B6A16">
          <w:rPr>
            <w:i/>
            <w:iCs/>
            <w:sz w:val="22"/>
            <w:rPrChange w:id="356" w:author="Jordon Beijing" w:date="2020-08-11T19:10:00Z">
              <w:rPr>
                <w:sz w:val="22"/>
              </w:rPr>
            </w:rPrChange>
          </w:rPr>
          <w:t>Captain’s Notes: Michelle, good job writing a story about your recent experience. I have already gone through and helped you to correct most of your basic grammar errors, etc. I want you t</w:t>
        </w:r>
      </w:ins>
      <w:ins w:id="357" w:author="Jordon Beijing" w:date="2020-08-11T18:47:00Z">
        <w:r w:rsidRPr="009B6A16">
          <w:rPr>
            <w:i/>
            <w:iCs/>
            <w:sz w:val="22"/>
            <w:rPrChange w:id="358" w:author="Jordon Beijing" w:date="2020-08-11T19:10:00Z">
              <w:rPr>
                <w:sz w:val="22"/>
              </w:rPr>
            </w:rPrChange>
          </w:rPr>
          <w:t>o focus on fixing the story more than the details. Two things. First, don’t</w:t>
        </w:r>
        <w:r w:rsidR="0042530E" w:rsidRPr="009B6A16">
          <w:rPr>
            <w:i/>
            <w:iCs/>
            <w:sz w:val="22"/>
            <w:rPrChange w:id="359" w:author="Jordon Beijing" w:date="2020-08-11T19:10:00Z">
              <w:rPr>
                <w:sz w:val="22"/>
              </w:rPr>
            </w:rPrChange>
          </w:rPr>
          <w:t xml:space="preserve"> slow down the story with too many unnecessary deta</w:t>
        </w:r>
      </w:ins>
      <w:ins w:id="360" w:author="Jordon Beijing" w:date="2020-08-11T18:48:00Z">
        <w:r w:rsidR="0042530E" w:rsidRPr="009B6A16">
          <w:rPr>
            <w:i/>
            <w:iCs/>
            <w:sz w:val="22"/>
            <w:rPrChange w:id="361" w:author="Jordon Beijing" w:date="2020-08-11T19:10:00Z">
              <w:rPr>
                <w:sz w:val="22"/>
              </w:rPr>
            </w:rPrChange>
          </w:rPr>
          <w:t>ils</w:t>
        </w:r>
      </w:ins>
      <w:ins w:id="362" w:author="Jordon Beijing" w:date="2020-08-11T18:49:00Z">
        <w:r w:rsidR="0042530E" w:rsidRPr="009B6A16">
          <w:rPr>
            <w:i/>
            <w:iCs/>
            <w:sz w:val="22"/>
            <w:rPrChange w:id="363" w:author="Jordon Beijing" w:date="2020-08-11T19:10:00Z">
              <w:rPr>
                <w:sz w:val="22"/>
              </w:rPr>
            </w:rPrChange>
          </w:rPr>
          <w:t xml:space="preserve"> and repetition. </w:t>
        </w:r>
      </w:ins>
      <w:ins w:id="364" w:author="Jordon Beijing" w:date="2020-08-11T18:57:00Z">
        <w:r w:rsidR="0042530E" w:rsidRPr="009B6A16">
          <w:rPr>
            <w:i/>
            <w:iCs/>
            <w:sz w:val="22"/>
            <w:rPrChange w:id="365" w:author="Jordon Beijing" w:date="2020-08-11T19:10:00Z">
              <w:rPr>
                <w:sz w:val="22"/>
              </w:rPr>
            </w:rPrChange>
          </w:rPr>
          <w:t>For example, in the second parag</w:t>
        </w:r>
      </w:ins>
      <w:ins w:id="366" w:author="Jordon Beijing" w:date="2020-08-11T18:58:00Z">
        <w:r w:rsidR="0042530E" w:rsidRPr="009B6A16">
          <w:rPr>
            <w:i/>
            <w:iCs/>
            <w:sz w:val="22"/>
            <w:rPrChange w:id="367" w:author="Jordon Beijing" w:date="2020-08-11T19:10:00Z">
              <w:rPr>
                <w:sz w:val="22"/>
              </w:rPr>
            </w:rPrChange>
          </w:rPr>
          <w:t xml:space="preserve">raph you get stuck on repeating </w:t>
        </w:r>
        <w:r w:rsidR="00E67FC5" w:rsidRPr="009B6A16">
          <w:rPr>
            <w:i/>
            <w:iCs/>
            <w:sz w:val="22"/>
            <w:rPrChange w:id="368" w:author="Jordon Beijing" w:date="2020-08-11T19:10:00Z">
              <w:rPr>
                <w:sz w:val="22"/>
              </w:rPr>
            </w:rPrChange>
          </w:rPr>
          <w:t xml:space="preserve">details about time and location. </w:t>
        </w:r>
      </w:ins>
      <w:ins w:id="369" w:author="Jordon Beijing" w:date="2020-08-11T18:59:00Z">
        <w:r w:rsidR="00E67FC5" w:rsidRPr="009B6A16">
          <w:rPr>
            <w:i/>
            <w:iCs/>
            <w:sz w:val="22"/>
            <w:rPrChange w:id="370" w:author="Jordon Beijing" w:date="2020-08-11T19:10:00Z">
              <w:rPr>
                <w:sz w:val="22"/>
              </w:rPr>
            </w:rPrChange>
          </w:rPr>
          <w:t>Say</w:t>
        </w:r>
      </w:ins>
      <w:ins w:id="371" w:author="Jordon Beijing" w:date="2020-08-11T19:00:00Z">
        <w:r w:rsidR="00E67FC5" w:rsidRPr="009B6A16">
          <w:rPr>
            <w:i/>
            <w:iCs/>
            <w:sz w:val="22"/>
            <w:rPrChange w:id="372" w:author="Jordon Beijing" w:date="2020-08-11T19:10:00Z">
              <w:rPr>
                <w:sz w:val="22"/>
              </w:rPr>
            </w:rPrChange>
          </w:rPr>
          <w:t xml:space="preserve"> something once then move on. Only repeat it if it’s necessary or you are </w:t>
        </w:r>
      </w:ins>
      <w:ins w:id="373" w:author="Jordon Beijing" w:date="2020-08-11T19:01:00Z">
        <w:r w:rsidR="00E67FC5" w:rsidRPr="009B6A16">
          <w:rPr>
            <w:i/>
            <w:iCs/>
            <w:sz w:val="22"/>
            <w:rPrChange w:id="374" w:author="Jordon Beijing" w:date="2020-08-11T19:10:00Z">
              <w:rPr>
                <w:sz w:val="22"/>
              </w:rPr>
            </w:rPrChange>
          </w:rPr>
          <w:t>using the</w:t>
        </w:r>
      </w:ins>
      <w:ins w:id="375" w:author="Jordon Beijing" w:date="2020-08-11T19:00:00Z">
        <w:r w:rsidR="00E67FC5" w:rsidRPr="009B6A16">
          <w:rPr>
            <w:i/>
            <w:iCs/>
            <w:sz w:val="22"/>
            <w:rPrChange w:id="376" w:author="Jordon Beijing" w:date="2020-08-11T19:10:00Z">
              <w:rPr>
                <w:sz w:val="22"/>
              </w:rPr>
            </w:rPrChange>
          </w:rPr>
          <w:t xml:space="preserve"> literary effect of repetition.</w:t>
        </w:r>
      </w:ins>
      <w:ins w:id="377" w:author="Jordon Beijing" w:date="2020-08-11T19:01:00Z">
        <w:r w:rsidR="00E67FC5" w:rsidRPr="009B6A16">
          <w:rPr>
            <w:i/>
            <w:iCs/>
            <w:sz w:val="22"/>
            <w:rPrChange w:id="378" w:author="Jordon Beijing" w:date="2020-08-11T19:10:00Z">
              <w:rPr>
                <w:sz w:val="22"/>
              </w:rPr>
            </w:rPrChange>
          </w:rPr>
          <w:t xml:space="preserve"> Second, because you get </w:t>
        </w:r>
      </w:ins>
      <w:ins w:id="379" w:author="Jordon Beijing" w:date="2020-08-11T19:18:00Z">
        <w:r w:rsidR="004F230B" w:rsidRPr="004F230B">
          <w:rPr>
            <w:i/>
            <w:iCs/>
            <w:sz w:val="22"/>
          </w:rPr>
          <w:t>caught</w:t>
        </w:r>
      </w:ins>
      <w:ins w:id="380" w:author="Jordon Beijing" w:date="2020-08-11T19:01:00Z">
        <w:r w:rsidR="00E67FC5" w:rsidRPr="009B6A16">
          <w:rPr>
            <w:i/>
            <w:iCs/>
            <w:sz w:val="22"/>
            <w:rPrChange w:id="381" w:author="Jordon Beijing" w:date="2020-08-11T19:10:00Z">
              <w:rPr>
                <w:sz w:val="22"/>
              </w:rPr>
            </w:rPrChange>
          </w:rPr>
          <w:t xml:space="preserve"> up on the details of time and place, as you describe the struggle to meet your friend, the second half of the story moves too quickly. Nothing really happens. What </w:t>
        </w:r>
      </w:ins>
      <w:ins w:id="382" w:author="Jordon Beijing" w:date="2020-08-11T19:02:00Z">
        <w:r w:rsidR="00E67FC5" w:rsidRPr="009B6A16">
          <w:rPr>
            <w:i/>
            <w:iCs/>
            <w:sz w:val="22"/>
            <w:rPrChange w:id="383" w:author="Jordon Beijing" w:date="2020-08-11T19:10:00Z">
              <w:rPr>
                <w:sz w:val="22"/>
              </w:rPr>
            </w:rPrChange>
          </w:rPr>
          <w:t xml:space="preserve">exactly </w:t>
        </w:r>
      </w:ins>
      <w:ins w:id="384" w:author="Jordon Beijing" w:date="2020-08-11T19:01:00Z">
        <w:r w:rsidR="00E67FC5" w:rsidRPr="009B6A16">
          <w:rPr>
            <w:i/>
            <w:iCs/>
            <w:sz w:val="22"/>
            <w:rPrChange w:id="385" w:author="Jordon Beijing" w:date="2020-08-11T19:10:00Z">
              <w:rPr>
                <w:sz w:val="22"/>
              </w:rPr>
            </w:rPrChange>
          </w:rPr>
          <w:t xml:space="preserve">is the </w:t>
        </w:r>
      </w:ins>
      <w:ins w:id="386" w:author="Jordon Beijing" w:date="2020-08-11T19:02:00Z">
        <w:r w:rsidR="00E67FC5" w:rsidRPr="009B6A16">
          <w:rPr>
            <w:i/>
            <w:iCs/>
            <w:sz w:val="22"/>
            <w:rPrChange w:id="387" w:author="Jordon Beijing" w:date="2020-08-11T19:10:00Z">
              <w:rPr>
                <w:sz w:val="22"/>
              </w:rPr>
            </w:rPrChange>
          </w:rPr>
          <w:t>“</w:t>
        </w:r>
      </w:ins>
      <w:ins w:id="388" w:author="Jordon Beijing" w:date="2020-08-11T19:01:00Z">
        <w:r w:rsidR="00E67FC5" w:rsidRPr="009B6A16">
          <w:rPr>
            <w:i/>
            <w:iCs/>
            <w:sz w:val="22"/>
            <w:rPrChange w:id="389" w:author="Jordon Beijing" w:date="2020-08-11T19:10:00Z">
              <w:rPr>
                <w:sz w:val="22"/>
              </w:rPr>
            </w:rPrChange>
          </w:rPr>
          <w:t>trouble</w:t>
        </w:r>
      </w:ins>
      <w:ins w:id="390" w:author="Jordon Beijing" w:date="2020-08-11T19:02:00Z">
        <w:r w:rsidR="00E67FC5" w:rsidRPr="009B6A16">
          <w:rPr>
            <w:i/>
            <w:iCs/>
            <w:sz w:val="22"/>
            <w:rPrChange w:id="391" w:author="Jordon Beijing" w:date="2020-08-11T19:10:00Z">
              <w:rPr>
                <w:sz w:val="22"/>
              </w:rPr>
            </w:rPrChange>
          </w:rPr>
          <w:t>”</w:t>
        </w:r>
      </w:ins>
      <w:ins w:id="392" w:author="Jordon Beijing" w:date="2020-08-11T19:01:00Z">
        <w:r w:rsidR="00E67FC5" w:rsidRPr="009B6A16">
          <w:rPr>
            <w:i/>
            <w:iCs/>
            <w:sz w:val="22"/>
            <w:rPrChange w:id="393" w:author="Jordon Beijing" w:date="2020-08-11T19:10:00Z">
              <w:rPr>
                <w:sz w:val="22"/>
              </w:rPr>
            </w:rPrChange>
          </w:rPr>
          <w:t xml:space="preserve"> you </w:t>
        </w:r>
      </w:ins>
      <w:ins w:id="394" w:author="Jordon Beijing" w:date="2020-08-11T19:02:00Z">
        <w:r w:rsidR="00E67FC5" w:rsidRPr="009B6A16">
          <w:rPr>
            <w:i/>
            <w:iCs/>
            <w:sz w:val="22"/>
            <w:rPrChange w:id="395" w:author="Jordon Beijing" w:date="2020-08-11T19:10:00Z">
              <w:rPr>
                <w:sz w:val="22"/>
              </w:rPr>
            </w:rPrChange>
          </w:rPr>
          <w:t xml:space="preserve">and your friends </w:t>
        </w:r>
      </w:ins>
      <w:ins w:id="396" w:author="Jordon Beijing" w:date="2020-08-11T19:01:00Z">
        <w:r w:rsidR="00E67FC5" w:rsidRPr="009B6A16">
          <w:rPr>
            <w:i/>
            <w:iCs/>
            <w:sz w:val="22"/>
            <w:rPrChange w:id="397" w:author="Jordon Beijing" w:date="2020-08-11T19:10:00Z">
              <w:rPr>
                <w:sz w:val="22"/>
              </w:rPr>
            </w:rPrChange>
          </w:rPr>
          <w:t>get into,</w:t>
        </w:r>
      </w:ins>
      <w:ins w:id="398" w:author="Jordon Beijing" w:date="2020-08-11T19:02:00Z">
        <w:r w:rsidR="00E67FC5" w:rsidRPr="009B6A16">
          <w:rPr>
            <w:i/>
            <w:iCs/>
            <w:sz w:val="22"/>
            <w:rPrChange w:id="399" w:author="Jordon Beijing" w:date="2020-08-11T19:10:00Z">
              <w:rPr>
                <w:sz w:val="22"/>
              </w:rPr>
            </w:rPrChange>
          </w:rPr>
          <w:t xml:space="preserve"> as </w:t>
        </w:r>
      </w:ins>
      <w:ins w:id="400" w:author="Jordon Beijing" w:date="2020-08-11T19:16:00Z">
        <w:r w:rsidR="009B6A16">
          <w:rPr>
            <w:i/>
            <w:iCs/>
            <w:sz w:val="22"/>
          </w:rPr>
          <w:t>first paragraph suggests</w:t>
        </w:r>
      </w:ins>
      <w:ins w:id="401" w:author="Jordon Beijing" w:date="2020-08-11T19:02:00Z">
        <w:r w:rsidR="00E67FC5" w:rsidRPr="009B6A16">
          <w:rPr>
            <w:i/>
            <w:iCs/>
            <w:sz w:val="22"/>
            <w:rPrChange w:id="402" w:author="Jordon Beijing" w:date="2020-08-11T19:10:00Z">
              <w:rPr>
                <w:sz w:val="22"/>
              </w:rPr>
            </w:rPrChange>
          </w:rPr>
          <w:t xml:space="preserve">? </w:t>
        </w:r>
      </w:ins>
      <w:ins w:id="403" w:author="Jordon Beijing" w:date="2020-08-11T19:06:00Z">
        <w:r w:rsidR="00E67FC5" w:rsidRPr="009B6A16">
          <w:rPr>
            <w:i/>
            <w:iCs/>
            <w:sz w:val="22"/>
            <w:rPrChange w:id="404" w:author="Jordon Beijing" w:date="2020-08-11T19:10:00Z">
              <w:rPr>
                <w:sz w:val="22"/>
              </w:rPr>
            </w:rPrChange>
          </w:rPr>
          <w:t xml:space="preserve">Also, you should know that encountering a challenge doesn’t mean getting into “trouble.” </w:t>
        </w:r>
      </w:ins>
      <w:ins w:id="405" w:author="Jordon Beijing" w:date="2020-08-11T19:02:00Z">
        <w:r w:rsidR="00E67FC5" w:rsidRPr="009B6A16">
          <w:rPr>
            <w:i/>
            <w:iCs/>
            <w:sz w:val="22"/>
            <w:rPrChange w:id="406" w:author="Jordon Beijing" w:date="2020-08-11T19:10:00Z">
              <w:rPr>
                <w:sz w:val="22"/>
              </w:rPr>
            </w:rPrChange>
          </w:rPr>
          <w:t xml:space="preserve">As the reader, I kept waiting for </w:t>
        </w:r>
      </w:ins>
      <w:ins w:id="407" w:author="Jordon Beijing" w:date="2020-08-11T19:06:00Z">
        <w:r w:rsidR="00E67FC5" w:rsidRPr="009B6A16">
          <w:rPr>
            <w:i/>
            <w:iCs/>
            <w:sz w:val="22"/>
            <w:rPrChange w:id="408" w:author="Jordon Beijing" w:date="2020-08-11T19:10:00Z">
              <w:rPr>
                <w:sz w:val="22"/>
              </w:rPr>
            </w:rPrChange>
          </w:rPr>
          <w:t>something</w:t>
        </w:r>
      </w:ins>
      <w:ins w:id="409" w:author="Jordon Beijing" w:date="2020-08-11T19:02:00Z">
        <w:r w:rsidR="00E67FC5" w:rsidRPr="009B6A16">
          <w:rPr>
            <w:i/>
            <w:iCs/>
            <w:sz w:val="22"/>
            <w:rPrChange w:id="410" w:author="Jordon Beijing" w:date="2020-08-11T19:10:00Z">
              <w:rPr>
                <w:sz w:val="22"/>
              </w:rPr>
            </w:rPrChange>
          </w:rPr>
          <w:t xml:space="preserve"> to happen, but I felt that nothing really happened</w:t>
        </w:r>
      </w:ins>
      <w:ins w:id="411" w:author="Jordon Beijing" w:date="2020-08-11T19:03:00Z">
        <w:r w:rsidR="00E67FC5" w:rsidRPr="009B6A16">
          <w:rPr>
            <w:i/>
            <w:iCs/>
            <w:sz w:val="22"/>
            <w:rPrChange w:id="412" w:author="Jordon Beijing" w:date="2020-08-11T19:10:00Z">
              <w:rPr>
                <w:sz w:val="22"/>
              </w:rPr>
            </w:rPrChange>
          </w:rPr>
          <w:t xml:space="preserve">, until the last </w:t>
        </w:r>
      </w:ins>
      <w:ins w:id="413" w:author="Jordon Beijing" w:date="2020-08-11T19:06:00Z">
        <w:r w:rsidR="00E67FC5" w:rsidRPr="009B6A16">
          <w:rPr>
            <w:i/>
            <w:iCs/>
            <w:sz w:val="22"/>
            <w:rPrChange w:id="414" w:author="Jordon Beijing" w:date="2020-08-11T19:10:00Z">
              <w:rPr>
                <w:sz w:val="22"/>
              </w:rPr>
            </w:rPrChange>
          </w:rPr>
          <w:t>paragraph</w:t>
        </w:r>
      </w:ins>
      <w:ins w:id="415" w:author="Jordon Beijing" w:date="2020-08-11T19:03:00Z">
        <w:r w:rsidR="00E67FC5" w:rsidRPr="009B6A16">
          <w:rPr>
            <w:i/>
            <w:iCs/>
            <w:sz w:val="22"/>
            <w:rPrChange w:id="416" w:author="Jordon Beijing" w:date="2020-08-11T19:10:00Z">
              <w:rPr>
                <w:sz w:val="22"/>
              </w:rPr>
            </w:rPrChange>
          </w:rPr>
          <w:t>, when you wr</w:t>
        </w:r>
      </w:ins>
      <w:ins w:id="417" w:author="Jordon Beijing" w:date="2020-08-11T19:06:00Z">
        <w:r w:rsidR="00E67FC5" w:rsidRPr="009B6A16">
          <w:rPr>
            <w:i/>
            <w:iCs/>
            <w:sz w:val="22"/>
            <w:rPrChange w:id="418" w:author="Jordon Beijing" w:date="2020-08-11T19:10:00Z">
              <w:rPr>
                <w:sz w:val="22"/>
              </w:rPr>
            </w:rPrChange>
          </w:rPr>
          <w:t>i</w:t>
        </w:r>
      </w:ins>
      <w:ins w:id="419" w:author="Jordon Beijing" w:date="2020-08-11T19:03:00Z">
        <w:r w:rsidR="00E67FC5" w:rsidRPr="009B6A16">
          <w:rPr>
            <w:i/>
            <w:iCs/>
            <w:sz w:val="22"/>
            <w:rPrChange w:id="420" w:author="Jordon Beijing" w:date="2020-08-11T19:10:00Z">
              <w:rPr>
                <w:sz w:val="22"/>
              </w:rPr>
            </w:rPrChange>
          </w:rPr>
          <w:t xml:space="preserve">te, </w:t>
        </w:r>
        <w:r w:rsidR="00E67FC5" w:rsidRPr="009B6A16">
          <w:rPr>
            <w:i/>
            <w:iCs/>
            <w:sz w:val="22"/>
            <w:highlight w:val="yellow"/>
            <w:rPrChange w:id="421" w:author="Jordon Beijing" w:date="2020-08-11T19:10:00Z">
              <w:rPr>
                <w:sz w:val="22"/>
              </w:rPr>
            </w:rPrChange>
          </w:rPr>
          <w:t>“</w:t>
        </w:r>
        <w:r w:rsidR="00E67FC5" w:rsidRPr="009B6A16">
          <w:rPr>
            <w:i/>
            <w:iCs/>
            <w:sz w:val="22"/>
            <w:highlight w:val="yellow"/>
            <w:rPrChange w:id="422" w:author="Jordon Beijing" w:date="2020-08-11T19:10:00Z">
              <w:rPr>
                <w:sz w:val="22"/>
                <w:highlight w:val="cyan"/>
              </w:rPr>
            </w:rPrChange>
          </w:rPr>
          <w:t>Every person</w:t>
        </w:r>
        <w:r w:rsidR="00E67FC5" w:rsidRPr="009B6A16">
          <w:rPr>
            <w:i/>
            <w:iCs/>
            <w:sz w:val="22"/>
            <w:highlight w:val="yellow"/>
            <w:rPrChange w:id="423" w:author="Jordon Beijing" w:date="2020-08-11T19:10:00Z">
              <w:rPr>
                <w:sz w:val="22"/>
                <w:highlight w:val="cyan"/>
              </w:rPr>
            </w:rPrChange>
          </w:rPr>
          <w:t xml:space="preserve"> </w:t>
        </w:r>
        <w:r w:rsidR="00E67FC5" w:rsidRPr="009B6A16">
          <w:rPr>
            <w:i/>
            <w:iCs/>
            <w:sz w:val="22"/>
            <w:highlight w:val="yellow"/>
            <w:rPrChange w:id="424" w:author="Jordon Beijing" w:date="2020-08-11T19:10:00Z">
              <w:rPr>
                <w:sz w:val="22"/>
                <w:highlight w:val="cyan"/>
              </w:rPr>
            </w:rPrChange>
          </w:rPr>
          <w:t>who sells</w:t>
        </w:r>
        <w:r w:rsidR="00E67FC5" w:rsidRPr="009B6A16">
          <w:rPr>
            <w:i/>
            <w:iCs/>
            <w:sz w:val="22"/>
            <w:highlight w:val="yellow"/>
            <w:rPrChange w:id="425" w:author="Jordon Beijing" w:date="2020-08-11T19:10:00Z">
              <w:rPr>
                <w:sz w:val="22"/>
                <w:highlight w:val="cyan"/>
              </w:rPr>
            </w:rPrChange>
          </w:rPr>
          <w:t xml:space="preserve"> </w:t>
        </w:r>
        <w:r w:rsidR="00E67FC5" w:rsidRPr="009B6A16">
          <w:rPr>
            <w:i/>
            <w:iCs/>
            <w:sz w:val="22"/>
            <w:highlight w:val="yellow"/>
            <w:rPrChange w:id="426" w:author="Jordon Beijing" w:date="2020-08-11T19:10:00Z">
              <w:rPr>
                <w:sz w:val="22"/>
                <w:highlight w:val="cyan"/>
              </w:rPr>
            </w:rPrChange>
          </w:rPr>
          <w:t>fans came to bother us. The cicadas on the trees were</w:t>
        </w:r>
        <w:r w:rsidR="00E67FC5" w:rsidRPr="009B6A16">
          <w:rPr>
            <w:i/>
            <w:iCs/>
            <w:sz w:val="22"/>
            <w:highlight w:val="yellow"/>
            <w:rPrChange w:id="427" w:author="Jordon Beijing" w:date="2020-08-11T19:10:00Z">
              <w:rPr>
                <w:sz w:val="22"/>
                <w:highlight w:val="cyan"/>
              </w:rPr>
            </w:rPrChange>
          </w:rPr>
          <w:t xml:space="preserve"> </w:t>
        </w:r>
        <w:r w:rsidR="00E67FC5" w:rsidRPr="009B6A16">
          <w:rPr>
            <w:i/>
            <w:iCs/>
            <w:sz w:val="22"/>
            <w:highlight w:val="yellow"/>
            <w:rPrChange w:id="428" w:author="Jordon Beijing" w:date="2020-08-11T19:10:00Z">
              <w:rPr>
                <w:sz w:val="22"/>
                <w:highlight w:val="cyan"/>
              </w:rPr>
            </w:rPrChange>
          </w:rPr>
          <w:t>buzzing, peddlers were yelling. We all feel thirsty, but we still couldn’t</w:t>
        </w:r>
        <w:r w:rsidR="00E67FC5" w:rsidRPr="009B6A16">
          <w:rPr>
            <w:i/>
            <w:iCs/>
            <w:sz w:val="22"/>
            <w:highlight w:val="yellow"/>
            <w:rPrChange w:id="429" w:author="Jordon Beijing" w:date="2020-08-11T19:10:00Z">
              <w:rPr>
                <w:sz w:val="22"/>
                <w:highlight w:val="cyan"/>
              </w:rPr>
            </w:rPrChange>
          </w:rPr>
          <w:t xml:space="preserve"> </w:t>
        </w:r>
        <w:r w:rsidR="00E67FC5" w:rsidRPr="009B6A16">
          <w:rPr>
            <w:i/>
            <w:iCs/>
            <w:sz w:val="22"/>
            <w:highlight w:val="yellow"/>
            <w:rPrChange w:id="430" w:author="Jordon Beijing" w:date="2020-08-11T19:10:00Z">
              <w:rPr>
                <w:sz w:val="22"/>
                <w:highlight w:val="cyan"/>
              </w:rPr>
            </w:rPrChange>
          </w:rPr>
          <w:t>get in.</w:t>
        </w:r>
        <w:r w:rsidR="00E67FC5" w:rsidRPr="009B6A16">
          <w:rPr>
            <w:i/>
            <w:iCs/>
            <w:sz w:val="22"/>
            <w:highlight w:val="yellow"/>
            <w:rPrChange w:id="431" w:author="Jordon Beijing" w:date="2020-08-11T19:10:00Z">
              <w:rPr>
                <w:sz w:val="22"/>
                <w:highlight w:val="cyan"/>
              </w:rPr>
            </w:rPrChange>
          </w:rPr>
          <w:t>”</w:t>
        </w:r>
        <w:r w:rsidR="00E67FC5" w:rsidRPr="009B6A16">
          <w:rPr>
            <w:i/>
            <w:iCs/>
            <w:sz w:val="22"/>
            <w:rPrChange w:id="432" w:author="Jordon Beijing" w:date="2020-08-11T19:10:00Z">
              <w:rPr>
                <w:sz w:val="22"/>
                <w:highlight w:val="cyan"/>
              </w:rPr>
            </w:rPrChange>
          </w:rPr>
          <w:t xml:space="preserve"> </w:t>
        </w:r>
      </w:ins>
      <w:ins w:id="433" w:author="Jordon Beijing" w:date="2020-08-11T19:12:00Z">
        <w:r w:rsidR="009B6A16">
          <w:rPr>
            <w:i/>
            <w:iCs/>
            <w:sz w:val="22"/>
          </w:rPr>
          <w:t>Finally some nice desc</w:t>
        </w:r>
      </w:ins>
      <w:ins w:id="434" w:author="Jordon Beijing" w:date="2020-08-11T19:13:00Z">
        <w:r w:rsidR="009B6A16">
          <w:rPr>
            <w:i/>
            <w:iCs/>
            <w:sz w:val="22"/>
          </w:rPr>
          <w:t>ription</w:t>
        </w:r>
      </w:ins>
      <w:ins w:id="435" w:author="Jordon Beijing" w:date="2020-08-11T19:12:00Z">
        <w:r w:rsidR="009B6A16">
          <w:rPr>
            <w:i/>
            <w:iCs/>
            <w:sz w:val="22"/>
          </w:rPr>
          <w:t>, but th</w:t>
        </w:r>
      </w:ins>
      <w:ins w:id="436" w:author="Jordon Beijing" w:date="2020-08-11T19:03:00Z">
        <w:r w:rsidR="00E67FC5" w:rsidRPr="009B6A16">
          <w:rPr>
            <w:i/>
            <w:iCs/>
            <w:sz w:val="22"/>
            <w:rPrChange w:id="437" w:author="Jordon Beijing" w:date="2020-08-11T19:10:00Z">
              <w:rPr>
                <w:sz w:val="22"/>
                <w:highlight w:val="cyan"/>
              </w:rPr>
            </w:rPrChange>
          </w:rPr>
          <w:t>en the story suddenly ends</w:t>
        </w:r>
      </w:ins>
      <w:ins w:id="438" w:author="Jordon Beijing" w:date="2020-08-11T19:10:00Z">
        <w:r w:rsidR="009B6A16">
          <w:rPr>
            <w:i/>
            <w:iCs/>
            <w:sz w:val="22"/>
          </w:rPr>
          <w:t>!</w:t>
        </w:r>
      </w:ins>
      <w:ins w:id="439" w:author="Jordon Beijing" w:date="2020-08-11T19:03:00Z">
        <w:r w:rsidR="00E67FC5" w:rsidRPr="009B6A16">
          <w:rPr>
            <w:i/>
            <w:iCs/>
            <w:sz w:val="22"/>
            <w:rPrChange w:id="440" w:author="Jordon Beijing" w:date="2020-08-11T19:10:00Z">
              <w:rPr>
                <w:sz w:val="22"/>
                <w:highlight w:val="cyan"/>
              </w:rPr>
            </w:rPrChange>
          </w:rPr>
          <w:t xml:space="preserve"> You never describe what actually happens in South </w:t>
        </w:r>
        <w:proofErr w:type="spellStart"/>
        <w:r w:rsidR="00E67FC5" w:rsidRPr="009B6A16">
          <w:rPr>
            <w:i/>
            <w:iCs/>
            <w:sz w:val="22"/>
            <w:rPrChange w:id="441" w:author="Jordon Beijing" w:date="2020-08-11T19:10:00Z">
              <w:rPr>
                <w:sz w:val="22"/>
                <w:highlight w:val="cyan"/>
              </w:rPr>
            </w:rPrChange>
          </w:rPr>
          <w:t>Luogo</w:t>
        </w:r>
        <w:proofErr w:type="spellEnd"/>
        <w:r w:rsidR="00E67FC5" w:rsidRPr="009B6A16">
          <w:rPr>
            <w:i/>
            <w:iCs/>
            <w:sz w:val="22"/>
            <w:rPrChange w:id="442" w:author="Jordon Beijing" w:date="2020-08-11T19:10:00Z">
              <w:rPr>
                <w:sz w:val="22"/>
                <w:highlight w:val="cyan"/>
              </w:rPr>
            </w:rPrChange>
          </w:rPr>
          <w:t xml:space="preserve"> Lane</w:t>
        </w:r>
      </w:ins>
      <w:ins w:id="443" w:author="Jordon Beijing" w:date="2020-08-11T19:04:00Z">
        <w:r w:rsidR="00E67FC5" w:rsidRPr="009B6A16">
          <w:rPr>
            <w:i/>
            <w:iCs/>
            <w:sz w:val="22"/>
            <w:rPrChange w:id="444" w:author="Jordon Beijing" w:date="2020-08-11T19:10:00Z">
              <w:rPr>
                <w:sz w:val="22"/>
                <w:highlight w:val="cyan"/>
              </w:rPr>
            </w:rPrChange>
          </w:rPr>
          <w:t xml:space="preserve"> or the </w:t>
        </w:r>
      </w:ins>
      <w:ins w:id="445" w:author="Jordon Beijing" w:date="2020-08-11T19:07:00Z">
        <w:r w:rsidR="00E67FC5" w:rsidRPr="009B6A16">
          <w:rPr>
            <w:i/>
            <w:iCs/>
            <w:sz w:val="22"/>
            <w:rPrChange w:id="446" w:author="Jordon Beijing" w:date="2020-08-11T19:10:00Z">
              <w:rPr>
                <w:sz w:val="22"/>
              </w:rPr>
            </w:rPrChange>
          </w:rPr>
          <w:t>“</w:t>
        </w:r>
      </w:ins>
      <w:ins w:id="447" w:author="Jordon Beijing" w:date="2020-08-11T19:04:00Z">
        <w:r w:rsidR="00E67FC5" w:rsidRPr="009B6A16">
          <w:rPr>
            <w:i/>
            <w:iCs/>
            <w:sz w:val="22"/>
            <w:rPrChange w:id="448" w:author="Jordon Beijing" w:date="2020-08-11T19:10:00Z">
              <w:rPr>
                <w:sz w:val="22"/>
                <w:highlight w:val="cyan"/>
              </w:rPr>
            </w:rPrChange>
          </w:rPr>
          <w:t>trouble</w:t>
        </w:r>
      </w:ins>
      <w:ins w:id="449" w:author="Jordon Beijing" w:date="2020-08-11T19:07:00Z">
        <w:r w:rsidR="00E67FC5" w:rsidRPr="009B6A16">
          <w:rPr>
            <w:i/>
            <w:iCs/>
            <w:sz w:val="22"/>
            <w:rPrChange w:id="450" w:author="Jordon Beijing" w:date="2020-08-11T19:10:00Z">
              <w:rPr>
                <w:sz w:val="22"/>
              </w:rPr>
            </w:rPrChange>
          </w:rPr>
          <w:t>”</w:t>
        </w:r>
      </w:ins>
      <w:ins w:id="451" w:author="Jordon Beijing" w:date="2020-08-11T19:04:00Z">
        <w:r w:rsidR="00E67FC5" w:rsidRPr="009B6A16">
          <w:rPr>
            <w:i/>
            <w:iCs/>
            <w:sz w:val="22"/>
            <w:rPrChange w:id="452" w:author="Jordon Beijing" w:date="2020-08-11T19:10:00Z">
              <w:rPr>
                <w:sz w:val="22"/>
                <w:highlight w:val="cyan"/>
              </w:rPr>
            </w:rPrChange>
          </w:rPr>
          <w:t xml:space="preserve"> you got into there (I assume you got into trouble based on </w:t>
        </w:r>
      </w:ins>
      <w:ins w:id="453" w:author="Jordon Beijing" w:date="2020-08-11T19:15:00Z">
        <w:r w:rsidR="009B6A16">
          <w:rPr>
            <w:i/>
            <w:iCs/>
            <w:sz w:val="22"/>
          </w:rPr>
          <w:t>your introduction in the first paragraph</w:t>
        </w:r>
      </w:ins>
      <w:ins w:id="454" w:author="Jordon Beijing" w:date="2020-08-11T19:04:00Z">
        <w:r w:rsidR="00E67FC5" w:rsidRPr="009B6A16">
          <w:rPr>
            <w:i/>
            <w:iCs/>
            <w:sz w:val="22"/>
            <w:rPrChange w:id="455" w:author="Jordon Beijing" w:date="2020-08-11T19:10:00Z">
              <w:rPr>
                <w:sz w:val="22"/>
                <w:highlight w:val="cyan"/>
              </w:rPr>
            </w:rPrChange>
          </w:rPr>
          <w:t>).</w:t>
        </w:r>
      </w:ins>
      <w:ins w:id="456" w:author="Jordon Beijing" w:date="2020-08-11T19:07:00Z">
        <w:r w:rsidR="00E67FC5" w:rsidRPr="009B6A16">
          <w:rPr>
            <w:i/>
            <w:iCs/>
            <w:sz w:val="22"/>
            <w:rPrChange w:id="457" w:author="Jordon Beijing" w:date="2020-08-11T19:10:00Z">
              <w:rPr>
                <w:sz w:val="22"/>
              </w:rPr>
            </w:rPrChange>
          </w:rPr>
          <w:t xml:space="preserve"> So I suggest you describe more of the experience </w:t>
        </w:r>
      </w:ins>
      <w:ins w:id="458" w:author="Jordon Beijing" w:date="2020-08-11T19:08:00Z">
        <w:r w:rsidR="00E67FC5" w:rsidRPr="009B6A16">
          <w:rPr>
            <w:i/>
            <w:iCs/>
            <w:sz w:val="22"/>
            <w:rPrChange w:id="459" w:author="Jordon Beijing" w:date="2020-08-11T19:10:00Z">
              <w:rPr>
                <w:sz w:val="22"/>
              </w:rPr>
            </w:rPrChange>
          </w:rPr>
          <w:t>of</w:t>
        </w:r>
      </w:ins>
      <w:ins w:id="460" w:author="Jordon Beijing" w:date="2020-08-11T19:07:00Z">
        <w:r w:rsidR="00E67FC5" w:rsidRPr="009B6A16">
          <w:rPr>
            <w:i/>
            <w:iCs/>
            <w:sz w:val="22"/>
            <w:rPrChange w:id="461" w:author="Jordon Beijing" w:date="2020-08-11T19:10:00Z">
              <w:rPr>
                <w:sz w:val="22"/>
              </w:rPr>
            </w:rPrChange>
          </w:rPr>
          <w:t xml:space="preserve"> waiting for your </w:t>
        </w:r>
      </w:ins>
      <w:ins w:id="462" w:author="Jordon Beijing" w:date="2020-08-11T19:08:00Z">
        <w:r w:rsidR="00E67FC5" w:rsidRPr="009B6A16">
          <w:rPr>
            <w:i/>
            <w:iCs/>
            <w:sz w:val="22"/>
            <w:rPrChange w:id="463" w:author="Jordon Beijing" w:date="2020-08-11T19:10:00Z">
              <w:rPr>
                <w:sz w:val="22"/>
              </w:rPr>
            </w:rPrChange>
          </w:rPr>
          <w:t>classmate</w:t>
        </w:r>
      </w:ins>
      <w:ins w:id="464" w:author="Jordon Beijing" w:date="2020-08-11T19:07:00Z">
        <w:r w:rsidR="00E67FC5" w:rsidRPr="009B6A16">
          <w:rPr>
            <w:i/>
            <w:iCs/>
            <w:sz w:val="22"/>
            <w:rPrChange w:id="465" w:author="Jordon Beijing" w:date="2020-08-11T19:10:00Z">
              <w:rPr>
                <w:sz w:val="22"/>
              </w:rPr>
            </w:rPrChange>
          </w:rPr>
          <w:t xml:space="preserve"> to get into South </w:t>
        </w:r>
        <w:proofErr w:type="spellStart"/>
        <w:r w:rsidR="00E67FC5" w:rsidRPr="009B6A16">
          <w:rPr>
            <w:i/>
            <w:iCs/>
            <w:sz w:val="22"/>
            <w:rPrChange w:id="466" w:author="Jordon Beijing" w:date="2020-08-11T19:10:00Z">
              <w:rPr>
                <w:sz w:val="22"/>
              </w:rPr>
            </w:rPrChange>
          </w:rPr>
          <w:t>Luogo</w:t>
        </w:r>
        <w:proofErr w:type="spellEnd"/>
        <w:r w:rsidR="00E67FC5" w:rsidRPr="009B6A16">
          <w:rPr>
            <w:i/>
            <w:iCs/>
            <w:sz w:val="22"/>
            <w:rPrChange w:id="467" w:author="Jordon Beijing" w:date="2020-08-11T19:10:00Z">
              <w:rPr>
                <w:sz w:val="22"/>
              </w:rPr>
            </w:rPrChange>
          </w:rPr>
          <w:t xml:space="preserve"> Lane.</w:t>
        </w:r>
      </w:ins>
      <w:ins w:id="468" w:author="Jordon Beijing" w:date="2020-08-11T19:08:00Z">
        <w:r w:rsidR="00E67FC5" w:rsidRPr="009B6A16">
          <w:rPr>
            <w:i/>
            <w:iCs/>
            <w:sz w:val="22"/>
            <w:rPrChange w:id="469" w:author="Jordon Beijing" w:date="2020-08-11T19:10:00Z">
              <w:rPr>
                <w:sz w:val="22"/>
              </w:rPr>
            </w:rPrChange>
          </w:rPr>
          <w:t xml:space="preserve"> How did you and your two other friends feels? What conversations did you have while waiting? What did they have to say? They did the </w:t>
        </w:r>
      </w:ins>
      <w:ins w:id="470" w:author="Jordon Beijing" w:date="2020-08-11T19:11:00Z">
        <w:r w:rsidR="009B6A16" w:rsidRPr="009B6A16">
          <w:rPr>
            <w:i/>
            <w:iCs/>
            <w:sz w:val="22"/>
          </w:rPr>
          <w:t>pe</w:t>
        </w:r>
        <w:r w:rsidR="009B6A16">
          <w:rPr>
            <w:i/>
            <w:iCs/>
            <w:sz w:val="22"/>
          </w:rPr>
          <w:t>d</w:t>
        </w:r>
        <w:r w:rsidR="009B6A16" w:rsidRPr="009B6A16">
          <w:rPr>
            <w:i/>
            <w:iCs/>
            <w:sz w:val="22"/>
          </w:rPr>
          <w:t>dlers</w:t>
        </w:r>
      </w:ins>
      <w:ins w:id="471" w:author="Jordon Beijing" w:date="2020-08-11T19:08:00Z">
        <w:r w:rsidR="00E67FC5" w:rsidRPr="009B6A16">
          <w:rPr>
            <w:i/>
            <w:iCs/>
            <w:sz w:val="22"/>
            <w:rPrChange w:id="472" w:author="Jordon Beijing" w:date="2020-08-11T19:10:00Z">
              <w:rPr>
                <w:sz w:val="22"/>
              </w:rPr>
            </w:rPrChange>
          </w:rPr>
          <w:t xml:space="preserve"> say to you</w:t>
        </w:r>
      </w:ins>
      <w:ins w:id="473" w:author="Jordon Beijing" w:date="2020-08-11T19:09:00Z">
        <w:r w:rsidR="00E67FC5" w:rsidRPr="009B6A16">
          <w:rPr>
            <w:i/>
            <w:iCs/>
            <w:sz w:val="22"/>
            <w:rPrChange w:id="474" w:author="Jordon Beijing" w:date="2020-08-11T19:10:00Z">
              <w:rPr>
                <w:sz w:val="22"/>
              </w:rPr>
            </w:rPrChange>
          </w:rPr>
          <w:t>? What did they look like?</w:t>
        </w:r>
      </w:ins>
      <w:ins w:id="475" w:author="Jordon Beijing" w:date="2020-08-11T19:08:00Z">
        <w:r w:rsidR="00E67FC5" w:rsidRPr="009B6A16">
          <w:rPr>
            <w:i/>
            <w:iCs/>
            <w:sz w:val="22"/>
            <w:rPrChange w:id="476" w:author="Jordon Beijing" w:date="2020-08-11T19:10:00Z">
              <w:rPr>
                <w:sz w:val="22"/>
              </w:rPr>
            </w:rPrChange>
          </w:rPr>
          <w:t xml:space="preserve"> How did you respond to them? Did you buy their f</w:t>
        </w:r>
      </w:ins>
      <w:ins w:id="477" w:author="Jordon Beijing" w:date="2020-08-11T19:09:00Z">
        <w:r w:rsidR="00E67FC5" w:rsidRPr="009B6A16">
          <w:rPr>
            <w:i/>
            <w:iCs/>
            <w:sz w:val="22"/>
            <w:rPrChange w:id="478" w:author="Jordon Beijing" w:date="2020-08-11T19:10:00Z">
              <w:rPr>
                <w:sz w:val="22"/>
              </w:rPr>
            </w:rPrChange>
          </w:rPr>
          <w:t xml:space="preserve">ans and bottles of water? Or did you just stand out under the sun and </w:t>
        </w:r>
        <w:r w:rsidR="009B6A16" w:rsidRPr="009B6A16">
          <w:rPr>
            <w:i/>
            <w:iCs/>
            <w:sz w:val="22"/>
            <w:rPrChange w:id="479" w:author="Jordon Beijing" w:date="2020-08-11T19:10:00Z">
              <w:rPr>
                <w:sz w:val="22"/>
              </w:rPr>
            </w:rPrChange>
          </w:rPr>
          <w:t xml:space="preserve">suffer being hot and thirsty? </w:t>
        </w:r>
      </w:ins>
      <w:ins w:id="480" w:author="Jordon Beijing" w:date="2020-08-11T19:11:00Z">
        <w:r w:rsidR="009B6A16">
          <w:rPr>
            <w:i/>
            <w:iCs/>
            <w:sz w:val="22"/>
          </w:rPr>
          <w:t xml:space="preserve">What was the lane like? What adventure did you have </w:t>
        </w:r>
      </w:ins>
      <w:ins w:id="481" w:author="Jordon Beijing" w:date="2020-08-11T19:13:00Z">
        <w:r w:rsidR="009B6A16">
          <w:rPr>
            <w:i/>
            <w:iCs/>
            <w:sz w:val="22"/>
          </w:rPr>
          <w:t>once you</w:t>
        </w:r>
      </w:ins>
      <w:ins w:id="482" w:author="Jordon Beijing" w:date="2020-08-11T19:11:00Z">
        <w:r w:rsidR="009B6A16">
          <w:rPr>
            <w:i/>
            <w:iCs/>
            <w:sz w:val="22"/>
          </w:rPr>
          <w:t xml:space="preserve"> got in? Was it worth it in the end? Please add m</w:t>
        </w:r>
      </w:ins>
      <w:ins w:id="483" w:author="Jordon Beijing" w:date="2020-08-11T19:09:00Z">
        <w:r w:rsidR="009B6A16" w:rsidRPr="009B6A16">
          <w:rPr>
            <w:i/>
            <w:iCs/>
            <w:sz w:val="22"/>
            <w:rPrChange w:id="484" w:author="Jordon Beijing" w:date="2020-08-11T19:10:00Z">
              <w:rPr>
                <w:sz w:val="22"/>
              </w:rPr>
            </w:rPrChange>
          </w:rPr>
          <w:t>ore dialogue</w:t>
        </w:r>
      </w:ins>
      <w:ins w:id="485" w:author="Jordon Beijing" w:date="2020-08-11T19:12:00Z">
        <w:r w:rsidR="009B6A16">
          <w:rPr>
            <w:i/>
            <w:iCs/>
            <w:sz w:val="22"/>
          </w:rPr>
          <w:t xml:space="preserve"> and</w:t>
        </w:r>
      </w:ins>
      <w:ins w:id="486" w:author="Jordon Beijing" w:date="2020-08-11T19:09:00Z">
        <w:r w:rsidR="009B6A16" w:rsidRPr="009B6A16">
          <w:rPr>
            <w:i/>
            <w:iCs/>
            <w:sz w:val="22"/>
            <w:rPrChange w:id="487" w:author="Jordon Beijing" w:date="2020-08-11T19:10:00Z">
              <w:rPr>
                <w:sz w:val="22"/>
              </w:rPr>
            </w:rPrChange>
          </w:rPr>
          <w:t xml:space="preserve"> description</w:t>
        </w:r>
      </w:ins>
      <w:ins w:id="488" w:author="Jordon Beijing" w:date="2020-08-11T19:12:00Z">
        <w:r w:rsidR="009B6A16">
          <w:rPr>
            <w:i/>
            <w:iCs/>
            <w:sz w:val="22"/>
          </w:rPr>
          <w:t>,</w:t>
        </w:r>
      </w:ins>
      <w:ins w:id="489" w:author="Jordon Beijing" w:date="2020-08-11T19:10:00Z">
        <w:r w:rsidR="009B6A16" w:rsidRPr="009B6A16">
          <w:rPr>
            <w:i/>
            <w:iCs/>
            <w:sz w:val="22"/>
            <w:rPrChange w:id="490" w:author="Jordon Beijing" w:date="2020-08-11T19:10:00Z">
              <w:rPr>
                <w:sz w:val="22"/>
              </w:rPr>
            </w:rPrChange>
          </w:rPr>
          <w:t xml:space="preserve"> and</w:t>
        </w:r>
      </w:ins>
      <w:ins w:id="491" w:author="Jordon Beijing" w:date="2020-08-11T19:09:00Z">
        <w:r w:rsidR="009B6A16" w:rsidRPr="009B6A16">
          <w:rPr>
            <w:i/>
            <w:iCs/>
            <w:sz w:val="22"/>
            <w:rPrChange w:id="492" w:author="Jordon Beijing" w:date="2020-08-11T19:10:00Z">
              <w:rPr>
                <w:sz w:val="22"/>
              </w:rPr>
            </w:rPrChange>
          </w:rPr>
          <w:t xml:space="preserve"> focus </w:t>
        </w:r>
      </w:ins>
      <w:ins w:id="493" w:author="Jordon Beijing" w:date="2020-08-11T19:12:00Z">
        <w:r w:rsidR="009B6A16">
          <w:rPr>
            <w:i/>
            <w:iCs/>
            <w:sz w:val="22"/>
          </w:rPr>
          <w:t xml:space="preserve">less </w:t>
        </w:r>
      </w:ins>
      <w:ins w:id="494" w:author="Jordon Beijing" w:date="2020-08-11T19:09:00Z">
        <w:r w:rsidR="009B6A16" w:rsidRPr="009B6A16">
          <w:rPr>
            <w:i/>
            <w:iCs/>
            <w:sz w:val="22"/>
            <w:rPrChange w:id="495" w:author="Jordon Beijing" w:date="2020-08-11T19:10:00Z">
              <w:rPr>
                <w:sz w:val="22"/>
              </w:rPr>
            </w:rPrChange>
          </w:rPr>
          <w:t xml:space="preserve">on </w:t>
        </w:r>
      </w:ins>
      <w:ins w:id="496" w:author="Jordon Beijing" w:date="2020-08-11T19:10:00Z">
        <w:r w:rsidR="009B6A16" w:rsidRPr="009B6A16">
          <w:rPr>
            <w:i/>
            <w:iCs/>
            <w:sz w:val="22"/>
            <w:rPrChange w:id="497" w:author="Jordon Beijing" w:date="2020-08-11T19:10:00Z">
              <w:rPr>
                <w:sz w:val="22"/>
              </w:rPr>
            </w:rPrChange>
          </w:rPr>
          <w:t xml:space="preserve">minor details. </w:t>
        </w:r>
      </w:ins>
      <w:ins w:id="498" w:author="Jordon Beijing" w:date="2020-08-11T19:16:00Z">
        <w:r w:rsidR="009B6A16">
          <w:rPr>
            <w:i/>
            <w:iCs/>
            <w:sz w:val="22"/>
          </w:rPr>
          <w:t>Finally, what does your title mean? What i</w:t>
        </w:r>
      </w:ins>
      <w:ins w:id="499" w:author="Jordon Beijing" w:date="2020-08-11T19:17:00Z">
        <w:r w:rsidR="009B6A16">
          <w:rPr>
            <w:i/>
            <w:iCs/>
            <w:sz w:val="22"/>
          </w:rPr>
          <w:t>s “liberation</w:t>
        </w:r>
      </w:ins>
      <w:ins w:id="500" w:author="Jordon Beijing" w:date="2020-08-11T19:18:00Z">
        <w:r w:rsidR="009B6A16">
          <w:rPr>
            <w:i/>
            <w:iCs/>
            <w:sz w:val="22"/>
          </w:rPr>
          <w:t xml:space="preserve"> in </w:t>
        </w:r>
      </w:ins>
      <w:ins w:id="501" w:author="Jordon Beijing" w:date="2020-08-11T19:17:00Z">
        <w:r w:rsidR="009B6A16">
          <w:rPr>
            <w:i/>
            <w:iCs/>
            <w:sz w:val="22"/>
          </w:rPr>
          <w:t xml:space="preserve">the </w:t>
        </w:r>
      </w:ins>
      <w:ins w:id="502" w:author="Jordon Beijing" w:date="2020-08-11T19:19:00Z">
        <w:r w:rsidR="004F230B">
          <w:rPr>
            <w:i/>
            <w:iCs/>
            <w:sz w:val="22"/>
          </w:rPr>
          <w:t>epidemic</w:t>
        </w:r>
      </w:ins>
      <w:ins w:id="503" w:author="Jordon Beijing" w:date="2020-08-11T19:18:00Z">
        <w:r w:rsidR="009B6A16">
          <w:rPr>
            <w:i/>
            <w:iCs/>
            <w:sz w:val="22"/>
          </w:rPr>
          <w:t>”</w:t>
        </w:r>
      </w:ins>
      <w:ins w:id="504" w:author="Jordon Beijing" w:date="2020-08-11T19:17:00Z">
        <w:r w:rsidR="009B6A16">
          <w:rPr>
            <w:i/>
            <w:iCs/>
            <w:sz w:val="22"/>
          </w:rPr>
          <w:t xml:space="preserve">? </w:t>
        </w:r>
      </w:ins>
      <w:ins w:id="505" w:author="Jordon Beijing" w:date="2020-08-11T19:18:00Z">
        <w:r w:rsidR="009B6A16">
          <w:rPr>
            <w:i/>
            <w:iCs/>
            <w:sz w:val="22"/>
          </w:rPr>
          <w:t>Liberation</w:t>
        </w:r>
      </w:ins>
      <w:ins w:id="506" w:author="Jordon Beijing" w:date="2020-08-11T19:17:00Z">
        <w:r w:rsidR="009B6A16">
          <w:rPr>
            <w:i/>
            <w:iCs/>
            <w:sz w:val="22"/>
          </w:rPr>
          <w:t xml:space="preserve"> from what? Please explain, thanks.</w:t>
        </w:r>
      </w:ins>
      <w:ins w:id="507" w:author="Jordon Beijing" w:date="2020-08-11T19:16:00Z">
        <w:r w:rsidR="009B6A16">
          <w:rPr>
            <w:i/>
            <w:iCs/>
            <w:sz w:val="22"/>
          </w:rPr>
          <w:t xml:space="preserve"> </w:t>
        </w:r>
      </w:ins>
      <w:ins w:id="508" w:author="Jordon Beijing" w:date="2020-08-11T19:10:00Z">
        <w:r w:rsidR="009B6A16" w:rsidRPr="009B6A16">
          <w:rPr>
            <w:i/>
            <w:iCs/>
            <w:sz w:val="22"/>
            <w:rPrChange w:id="509" w:author="Jordon Beijing" w:date="2020-08-11T19:10:00Z">
              <w:rPr>
                <w:sz w:val="22"/>
              </w:rPr>
            </w:rPrChange>
          </w:rPr>
          <w:t>You can do it!</w:t>
        </w:r>
      </w:ins>
    </w:p>
    <w:p w14:paraId="657E0516" w14:textId="7DD0DD9B" w:rsidR="00A044BC" w:rsidRDefault="00A044BC">
      <w:pPr>
        <w:ind w:firstLineChars="250" w:firstLine="550"/>
        <w:rPr>
          <w:sz w:val="22"/>
        </w:rPr>
      </w:pPr>
      <w:bookmarkStart w:id="510" w:name="_GoBack"/>
      <w:bookmarkEnd w:id="510"/>
    </w:p>
    <w:sectPr w:rsidR="00A04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257"/>
    <w:rsid w:val="001A10EA"/>
    <w:rsid w:val="001C7B9A"/>
    <w:rsid w:val="001D5864"/>
    <w:rsid w:val="00234BBA"/>
    <w:rsid w:val="00327432"/>
    <w:rsid w:val="0042530E"/>
    <w:rsid w:val="004347E8"/>
    <w:rsid w:val="004F230B"/>
    <w:rsid w:val="005A3F56"/>
    <w:rsid w:val="006446D1"/>
    <w:rsid w:val="006D2C35"/>
    <w:rsid w:val="009B6A16"/>
    <w:rsid w:val="00A044BC"/>
    <w:rsid w:val="00A15A1C"/>
    <w:rsid w:val="00B04DF1"/>
    <w:rsid w:val="00C402D5"/>
    <w:rsid w:val="00C76432"/>
    <w:rsid w:val="00C87ED5"/>
    <w:rsid w:val="00CD5257"/>
    <w:rsid w:val="00D31CB6"/>
    <w:rsid w:val="00E67FC5"/>
    <w:rsid w:val="00E7426E"/>
    <w:rsid w:val="00F016AA"/>
    <w:rsid w:val="00F105B6"/>
    <w:rsid w:val="4F74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9656D"/>
  <w15:docId w15:val="{CE249CB7-A751-1148-B70D-5B5697B4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HK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C764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432"/>
    <w:rPr>
      <w:rFonts w:ascii="Times New Roman" w:hAnsi="Times New Roman" w:cs="Times New Roman"/>
      <w:kern w:val="2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Wu</dc:creator>
  <cp:lastModifiedBy>Jordon Beijing</cp:lastModifiedBy>
  <cp:revision>2</cp:revision>
  <dcterms:created xsi:type="dcterms:W3CDTF">2020-08-11T12:19:00Z</dcterms:created>
  <dcterms:modified xsi:type="dcterms:W3CDTF">2020-08-11T12:19:00Z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