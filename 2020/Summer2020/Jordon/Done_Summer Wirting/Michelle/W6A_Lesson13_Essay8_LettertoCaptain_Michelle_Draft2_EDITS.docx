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43F" w:rsidRPr="0095191B" w:rsidRDefault="004D07D7">
      <w:pPr>
        <w:rPr>
          <w:rFonts w:ascii="Times New Roman" w:hAnsi="Times New Roman" w:cs="Times New Roman"/>
          <w:sz w:val="24"/>
          <w:szCs w:val="24"/>
          <w:rPrChange w:id="0" w:author="Jordon Beijing" w:date="2020-09-04T09:51:00Z">
            <w:rPr/>
          </w:rPrChange>
        </w:rPr>
      </w:pPr>
      <w:r w:rsidRPr="0095191B">
        <w:rPr>
          <w:rFonts w:ascii="Times New Roman" w:hAnsi="Times New Roman" w:cs="Times New Roman"/>
          <w:sz w:val="24"/>
          <w:szCs w:val="24"/>
          <w:rPrChange w:id="1" w:author="Jordon Beijing" w:date="2020-09-04T09:51:00Z">
            <w:rPr/>
          </w:rPrChange>
        </w:rPr>
        <w:t>W6A</w:t>
      </w:r>
      <w:ins w:id="2" w:author="Jordon Beijing" w:date="2020-09-04T10:10:00Z">
        <w:r w:rsidR="00E55D48">
          <w:rPr>
            <w:rFonts w:ascii="Times New Roman" w:hAnsi="Times New Roman" w:cs="Times New Roman"/>
            <w:sz w:val="24"/>
            <w:szCs w:val="24"/>
          </w:rPr>
          <w:t>,</w:t>
        </w:r>
      </w:ins>
      <w:ins w:id="3" w:author="Jordon Beijing" w:date="2020-09-04T10:08:00Z">
        <w:r w:rsidR="00423C3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" w:author="Jordon Beijing" w:date="2020-09-04T10:08:00Z">
        <w:r w:rsidRPr="0095191B" w:rsidDel="00423C3B">
          <w:rPr>
            <w:rFonts w:ascii="Times New Roman" w:hAnsi="Times New Roman" w:cs="Times New Roman"/>
            <w:sz w:val="24"/>
            <w:szCs w:val="24"/>
            <w:rPrChange w:id="5" w:author="Jordon Beijing" w:date="2020-09-04T09:51:00Z">
              <w:rPr/>
            </w:rPrChange>
          </w:rPr>
          <w:delText>_</w:delText>
        </w:r>
      </w:del>
      <w:r w:rsidRPr="0095191B">
        <w:rPr>
          <w:rFonts w:ascii="Times New Roman" w:hAnsi="Times New Roman" w:cs="Times New Roman"/>
          <w:sz w:val="24"/>
          <w:szCs w:val="24"/>
          <w:rPrChange w:id="6" w:author="Jordon Beijing" w:date="2020-09-04T09:51:00Z">
            <w:rPr/>
          </w:rPrChange>
        </w:rPr>
        <w:t>Lesson</w:t>
      </w:r>
      <w:ins w:id="7" w:author="Jordon Beijing" w:date="2020-09-04T10:09:00Z">
        <w:r w:rsidR="00E55D4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8" w:author="Jordon Beijing" w:date="2020-09-04T09:51:00Z">
            <w:rPr/>
          </w:rPrChange>
        </w:rPr>
        <w:t>13</w:t>
      </w:r>
      <w:ins w:id="9" w:author="Jordon Beijing" w:date="2020-09-04T10:10:00Z">
        <w:r w:rsidR="00E55D48">
          <w:rPr>
            <w:rFonts w:ascii="Times New Roman" w:hAnsi="Times New Roman" w:cs="Times New Roman"/>
            <w:sz w:val="24"/>
            <w:szCs w:val="24"/>
          </w:rPr>
          <w:t>,</w:t>
        </w:r>
      </w:ins>
      <w:ins w:id="10" w:author="Jordon Beijing" w:date="2020-09-04T10:08:00Z">
        <w:r w:rsidR="00423C3B">
          <w:rPr>
            <w:rFonts w:ascii="Times New Roman" w:hAnsi="Times New Roman" w:cs="Times New Roman"/>
            <w:sz w:val="24"/>
            <w:szCs w:val="24"/>
          </w:rPr>
          <w:t xml:space="preserve"> Essay </w:t>
        </w:r>
      </w:ins>
      <w:ins w:id="11" w:author="Jordon Beijing" w:date="2020-09-04T10:19:00Z">
        <w:r w:rsidR="00180FEC">
          <w:rPr>
            <w:rFonts w:ascii="Times New Roman" w:hAnsi="Times New Roman" w:cs="Times New Roman"/>
            <w:sz w:val="24"/>
            <w:szCs w:val="24"/>
          </w:rPr>
          <w:t>8</w:t>
        </w:r>
      </w:ins>
      <w:ins w:id="12" w:author="Jordon Beijing" w:date="2020-09-04T10:10:00Z">
        <w:r w:rsidR="00E55D48">
          <w:rPr>
            <w:rFonts w:ascii="Times New Roman" w:hAnsi="Times New Roman" w:cs="Times New Roman"/>
            <w:sz w:val="24"/>
            <w:szCs w:val="24"/>
          </w:rPr>
          <w:t>,</w:t>
        </w:r>
      </w:ins>
      <w:ins w:id="13" w:author="Jordon Beijing" w:date="2020-09-04T10:08:00Z">
        <w:r w:rsidR="00423C3B">
          <w:rPr>
            <w:rFonts w:ascii="Times New Roman" w:hAnsi="Times New Roman" w:cs="Times New Roman"/>
            <w:sz w:val="24"/>
            <w:szCs w:val="24"/>
          </w:rPr>
          <w:t xml:space="preserve"> Draft 2</w:t>
        </w:r>
      </w:ins>
    </w:p>
    <w:p w:rsidR="004D07D7" w:rsidRPr="0095191B" w:rsidRDefault="004D07D7">
      <w:pPr>
        <w:rPr>
          <w:rFonts w:ascii="Times New Roman" w:hAnsi="Times New Roman" w:cs="Times New Roman"/>
          <w:sz w:val="24"/>
          <w:szCs w:val="24"/>
          <w:rPrChange w:id="14" w:author="Jordon Beijing" w:date="2020-09-04T09:51:00Z">
            <w:rPr/>
          </w:rPrChange>
        </w:rPr>
      </w:pPr>
      <w:r w:rsidRPr="0095191B">
        <w:rPr>
          <w:rFonts w:ascii="Times New Roman" w:hAnsi="Times New Roman" w:cs="Times New Roman"/>
          <w:sz w:val="24"/>
          <w:szCs w:val="24"/>
          <w:rPrChange w:id="15" w:author="Jordon Beijing" w:date="2020-09-04T09:51:00Z">
            <w:rPr/>
          </w:rPrChange>
        </w:rPr>
        <w:t>Michelle Wu</w:t>
      </w:r>
      <w:bookmarkStart w:id="16" w:name="_GoBack"/>
      <w:bookmarkEnd w:id="16"/>
    </w:p>
    <w:p w:rsidR="004D07D7" w:rsidRPr="0095191B" w:rsidRDefault="004D07D7">
      <w:pPr>
        <w:rPr>
          <w:rFonts w:ascii="Times New Roman" w:hAnsi="Times New Roman" w:cs="Times New Roman"/>
          <w:sz w:val="24"/>
          <w:szCs w:val="24"/>
          <w:rPrChange w:id="17" w:author="Jordon Beijing" w:date="2020-09-04T09:51:00Z">
            <w:rPr/>
          </w:rPrChange>
        </w:rPr>
      </w:pPr>
      <w:r w:rsidRPr="0095191B">
        <w:rPr>
          <w:rFonts w:ascii="Times New Roman" w:hAnsi="Times New Roman" w:cs="Times New Roman"/>
          <w:sz w:val="24"/>
          <w:szCs w:val="24"/>
          <w:rPrChange w:id="18" w:author="Jordon Beijing" w:date="2020-09-04T09:51:00Z">
            <w:rPr/>
          </w:rPrChange>
        </w:rPr>
        <w:t>2020/</w:t>
      </w:r>
      <w:ins w:id="19" w:author="Jordon Beijing" w:date="2020-09-04T09:53:00Z">
        <w:r w:rsidR="0093315E">
          <w:rPr>
            <w:rFonts w:ascii="Times New Roman" w:hAnsi="Times New Roman" w:cs="Times New Roman"/>
            <w:sz w:val="24"/>
            <w:szCs w:val="24"/>
          </w:rPr>
          <w:t>0</w:t>
        </w:r>
      </w:ins>
      <w:r w:rsidRPr="0095191B">
        <w:rPr>
          <w:rFonts w:ascii="Times New Roman" w:hAnsi="Times New Roman" w:cs="Times New Roman"/>
          <w:sz w:val="24"/>
          <w:szCs w:val="24"/>
          <w:rPrChange w:id="20" w:author="Jordon Beijing" w:date="2020-09-04T09:51:00Z">
            <w:rPr/>
          </w:rPrChange>
        </w:rPr>
        <w:t>8/17</w:t>
      </w:r>
    </w:p>
    <w:p w:rsidR="004D07D7" w:rsidRDefault="004D07D7">
      <w:pPr>
        <w:rPr>
          <w:ins w:id="21" w:author="Jordon Beijing" w:date="2020-09-04T09:51:00Z"/>
          <w:rFonts w:ascii="Times New Roman" w:hAnsi="Times New Roman" w:cs="Times New Roman"/>
          <w:sz w:val="24"/>
          <w:szCs w:val="24"/>
        </w:rPr>
      </w:pPr>
      <w:r w:rsidRPr="0095191B">
        <w:rPr>
          <w:rFonts w:ascii="Times New Roman" w:hAnsi="Times New Roman" w:cs="Times New Roman"/>
          <w:sz w:val="24"/>
          <w:szCs w:val="24"/>
          <w:rPrChange w:id="22" w:author="Jordon Beijing" w:date="2020-09-04T09:51:00Z">
            <w:rPr/>
          </w:rPrChange>
        </w:rPr>
        <w:t>Write a Letter to Captain</w:t>
      </w:r>
    </w:p>
    <w:p w:rsidR="0095191B" w:rsidRPr="0095191B" w:rsidRDefault="0095191B">
      <w:pPr>
        <w:rPr>
          <w:rFonts w:ascii="Times New Roman" w:hAnsi="Times New Roman" w:cs="Times New Roman"/>
          <w:sz w:val="24"/>
          <w:szCs w:val="24"/>
          <w:rPrChange w:id="23" w:author="Jordon Beijing" w:date="2020-09-04T09:51:00Z">
            <w:rPr/>
          </w:rPrChange>
        </w:rPr>
      </w:pPr>
    </w:p>
    <w:p w:rsidR="002D4FDA" w:rsidRDefault="004D07D7" w:rsidP="0093315E">
      <w:pPr>
        <w:ind w:firstLine="420"/>
        <w:jc w:val="left"/>
        <w:rPr>
          <w:ins w:id="24" w:author="Jordon Beijing" w:date="2020-09-04T10:06:00Z"/>
          <w:rFonts w:ascii="Times New Roman" w:hAnsi="Times New Roman" w:cs="Times New Roman"/>
          <w:sz w:val="24"/>
          <w:szCs w:val="24"/>
        </w:rPr>
      </w:pPr>
      <w:del w:id="25" w:author="Jordon Beijing" w:date="2020-09-04T09:52:00Z">
        <w:r w:rsidRPr="0095191B" w:rsidDel="0093315E">
          <w:rPr>
            <w:rFonts w:ascii="Times New Roman" w:hAnsi="Times New Roman" w:cs="Times New Roman"/>
            <w:sz w:val="24"/>
            <w:szCs w:val="24"/>
            <w:rPrChange w:id="26" w:author="Jordon Beijing" w:date="2020-09-04T09:51:00Z">
              <w:rPr/>
            </w:rPrChange>
          </w:rPr>
          <w:delText xml:space="preserve">     </w:delText>
        </w:r>
      </w:del>
      <w:r w:rsidR="002D4FDA" w:rsidRPr="0095191B">
        <w:rPr>
          <w:rFonts w:ascii="Times New Roman" w:hAnsi="Times New Roman" w:cs="Times New Roman"/>
          <w:sz w:val="24"/>
          <w:szCs w:val="24"/>
          <w:rPrChange w:id="27" w:author="Jordon Beijing" w:date="2020-09-04T09:51:00Z">
            <w:rPr/>
          </w:rPrChange>
        </w:rPr>
        <w:t>Dear Captain,</w:t>
      </w:r>
    </w:p>
    <w:p w:rsidR="00077D78" w:rsidRPr="0095191B" w:rsidRDefault="00077D78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28" w:author="Jordon Beijing" w:date="2020-09-04T09:51:00Z">
            <w:rPr/>
          </w:rPrChange>
        </w:rPr>
        <w:pPrChange w:id="29" w:author="Jordon Beijing" w:date="2020-09-04T09:56:00Z">
          <w:pPr/>
        </w:pPrChange>
      </w:pPr>
    </w:p>
    <w:p w:rsidR="00B4180D" w:rsidRPr="0095191B" w:rsidRDefault="004D07D7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30" w:author="Jordon Beijing" w:date="2020-09-04T09:51:00Z">
            <w:rPr/>
          </w:rPrChange>
        </w:rPr>
        <w:pPrChange w:id="31" w:author="Jordon Beijing" w:date="2020-09-04T09:56:00Z">
          <w:pPr>
            <w:ind w:firstLineChars="350" w:firstLine="735"/>
          </w:pPr>
        </w:pPrChange>
      </w:pPr>
      <w:r w:rsidRPr="0095191B">
        <w:rPr>
          <w:rFonts w:ascii="Times New Roman" w:hAnsi="Times New Roman" w:cs="Times New Roman"/>
          <w:sz w:val="24"/>
          <w:szCs w:val="24"/>
          <w:rPrChange w:id="32" w:author="Jordon Beijing" w:date="2020-09-04T09:51:00Z">
            <w:rPr/>
          </w:rPrChange>
        </w:rPr>
        <w:t xml:space="preserve">I </w:t>
      </w:r>
      <w:del w:id="33" w:author="Jordon Beijing" w:date="2020-09-04T09:53:00Z">
        <w:r w:rsidRPr="0095191B" w:rsidDel="0093315E">
          <w:rPr>
            <w:rFonts w:ascii="Times New Roman" w:hAnsi="Times New Roman" w:cs="Times New Roman"/>
            <w:sz w:val="24"/>
            <w:szCs w:val="24"/>
            <w:rPrChange w:id="34" w:author="Jordon Beijing" w:date="2020-09-04T09:51:00Z">
              <w:rPr/>
            </w:rPrChange>
          </w:rPr>
          <w:delText xml:space="preserve">had </w:delText>
        </w:r>
      </w:del>
      <w:ins w:id="35" w:author="Jordon Beijing" w:date="2020-09-04T09:53:00Z">
        <w:r w:rsidR="0093315E">
          <w:rPr>
            <w:rFonts w:ascii="Times New Roman" w:hAnsi="Times New Roman" w:cs="Times New Roman"/>
            <w:sz w:val="24"/>
            <w:szCs w:val="24"/>
          </w:rPr>
          <w:t>have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36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37" w:author="Jordon Beijing" w:date="2020-09-04T09:51:00Z">
            <w:rPr/>
          </w:rPrChange>
        </w:rPr>
        <w:t>learn</w:t>
      </w:r>
      <w:ins w:id="38" w:author="Jordon Beijing" w:date="2020-09-04T09:53:00Z">
        <w:r w:rsidR="0093315E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95191B">
        <w:rPr>
          <w:rFonts w:ascii="Times New Roman" w:hAnsi="Times New Roman" w:cs="Times New Roman"/>
          <w:sz w:val="24"/>
          <w:szCs w:val="24"/>
          <w:rPrChange w:id="39" w:author="Jordon Beijing" w:date="2020-09-04T09:51:00Z">
            <w:rPr/>
          </w:rPrChange>
        </w:rPr>
        <w:t xml:space="preserve"> a lot in this course. This </w:t>
      </w:r>
      <w:del w:id="40" w:author="Jordon Beijing" w:date="2020-09-04T09:54:00Z">
        <w:r w:rsidRPr="0095191B" w:rsidDel="0093315E">
          <w:rPr>
            <w:rFonts w:ascii="Times New Roman" w:hAnsi="Times New Roman" w:cs="Times New Roman"/>
            <w:sz w:val="24"/>
            <w:szCs w:val="24"/>
            <w:rPrChange w:id="41" w:author="Jordon Beijing" w:date="2020-09-04T09:51:00Z">
              <w:rPr/>
            </w:rPrChange>
          </w:rPr>
          <w:delText xml:space="preserve">class </w:delText>
        </w:r>
      </w:del>
      <w:ins w:id="42" w:author="Jordon Beijing" w:date="2020-09-04T09:54:00Z">
        <w:r w:rsidR="0093315E">
          <w:rPr>
            <w:rFonts w:ascii="Times New Roman" w:hAnsi="Times New Roman" w:cs="Times New Roman"/>
            <w:sz w:val="24"/>
            <w:szCs w:val="24"/>
          </w:rPr>
          <w:t>course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43" w:author="Jordon Beijing" w:date="2020-09-04T09:51:00Z">
              <w:rPr/>
            </w:rPrChange>
          </w:rPr>
          <w:t xml:space="preserve"> </w:t>
        </w:r>
      </w:ins>
      <w:del w:id="44" w:author="Jordon Beijing" w:date="2020-09-04T09:54:00Z">
        <w:r w:rsidRPr="0095191B" w:rsidDel="0093315E">
          <w:rPr>
            <w:rFonts w:ascii="Times New Roman" w:hAnsi="Times New Roman" w:cs="Times New Roman"/>
            <w:sz w:val="24"/>
            <w:szCs w:val="24"/>
            <w:rPrChange w:id="45" w:author="Jordon Beijing" w:date="2020-09-04T09:51:00Z">
              <w:rPr/>
            </w:rPrChange>
          </w:rPr>
          <w:delText xml:space="preserve">let </w:delText>
        </w:r>
      </w:del>
      <w:ins w:id="46" w:author="Jordon Beijing" w:date="2020-09-04T09:54:00Z">
        <w:r w:rsidR="0093315E">
          <w:rPr>
            <w:rFonts w:ascii="Times New Roman" w:hAnsi="Times New Roman" w:cs="Times New Roman"/>
            <w:sz w:val="24"/>
            <w:szCs w:val="24"/>
          </w:rPr>
          <w:t>helped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47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48" w:author="Jordon Beijing" w:date="2020-09-04T09:51:00Z">
            <w:rPr/>
          </w:rPrChange>
        </w:rPr>
        <w:t xml:space="preserve">me remember a lot of rules in writing </w:t>
      </w:r>
      <w:ins w:id="49" w:author="Jordon Beijing" w:date="2020-09-04T09:54:00Z">
        <w:r w:rsidR="0093315E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95191B">
        <w:rPr>
          <w:rFonts w:ascii="Times New Roman" w:hAnsi="Times New Roman" w:cs="Times New Roman"/>
          <w:sz w:val="24"/>
          <w:szCs w:val="24"/>
          <w:rPrChange w:id="50" w:author="Jordon Beijing" w:date="2020-09-04T09:51:00Z">
            <w:rPr/>
          </w:rPrChange>
        </w:rPr>
        <w:t>I had learn</w:t>
      </w:r>
      <w:ins w:id="51" w:author="Jordon Beijing" w:date="2020-09-04T09:54:00Z">
        <w:r w:rsidR="0093315E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95191B">
        <w:rPr>
          <w:rFonts w:ascii="Times New Roman" w:hAnsi="Times New Roman" w:cs="Times New Roman"/>
          <w:sz w:val="24"/>
          <w:szCs w:val="24"/>
          <w:rPrChange w:id="52" w:author="Jordon Beijing" w:date="2020-09-04T09:51:00Z">
            <w:rPr/>
          </w:rPrChange>
        </w:rPr>
        <w:t xml:space="preserve"> before, and it </w:t>
      </w:r>
      <w:del w:id="53" w:author="Jordon Beijing" w:date="2020-09-04T09:54:00Z">
        <w:r w:rsidRPr="0095191B" w:rsidDel="0093315E">
          <w:rPr>
            <w:rFonts w:ascii="Times New Roman" w:hAnsi="Times New Roman" w:cs="Times New Roman"/>
            <w:sz w:val="24"/>
            <w:szCs w:val="24"/>
            <w:rPrChange w:id="54" w:author="Jordon Beijing" w:date="2020-09-04T09:51:00Z">
              <w:rPr/>
            </w:rPrChange>
          </w:rPr>
          <w:delText xml:space="preserve">let </w:delText>
        </w:r>
      </w:del>
      <w:ins w:id="55" w:author="Jordon Beijing" w:date="2020-09-04T09:54:00Z">
        <w:r w:rsidR="0093315E">
          <w:rPr>
            <w:rFonts w:ascii="Times New Roman" w:hAnsi="Times New Roman" w:cs="Times New Roman"/>
            <w:sz w:val="24"/>
            <w:szCs w:val="24"/>
          </w:rPr>
          <w:t>helped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56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57" w:author="Jordon Beijing" w:date="2020-09-04T09:51:00Z">
            <w:rPr/>
          </w:rPrChange>
        </w:rPr>
        <w:t>me underst</w:t>
      </w:r>
      <w:ins w:id="58" w:author="Jordon Beijing" w:date="2020-09-04T10:07:00Z">
        <w:r w:rsidR="00077D78">
          <w:rPr>
            <w:rFonts w:ascii="Times New Roman" w:hAnsi="Times New Roman" w:cs="Times New Roman"/>
            <w:sz w:val="24"/>
            <w:szCs w:val="24"/>
          </w:rPr>
          <w:t>an</w:t>
        </w:r>
      </w:ins>
      <w:del w:id="59" w:author="Jordon Beijing" w:date="2020-09-04T10:07:00Z">
        <w:r w:rsidRPr="0095191B" w:rsidDel="00077D78">
          <w:rPr>
            <w:rFonts w:ascii="Times New Roman" w:hAnsi="Times New Roman" w:cs="Times New Roman"/>
            <w:sz w:val="24"/>
            <w:szCs w:val="24"/>
            <w:rPrChange w:id="60" w:author="Jordon Beijing" w:date="2020-09-04T09:51:00Z">
              <w:rPr/>
            </w:rPrChange>
          </w:rPr>
          <w:delText>oo</w:delText>
        </w:r>
      </w:del>
      <w:r w:rsidRPr="0095191B">
        <w:rPr>
          <w:rFonts w:ascii="Times New Roman" w:hAnsi="Times New Roman" w:cs="Times New Roman"/>
          <w:sz w:val="24"/>
          <w:szCs w:val="24"/>
          <w:rPrChange w:id="61" w:author="Jordon Beijing" w:date="2020-09-04T09:51:00Z">
            <w:rPr/>
          </w:rPrChange>
        </w:rPr>
        <w:t xml:space="preserve">d many </w:t>
      </w:r>
      <w:ins w:id="62" w:author="Jordon Beijing" w:date="2020-09-04T09:54:00Z">
        <w:r w:rsidR="0093315E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r w:rsidRPr="0095191B">
        <w:rPr>
          <w:rFonts w:ascii="Times New Roman" w:hAnsi="Times New Roman" w:cs="Times New Roman"/>
          <w:sz w:val="24"/>
          <w:szCs w:val="24"/>
          <w:rPrChange w:id="63" w:author="Jordon Beijing" w:date="2020-09-04T09:51:00Z">
            <w:rPr/>
          </w:rPrChange>
        </w:rPr>
        <w:t>important rules we should follow</w:t>
      </w:r>
      <w:del w:id="64" w:author="Jordon Beijing" w:date="2020-09-04T09:57:00Z">
        <w:r w:rsidRPr="0095191B" w:rsidDel="0093315E">
          <w:rPr>
            <w:rFonts w:ascii="Times New Roman" w:hAnsi="Times New Roman" w:cs="Times New Roman"/>
            <w:sz w:val="24"/>
            <w:szCs w:val="24"/>
            <w:rPrChange w:id="65" w:author="Jordon Beijing" w:date="2020-09-04T09:51:00Z">
              <w:rPr/>
            </w:rPrChange>
          </w:rPr>
          <w:delText xml:space="preserve"> in writing</w:delText>
        </w:r>
      </w:del>
      <w:r w:rsidRPr="0095191B">
        <w:rPr>
          <w:rFonts w:ascii="Times New Roman" w:hAnsi="Times New Roman" w:cs="Times New Roman"/>
          <w:sz w:val="24"/>
          <w:szCs w:val="24"/>
          <w:rPrChange w:id="66" w:author="Jordon Beijing" w:date="2020-09-04T09:51:00Z">
            <w:rPr/>
          </w:rPrChange>
        </w:rPr>
        <w:t>.</w:t>
      </w:r>
    </w:p>
    <w:p w:rsidR="00C36A1D" w:rsidRPr="0095191B" w:rsidRDefault="00B4180D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67" w:author="Jordon Beijing" w:date="2020-09-04T09:51:00Z">
            <w:rPr/>
          </w:rPrChange>
        </w:rPr>
        <w:pPrChange w:id="68" w:author="Jordon Beijing" w:date="2020-09-04T09:56:00Z">
          <w:pPr>
            <w:ind w:firstLineChars="250" w:firstLine="525"/>
          </w:pPr>
        </w:pPrChange>
      </w:pPr>
      <w:r w:rsidRPr="0095191B">
        <w:rPr>
          <w:rFonts w:ascii="Times New Roman" w:hAnsi="Times New Roman" w:cs="Times New Roman"/>
          <w:sz w:val="24"/>
          <w:szCs w:val="24"/>
          <w:rPrChange w:id="69" w:author="Jordon Beijing" w:date="2020-09-04T09:51:00Z">
            <w:rPr/>
          </w:rPrChange>
        </w:rPr>
        <w:t>The first thing</w:t>
      </w:r>
      <w:r w:rsidR="004D07D7" w:rsidRPr="0095191B">
        <w:rPr>
          <w:rFonts w:ascii="Times New Roman" w:hAnsi="Times New Roman" w:cs="Times New Roman"/>
          <w:sz w:val="24"/>
          <w:szCs w:val="24"/>
          <w:rPrChange w:id="70" w:author="Jordon Beijing" w:date="2020-09-04T09:51:00Z">
            <w:rPr/>
          </w:rPrChange>
        </w:rPr>
        <w:t xml:space="preserve"> I </w:t>
      </w:r>
      <w:del w:id="71" w:author="Jordon Beijing" w:date="2020-09-04T09:59:00Z">
        <w:r w:rsidR="004D07D7" w:rsidRPr="0095191B" w:rsidDel="0093315E">
          <w:rPr>
            <w:rFonts w:ascii="Times New Roman" w:hAnsi="Times New Roman" w:cs="Times New Roman"/>
            <w:sz w:val="24"/>
            <w:szCs w:val="24"/>
            <w:rPrChange w:id="72" w:author="Jordon Beijing" w:date="2020-09-04T09:51:00Z">
              <w:rPr/>
            </w:rPrChange>
          </w:rPr>
          <w:delText xml:space="preserve">had </w:delText>
        </w:r>
      </w:del>
      <w:ins w:id="73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have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74" w:author="Jordon Beijing" w:date="2020-09-04T09:51:00Z">
              <w:rPr/>
            </w:rPrChange>
          </w:rPr>
          <w:t xml:space="preserve"> </w:t>
        </w:r>
      </w:ins>
      <w:r w:rsidR="004D07D7" w:rsidRPr="0095191B">
        <w:rPr>
          <w:rFonts w:ascii="Times New Roman" w:hAnsi="Times New Roman" w:cs="Times New Roman"/>
          <w:sz w:val="24"/>
          <w:szCs w:val="24"/>
          <w:rPrChange w:id="75" w:author="Jordon Beijing" w:date="2020-09-04T09:51:00Z">
            <w:rPr/>
          </w:rPrChange>
        </w:rPr>
        <w:t>learn</w:t>
      </w:r>
      <w:ins w:id="76" w:author="Jordon Beijing" w:date="2020-09-04T09:57:00Z">
        <w:r w:rsidR="0093315E">
          <w:rPr>
            <w:rFonts w:ascii="Times New Roman" w:hAnsi="Times New Roman" w:cs="Times New Roman"/>
            <w:sz w:val="24"/>
            <w:szCs w:val="24"/>
          </w:rPr>
          <w:t>ed are</w:t>
        </w:r>
      </w:ins>
      <w:r w:rsidR="004D07D7" w:rsidRPr="0095191B">
        <w:rPr>
          <w:rFonts w:ascii="Times New Roman" w:hAnsi="Times New Roman" w:cs="Times New Roman"/>
          <w:sz w:val="24"/>
          <w:szCs w:val="24"/>
          <w:rPrChange w:id="77" w:author="Jordon Beijing" w:date="2020-09-04T09:51:00Z">
            <w:rPr/>
          </w:rPrChange>
        </w:rPr>
        <w:t xml:space="preserve"> some rules about writing research paper</w:t>
      </w:r>
      <w:ins w:id="78" w:author="Jordon Beijing" w:date="2020-09-04T09:57:00Z">
        <w:r w:rsidR="0093315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95191B">
        <w:rPr>
          <w:rFonts w:ascii="Times New Roman" w:hAnsi="Times New Roman" w:cs="Times New Roman"/>
          <w:sz w:val="24"/>
          <w:szCs w:val="24"/>
          <w:rPrChange w:id="79" w:author="Jordon Beijing" w:date="2020-09-04T09:51:00Z">
            <w:rPr/>
          </w:rPrChange>
        </w:rPr>
        <w:t>, like using quotation marks and writ</w:t>
      </w:r>
      <w:ins w:id="80" w:author="Jordon Beijing" w:date="2020-09-04T09:57:00Z">
        <w:r w:rsidR="0093315E">
          <w:rPr>
            <w:rFonts w:ascii="Times New Roman" w:hAnsi="Times New Roman" w:cs="Times New Roman"/>
            <w:sz w:val="24"/>
            <w:szCs w:val="24"/>
          </w:rPr>
          <w:t>ing</w:t>
        </w:r>
      </w:ins>
      <w:del w:id="81" w:author="Jordon Beijing" w:date="2020-09-04T09:57:00Z">
        <w:r w:rsidRPr="0095191B" w:rsidDel="0093315E">
          <w:rPr>
            <w:rFonts w:ascii="Times New Roman" w:hAnsi="Times New Roman" w:cs="Times New Roman"/>
            <w:sz w:val="24"/>
            <w:szCs w:val="24"/>
            <w:rPrChange w:id="82" w:author="Jordon Beijing" w:date="2020-09-04T09:51:00Z">
              <w:rPr/>
            </w:rPrChange>
          </w:rPr>
          <w:delText>e</w:delText>
        </w:r>
      </w:del>
      <w:r w:rsidRPr="0095191B">
        <w:rPr>
          <w:rFonts w:ascii="Times New Roman" w:hAnsi="Times New Roman" w:cs="Times New Roman"/>
          <w:sz w:val="24"/>
          <w:szCs w:val="24"/>
          <w:rPrChange w:id="83" w:author="Jordon Beijing" w:date="2020-09-04T09:51:00Z">
            <w:rPr/>
          </w:rPrChange>
        </w:rPr>
        <w:t xml:space="preserve"> down the website </w:t>
      </w:r>
      <w:del w:id="84" w:author="Jordon Beijing" w:date="2020-09-04T09:57:00Z">
        <w:r w:rsidRPr="0095191B" w:rsidDel="0093315E">
          <w:rPr>
            <w:rFonts w:ascii="Times New Roman" w:hAnsi="Times New Roman" w:cs="Times New Roman"/>
            <w:sz w:val="24"/>
            <w:szCs w:val="24"/>
            <w:rPrChange w:id="85" w:author="Jordon Beijing" w:date="2020-09-04T09:51:00Z">
              <w:rPr/>
            </w:rPrChange>
          </w:rPr>
          <w:delText xml:space="preserve">about </w:delText>
        </w:r>
      </w:del>
      <w:r w:rsidRPr="0095191B">
        <w:rPr>
          <w:rFonts w:ascii="Times New Roman" w:hAnsi="Times New Roman" w:cs="Times New Roman"/>
          <w:sz w:val="24"/>
          <w:szCs w:val="24"/>
          <w:rPrChange w:id="86" w:author="Jordon Beijing" w:date="2020-09-04T09:51:00Z">
            <w:rPr/>
          </w:rPrChange>
        </w:rPr>
        <w:t xml:space="preserve">where </w:t>
      </w:r>
      <w:del w:id="87" w:author="Jordon Beijing" w:date="2020-09-04T09:57:00Z">
        <w:r w:rsidRPr="0095191B" w:rsidDel="0093315E">
          <w:rPr>
            <w:rFonts w:ascii="Times New Roman" w:hAnsi="Times New Roman" w:cs="Times New Roman"/>
            <w:sz w:val="24"/>
            <w:szCs w:val="24"/>
            <w:rPrChange w:id="88" w:author="Jordon Beijing" w:date="2020-09-04T09:51:00Z">
              <w:rPr/>
            </w:rPrChange>
          </w:rPr>
          <w:delText xml:space="preserve">you </w:delText>
        </w:r>
      </w:del>
      <w:ins w:id="89" w:author="Jordon Beijing" w:date="2020-09-04T09:57:00Z">
        <w:r w:rsidR="0093315E">
          <w:rPr>
            <w:rFonts w:ascii="Times New Roman" w:hAnsi="Times New Roman" w:cs="Times New Roman"/>
            <w:sz w:val="24"/>
            <w:szCs w:val="24"/>
          </w:rPr>
          <w:t>I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90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91" w:author="Jordon Beijing" w:date="2020-09-04T09:51:00Z">
            <w:rPr/>
          </w:rPrChange>
        </w:rPr>
        <w:t>g</w:t>
      </w:r>
      <w:ins w:id="92" w:author="Jordon Beijing" w:date="2020-09-04T10:14:00Z">
        <w:r w:rsidR="00437040">
          <w:rPr>
            <w:rFonts w:ascii="Times New Roman" w:hAnsi="Times New Roman" w:cs="Times New Roman"/>
            <w:sz w:val="24"/>
            <w:szCs w:val="24"/>
          </w:rPr>
          <w:t>o</w:t>
        </w:r>
      </w:ins>
      <w:del w:id="93" w:author="Jordon Beijing" w:date="2020-09-04T10:14:00Z">
        <w:r w:rsidRPr="0095191B" w:rsidDel="00437040">
          <w:rPr>
            <w:rFonts w:ascii="Times New Roman" w:hAnsi="Times New Roman" w:cs="Times New Roman"/>
            <w:sz w:val="24"/>
            <w:szCs w:val="24"/>
            <w:rPrChange w:id="94" w:author="Jordon Beijing" w:date="2020-09-04T09:51:00Z">
              <w:rPr/>
            </w:rPrChange>
          </w:rPr>
          <w:delText>e</w:delText>
        </w:r>
      </w:del>
      <w:r w:rsidRPr="0095191B">
        <w:rPr>
          <w:rFonts w:ascii="Times New Roman" w:hAnsi="Times New Roman" w:cs="Times New Roman"/>
          <w:sz w:val="24"/>
          <w:szCs w:val="24"/>
          <w:rPrChange w:id="95" w:author="Jordon Beijing" w:date="2020-09-04T09:51:00Z">
            <w:rPr/>
          </w:rPrChange>
        </w:rPr>
        <w:t xml:space="preserve">t </w:t>
      </w:r>
      <w:del w:id="96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97" w:author="Jordon Beijing" w:date="2020-09-04T09:51:00Z">
              <w:rPr/>
            </w:rPrChange>
          </w:rPr>
          <w:delText xml:space="preserve">that </w:delText>
        </w:r>
      </w:del>
      <w:ins w:id="98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my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99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100" w:author="Jordon Beijing" w:date="2020-09-04T09:51:00Z">
            <w:rPr/>
          </w:rPrChange>
        </w:rPr>
        <w:t>information</w:t>
      </w:r>
      <w:r w:rsidR="004D07D7" w:rsidRPr="0095191B">
        <w:rPr>
          <w:rFonts w:ascii="Times New Roman" w:hAnsi="Times New Roman" w:cs="Times New Roman"/>
          <w:sz w:val="24"/>
          <w:szCs w:val="24"/>
          <w:rPrChange w:id="101" w:author="Jordon Beijing" w:date="2020-09-04T09:51:00Z">
            <w:rPr/>
          </w:rPrChange>
        </w:rPr>
        <w:t>.</w:t>
      </w:r>
      <w:r w:rsidRPr="0095191B">
        <w:rPr>
          <w:rFonts w:ascii="Times New Roman" w:hAnsi="Times New Roman" w:cs="Times New Roman"/>
          <w:sz w:val="24"/>
          <w:szCs w:val="24"/>
          <w:rPrChange w:id="102" w:author="Jordon Beijing" w:date="2020-09-04T09:51:00Z">
            <w:rPr/>
          </w:rPrChange>
        </w:rPr>
        <w:t xml:space="preserve"> The second thing I </w:t>
      </w:r>
      <w:del w:id="103" w:author="Jordon Beijing" w:date="2020-09-04T10:14:00Z">
        <w:r w:rsidRPr="0095191B" w:rsidDel="00437040">
          <w:rPr>
            <w:rFonts w:ascii="Times New Roman" w:hAnsi="Times New Roman" w:cs="Times New Roman"/>
            <w:sz w:val="24"/>
            <w:szCs w:val="24"/>
            <w:rPrChange w:id="104" w:author="Jordon Beijing" w:date="2020-09-04T09:51:00Z">
              <w:rPr/>
            </w:rPrChange>
          </w:rPr>
          <w:delText xml:space="preserve">also </w:delText>
        </w:r>
      </w:del>
      <w:del w:id="105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106" w:author="Jordon Beijing" w:date="2020-09-04T09:51:00Z">
              <w:rPr/>
            </w:rPrChange>
          </w:rPr>
          <w:delText xml:space="preserve">had </w:delText>
        </w:r>
      </w:del>
      <w:ins w:id="107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have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108" w:author="Jordon Beijing" w:date="2020-09-04T09:51:00Z">
              <w:rPr/>
            </w:rPrChange>
          </w:rPr>
          <w:t xml:space="preserve"> </w:t>
        </w:r>
      </w:ins>
      <w:ins w:id="109" w:author="Jordon Beijing" w:date="2020-09-04T10:14:00Z">
        <w:r w:rsidR="00437040" w:rsidRPr="00D864DB">
          <w:rPr>
            <w:rFonts w:ascii="Times New Roman" w:hAnsi="Times New Roman" w:cs="Times New Roman"/>
            <w:sz w:val="24"/>
            <w:szCs w:val="24"/>
          </w:rPr>
          <w:t xml:space="preserve">also </w:t>
        </w:r>
      </w:ins>
      <w:r w:rsidRPr="0095191B">
        <w:rPr>
          <w:rFonts w:ascii="Times New Roman" w:hAnsi="Times New Roman" w:cs="Times New Roman"/>
          <w:sz w:val="24"/>
          <w:szCs w:val="24"/>
          <w:rPrChange w:id="110" w:author="Jordon Beijing" w:date="2020-09-04T09:51:00Z">
            <w:rPr/>
          </w:rPrChange>
        </w:rPr>
        <w:t>learn</w:t>
      </w:r>
      <w:ins w:id="111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95191B">
        <w:rPr>
          <w:rFonts w:ascii="Times New Roman" w:hAnsi="Times New Roman" w:cs="Times New Roman"/>
          <w:sz w:val="24"/>
          <w:szCs w:val="24"/>
          <w:rPrChange w:id="112" w:author="Jordon Beijing" w:date="2020-09-04T09:51:00Z">
            <w:rPr/>
          </w:rPrChange>
        </w:rPr>
        <w:t xml:space="preserve"> is how to draw a</w:t>
      </w:r>
      <w:ins w:id="113" w:author="Jordon Beijing" w:date="2020-09-04T10:14:00Z">
        <w:r w:rsidR="00437040">
          <w:rPr>
            <w:rFonts w:ascii="Times New Roman" w:hAnsi="Times New Roman" w:cs="Times New Roman"/>
            <w:sz w:val="24"/>
            <w:szCs w:val="24"/>
          </w:rPr>
          <w:t xml:space="preserve"> story </w:t>
        </w:r>
      </w:ins>
      <w:del w:id="114" w:author="Jordon Beijing" w:date="2020-09-04T10:14:00Z">
        <w:r w:rsidRPr="0095191B" w:rsidDel="00437040">
          <w:rPr>
            <w:rFonts w:ascii="Times New Roman" w:hAnsi="Times New Roman" w:cs="Times New Roman"/>
            <w:sz w:val="24"/>
            <w:szCs w:val="24"/>
            <w:rPrChange w:id="115" w:author="Jordon Beijing" w:date="2020-09-04T09:51:00Z">
              <w:rPr/>
            </w:rPrChange>
          </w:rPr>
          <w:delText xml:space="preserve">n </w:delText>
        </w:r>
      </w:del>
      <w:r w:rsidRPr="0095191B">
        <w:rPr>
          <w:rFonts w:ascii="Times New Roman" w:hAnsi="Times New Roman" w:cs="Times New Roman"/>
          <w:sz w:val="24"/>
          <w:szCs w:val="24"/>
          <w:rPrChange w:id="116" w:author="Jordon Beijing" w:date="2020-09-04T09:51:00Z">
            <w:rPr/>
          </w:rPrChange>
        </w:rPr>
        <w:t>arc before writing a narrative</w:t>
      </w:r>
      <w:ins w:id="117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.</w:t>
        </w:r>
      </w:ins>
      <w:del w:id="118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119" w:author="Jordon Beijing" w:date="2020-09-04T09:51:00Z">
              <w:rPr/>
            </w:rPrChange>
          </w:rPr>
          <w:delText>,</w:delText>
        </w:r>
      </w:del>
      <w:r w:rsidRPr="0095191B">
        <w:rPr>
          <w:rFonts w:ascii="Times New Roman" w:hAnsi="Times New Roman" w:cs="Times New Roman"/>
          <w:sz w:val="24"/>
          <w:szCs w:val="24"/>
          <w:rPrChange w:id="120" w:author="Jordon Beijing" w:date="2020-09-04T09:51:00Z">
            <w:rPr/>
          </w:rPrChange>
        </w:rPr>
        <w:t xml:space="preserve"> </w:t>
      </w:r>
      <w:ins w:id="121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It</w:t>
        </w:r>
      </w:ins>
      <w:del w:id="122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123" w:author="Jordon Beijing" w:date="2020-09-04T09:51:00Z">
              <w:rPr/>
            </w:rPrChange>
          </w:rPr>
          <w:delText>it</w:delText>
        </w:r>
      </w:del>
      <w:r w:rsidRPr="0095191B">
        <w:rPr>
          <w:rFonts w:ascii="Times New Roman" w:hAnsi="Times New Roman" w:cs="Times New Roman"/>
          <w:sz w:val="24"/>
          <w:szCs w:val="24"/>
          <w:rPrChange w:id="124" w:author="Jordon Beijing" w:date="2020-09-04T09:51:00Z">
            <w:rPr/>
          </w:rPrChange>
        </w:rPr>
        <w:t xml:space="preserve"> </w:t>
      </w:r>
      <w:del w:id="125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126" w:author="Jordon Beijing" w:date="2020-09-04T09:51:00Z">
              <w:rPr/>
            </w:rPrChange>
          </w:rPr>
          <w:delText xml:space="preserve">could </w:delText>
        </w:r>
      </w:del>
      <w:ins w:id="127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can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128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129" w:author="Jordon Beijing" w:date="2020-09-04T09:51:00Z">
            <w:rPr/>
          </w:rPrChange>
        </w:rPr>
        <w:t xml:space="preserve">help </w:t>
      </w:r>
      <w:del w:id="130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131" w:author="Jordon Beijing" w:date="2020-09-04T09:51:00Z">
              <w:rPr/>
            </w:rPrChange>
          </w:rPr>
          <w:delText xml:space="preserve">us </w:delText>
        </w:r>
      </w:del>
      <w:ins w:id="132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me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133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134" w:author="Jordon Beijing" w:date="2020-09-04T09:51:00Z">
            <w:rPr/>
          </w:rPrChange>
        </w:rPr>
        <w:t xml:space="preserve">to write </w:t>
      </w:r>
      <w:ins w:id="135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 xml:space="preserve">the events of </w:t>
        </w:r>
      </w:ins>
      <w:del w:id="136" w:author="Jordon Beijing" w:date="2020-09-04T09:58:00Z">
        <w:r w:rsidRPr="0095191B" w:rsidDel="0093315E">
          <w:rPr>
            <w:rFonts w:ascii="Times New Roman" w:hAnsi="Times New Roman" w:cs="Times New Roman"/>
            <w:sz w:val="24"/>
            <w:szCs w:val="24"/>
            <w:rPrChange w:id="137" w:author="Jordon Beijing" w:date="2020-09-04T09:51:00Z">
              <w:rPr/>
            </w:rPrChange>
          </w:rPr>
          <w:delText xml:space="preserve">the </w:delText>
        </w:r>
      </w:del>
      <w:ins w:id="138" w:author="Jordon Beijing" w:date="2020-09-04T09:58:00Z">
        <w:r w:rsidR="0093315E">
          <w:rPr>
            <w:rFonts w:ascii="Times New Roman" w:hAnsi="Times New Roman" w:cs="Times New Roman"/>
            <w:sz w:val="24"/>
            <w:szCs w:val="24"/>
          </w:rPr>
          <w:t>a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139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140" w:author="Jordon Beijing" w:date="2020-09-04T09:51:00Z">
            <w:rPr/>
          </w:rPrChange>
        </w:rPr>
        <w:t>story in order.</w:t>
      </w:r>
      <w:r w:rsidR="009A68A3" w:rsidRPr="0095191B">
        <w:rPr>
          <w:rFonts w:ascii="Times New Roman" w:hAnsi="Times New Roman" w:cs="Times New Roman"/>
          <w:sz w:val="24"/>
          <w:szCs w:val="24"/>
          <w:rPrChange w:id="141" w:author="Jordon Beijing" w:date="2020-09-04T09:51:00Z">
            <w:rPr/>
          </w:rPrChange>
        </w:rPr>
        <w:t xml:space="preserve"> </w:t>
      </w:r>
      <w:r w:rsidRPr="0095191B">
        <w:rPr>
          <w:rFonts w:ascii="Times New Roman" w:hAnsi="Times New Roman" w:cs="Times New Roman"/>
          <w:sz w:val="24"/>
          <w:szCs w:val="24"/>
          <w:rPrChange w:id="142" w:author="Jordon Beijing" w:date="2020-09-04T09:51:00Z">
            <w:rPr/>
          </w:rPrChange>
        </w:rPr>
        <w:t xml:space="preserve">The last thing I </w:t>
      </w:r>
      <w:del w:id="143" w:author="Jordon Beijing" w:date="2020-09-04T09:59:00Z">
        <w:r w:rsidRPr="0095191B" w:rsidDel="0093315E">
          <w:rPr>
            <w:rFonts w:ascii="Times New Roman" w:hAnsi="Times New Roman" w:cs="Times New Roman"/>
            <w:sz w:val="24"/>
            <w:szCs w:val="24"/>
            <w:rPrChange w:id="144" w:author="Jordon Beijing" w:date="2020-09-04T09:51:00Z">
              <w:rPr/>
            </w:rPrChange>
          </w:rPr>
          <w:delText xml:space="preserve">had </w:delText>
        </w:r>
      </w:del>
      <w:ins w:id="145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have</w:t>
        </w:r>
        <w:r w:rsidR="0093315E" w:rsidRPr="0095191B">
          <w:rPr>
            <w:rFonts w:ascii="Times New Roman" w:hAnsi="Times New Roman" w:cs="Times New Roman"/>
            <w:sz w:val="24"/>
            <w:szCs w:val="24"/>
            <w:rPrChange w:id="146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147" w:author="Jordon Beijing" w:date="2020-09-04T09:51:00Z">
            <w:rPr/>
          </w:rPrChange>
        </w:rPr>
        <w:t>learn</w:t>
      </w:r>
      <w:ins w:id="148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95191B">
        <w:rPr>
          <w:rFonts w:ascii="Times New Roman" w:hAnsi="Times New Roman" w:cs="Times New Roman"/>
          <w:sz w:val="24"/>
          <w:szCs w:val="24"/>
          <w:rPrChange w:id="149" w:author="Jordon Beijing" w:date="2020-09-04T09:51:00Z">
            <w:rPr/>
          </w:rPrChange>
        </w:rPr>
        <w:t xml:space="preserve"> is </w:t>
      </w:r>
      <w:del w:id="150" w:author="Jordon Beijing" w:date="2020-09-04T10:11:00Z">
        <w:r w:rsidRPr="0095191B" w:rsidDel="00F23255">
          <w:rPr>
            <w:rFonts w:ascii="Times New Roman" w:hAnsi="Times New Roman" w:cs="Times New Roman"/>
            <w:sz w:val="24"/>
            <w:szCs w:val="24"/>
            <w:rPrChange w:id="151" w:author="Jordon Beijing" w:date="2020-09-04T09:51:00Z">
              <w:rPr/>
            </w:rPrChange>
          </w:rPr>
          <w:delText xml:space="preserve">using </w:delText>
        </w:r>
      </w:del>
      <w:ins w:id="152" w:author="Jordon Beijing" w:date="2020-09-04T10:11:00Z">
        <w:r w:rsidR="00F23255">
          <w:rPr>
            <w:rFonts w:ascii="Times New Roman" w:hAnsi="Times New Roman" w:cs="Times New Roman"/>
            <w:sz w:val="24"/>
            <w:szCs w:val="24"/>
          </w:rPr>
          <w:t>to use</w:t>
        </w:r>
        <w:r w:rsidR="00F23255" w:rsidRPr="0095191B">
          <w:rPr>
            <w:rFonts w:ascii="Times New Roman" w:hAnsi="Times New Roman" w:cs="Times New Roman"/>
            <w:sz w:val="24"/>
            <w:szCs w:val="24"/>
            <w:rPrChange w:id="153" w:author="Jordon Beijing" w:date="2020-09-04T09:51:00Z">
              <w:rPr/>
            </w:rPrChange>
          </w:rPr>
          <w:t xml:space="preserve"> </w:t>
        </w:r>
      </w:ins>
      <w:r w:rsidRPr="0095191B">
        <w:rPr>
          <w:rFonts w:ascii="Times New Roman" w:hAnsi="Times New Roman" w:cs="Times New Roman"/>
          <w:sz w:val="24"/>
          <w:szCs w:val="24"/>
          <w:rPrChange w:id="154" w:author="Jordon Beijing" w:date="2020-09-04T09:51:00Z">
            <w:rPr/>
          </w:rPrChange>
        </w:rPr>
        <w:t>different kin</w:t>
      </w:r>
      <w:r w:rsidR="00C36A1D" w:rsidRPr="0095191B">
        <w:rPr>
          <w:rFonts w:ascii="Times New Roman" w:hAnsi="Times New Roman" w:cs="Times New Roman"/>
          <w:sz w:val="24"/>
          <w:szCs w:val="24"/>
          <w:rPrChange w:id="155" w:author="Jordon Beijing" w:date="2020-09-04T09:51:00Z">
            <w:rPr/>
          </w:rPrChange>
        </w:rPr>
        <w:t>d</w:t>
      </w:r>
      <w:ins w:id="156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57" w:author="Jordon Beijing" w:date="2020-09-04T09:51:00Z">
            <w:rPr/>
          </w:rPrChange>
        </w:rPr>
        <w:t xml:space="preserve"> of </w:t>
      </w:r>
      <w:ins w:id="158" w:author="Jordon Beijing" w:date="2020-09-04T10:15:00Z">
        <w:r w:rsidR="00437040">
          <w:rPr>
            <w:rFonts w:ascii="Times New Roman" w:hAnsi="Times New Roman" w:cs="Times New Roman"/>
            <w:sz w:val="24"/>
            <w:szCs w:val="24"/>
          </w:rPr>
          <w:t xml:space="preserve">descriptive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59" w:author="Jordon Beijing" w:date="2020-09-04T09:51:00Z">
            <w:rPr/>
          </w:rPrChange>
        </w:rPr>
        <w:t>adjective</w:t>
      </w:r>
      <w:ins w:id="160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61" w:author="Jordon Beijing" w:date="2020-09-04T09:51:00Z">
            <w:rPr/>
          </w:rPrChange>
        </w:rPr>
        <w:t>, adverb</w:t>
      </w:r>
      <w:ins w:id="162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63" w:author="Jordon Beijing" w:date="2020-09-04T09:51:00Z">
            <w:rPr/>
          </w:rPrChange>
        </w:rPr>
        <w:t xml:space="preserve"> and verb</w:t>
      </w:r>
      <w:ins w:id="164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65" w:author="Jordon Beijing" w:date="2020-09-04T09:51:00Z">
            <w:rPr/>
          </w:rPrChange>
        </w:rPr>
        <w:t xml:space="preserve">, </w:t>
      </w:r>
      <w:del w:id="166" w:author="Jordon Beijing" w:date="2020-09-04T10:07:00Z">
        <w:r w:rsidR="00C36A1D" w:rsidRPr="0095191B" w:rsidDel="00077D78">
          <w:rPr>
            <w:rFonts w:ascii="Times New Roman" w:hAnsi="Times New Roman" w:cs="Times New Roman"/>
            <w:sz w:val="24"/>
            <w:szCs w:val="24"/>
            <w:rPrChange w:id="167" w:author="Jordon Beijing" w:date="2020-09-04T09:51:00Z">
              <w:rPr/>
            </w:rPrChange>
          </w:rPr>
          <w:delText xml:space="preserve">like </w:delText>
        </w:r>
      </w:del>
      <w:ins w:id="168" w:author="Jordon Beijing" w:date="2020-09-04T10:07:00Z">
        <w:r w:rsidR="00077D78">
          <w:rPr>
            <w:rFonts w:ascii="Times New Roman" w:hAnsi="Times New Roman" w:cs="Times New Roman"/>
            <w:sz w:val="24"/>
            <w:szCs w:val="24"/>
          </w:rPr>
          <w:t>such as</w:t>
        </w:r>
        <w:r w:rsidR="00077D78" w:rsidRPr="0095191B">
          <w:rPr>
            <w:rFonts w:ascii="Times New Roman" w:hAnsi="Times New Roman" w:cs="Times New Roman"/>
            <w:sz w:val="24"/>
            <w:szCs w:val="24"/>
            <w:rPrChange w:id="169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70" w:author="Jordon Beijing" w:date="2020-09-04T09:51:00Z">
            <w:rPr/>
          </w:rPrChange>
        </w:rPr>
        <w:t xml:space="preserve">using </w:t>
      </w:r>
      <w:ins w:id="171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72" w:author="Jordon Beijing" w:date="2020-09-04T09:51:00Z">
            <w:rPr/>
          </w:rPrChange>
        </w:rPr>
        <w:t>enormous</w:t>
      </w:r>
      <w:ins w:id="173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74" w:author="Jordon Beijing" w:date="2020-09-04T09:51:00Z">
            <w:rPr/>
          </w:rPrChange>
        </w:rPr>
        <w:t xml:space="preserve"> to replace </w:t>
      </w:r>
      <w:ins w:id="175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76" w:author="Jordon Beijing" w:date="2020-09-04T09:51:00Z">
            <w:rPr/>
          </w:rPrChange>
        </w:rPr>
        <w:t>big</w:t>
      </w:r>
      <w:del w:id="177" w:author="Jordon Beijing" w:date="2020-09-04T10:11:00Z">
        <w:r w:rsidR="00C36A1D" w:rsidRPr="0095191B" w:rsidDel="00F23255">
          <w:rPr>
            <w:rFonts w:ascii="Times New Roman" w:hAnsi="Times New Roman" w:cs="Times New Roman"/>
            <w:sz w:val="24"/>
            <w:szCs w:val="24"/>
            <w:rPrChange w:id="178" w:author="Jordon Beijing" w:date="2020-09-04T09:51:00Z">
              <w:rPr/>
            </w:rPrChange>
          </w:rPr>
          <w:delText>,</w:delText>
        </w:r>
      </w:del>
      <w:ins w:id="179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” and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80" w:author="Jordon Beijing" w:date="2020-09-04T09:51:00Z">
            <w:rPr/>
          </w:rPrChange>
        </w:rPr>
        <w:t xml:space="preserve"> using </w:t>
      </w:r>
      <w:ins w:id="181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82" w:author="Jordon Beijing" w:date="2020-09-04T09:51:00Z">
            <w:rPr/>
          </w:rPrChange>
        </w:rPr>
        <w:t>adorable</w:t>
      </w:r>
      <w:ins w:id="183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84" w:author="Jordon Beijing" w:date="2020-09-04T09:51:00Z">
            <w:rPr/>
          </w:rPrChange>
        </w:rPr>
        <w:t xml:space="preserve"> to replace </w:t>
      </w:r>
      <w:ins w:id="185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86" w:author="Jordon Beijing" w:date="2020-09-04T09:51:00Z">
            <w:rPr/>
          </w:rPrChange>
        </w:rPr>
        <w:t>cute.</w:t>
      </w:r>
      <w:ins w:id="187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88" w:author="Jordon Beijing" w:date="2020-09-04T09:51:00Z">
            <w:rPr/>
          </w:rPrChange>
        </w:rPr>
        <w:t xml:space="preserve"> This class really help</w:t>
      </w:r>
      <w:ins w:id="189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ed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90" w:author="Jordon Beijing" w:date="2020-09-04T09:51:00Z">
            <w:rPr/>
          </w:rPrChange>
        </w:rPr>
        <w:t xml:space="preserve"> me </w:t>
      </w:r>
      <w:del w:id="191" w:author="Jordon Beijing" w:date="2020-09-04T09:59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192" w:author="Jordon Beijing" w:date="2020-09-04T09:51:00Z">
              <w:rPr/>
            </w:rPrChange>
          </w:rPr>
          <w:delText>doing on</w:delText>
        </w:r>
      </w:del>
      <w:ins w:id="193" w:author="Jordon Beijing" w:date="2020-09-04T09:59:00Z">
        <w:r w:rsidR="0093315E">
          <w:rPr>
            <w:rFonts w:ascii="Times New Roman" w:hAnsi="Times New Roman" w:cs="Times New Roman"/>
            <w:sz w:val="24"/>
            <w:szCs w:val="24"/>
          </w:rPr>
          <w:t>improve my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94" w:author="Jordon Beijing" w:date="2020-09-04T09:51:00Z">
            <w:rPr/>
          </w:rPrChange>
        </w:rPr>
        <w:t xml:space="preserve"> </w:t>
      </w:r>
      <w:del w:id="195" w:author="Jordon Beijing" w:date="2020-09-04T09:59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196" w:author="Jordon Beijing" w:date="2020-09-04T09:51:00Z">
              <w:rPr/>
            </w:rPrChange>
          </w:rPr>
          <w:delText xml:space="preserve">writing </w:delText>
        </w:r>
      </w:del>
      <w:r w:rsidR="00C36A1D" w:rsidRPr="0095191B">
        <w:rPr>
          <w:rFonts w:ascii="Times New Roman" w:hAnsi="Times New Roman" w:cs="Times New Roman"/>
          <w:sz w:val="24"/>
          <w:szCs w:val="24"/>
          <w:rPrChange w:id="197" w:author="Jordon Beijing" w:date="2020-09-04T09:51:00Z">
            <w:rPr/>
          </w:rPrChange>
        </w:rPr>
        <w:t>essay</w:t>
      </w:r>
      <w:ins w:id="198" w:author="Jordon Beijing" w:date="2020-09-04T09:59:00Z">
        <w:r w:rsidR="0093315E" w:rsidRPr="0093315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3315E" w:rsidRPr="00D864DB">
          <w:rPr>
            <w:rFonts w:ascii="Times New Roman" w:hAnsi="Times New Roman" w:cs="Times New Roman"/>
            <w:sz w:val="24"/>
            <w:szCs w:val="24"/>
          </w:rPr>
          <w:t>writing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199" w:author="Jordon Beijing" w:date="2020-09-04T09:51:00Z">
            <w:rPr/>
          </w:rPrChange>
        </w:rPr>
        <w:t>.</w:t>
      </w:r>
    </w:p>
    <w:p w:rsidR="00C36A1D" w:rsidRPr="0095191B" w:rsidRDefault="0093315E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200" w:author="Jordon Beijing" w:date="2020-09-04T09:51:00Z">
            <w:rPr/>
          </w:rPrChange>
        </w:rPr>
        <w:pPrChange w:id="201" w:author="Jordon Beijing" w:date="2020-09-04T09:56:00Z">
          <w:pPr>
            <w:ind w:firstLineChars="250" w:firstLine="600"/>
          </w:pPr>
        </w:pPrChange>
      </w:pPr>
      <w:ins w:id="202" w:author="Jordon Beijing" w:date="2020-09-04T10:00:00Z">
        <w:r>
          <w:rPr>
            <w:rFonts w:ascii="Times New Roman" w:hAnsi="Times New Roman" w:cs="Times New Roman"/>
            <w:sz w:val="24"/>
            <w:szCs w:val="24"/>
          </w:rPr>
          <w:t xml:space="preserve">What </w:t>
        </w:r>
      </w:ins>
      <w:del w:id="203" w:author="Jordon Beijing" w:date="2020-09-04T09:52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04" w:author="Jordon Beijing" w:date="2020-09-04T09:51:00Z">
              <w:rPr/>
            </w:rPrChange>
          </w:rPr>
          <w:delText xml:space="preserve"> </w:delText>
        </w:r>
      </w:del>
      <w:r w:rsidR="009A68A3" w:rsidRPr="0095191B">
        <w:rPr>
          <w:rFonts w:ascii="Times New Roman" w:hAnsi="Times New Roman" w:cs="Times New Roman"/>
          <w:sz w:val="24"/>
          <w:szCs w:val="24"/>
          <w:rPrChange w:id="205" w:author="Jordon Beijing" w:date="2020-09-04T09:51:00Z">
            <w:rPr/>
          </w:rPrChange>
        </w:rPr>
        <w:t xml:space="preserve">I like about this course is </w:t>
      </w:r>
      <w:del w:id="206" w:author="Jordon Beijing" w:date="2020-09-04T10:00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07" w:author="Jordon Beijing" w:date="2020-09-04T09:51:00Z">
              <w:rPr/>
            </w:rPrChange>
          </w:rPr>
          <w:delText xml:space="preserve">because </w:delText>
        </w:r>
      </w:del>
      <w:ins w:id="208" w:author="Jordon Beijing" w:date="2020-09-04T10:00:00Z">
        <w:r>
          <w:rPr>
            <w:rFonts w:ascii="Times New Roman" w:hAnsi="Times New Roman" w:cs="Times New Roman"/>
            <w:sz w:val="24"/>
            <w:szCs w:val="24"/>
          </w:rPr>
          <w:t>that</w:t>
        </w:r>
        <w:r w:rsidRPr="0095191B">
          <w:rPr>
            <w:rFonts w:ascii="Times New Roman" w:hAnsi="Times New Roman" w:cs="Times New Roman"/>
            <w:sz w:val="24"/>
            <w:szCs w:val="24"/>
            <w:rPrChange w:id="209" w:author="Jordon Beijing" w:date="2020-09-04T09:51:00Z">
              <w:rPr/>
            </w:rPrChange>
          </w:rPr>
          <w:t xml:space="preserve"> 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10" w:author="Jordon Beijing" w:date="2020-09-04T09:51:00Z">
            <w:rPr/>
          </w:rPrChange>
        </w:rPr>
        <w:t xml:space="preserve">I actually really learned </w:t>
      </w:r>
      <w:ins w:id="211" w:author="Jordon Beijing" w:date="2020-09-04T10:00:00Z">
        <w:r>
          <w:rPr>
            <w:rFonts w:ascii="Times New Roman" w:hAnsi="Times New Roman" w:cs="Times New Roman"/>
            <w:sz w:val="24"/>
            <w:szCs w:val="24"/>
          </w:rPr>
          <w:t xml:space="preserve">something 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12" w:author="Jordon Beijing" w:date="2020-09-04T09:51:00Z">
            <w:rPr/>
          </w:rPrChange>
        </w:rPr>
        <w:t xml:space="preserve">in </w:t>
      </w:r>
      <w:del w:id="213" w:author="Jordon Beijing" w:date="2020-09-04T10:00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14" w:author="Jordon Beijing" w:date="2020-09-04T09:51:00Z">
              <w:rPr/>
            </w:rPrChange>
          </w:rPr>
          <w:delText xml:space="preserve">this </w:delText>
        </w:r>
      </w:del>
      <w:r w:rsidR="009A68A3" w:rsidRPr="0095191B">
        <w:rPr>
          <w:rFonts w:ascii="Times New Roman" w:hAnsi="Times New Roman" w:cs="Times New Roman"/>
          <w:sz w:val="24"/>
          <w:szCs w:val="24"/>
          <w:rPrChange w:id="215" w:author="Jordon Beijing" w:date="2020-09-04T09:51:00Z">
            <w:rPr/>
          </w:rPrChange>
        </w:rPr>
        <w:t>class. I also fe</w:t>
      </w:r>
      <w:ins w:id="216" w:author="Jordon Beijing" w:date="2020-09-04T10:00:00Z">
        <w:r>
          <w:rPr>
            <w:rFonts w:ascii="Times New Roman" w:hAnsi="Times New Roman" w:cs="Times New Roman"/>
            <w:sz w:val="24"/>
            <w:szCs w:val="24"/>
          </w:rPr>
          <w:t>lt</w:t>
        </w:r>
      </w:ins>
      <w:del w:id="217" w:author="Jordon Beijing" w:date="2020-09-04T10:00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18" w:author="Jordon Beijing" w:date="2020-09-04T09:51:00Z">
              <w:rPr/>
            </w:rPrChange>
          </w:rPr>
          <w:delText>el</w:delText>
        </w:r>
      </w:del>
      <w:r w:rsidR="009A68A3" w:rsidRPr="0095191B">
        <w:rPr>
          <w:rFonts w:ascii="Times New Roman" w:hAnsi="Times New Roman" w:cs="Times New Roman"/>
          <w:sz w:val="24"/>
          <w:szCs w:val="24"/>
          <w:rPrChange w:id="219" w:author="Jordon Beijing" w:date="2020-09-04T09:51:00Z">
            <w:rPr/>
          </w:rPrChange>
        </w:rPr>
        <w:t xml:space="preserve"> excited to be in this class because both teacher</w:t>
      </w:r>
      <w:ins w:id="220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21" w:author="Jordon Beijing" w:date="2020-09-04T09:51:00Z">
            <w:rPr/>
          </w:rPrChange>
        </w:rPr>
        <w:t xml:space="preserve"> and classmates all work</w:t>
      </w:r>
      <w:ins w:id="222" w:author="Jordon Beijing" w:date="2020-09-04T10:04:00Z">
        <w:r w:rsidR="00077D78">
          <w:rPr>
            <w:rFonts w:ascii="Times New Roman" w:hAnsi="Times New Roman" w:cs="Times New Roman"/>
            <w:sz w:val="24"/>
            <w:szCs w:val="24"/>
          </w:rPr>
          <w:t>ed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23" w:author="Jordon Beijing" w:date="2020-09-04T09:51:00Z">
            <w:rPr/>
          </w:rPrChange>
        </w:rPr>
        <w:t xml:space="preserve"> hard and they </w:t>
      </w:r>
      <w:ins w:id="224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 xml:space="preserve">were 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25" w:author="Jordon Beijing" w:date="2020-09-04T09:51:00Z">
            <w:rPr/>
          </w:rPrChange>
        </w:rPr>
        <w:t>all really in to this class.</w:t>
      </w:r>
      <w:r w:rsidR="00C36A1D" w:rsidRPr="0095191B">
        <w:rPr>
          <w:rFonts w:ascii="Times New Roman" w:hAnsi="Times New Roman" w:cs="Times New Roman"/>
          <w:sz w:val="24"/>
          <w:szCs w:val="24"/>
          <w:rPrChange w:id="226" w:author="Jordon Beijing" w:date="2020-09-04T09:51:00Z">
            <w:rPr/>
          </w:rPrChange>
        </w:rPr>
        <w:t xml:space="preserve"> This class ha</w:t>
      </w:r>
      <w:ins w:id="227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d</w:t>
        </w:r>
      </w:ins>
      <w:del w:id="228" w:author="Jordon Beijing" w:date="2020-09-04T10:01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29" w:author="Jordon Beijing" w:date="2020-09-04T09:51:00Z">
              <w:rPr/>
            </w:rPrChange>
          </w:rPr>
          <w:delText>s</w:delText>
        </w:r>
      </w:del>
      <w:r w:rsidR="00C36A1D" w:rsidRPr="0095191B">
        <w:rPr>
          <w:rFonts w:ascii="Times New Roman" w:hAnsi="Times New Roman" w:cs="Times New Roman"/>
          <w:sz w:val="24"/>
          <w:szCs w:val="24"/>
          <w:rPrChange w:id="230" w:author="Jordon Beijing" w:date="2020-09-04T09:51:00Z">
            <w:rPr/>
          </w:rPrChange>
        </w:rPr>
        <w:t xml:space="preserve"> a good atmosphere and </w:t>
      </w:r>
      <w:ins w:id="231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everybody ha</w:t>
        </w:r>
      </w:ins>
      <w:ins w:id="232" w:author="Jordon Beijing" w:date="2020-09-04T10:05:00Z">
        <w:r w:rsidR="00077D78">
          <w:rPr>
            <w:rFonts w:ascii="Times New Roman" w:hAnsi="Times New Roman" w:cs="Times New Roman"/>
            <w:sz w:val="24"/>
            <w:szCs w:val="24"/>
          </w:rPr>
          <w:t>d</w:t>
        </w:r>
      </w:ins>
      <w:ins w:id="233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 xml:space="preserve"> a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34" w:author="Jordon Beijing" w:date="2020-09-04T09:51:00Z">
            <w:rPr/>
          </w:rPrChange>
        </w:rPr>
        <w:t>good attitude</w:t>
      </w:r>
      <w:del w:id="235" w:author="Jordon Beijing" w:date="2020-09-04T10:01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36" w:author="Jordon Beijing" w:date="2020-09-04T09:51:00Z">
              <w:rPr/>
            </w:rPrChange>
          </w:rPr>
          <w:delText xml:space="preserve"> on everybody</w:delText>
        </w:r>
      </w:del>
      <w:r w:rsidR="00C36A1D" w:rsidRPr="0095191B">
        <w:rPr>
          <w:rFonts w:ascii="Times New Roman" w:hAnsi="Times New Roman" w:cs="Times New Roman"/>
          <w:sz w:val="24"/>
          <w:szCs w:val="24"/>
          <w:rPrChange w:id="237" w:author="Jordon Beijing" w:date="2020-09-04T09:51:00Z">
            <w:rPr/>
          </w:rPrChange>
        </w:rPr>
        <w:t xml:space="preserve">. Miss Shannon and Mr. J </w:t>
      </w:r>
      <w:del w:id="238" w:author="Jordon Beijing" w:date="2020-09-04T10:01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39" w:author="Jordon Beijing" w:date="2020-09-04T09:51:00Z">
              <w:rPr/>
            </w:rPrChange>
          </w:rPr>
          <w:delText xml:space="preserve">will </w:delText>
        </w:r>
      </w:del>
      <w:ins w:id="240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would</w:t>
        </w:r>
        <w:r w:rsidRPr="0095191B">
          <w:rPr>
            <w:rFonts w:ascii="Times New Roman" w:hAnsi="Times New Roman" w:cs="Times New Roman"/>
            <w:sz w:val="24"/>
            <w:szCs w:val="24"/>
            <w:rPrChange w:id="241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42" w:author="Jordon Beijing" w:date="2020-09-04T09:51:00Z">
            <w:rPr/>
          </w:rPrChange>
        </w:rPr>
        <w:t>answer my question</w:t>
      </w:r>
      <w:ins w:id="243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44" w:author="Jordon Beijing" w:date="2020-09-04T09:51:00Z">
            <w:rPr/>
          </w:rPrChange>
        </w:rPr>
        <w:t xml:space="preserve"> all the time</w:t>
      </w:r>
      <w:ins w:id="245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46" w:author="Jordon Beijing" w:date="2020-09-04T09:51:00Z">
            <w:rPr/>
          </w:rPrChange>
        </w:rPr>
        <w:t xml:space="preserve"> even </w:t>
      </w:r>
      <w:del w:id="247" w:author="Jordon Beijing" w:date="2020-09-04T10:01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48" w:author="Jordon Beijing" w:date="2020-09-04T09:51:00Z">
              <w:rPr/>
            </w:rPrChange>
          </w:rPr>
          <w:delText xml:space="preserve">in </w:delText>
        </w:r>
      </w:del>
      <w:ins w:id="249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on</w:t>
        </w:r>
        <w:r w:rsidRPr="0095191B">
          <w:rPr>
            <w:rFonts w:ascii="Times New Roman" w:hAnsi="Times New Roman" w:cs="Times New Roman"/>
            <w:sz w:val="24"/>
            <w:szCs w:val="24"/>
            <w:rPrChange w:id="250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51" w:author="Jordon Beijing" w:date="2020-09-04T09:51:00Z">
            <w:rPr/>
          </w:rPrChange>
        </w:rPr>
        <w:t>the day</w:t>
      </w:r>
      <w:ins w:id="252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53" w:author="Jordon Beijing" w:date="2020-09-04T09:51:00Z">
            <w:rPr/>
          </w:rPrChange>
        </w:rPr>
        <w:t xml:space="preserve"> that we </w:t>
      </w:r>
      <w:del w:id="254" w:author="Jordon Beijing" w:date="2020-09-04T10:01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55" w:author="Jordon Beijing" w:date="2020-09-04T09:51:00Z">
              <w:rPr/>
            </w:rPrChange>
          </w:rPr>
          <w:delText xml:space="preserve">don’t </w:delText>
        </w:r>
      </w:del>
      <w:ins w:id="256" w:author="Jordon Beijing" w:date="2020-09-04T10:01:00Z">
        <w:r>
          <w:rPr>
            <w:rFonts w:ascii="Times New Roman" w:hAnsi="Times New Roman" w:cs="Times New Roman"/>
            <w:sz w:val="24"/>
            <w:szCs w:val="24"/>
          </w:rPr>
          <w:t>didn’t</w:t>
        </w:r>
        <w:r w:rsidRPr="0095191B">
          <w:rPr>
            <w:rFonts w:ascii="Times New Roman" w:hAnsi="Times New Roman" w:cs="Times New Roman"/>
            <w:sz w:val="24"/>
            <w:szCs w:val="24"/>
            <w:rPrChange w:id="257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58" w:author="Jordon Beijing" w:date="2020-09-04T09:51:00Z">
            <w:rPr/>
          </w:rPrChange>
        </w:rPr>
        <w:t xml:space="preserve">have class, and they really </w:t>
      </w:r>
      <w:del w:id="259" w:author="Jordon Beijing" w:date="2020-09-04T10:02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60" w:author="Jordon Beijing" w:date="2020-09-04T09:51:00Z">
              <w:rPr/>
            </w:rPrChange>
          </w:rPr>
          <w:delText xml:space="preserve">have </w:delText>
        </w:r>
      </w:del>
      <w:ins w:id="261" w:author="Jordon Beijing" w:date="2020-09-04T10:02:00Z">
        <w:r>
          <w:rPr>
            <w:rFonts w:ascii="Times New Roman" w:hAnsi="Times New Roman" w:cs="Times New Roman"/>
            <w:sz w:val="24"/>
            <w:szCs w:val="24"/>
          </w:rPr>
          <w:t>had</w:t>
        </w:r>
        <w:r w:rsidRPr="0095191B">
          <w:rPr>
            <w:rFonts w:ascii="Times New Roman" w:hAnsi="Times New Roman" w:cs="Times New Roman"/>
            <w:sz w:val="24"/>
            <w:szCs w:val="24"/>
            <w:rPrChange w:id="262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63" w:author="Jordon Beijing" w:date="2020-09-04T09:51:00Z">
            <w:rPr/>
          </w:rPrChange>
        </w:rPr>
        <w:t>a lot of patien</w:t>
      </w:r>
      <w:ins w:id="264" w:author="Jordon Beijing" w:date="2020-09-04T10:02:00Z">
        <w:r>
          <w:rPr>
            <w:rFonts w:ascii="Times New Roman" w:hAnsi="Times New Roman" w:cs="Times New Roman"/>
            <w:sz w:val="24"/>
            <w:szCs w:val="24"/>
          </w:rPr>
          <w:t xml:space="preserve">ce with </w:t>
        </w:r>
      </w:ins>
      <w:del w:id="265" w:author="Jordon Beijing" w:date="2020-09-04T10:02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66" w:author="Jordon Beijing" w:date="2020-09-04T09:51:00Z">
              <w:rPr/>
            </w:rPrChange>
          </w:rPr>
          <w:delText xml:space="preserve">t on </w:delText>
        </w:r>
      </w:del>
      <w:r w:rsidR="00C36A1D" w:rsidRPr="0095191B">
        <w:rPr>
          <w:rFonts w:ascii="Times New Roman" w:hAnsi="Times New Roman" w:cs="Times New Roman"/>
          <w:sz w:val="24"/>
          <w:szCs w:val="24"/>
          <w:rPrChange w:id="267" w:author="Jordon Beijing" w:date="2020-09-04T09:51:00Z">
            <w:rPr/>
          </w:rPrChange>
        </w:rPr>
        <w:t xml:space="preserve">me. I’m thankful </w:t>
      </w:r>
      <w:del w:id="268" w:author="Jordon Beijing" w:date="2020-09-04T10:02:00Z">
        <w:r w:rsidR="00C36A1D" w:rsidRPr="0095191B" w:rsidDel="0093315E">
          <w:rPr>
            <w:rFonts w:ascii="Times New Roman" w:hAnsi="Times New Roman" w:cs="Times New Roman"/>
            <w:sz w:val="24"/>
            <w:szCs w:val="24"/>
            <w:rPrChange w:id="269" w:author="Jordon Beijing" w:date="2020-09-04T09:51:00Z">
              <w:rPr/>
            </w:rPrChange>
          </w:rPr>
          <w:delText xml:space="preserve">to </w:delText>
        </w:r>
      </w:del>
      <w:ins w:id="270" w:author="Jordon Beijing" w:date="2020-09-04T10:02:00Z">
        <w:r>
          <w:rPr>
            <w:rFonts w:ascii="Times New Roman" w:hAnsi="Times New Roman" w:cs="Times New Roman"/>
            <w:sz w:val="24"/>
            <w:szCs w:val="24"/>
          </w:rPr>
          <w:t>for</w:t>
        </w:r>
        <w:r w:rsidRPr="0095191B">
          <w:rPr>
            <w:rFonts w:ascii="Times New Roman" w:hAnsi="Times New Roman" w:cs="Times New Roman"/>
            <w:sz w:val="24"/>
            <w:szCs w:val="24"/>
            <w:rPrChange w:id="271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72" w:author="Jordon Beijing" w:date="2020-09-04T09:51:00Z">
            <w:rPr/>
          </w:rPrChange>
        </w:rPr>
        <w:t>these two teacher</w:t>
      </w:r>
      <w:ins w:id="273" w:author="Jordon Beijing" w:date="2020-09-04T10:02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274" w:author="Jordon Beijing" w:date="2020-09-04T09:51:00Z">
            <w:rPr/>
          </w:rPrChange>
        </w:rPr>
        <w:t>.</w:t>
      </w:r>
    </w:p>
    <w:p w:rsidR="004D07D7" w:rsidRPr="0095191B" w:rsidRDefault="00077D78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275" w:author="Jordon Beijing" w:date="2020-09-04T09:51:00Z">
            <w:rPr/>
          </w:rPrChange>
        </w:rPr>
        <w:pPrChange w:id="276" w:author="Jordon Beijing" w:date="2020-09-04T09:56:00Z">
          <w:pPr>
            <w:ind w:firstLineChars="250" w:firstLine="600"/>
          </w:pPr>
        </w:pPrChange>
      </w:pPr>
      <w:ins w:id="277" w:author="Jordon Beijing" w:date="2020-09-04T10:05:00Z">
        <w:r>
          <w:rPr>
            <w:rFonts w:ascii="Times New Roman" w:hAnsi="Times New Roman" w:cs="Times New Roman"/>
            <w:sz w:val="24"/>
            <w:szCs w:val="24"/>
          </w:rPr>
          <w:t xml:space="preserve">Next time </w:t>
        </w:r>
      </w:ins>
      <w:del w:id="278" w:author="Jordon Beijing" w:date="2020-09-04T09:53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79" w:author="Jordon Beijing" w:date="2020-09-04T09:51:00Z">
              <w:rPr/>
            </w:rPrChange>
          </w:rPr>
          <w:delText xml:space="preserve"> </w:delText>
        </w:r>
      </w:del>
      <w:r w:rsidR="009A68A3" w:rsidRPr="0095191B">
        <w:rPr>
          <w:rFonts w:ascii="Times New Roman" w:hAnsi="Times New Roman" w:cs="Times New Roman"/>
          <w:sz w:val="24"/>
          <w:szCs w:val="24"/>
          <w:rPrChange w:id="280" w:author="Jordon Beijing" w:date="2020-09-04T09:51:00Z">
            <w:rPr/>
          </w:rPrChange>
        </w:rPr>
        <w:t xml:space="preserve">I think maybe </w:t>
      </w:r>
      <w:del w:id="281" w:author="Jordon Beijing" w:date="2020-09-04T10:02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82" w:author="Jordon Beijing" w:date="2020-09-04T09:51:00Z">
              <w:rPr/>
            </w:rPrChange>
          </w:rPr>
          <w:delText xml:space="preserve">in </w:delText>
        </w:r>
      </w:del>
      <w:del w:id="283" w:author="Jordon Beijing" w:date="2020-09-04T10:05:00Z">
        <w:r w:rsidR="009A68A3" w:rsidRPr="0095191B" w:rsidDel="00077D78">
          <w:rPr>
            <w:rFonts w:ascii="Times New Roman" w:hAnsi="Times New Roman" w:cs="Times New Roman"/>
            <w:sz w:val="24"/>
            <w:szCs w:val="24"/>
            <w:rPrChange w:id="284" w:author="Jordon Beijing" w:date="2020-09-04T09:51:00Z">
              <w:rPr/>
            </w:rPrChange>
          </w:rPr>
          <w:delText>nex</w:delText>
        </w:r>
        <w:r w:rsidR="00C36A1D" w:rsidRPr="0095191B" w:rsidDel="00077D78">
          <w:rPr>
            <w:rFonts w:ascii="Times New Roman" w:hAnsi="Times New Roman" w:cs="Times New Roman"/>
            <w:sz w:val="24"/>
            <w:szCs w:val="24"/>
            <w:rPrChange w:id="285" w:author="Jordon Beijing" w:date="2020-09-04T09:51:00Z">
              <w:rPr/>
            </w:rPrChange>
          </w:rPr>
          <w:delText xml:space="preserve">t time </w:delText>
        </w:r>
      </w:del>
      <w:r w:rsidR="002D4FDA" w:rsidRPr="0095191B">
        <w:rPr>
          <w:rFonts w:ascii="Times New Roman" w:hAnsi="Times New Roman" w:cs="Times New Roman"/>
          <w:sz w:val="24"/>
          <w:szCs w:val="24"/>
          <w:rPrChange w:id="286" w:author="Jordon Beijing" w:date="2020-09-04T09:51:00Z">
            <w:rPr/>
          </w:rPrChange>
        </w:rPr>
        <w:t xml:space="preserve">you and Miss Shannon </w:t>
      </w:r>
      <w:r w:rsidR="009A68A3" w:rsidRPr="0095191B">
        <w:rPr>
          <w:rFonts w:ascii="Times New Roman" w:hAnsi="Times New Roman" w:cs="Times New Roman"/>
          <w:sz w:val="24"/>
          <w:szCs w:val="24"/>
          <w:rPrChange w:id="287" w:author="Jordon Beijing" w:date="2020-09-04T09:51:00Z">
            <w:rPr/>
          </w:rPrChange>
        </w:rPr>
        <w:t xml:space="preserve">can give us feedback </w:t>
      </w:r>
      <w:ins w:id="288" w:author="Jordon Beijing" w:date="2020-09-04T10:02:00Z">
        <w:r w:rsidR="0093315E">
          <w:rPr>
            <w:rFonts w:ascii="Times New Roman" w:hAnsi="Times New Roman" w:cs="Times New Roman"/>
            <w:sz w:val="24"/>
            <w:szCs w:val="24"/>
          </w:rPr>
          <w:t xml:space="preserve">more 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89" w:author="Jordon Beijing" w:date="2020-09-04T09:51:00Z">
            <w:rPr/>
          </w:rPrChange>
        </w:rPr>
        <w:t>quick</w:t>
      </w:r>
      <w:del w:id="290" w:author="Jordon Beijing" w:date="2020-09-04T10:02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91" w:author="Jordon Beijing" w:date="2020-09-04T09:51:00Z">
              <w:rPr/>
            </w:rPrChange>
          </w:rPr>
          <w:delText>e</w:delText>
        </w:r>
      </w:del>
      <w:ins w:id="292" w:author="Jordon Beijing" w:date="2020-09-04T10:02:00Z">
        <w:r w:rsidR="0093315E">
          <w:rPr>
            <w:rFonts w:ascii="Times New Roman" w:hAnsi="Times New Roman" w:cs="Times New Roman"/>
            <w:sz w:val="24"/>
            <w:szCs w:val="24"/>
          </w:rPr>
          <w:t>ly</w:t>
        </w:r>
      </w:ins>
      <w:del w:id="293" w:author="Jordon Beijing" w:date="2020-09-04T10:02:00Z">
        <w:r w:rsidR="009A68A3" w:rsidRPr="0095191B" w:rsidDel="0093315E">
          <w:rPr>
            <w:rFonts w:ascii="Times New Roman" w:hAnsi="Times New Roman" w:cs="Times New Roman"/>
            <w:sz w:val="24"/>
            <w:szCs w:val="24"/>
            <w:rPrChange w:id="294" w:author="Jordon Beijing" w:date="2020-09-04T09:51:00Z">
              <w:rPr/>
            </w:rPrChange>
          </w:rPr>
          <w:delText>r</w:delText>
        </w:r>
      </w:del>
      <w:r w:rsidR="009A68A3" w:rsidRPr="0095191B">
        <w:rPr>
          <w:rFonts w:ascii="Times New Roman" w:hAnsi="Times New Roman" w:cs="Times New Roman"/>
          <w:sz w:val="24"/>
          <w:szCs w:val="24"/>
          <w:rPrChange w:id="295" w:author="Jordon Beijing" w:date="2020-09-04T09:51:00Z">
            <w:rPr/>
          </w:rPrChange>
        </w:rPr>
        <w:t>, so we could write our draft</w:t>
      </w:r>
      <w:ins w:id="296" w:author="Jordon Beijing" w:date="2020-09-04T10:05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A68A3" w:rsidRPr="0095191B">
        <w:rPr>
          <w:rFonts w:ascii="Times New Roman" w:hAnsi="Times New Roman" w:cs="Times New Roman"/>
          <w:sz w:val="24"/>
          <w:szCs w:val="24"/>
          <w:rPrChange w:id="297" w:author="Jordon Beijing" w:date="2020-09-04T09:51:00Z">
            <w:rPr/>
          </w:rPrChange>
        </w:rPr>
        <w:t>2 immed</w:t>
      </w:r>
      <w:r w:rsidR="00C36A1D" w:rsidRPr="0095191B">
        <w:rPr>
          <w:rFonts w:ascii="Times New Roman" w:hAnsi="Times New Roman" w:cs="Times New Roman"/>
          <w:sz w:val="24"/>
          <w:szCs w:val="24"/>
          <w:rPrChange w:id="298" w:author="Jordon Beijing" w:date="2020-09-04T09:51:00Z">
            <w:rPr/>
          </w:rPrChange>
        </w:rPr>
        <w:t xml:space="preserve">iately and it </w:t>
      </w:r>
      <w:del w:id="299" w:author="Jordon Beijing" w:date="2020-09-04T10:05:00Z">
        <w:r w:rsidR="00C36A1D" w:rsidRPr="0095191B" w:rsidDel="00077D78">
          <w:rPr>
            <w:rFonts w:ascii="Times New Roman" w:hAnsi="Times New Roman" w:cs="Times New Roman"/>
            <w:sz w:val="24"/>
            <w:szCs w:val="24"/>
            <w:rPrChange w:id="300" w:author="Jordon Beijing" w:date="2020-09-04T09:51:00Z">
              <w:rPr/>
            </w:rPrChange>
          </w:rPr>
          <w:delText xml:space="preserve">doesn't </w:delText>
        </w:r>
      </w:del>
      <w:ins w:id="301" w:author="Jordon Beijing" w:date="2020-09-04T10:05:00Z">
        <w:r>
          <w:rPr>
            <w:rFonts w:ascii="Times New Roman" w:hAnsi="Times New Roman" w:cs="Times New Roman"/>
            <w:sz w:val="24"/>
            <w:szCs w:val="24"/>
          </w:rPr>
          <w:t>wouldn’t</w:t>
        </w:r>
        <w:r w:rsidRPr="0095191B">
          <w:rPr>
            <w:rFonts w:ascii="Times New Roman" w:hAnsi="Times New Roman" w:cs="Times New Roman"/>
            <w:sz w:val="24"/>
            <w:szCs w:val="24"/>
            <w:rPrChange w:id="302" w:author="Jordon Beijing" w:date="2020-09-04T09:51:00Z">
              <w:rPr/>
            </w:rPrChange>
          </w:rPr>
          <w:t xml:space="preserve"> </w:t>
        </w:r>
      </w:ins>
      <w:r w:rsidR="00C36A1D" w:rsidRPr="0095191B">
        <w:rPr>
          <w:rFonts w:ascii="Times New Roman" w:hAnsi="Times New Roman" w:cs="Times New Roman"/>
          <w:sz w:val="24"/>
          <w:szCs w:val="24"/>
          <w:rPrChange w:id="303" w:author="Jordon Beijing" w:date="2020-09-04T09:51:00Z">
            <w:rPr/>
          </w:rPrChange>
        </w:rPr>
        <w:t>drag the d</w:t>
      </w:r>
      <w:r w:rsidR="009A68A3" w:rsidRPr="0095191B">
        <w:rPr>
          <w:rFonts w:ascii="Times New Roman" w:hAnsi="Times New Roman" w:cs="Times New Roman"/>
          <w:sz w:val="24"/>
          <w:szCs w:val="24"/>
          <w:rPrChange w:id="304" w:author="Jordon Beijing" w:date="2020-09-04T09:51:00Z">
            <w:rPr/>
          </w:rPrChange>
        </w:rPr>
        <w:t>raft</w:t>
      </w:r>
      <w:r w:rsidR="002D4FDA" w:rsidRPr="0095191B">
        <w:rPr>
          <w:rFonts w:ascii="Times New Roman" w:hAnsi="Times New Roman" w:cs="Times New Roman"/>
          <w:sz w:val="24"/>
          <w:szCs w:val="24"/>
          <w:rPrChange w:id="305" w:author="Jordon Beijing" w:date="2020-09-04T09:51:00Z">
            <w:rPr/>
          </w:rPrChange>
        </w:rPr>
        <w:t xml:space="preserve"> </w:t>
      </w:r>
      <w:r w:rsidR="009A68A3" w:rsidRPr="0095191B">
        <w:rPr>
          <w:rFonts w:ascii="Times New Roman" w:hAnsi="Times New Roman" w:cs="Times New Roman"/>
          <w:sz w:val="24"/>
          <w:szCs w:val="24"/>
          <w:rPrChange w:id="306" w:author="Jordon Beijing" w:date="2020-09-04T09:51:00Z">
            <w:rPr/>
          </w:rPrChange>
        </w:rPr>
        <w:t>2 to the end of the course.</w:t>
      </w:r>
      <w:r w:rsidR="00D567AE" w:rsidRPr="0095191B">
        <w:rPr>
          <w:rFonts w:ascii="Times New Roman" w:hAnsi="Times New Roman" w:cs="Times New Roman"/>
          <w:sz w:val="24"/>
          <w:szCs w:val="24"/>
          <w:rPrChange w:id="307" w:author="Jordon Beijing" w:date="2020-09-04T09:51:00Z">
            <w:rPr/>
          </w:rPrChange>
        </w:rPr>
        <w:t xml:space="preserve"> </w:t>
      </w:r>
      <w:r w:rsidR="002D4FDA" w:rsidRPr="0095191B">
        <w:rPr>
          <w:rFonts w:ascii="Times New Roman" w:hAnsi="Times New Roman" w:cs="Times New Roman"/>
          <w:sz w:val="24"/>
          <w:szCs w:val="24"/>
          <w:rPrChange w:id="308" w:author="Jordon Beijing" w:date="2020-09-04T09:51:00Z">
            <w:rPr/>
          </w:rPrChange>
        </w:rPr>
        <w:t xml:space="preserve">I also hope we won’t have many </w:t>
      </w:r>
      <w:del w:id="309" w:author="Jordon Beijing" w:date="2020-09-04T10:03:00Z">
        <w:r w:rsidR="002D4FDA" w:rsidRPr="0095191B" w:rsidDel="00077D78">
          <w:rPr>
            <w:rFonts w:ascii="Times New Roman" w:hAnsi="Times New Roman" w:cs="Times New Roman"/>
            <w:sz w:val="24"/>
            <w:szCs w:val="24"/>
            <w:rPrChange w:id="310" w:author="Jordon Beijing" w:date="2020-09-04T09:51:00Z">
              <w:rPr/>
            </w:rPrChange>
          </w:rPr>
          <w:delText>techni</w:delText>
        </w:r>
      </w:del>
      <w:ins w:id="311" w:author="Jordon Beijing" w:date="2020-09-04T10:03:00Z">
        <w:r w:rsidRPr="0095191B">
          <w:rPr>
            <w:rFonts w:ascii="Times New Roman" w:hAnsi="Times New Roman" w:cs="Times New Roman"/>
            <w:sz w:val="24"/>
            <w:szCs w:val="24"/>
          </w:rPr>
          <w:t>techni</w:t>
        </w:r>
        <w:r>
          <w:rPr>
            <w:rFonts w:ascii="Times New Roman" w:hAnsi="Times New Roman" w:cs="Times New Roman"/>
            <w:sz w:val="24"/>
            <w:szCs w:val="24"/>
          </w:rPr>
          <w:t>cal</w:t>
        </w:r>
      </w:ins>
      <w:del w:id="312" w:author="Jordon Beijing" w:date="2020-09-04T10:02:00Z">
        <w:r w:rsidR="002D4FDA" w:rsidRPr="0095191B" w:rsidDel="00077D78">
          <w:rPr>
            <w:rFonts w:ascii="Times New Roman" w:hAnsi="Times New Roman" w:cs="Times New Roman"/>
            <w:sz w:val="24"/>
            <w:szCs w:val="24"/>
            <w:rPrChange w:id="313" w:author="Jordon Beijing" w:date="2020-09-04T09:51:00Z">
              <w:rPr/>
            </w:rPrChange>
          </w:rPr>
          <w:delText>que</w:delText>
        </w:r>
      </w:del>
      <w:r w:rsidR="002D4FDA" w:rsidRPr="0095191B">
        <w:rPr>
          <w:rFonts w:ascii="Times New Roman" w:hAnsi="Times New Roman" w:cs="Times New Roman"/>
          <w:sz w:val="24"/>
          <w:szCs w:val="24"/>
          <w:rPrChange w:id="314" w:author="Jordon Beijing" w:date="2020-09-04T09:51:00Z">
            <w:rPr/>
          </w:rPrChange>
        </w:rPr>
        <w:t xml:space="preserve"> problem</w:t>
      </w:r>
      <w:ins w:id="315" w:author="Jordon Beijing" w:date="2020-09-04T10:02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="002D4FDA" w:rsidRPr="0095191B">
        <w:rPr>
          <w:rFonts w:ascii="Times New Roman" w:hAnsi="Times New Roman" w:cs="Times New Roman"/>
          <w:sz w:val="24"/>
          <w:szCs w:val="24"/>
          <w:rPrChange w:id="316" w:author="Jordon Beijing" w:date="2020-09-04T09:51:00Z">
            <w:rPr/>
          </w:rPrChange>
        </w:rPr>
        <w:t xml:space="preserve">, so we can have our class immediately. </w:t>
      </w:r>
      <w:r w:rsidR="000904EA" w:rsidRPr="0095191B">
        <w:rPr>
          <w:rFonts w:ascii="Times New Roman" w:hAnsi="Times New Roman" w:cs="Times New Roman"/>
          <w:sz w:val="24"/>
          <w:szCs w:val="24"/>
          <w:rPrChange w:id="317" w:author="Jordon Beijing" w:date="2020-09-04T09:51:00Z">
            <w:rPr/>
          </w:rPrChange>
        </w:rPr>
        <w:t>I thin</w:t>
      </w:r>
      <w:del w:id="318" w:author="Jordon Beijing" w:date="2020-09-04T10:03:00Z">
        <w:r w:rsidR="000904EA" w:rsidRPr="0095191B" w:rsidDel="00077D78">
          <w:rPr>
            <w:rFonts w:ascii="Times New Roman" w:hAnsi="Times New Roman" w:cs="Times New Roman"/>
            <w:sz w:val="24"/>
            <w:szCs w:val="24"/>
            <w:rPrChange w:id="319" w:author="Jordon Beijing" w:date="2020-09-04T09:51:00Z">
              <w:rPr/>
            </w:rPrChange>
          </w:rPr>
          <w:delText xml:space="preserve">k </w:delText>
        </w:r>
        <w:r w:rsidR="00D567AE" w:rsidRPr="0095191B" w:rsidDel="00077D78">
          <w:rPr>
            <w:rFonts w:ascii="Times New Roman" w:hAnsi="Times New Roman" w:cs="Times New Roman"/>
            <w:sz w:val="24"/>
            <w:szCs w:val="24"/>
            <w:rPrChange w:id="320" w:author="Jordon Beijing" w:date="2020-09-04T09:51:00Z">
              <w:rPr/>
            </w:rPrChange>
          </w:rPr>
          <w:delText>I thin</w:delText>
        </w:r>
      </w:del>
      <w:r w:rsidR="00D567AE" w:rsidRPr="0095191B">
        <w:rPr>
          <w:rFonts w:ascii="Times New Roman" w:hAnsi="Times New Roman" w:cs="Times New Roman"/>
          <w:sz w:val="24"/>
          <w:szCs w:val="24"/>
          <w:rPrChange w:id="321" w:author="Jordon Beijing" w:date="2020-09-04T09:51:00Z">
            <w:rPr/>
          </w:rPrChange>
        </w:rPr>
        <w:t xml:space="preserve">k next time I would try my best to do all the homework faster and </w:t>
      </w:r>
      <w:ins w:id="322" w:author="Jordon Beijing" w:date="2020-09-04T10:03:00Z">
        <w:r>
          <w:rPr>
            <w:rFonts w:ascii="Times New Roman" w:hAnsi="Times New Roman" w:cs="Times New Roman"/>
            <w:sz w:val="24"/>
            <w:szCs w:val="24"/>
          </w:rPr>
          <w:t xml:space="preserve">more </w:t>
        </w:r>
      </w:ins>
      <w:r w:rsidR="00D567AE" w:rsidRPr="0095191B">
        <w:rPr>
          <w:rFonts w:ascii="Times New Roman" w:hAnsi="Times New Roman" w:cs="Times New Roman"/>
          <w:sz w:val="24"/>
          <w:szCs w:val="24"/>
          <w:rPrChange w:id="323" w:author="Jordon Beijing" w:date="2020-09-04T09:51:00Z">
            <w:rPr/>
          </w:rPrChange>
        </w:rPr>
        <w:t>clear</w:t>
      </w:r>
      <w:ins w:id="324" w:author="Jordon Beijing" w:date="2020-09-04T10:03:00Z">
        <w:r>
          <w:rPr>
            <w:rFonts w:ascii="Times New Roman" w:hAnsi="Times New Roman" w:cs="Times New Roman"/>
            <w:sz w:val="24"/>
            <w:szCs w:val="24"/>
          </w:rPr>
          <w:t>ly</w:t>
        </w:r>
      </w:ins>
      <w:del w:id="325" w:author="Jordon Beijing" w:date="2020-09-04T10:03:00Z">
        <w:r w:rsidR="00D567AE" w:rsidRPr="0095191B" w:rsidDel="00077D78">
          <w:rPr>
            <w:rFonts w:ascii="Times New Roman" w:hAnsi="Times New Roman" w:cs="Times New Roman"/>
            <w:sz w:val="24"/>
            <w:szCs w:val="24"/>
            <w:rPrChange w:id="326" w:author="Jordon Beijing" w:date="2020-09-04T09:51:00Z">
              <w:rPr/>
            </w:rPrChange>
          </w:rPr>
          <w:delText>er</w:delText>
        </w:r>
      </w:del>
      <w:r w:rsidR="00D567AE" w:rsidRPr="0095191B">
        <w:rPr>
          <w:rFonts w:ascii="Times New Roman" w:hAnsi="Times New Roman" w:cs="Times New Roman"/>
          <w:sz w:val="24"/>
          <w:szCs w:val="24"/>
          <w:rPrChange w:id="327" w:author="Jordon Beijing" w:date="2020-09-04T09:51:00Z">
            <w:rPr/>
          </w:rPrChange>
        </w:rPr>
        <w:t xml:space="preserve">. I think I </w:t>
      </w:r>
      <w:del w:id="328" w:author="Jordon Beijing" w:date="2020-09-04T10:03:00Z">
        <w:r w:rsidR="00D567AE" w:rsidRPr="0095191B" w:rsidDel="00077D78">
          <w:rPr>
            <w:rFonts w:ascii="Times New Roman" w:hAnsi="Times New Roman" w:cs="Times New Roman"/>
            <w:sz w:val="24"/>
            <w:szCs w:val="24"/>
            <w:rPrChange w:id="329" w:author="Jordon Beijing" w:date="2020-09-04T09:51:00Z">
              <w:rPr/>
            </w:rPrChange>
          </w:rPr>
          <w:delText xml:space="preserve">also </w:delText>
        </w:r>
      </w:del>
      <w:r w:rsidR="00D567AE" w:rsidRPr="0095191B">
        <w:rPr>
          <w:rFonts w:ascii="Times New Roman" w:hAnsi="Times New Roman" w:cs="Times New Roman"/>
          <w:sz w:val="24"/>
          <w:szCs w:val="24"/>
          <w:rPrChange w:id="330" w:author="Jordon Beijing" w:date="2020-09-04T09:51:00Z">
            <w:rPr/>
          </w:rPrChange>
        </w:rPr>
        <w:t xml:space="preserve">can </w:t>
      </w:r>
      <w:ins w:id="331" w:author="Jordon Beijing" w:date="2020-09-04T10:03:00Z">
        <w:r w:rsidRPr="00D864DB">
          <w:rPr>
            <w:rFonts w:ascii="Times New Roman" w:hAnsi="Times New Roman" w:cs="Times New Roman"/>
            <w:sz w:val="24"/>
            <w:szCs w:val="24"/>
          </w:rPr>
          <w:t xml:space="preserve">also </w:t>
        </w:r>
      </w:ins>
      <w:r w:rsidR="00D567AE" w:rsidRPr="0095191B">
        <w:rPr>
          <w:rFonts w:ascii="Times New Roman" w:hAnsi="Times New Roman" w:cs="Times New Roman"/>
          <w:sz w:val="24"/>
          <w:szCs w:val="24"/>
          <w:rPrChange w:id="332" w:author="Jordon Beijing" w:date="2020-09-04T09:51:00Z">
            <w:rPr/>
          </w:rPrChange>
        </w:rPr>
        <w:t>be more patient next time.</w:t>
      </w:r>
      <w:r w:rsidR="00760E60" w:rsidRPr="0095191B">
        <w:rPr>
          <w:rFonts w:ascii="Times New Roman" w:hAnsi="Times New Roman" w:cs="Times New Roman"/>
          <w:sz w:val="24"/>
          <w:szCs w:val="24"/>
          <w:rPrChange w:id="333" w:author="Jordon Beijing" w:date="2020-09-04T09:51:00Z">
            <w:rPr/>
          </w:rPrChange>
        </w:rPr>
        <w:t xml:space="preserve"> I would still try my best to work on homework and </w:t>
      </w:r>
      <w:ins w:id="334" w:author="Jordon Beijing" w:date="2020-09-04T10:04:00Z">
        <w:r>
          <w:rPr>
            <w:rFonts w:ascii="Times New Roman" w:hAnsi="Times New Roman" w:cs="Times New Roman"/>
            <w:sz w:val="24"/>
            <w:szCs w:val="24"/>
          </w:rPr>
          <w:t xml:space="preserve">participate in </w:t>
        </w:r>
      </w:ins>
      <w:r w:rsidR="00760E60" w:rsidRPr="0095191B">
        <w:rPr>
          <w:rFonts w:ascii="Times New Roman" w:hAnsi="Times New Roman" w:cs="Times New Roman"/>
          <w:sz w:val="24"/>
          <w:szCs w:val="24"/>
          <w:rPrChange w:id="335" w:author="Jordon Beijing" w:date="2020-09-04T09:51:00Z">
            <w:rPr/>
          </w:rPrChange>
        </w:rPr>
        <w:t>class</w:t>
      </w:r>
      <w:del w:id="336" w:author="Jordon Beijing" w:date="2020-09-04T10:04:00Z">
        <w:r w:rsidR="00760E60" w:rsidRPr="0095191B" w:rsidDel="00077D78">
          <w:rPr>
            <w:rFonts w:ascii="Times New Roman" w:hAnsi="Times New Roman" w:cs="Times New Roman"/>
            <w:sz w:val="24"/>
            <w:szCs w:val="24"/>
            <w:rPrChange w:id="337" w:author="Jordon Beijing" w:date="2020-09-04T09:51:00Z">
              <w:rPr/>
            </w:rPrChange>
          </w:rPr>
          <w:delText>es</w:delText>
        </w:r>
      </w:del>
      <w:r w:rsidR="00760E60" w:rsidRPr="0095191B">
        <w:rPr>
          <w:rFonts w:ascii="Times New Roman" w:hAnsi="Times New Roman" w:cs="Times New Roman"/>
          <w:sz w:val="24"/>
          <w:szCs w:val="24"/>
          <w:rPrChange w:id="338" w:author="Jordon Beijing" w:date="2020-09-04T09:51:00Z">
            <w:rPr/>
          </w:rPrChange>
        </w:rPr>
        <w:t>.</w:t>
      </w:r>
      <w:r w:rsidR="002D4FDA" w:rsidRPr="0095191B">
        <w:rPr>
          <w:rFonts w:ascii="Times New Roman" w:hAnsi="Times New Roman" w:cs="Times New Roman"/>
          <w:sz w:val="24"/>
          <w:szCs w:val="24"/>
          <w:rPrChange w:id="339" w:author="Jordon Beijing" w:date="2020-09-04T09:51:00Z">
            <w:rPr/>
          </w:rPrChange>
        </w:rPr>
        <w:t xml:space="preserve"> Thank you</w:t>
      </w:r>
      <w:ins w:id="340" w:author="Jordon Beijing" w:date="2020-09-04T10:03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2D4FDA" w:rsidRPr="0095191B">
        <w:rPr>
          <w:rFonts w:ascii="Times New Roman" w:hAnsi="Times New Roman" w:cs="Times New Roman"/>
          <w:sz w:val="24"/>
          <w:szCs w:val="24"/>
          <w:rPrChange w:id="341" w:author="Jordon Beijing" w:date="2020-09-04T09:51:00Z">
            <w:rPr/>
          </w:rPrChange>
        </w:rPr>
        <w:t xml:space="preserve"> Captain and Miss Shannon!</w:t>
      </w:r>
      <w:del w:id="342" w:author="Jordon Beijing" w:date="2020-09-04T10:06:00Z">
        <w:r w:rsidR="002D4FDA" w:rsidRPr="0095191B" w:rsidDel="00077D78">
          <w:rPr>
            <w:rFonts w:ascii="Times New Roman" w:hAnsi="Times New Roman" w:cs="Times New Roman"/>
            <w:sz w:val="24"/>
            <w:szCs w:val="24"/>
            <w:rPrChange w:id="343" w:author="Jordon Beijing" w:date="2020-09-04T09:51:00Z">
              <w:rPr/>
            </w:rPrChange>
          </w:rPr>
          <w:tab/>
        </w:r>
      </w:del>
    </w:p>
    <w:p w:rsidR="00077D78" w:rsidRDefault="00077D78" w:rsidP="0093315E">
      <w:pPr>
        <w:ind w:firstLine="420"/>
        <w:jc w:val="left"/>
        <w:rPr>
          <w:ins w:id="344" w:author="Jordon Beijing" w:date="2020-09-04T10:06:00Z"/>
          <w:rFonts w:ascii="Times New Roman" w:hAnsi="Times New Roman" w:cs="Times New Roman"/>
          <w:sz w:val="24"/>
          <w:szCs w:val="24"/>
        </w:rPr>
      </w:pPr>
    </w:p>
    <w:p w:rsidR="002D4FDA" w:rsidRPr="0095191B" w:rsidRDefault="002D4FDA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345" w:author="Jordon Beijing" w:date="2020-09-04T09:51:00Z">
            <w:rPr/>
          </w:rPrChange>
        </w:rPr>
        <w:pPrChange w:id="346" w:author="Jordon Beijing" w:date="2020-09-04T09:56:00Z">
          <w:pPr>
            <w:ind w:firstLineChars="250" w:firstLine="525"/>
          </w:pPr>
        </w:pPrChange>
      </w:pPr>
      <w:del w:id="347" w:author="Jordon Beijing" w:date="2020-09-04T09:52:00Z">
        <w:r w:rsidRPr="0095191B" w:rsidDel="0093315E">
          <w:rPr>
            <w:rFonts w:ascii="Times New Roman" w:hAnsi="Times New Roman" w:cs="Times New Roman"/>
            <w:sz w:val="24"/>
            <w:szCs w:val="24"/>
            <w:rPrChange w:id="348" w:author="Jordon Beijing" w:date="2020-09-04T09:51:00Z">
              <w:rPr/>
            </w:rPrChange>
          </w:rPr>
          <w:delText xml:space="preserve"> </w:delText>
        </w:r>
        <w:r w:rsidRPr="0095191B" w:rsidDel="0095191B">
          <w:rPr>
            <w:rFonts w:ascii="Times New Roman" w:hAnsi="Times New Roman" w:cs="Times New Roman"/>
            <w:sz w:val="24"/>
            <w:szCs w:val="24"/>
            <w:rPrChange w:id="349" w:author="Jordon Beijing" w:date="2020-09-04T09:51:00Z">
              <w:rPr/>
            </w:rPrChange>
          </w:rPr>
          <w:delText xml:space="preserve">                                                  </w:delText>
        </w:r>
      </w:del>
      <w:r w:rsidRPr="0095191B">
        <w:rPr>
          <w:rFonts w:ascii="Times New Roman" w:hAnsi="Times New Roman" w:cs="Times New Roman"/>
          <w:sz w:val="24"/>
          <w:szCs w:val="24"/>
          <w:rPrChange w:id="350" w:author="Jordon Beijing" w:date="2020-09-04T09:51:00Z">
            <w:rPr/>
          </w:rPrChange>
        </w:rPr>
        <w:t xml:space="preserve">Your </w:t>
      </w:r>
      <w:ins w:id="351" w:author="Jordon Beijing" w:date="2020-09-04T10:13:00Z">
        <w:r w:rsidR="00304FD2">
          <w:rPr>
            <w:rFonts w:ascii="Times New Roman" w:hAnsi="Times New Roman" w:cs="Times New Roman"/>
            <w:sz w:val="24"/>
            <w:szCs w:val="24"/>
          </w:rPr>
          <w:t>s</w:t>
        </w:r>
      </w:ins>
      <w:del w:id="352" w:author="Jordon Beijing" w:date="2020-09-04T10:13:00Z">
        <w:r w:rsidRPr="0095191B" w:rsidDel="00304FD2">
          <w:rPr>
            <w:rFonts w:ascii="Times New Roman" w:hAnsi="Times New Roman" w:cs="Times New Roman"/>
            <w:sz w:val="24"/>
            <w:szCs w:val="24"/>
            <w:rPrChange w:id="353" w:author="Jordon Beijing" w:date="2020-09-04T09:51:00Z">
              <w:rPr/>
            </w:rPrChange>
          </w:rPr>
          <w:delText>S</w:delText>
        </w:r>
      </w:del>
      <w:r w:rsidRPr="0095191B">
        <w:rPr>
          <w:rFonts w:ascii="Times New Roman" w:hAnsi="Times New Roman" w:cs="Times New Roman"/>
          <w:sz w:val="24"/>
          <w:szCs w:val="24"/>
          <w:rPrChange w:id="354" w:author="Jordon Beijing" w:date="2020-09-04T09:51:00Z">
            <w:rPr/>
          </w:rPrChange>
        </w:rPr>
        <w:t>tudent,</w:t>
      </w:r>
    </w:p>
    <w:p w:rsidR="002D4FDA" w:rsidRDefault="002D4FDA">
      <w:pPr>
        <w:ind w:firstLine="420"/>
        <w:jc w:val="left"/>
        <w:rPr>
          <w:ins w:id="355" w:author="Jordon Beijing" w:date="2020-09-04T10:14:00Z"/>
          <w:rFonts w:ascii="Times New Roman" w:hAnsi="Times New Roman" w:cs="Times New Roman"/>
          <w:sz w:val="24"/>
          <w:szCs w:val="24"/>
        </w:rPr>
      </w:pPr>
      <w:del w:id="356" w:author="Jordon Beijing" w:date="2020-09-04T09:52:00Z">
        <w:r w:rsidRPr="0095191B" w:rsidDel="0093315E">
          <w:rPr>
            <w:rFonts w:ascii="Times New Roman" w:hAnsi="Times New Roman" w:cs="Times New Roman"/>
            <w:sz w:val="24"/>
            <w:szCs w:val="24"/>
            <w:rPrChange w:id="357" w:author="Jordon Beijing" w:date="2020-09-04T09:51:00Z">
              <w:rPr/>
            </w:rPrChange>
          </w:rPr>
          <w:delText xml:space="preserve"> </w:delText>
        </w:r>
        <w:r w:rsidRPr="0095191B" w:rsidDel="0095191B">
          <w:rPr>
            <w:rFonts w:ascii="Times New Roman" w:hAnsi="Times New Roman" w:cs="Times New Roman"/>
            <w:sz w:val="24"/>
            <w:szCs w:val="24"/>
            <w:rPrChange w:id="358" w:author="Jordon Beijing" w:date="2020-09-04T09:51:00Z">
              <w:rPr/>
            </w:rPrChange>
          </w:rPr>
          <w:delText xml:space="preserve">                                                    </w:delText>
        </w:r>
      </w:del>
      <w:del w:id="359" w:author="Jordon Beijing" w:date="2020-09-04T09:51:00Z">
        <w:r w:rsidRPr="0095191B" w:rsidDel="0095191B">
          <w:rPr>
            <w:rFonts w:ascii="Times New Roman" w:hAnsi="Times New Roman" w:cs="Times New Roman"/>
            <w:sz w:val="24"/>
            <w:szCs w:val="24"/>
            <w:rPrChange w:id="360" w:author="Jordon Beijing" w:date="2020-09-04T09:51:00Z">
              <w:rPr/>
            </w:rPrChange>
          </w:rPr>
          <w:delText xml:space="preserve"> </w:delText>
        </w:r>
      </w:del>
      <w:r w:rsidRPr="0095191B">
        <w:rPr>
          <w:rFonts w:ascii="Times New Roman" w:hAnsi="Times New Roman" w:cs="Times New Roman"/>
          <w:sz w:val="24"/>
          <w:szCs w:val="24"/>
          <w:rPrChange w:id="361" w:author="Jordon Beijing" w:date="2020-09-04T09:51:00Z">
            <w:rPr/>
          </w:rPrChange>
        </w:rPr>
        <w:t>Michelle Wu</w:t>
      </w:r>
    </w:p>
    <w:p w:rsidR="00304FD2" w:rsidRPr="0095191B" w:rsidRDefault="00304FD2">
      <w:pPr>
        <w:ind w:firstLine="420"/>
        <w:jc w:val="left"/>
        <w:rPr>
          <w:rFonts w:ascii="Times New Roman" w:hAnsi="Times New Roman" w:cs="Times New Roman"/>
          <w:sz w:val="24"/>
          <w:szCs w:val="24"/>
          <w:rPrChange w:id="362" w:author="Jordon Beijing" w:date="2020-09-04T09:51:00Z">
            <w:rPr/>
          </w:rPrChange>
        </w:rPr>
        <w:pPrChange w:id="363" w:author="Jordon Beijing" w:date="2020-09-04T09:56:00Z">
          <w:pPr>
            <w:ind w:firstLineChars="250" w:firstLine="525"/>
          </w:pPr>
        </w:pPrChange>
      </w:pPr>
    </w:p>
    <w:p w:rsidR="002D4FDA" w:rsidRDefault="002D4FDA" w:rsidP="0093315E">
      <w:pPr>
        <w:ind w:firstLine="420"/>
        <w:jc w:val="left"/>
        <w:rPr>
          <w:ins w:id="364" w:author="Jordon Beijing" w:date="2020-09-04T10:08:00Z"/>
          <w:rFonts w:ascii="Times New Roman" w:hAnsi="Times New Roman" w:cs="Times New Roman"/>
          <w:sz w:val="24"/>
          <w:szCs w:val="24"/>
        </w:rPr>
      </w:pPr>
      <w:del w:id="365" w:author="Jordon Beijing" w:date="2020-09-04T09:52:00Z">
        <w:r w:rsidRPr="0095191B" w:rsidDel="0093315E">
          <w:rPr>
            <w:rFonts w:ascii="Times New Roman" w:hAnsi="Times New Roman" w:cs="Times New Roman"/>
            <w:sz w:val="24"/>
            <w:szCs w:val="24"/>
            <w:rPrChange w:id="366" w:author="Jordon Beijing" w:date="2020-09-04T09:51:00Z">
              <w:rPr/>
            </w:rPrChange>
          </w:rPr>
          <w:delText xml:space="preserve"> </w:delText>
        </w:r>
        <w:r w:rsidRPr="0095191B" w:rsidDel="0095191B">
          <w:rPr>
            <w:rFonts w:ascii="Times New Roman" w:hAnsi="Times New Roman" w:cs="Times New Roman"/>
            <w:sz w:val="24"/>
            <w:szCs w:val="24"/>
            <w:rPrChange w:id="367" w:author="Jordon Beijing" w:date="2020-09-04T09:51:00Z">
              <w:rPr/>
            </w:rPrChange>
          </w:rPr>
          <w:delText xml:space="preserve">                          </w:delText>
        </w:r>
        <w:r w:rsidR="00890BC6" w:rsidRPr="0095191B" w:rsidDel="0095191B">
          <w:rPr>
            <w:rFonts w:ascii="Times New Roman" w:hAnsi="Times New Roman" w:cs="Times New Roman"/>
            <w:sz w:val="24"/>
            <w:szCs w:val="24"/>
            <w:rPrChange w:id="368" w:author="Jordon Beijing" w:date="2020-09-04T09:51:00Z">
              <w:rPr/>
            </w:rPrChange>
          </w:rPr>
          <w:delText xml:space="preserve">                       </w:delText>
        </w:r>
      </w:del>
      <w:r w:rsidR="00890BC6" w:rsidRPr="0095191B">
        <w:rPr>
          <w:rFonts w:ascii="Times New Roman" w:hAnsi="Times New Roman" w:cs="Times New Roman"/>
          <w:sz w:val="24"/>
          <w:szCs w:val="24"/>
          <w:rPrChange w:id="369" w:author="Jordon Beijing" w:date="2020-09-04T09:51:00Z">
            <w:rPr/>
          </w:rPrChange>
        </w:rPr>
        <w:t>2020/</w:t>
      </w:r>
      <w:ins w:id="370" w:author="Jordon Beijing" w:date="2020-09-04T10:06:00Z">
        <w:r w:rsidR="00077D78">
          <w:rPr>
            <w:rFonts w:ascii="Times New Roman" w:hAnsi="Times New Roman" w:cs="Times New Roman"/>
            <w:sz w:val="24"/>
            <w:szCs w:val="24"/>
          </w:rPr>
          <w:t>0</w:t>
        </w:r>
      </w:ins>
      <w:r w:rsidR="00890BC6" w:rsidRPr="0095191B">
        <w:rPr>
          <w:rFonts w:ascii="Times New Roman" w:hAnsi="Times New Roman" w:cs="Times New Roman"/>
          <w:sz w:val="24"/>
          <w:szCs w:val="24"/>
          <w:rPrChange w:id="371" w:author="Jordon Beijing" w:date="2020-09-04T09:51:00Z">
            <w:rPr/>
          </w:rPrChange>
        </w:rPr>
        <w:t>8/16</w:t>
      </w:r>
    </w:p>
    <w:p w:rsidR="00E55D48" w:rsidRDefault="00E55D48" w:rsidP="0093315E">
      <w:pPr>
        <w:ind w:firstLine="420"/>
        <w:jc w:val="left"/>
        <w:rPr>
          <w:ins w:id="372" w:author="Jordon Beijing" w:date="2020-09-04T10:08:00Z"/>
          <w:rFonts w:ascii="Times New Roman" w:hAnsi="Times New Roman" w:cs="Times New Roman"/>
          <w:sz w:val="24"/>
          <w:szCs w:val="24"/>
        </w:rPr>
      </w:pPr>
    </w:p>
    <w:p w:rsidR="00E55D48" w:rsidRPr="0095191B" w:rsidRDefault="00E55D48">
      <w:pPr>
        <w:jc w:val="right"/>
        <w:rPr>
          <w:rFonts w:ascii="Times New Roman" w:hAnsi="Times New Roman" w:cs="Times New Roman"/>
          <w:sz w:val="24"/>
          <w:szCs w:val="24"/>
          <w:rPrChange w:id="373" w:author="Jordon Beijing" w:date="2020-09-04T09:51:00Z">
            <w:rPr/>
          </w:rPrChange>
        </w:rPr>
        <w:pPrChange w:id="374" w:author="Jordon Beijing" w:date="2020-09-04T10:09:00Z">
          <w:pPr>
            <w:ind w:firstLineChars="250" w:firstLine="600"/>
          </w:pPr>
        </w:pPrChange>
      </w:pPr>
      <w:ins w:id="375" w:author="Jordon Beijing" w:date="2020-09-04T10:08:00Z">
        <w:r>
          <w:rPr>
            <w:rFonts w:ascii="Times New Roman" w:hAnsi="Times New Roman" w:cs="Times New Roman"/>
            <w:sz w:val="24"/>
            <w:szCs w:val="24"/>
          </w:rPr>
          <w:t xml:space="preserve">Word Count: </w:t>
        </w:r>
      </w:ins>
      <w:ins w:id="376" w:author="Jordon Beijing" w:date="2020-09-04T10:09:00Z">
        <w:r>
          <w:rPr>
            <w:rFonts w:ascii="Times New Roman" w:hAnsi="Times New Roman" w:cs="Times New Roman"/>
            <w:sz w:val="24"/>
            <w:szCs w:val="24"/>
          </w:rPr>
          <w:t>322</w:t>
        </w:r>
      </w:ins>
    </w:p>
    <w:sectPr w:rsidR="00E55D48" w:rsidRPr="0095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ED2" w:rsidRDefault="00701ED2" w:rsidP="002D4FDA">
      <w:r>
        <w:separator/>
      </w:r>
    </w:p>
  </w:endnote>
  <w:endnote w:type="continuationSeparator" w:id="0">
    <w:p w:rsidR="00701ED2" w:rsidRDefault="00701ED2" w:rsidP="002D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ED2" w:rsidRDefault="00701ED2" w:rsidP="002D4FDA">
      <w:r>
        <w:separator/>
      </w:r>
    </w:p>
  </w:footnote>
  <w:footnote w:type="continuationSeparator" w:id="0">
    <w:p w:rsidR="00701ED2" w:rsidRDefault="00701ED2" w:rsidP="002D4FD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7D7"/>
    <w:rsid w:val="00020245"/>
    <w:rsid w:val="00077D78"/>
    <w:rsid w:val="000904EA"/>
    <w:rsid w:val="00180FEC"/>
    <w:rsid w:val="002D4FDA"/>
    <w:rsid w:val="00304FD2"/>
    <w:rsid w:val="00423C3B"/>
    <w:rsid w:val="00437040"/>
    <w:rsid w:val="004D07D7"/>
    <w:rsid w:val="00507332"/>
    <w:rsid w:val="0068443F"/>
    <w:rsid w:val="00701ED2"/>
    <w:rsid w:val="00760E60"/>
    <w:rsid w:val="00890BC6"/>
    <w:rsid w:val="0093315E"/>
    <w:rsid w:val="0095191B"/>
    <w:rsid w:val="009A68A3"/>
    <w:rsid w:val="00B4180D"/>
    <w:rsid w:val="00C36A1D"/>
    <w:rsid w:val="00CD0E21"/>
    <w:rsid w:val="00D567AE"/>
    <w:rsid w:val="00E55D48"/>
    <w:rsid w:val="00F2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E648"/>
  <w15:chartTrackingRefBased/>
  <w15:docId w15:val="{780E9DE3-6082-4810-85F3-D3E54C1D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07D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D07D7"/>
  </w:style>
  <w:style w:type="paragraph" w:styleId="Header">
    <w:name w:val="header"/>
    <w:basedOn w:val="Normal"/>
    <w:link w:val="HeaderChar"/>
    <w:uiPriority w:val="99"/>
    <w:unhideWhenUsed/>
    <w:rsid w:val="002D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4F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4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Wu</dc:creator>
  <cp:keywords/>
  <dc:description/>
  <cp:lastModifiedBy>Jordon Beijing</cp:lastModifiedBy>
  <cp:revision>11</cp:revision>
  <dcterms:created xsi:type="dcterms:W3CDTF">2020-08-17T00:33:00Z</dcterms:created>
  <dcterms:modified xsi:type="dcterms:W3CDTF">2020-09-04T03:19:00Z</dcterms:modified>
</cp:coreProperties>
</file>