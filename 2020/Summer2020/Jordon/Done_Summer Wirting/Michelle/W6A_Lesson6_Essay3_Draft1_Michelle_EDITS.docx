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BD99" w14:textId="77777777" w:rsidR="001F637A" w:rsidRPr="007E394C" w:rsidRDefault="006D5D7B">
      <w:pPr>
        <w:rPr>
          <w:rFonts w:ascii="Times New Roman" w:hAnsi="Times New Roman" w:cs="Times New Roman"/>
          <w:sz w:val="24"/>
          <w:szCs w:val="24"/>
          <w:rPrChange w:id="0" w:author="Jordon Beijing" w:date="2020-08-15T16:12:00Z">
            <w:rPr/>
          </w:rPrChange>
        </w:rPr>
      </w:pPr>
      <w:r w:rsidRPr="007E394C">
        <w:rPr>
          <w:rFonts w:ascii="Times New Roman" w:hAnsi="Times New Roman" w:cs="Times New Roman"/>
          <w:sz w:val="24"/>
          <w:szCs w:val="24"/>
          <w:rPrChange w:id="1" w:author="Jordon Beijing" w:date="2020-08-15T16:12:00Z">
            <w:rPr/>
          </w:rPrChange>
        </w:rPr>
        <w:t>W6A</w:t>
      </w:r>
      <w:ins w:id="2" w:author="Jordon Beijing" w:date="2020-08-15T16:08:00Z">
        <w:r w:rsidR="007E394C" w:rsidRPr="007E394C">
          <w:rPr>
            <w:rFonts w:ascii="Times New Roman" w:hAnsi="Times New Roman" w:cs="Times New Roman"/>
            <w:sz w:val="24"/>
            <w:szCs w:val="24"/>
            <w:rPrChange w:id="3" w:author="Jordon Beijing" w:date="2020-08-15T16:12:00Z">
              <w:rPr/>
            </w:rPrChange>
          </w:rPr>
          <w:t xml:space="preserve">, </w:t>
        </w:r>
      </w:ins>
      <w:del w:id="4" w:author="Jordon Beijing" w:date="2020-08-15T16:08:00Z">
        <w:r w:rsidRPr="007E394C" w:rsidDel="007E394C">
          <w:rPr>
            <w:rFonts w:ascii="Times New Roman" w:hAnsi="Times New Roman" w:cs="Times New Roman"/>
            <w:sz w:val="24"/>
            <w:szCs w:val="24"/>
            <w:rPrChange w:id="5" w:author="Jordon Beijing" w:date="2020-08-15T16:12:00Z">
              <w:rPr/>
            </w:rPrChange>
          </w:rPr>
          <w:delText>-</w:delText>
        </w:r>
      </w:del>
      <w:r w:rsidRPr="007E394C">
        <w:rPr>
          <w:rFonts w:ascii="Times New Roman" w:hAnsi="Times New Roman" w:cs="Times New Roman"/>
          <w:sz w:val="24"/>
          <w:szCs w:val="24"/>
          <w:rPrChange w:id="6" w:author="Jordon Beijing" w:date="2020-08-15T16:12:00Z">
            <w:rPr/>
          </w:rPrChange>
        </w:rPr>
        <w:t>Lesson 6, Essay</w:t>
      </w:r>
      <w:ins w:id="7" w:author="Jordon Beijing" w:date="2020-08-15T16:08:00Z">
        <w:r w:rsidR="007E394C" w:rsidRPr="007E394C">
          <w:rPr>
            <w:rFonts w:ascii="Times New Roman" w:hAnsi="Times New Roman" w:cs="Times New Roman"/>
            <w:sz w:val="24"/>
            <w:szCs w:val="24"/>
            <w:rPrChange w:id="8" w:author="Jordon Beijing" w:date="2020-08-15T16:12:00Z">
              <w:rPr/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9" w:author="Jordon Beijing" w:date="2020-08-15T16:12:00Z">
            <w:rPr/>
          </w:rPrChange>
        </w:rPr>
        <w:t xml:space="preserve">3, </w:t>
      </w:r>
      <w:r w:rsidRPr="007E394C">
        <w:rPr>
          <w:rFonts w:ascii="Times New Roman" w:hAnsi="Times New Roman" w:cs="Times New Roman"/>
          <w:sz w:val="24"/>
          <w:szCs w:val="24"/>
          <w:highlight w:val="yellow"/>
          <w:rPrChange w:id="10" w:author="Jordon Beijing" w:date="2020-08-15T16:12:00Z">
            <w:rPr/>
          </w:rPrChange>
        </w:rPr>
        <w:t>Draft 1</w:t>
      </w:r>
    </w:p>
    <w:p w14:paraId="3C32755E" w14:textId="77777777" w:rsidR="001F637A" w:rsidRPr="007E394C" w:rsidRDefault="006D5D7B">
      <w:pPr>
        <w:rPr>
          <w:rFonts w:ascii="Times New Roman" w:hAnsi="Times New Roman" w:cs="Times New Roman"/>
          <w:sz w:val="24"/>
          <w:szCs w:val="24"/>
          <w:rPrChange w:id="11" w:author="Jordon Beijing" w:date="2020-08-15T16:12:00Z">
            <w:rPr/>
          </w:rPrChange>
        </w:rPr>
      </w:pPr>
      <w:r w:rsidRPr="007E394C">
        <w:rPr>
          <w:rFonts w:ascii="Times New Roman" w:hAnsi="Times New Roman" w:cs="Times New Roman"/>
          <w:sz w:val="24"/>
          <w:szCs w:val="24"/>
          <w:rPrChange w:id="12" w:author="Jordon Beijing" w:date="2020-08-15T16:12:00Z">
            <w:rPr/>
          </w:rPrChange>
        </w:rPr>
        <w:t>Michelle Wu</w:t>
      </w:r>
    </w:p>
    <w:p w14:paraId="76CD685E" w14:textId="77777777" w:rsidR="001F637A" w:rsidRPr="007E394C" w:rsidRDefault="006D5D7B">
      <w:pPr>
        <w:rPr>
          <w:rFonts w:ascii="Times New Roman" w:hAnsi="Times New Roman" w:cs="Times New Roman"/>
          <w:sz w:val="24"/>
          <w:szCs w:val="24"/>
          <w:rPrChange w:id="13" w:author="Jordon Beijing" w:date="2020-08-15T16:12:00Z">
            <w:rPr/>
          </w:rPrChange>
        </w:rPr>
      </w:pPr>
      <w:r w:rsidRPr="007E394C">
        <w:rPr>
          <w:rFonts w:ascii="Times New Roman" w:hAnsi="Times New Roman" w:cs="Times New Roman"/>
          <w:sz w:val="24"/>
          <w:szCs w:val="24"/>
          <w:rPrChange w:id="14" w:author="Jordon Beijing" w:date="2020-08-15T16:12:00Z">
            <w:rPr/>
          </w:rPrChange>
        </w:rPr>
        <w:t>2020/</w:t>
      </w:r>
      <w:ins w:id="15" w:author="Jordon Beijing" w:date="2020-08-15T16:08:00Z">
        <w:r w:rsidR="007E394C" w:rsidRPr="007E394C">
          <w:rPr>
            <w:rFonts w:ascii="Times New Roman" w:hAnsi="Times New Roman" w:cs="Times New Roman"/>
            <w:sz w:val="24"/>
            <w:szCs w:val="24"/>
            <w:highlight w:val="yellow"/>
            <w:rPrChange w:id="16" w:author="Jordon Beijing" w:date="2020-08-15T16:12:00Z">
              <w:rPr/>
            </w:rPrChange>
          </w:rPr>
          <w:t>0</w:t>
        </w:r>
      </w:ins>
      <w:r w:rsidRPr="007E394C">
        <w:rPr>
          <w:rFonts w:ascii="Times New Roman" w:hAnsi="Times New Roman" w:cs="Times New Roman"/>
          <w:sz w:val="24"/>
          <w:szCs w:val="24"/>
          <w:highlight w:val="yellow"/>
          <w:rPrChange w:id="17" w:author="Jordon Beijing" w:date="2020-08-15T16:12:00Z">
            <w:rPr/>
          </w:rPrChange>
        </w:rPr>
        <w:t>7/25</w:t>
      </w:r>
    </w:p>
    <w:p w14:paraId="4129DA74" w14:textId="77777777" w:rsidR="001F637A" w:rsidRPr="007E394C" w:rsidRDefault="006D5D7B">
      <w:pPr>
        <w:rPr>
          <w:rFonts w:ascii="Times New Roman" w:hAnsi="Times New Roman" w:cs="Times New Roman"/>
          <w:sz w:val="24"/>
          <w:szCs w:val="24"/>
          <w:rPrChange w:id="18" w:author="Jordon Beijing" w:date="2020-08-15T16:12:00Z">
            <w:rPr/>
          </w:rPrChange>
        </w:rPr>
      </w:pPr>
      <w:r w:rsidRPr="007E394C">
        <w:rPr>
          <w:rFonts w:ascii="Times New Roman" w:hAnsi="Times New Roman" w:cs="Times New Roman"/>
          <w:sz w:val="24"/>
          <w:szCs w:val="24"/>
          <w:rPrChange w:id="19" w:author="Jordon Beijing" w:date="2020-08-15T16:12:00Z">
            <w:rPr/>
          </w:rPrChange>
        </w:rPr>
        <w:t xml:space="preserve">Topic: Using variety when introducing </w:t>
      </w:r>
      <w:ins w:id="20" w:author="Jordon Beijing" w:date="2020-08-15T16:56:00Z">
        <w:r w:rsidR="00A1316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7E394C">
        <w:rPr>
          <w:rFonts w:ascii="Times New Roman" w:hAnsi="Times New Roman" w:cs="Times New Roman"/>
          <w:sz w:val="24"/>
          <w:szCs w:val="24"/>
          <w:rPrChange w:id="21" w:author="Jordon Beijing" w:date="2020-08-15T16:12:00Z">
            <w:rPr/>
          </w:rPrChange>
        </w:rPr>
        <w:t>narrator's thoughts</w:t>
      </w:r>
    </w:p>
    <w:p w14:paraId="7DAE7B2A" w14:textId="77777777" w:rsidR="001F637A" w:rsidRPr="007E394C" w:rsidRDefault="001F637A">
      <w:pPr>
        <w:rPr>
          <w:rFonts w:ascii="Times New Roman" w:hAnsi="Times New Roman" w:cs="Times New Roman"/>
          <w:sz w:val="24"/>
          <w:szCs w:val="24"/>
          <w:rPrChange w:id="22" w:author="Jordon Beijing" w:date="2020-08-15T16:12:00Z">
            <w:rPr/>
          </w:rPrChange>
        </w:rPr>
      </w:pPr>
    </w:p>
    <w:p w14:paraId="29B7F119" w14:textId="77777777" w:rsidR="001F637A" w:rsidRPr="007E394C" w:rsidRDefault="006D5D7B">
      <w:pPr>
        <w:jc w:val="center"/>
        <w:rPr>
          <w:ins w:id="23" w:author="Jordon Beijing" w:date="2020-08-15T16:08:00Z"/>
          <w:rFonts w:ascii="Times New Roman" w:hAnsi="Times New Roman" w:cs="Times New Roman"/>
          <w:b/>
          <w:sz w:val="24"/>
          <w:szCs w:val="24"/>
          <w:rPrChange w:id="24" w:author="Jordon Beijing" w:date="2020-08-15T16:12:00Z">
            <w:rPr>
              <w:ins w:id="25" w:author="Jordon Beijing" w:date="2020-08-15T16:08:00Z"/>
              <w:b/>
              <w:sz w:val="24"/>
            </w:rPr>
          </w:rPrChange>
        </w:rPr>
        <w:pPrChange w:id="26" w:author="Jordon Beijing" w:date="2020-08-15T16:10:00Z">
          <w:pPr/>
        </w:pPrChange>
      </w:pPr>
      <w:r w:rsidRPr="007E394C">
        <w:rPr>
          <w:rFonts w:ascii="Times New Roman" w:hAnsi="Times New Roman" w:cs="Times New Roman"/>
          <w:b/>
          <w:sz w:val="24"/>
          <w:szCs w:val="24"/>
          <w:rPrChange w:id="27" w:author="Jordon Beijing" w:date="2020-08-15T16:12:00Z">
            <w:rPr>
              <w:b/>
              <w:sz w:val="24"/>
            </w:rPr>
          </w:rPrChange>
        </w:rPr>
        <w:t>Walk on the rope</w:t>
      </w:r>
    </w:p>
    <w:p w14:paraId="10A902DC" w14:textId="77777777" w:rsidR="007E394C" w:rsidRPr="007E394C" w:rsidRDefault="007E394C">
      <w:pPr>
        <w:rPr>
          <w:rFonts w:ascii="Times New Roman" w:hAnsi="Times New Roman" w:cs="Times New Roman"/>
          <w:b/>
          <w:sz w:val="24"/>
          <w:szCs w:val="24"/>
          <w:rPrChange w:id="28" w:author="Jordon Beijing" w:date="2020-08-15T16:12:00Z">
            <w:rPr>
              <w:b/>
              <w:sz w:val="24"/>
            </w:rPr>
          </w:rPrChange>
        </w:rPr>
      </w:pPr>
    </w:p>
    <w:p w14:paraId="3EDF5CEE" w14:textId="77777777" w:rsidR="007E394C" w:rsidRPr="007E394C" w:rsidRDefault="006D5D7B">
      <w:pPr>
        <w:ind w:firstLine="420"/>
        <w:rPr>
          <w:ins w:id="29" w:author="Jordon Beijing" w:date="2020-08-15T16:09:00Z"/>
          <w:rFonts w:ascii="Times New Roman" w:hAnsi="Times New Roman" w:cs="Times New Roman"/>
          <w:sz w:val="24"/>
          <w:szCs w:val="24"/>
          <w:rPrChange w:id="30" w:author="Jordon Beijing" w:date="2020-08-15T16:12:00Z">
            <w:rPr>
              <w:ins w:id="31" w:author="Jordon Beijing" w:date="2020-08-15T16:09:00Z"/>
              <w:sz w:val="24"/>
            </w:rPr>
          </w:rPrChange>
        </w:rPr>
        <w:pPrChange w:id="32" w:author="Jordon Beijing" w:date="2020-08-15T16:09:00Z">
          <w:pPr/>
        </w:pPrChange>
      </w:pPr>
      <w:del w:id="33" w:author="Jordon Beijing" w:date="2020-08-15T16:09:00Z">
        <w:r w:rsidRPr="007E394C" w:rsidDel="007E394C">
          <w:rPr>
            <w:rFonts w:ascii="Times New Roman" w:hAnsi="Times New Roman" w:cs="Times New Roman"/>
            <w:sz w:val="24"/>
            <w:szCs w:val="24"/>
            <w:rPrChange w:id="34" w:author="Jordon Beijing" w:date="2020-08-15T16:12:00Z">
              <w:rPr>
                <w:sz w:val="24"/>
              </w:rPr>
            </w:rPrChange>
          </w:rPr>
          <w:delText xml:space="preserve">         </w:delText>
        </w:r>
      </w:del>
      <w:r w:rsidRPr="007E394C">
        <w:rPr>
          <w:rFonts w:ascii="Times New Roman" w:hAnsi="Times New Roman" w:cs="Times New Roman"/>
          <w:sz w:val="24"/>
          <w:szCs w:val="24"/>
          <w:rPrChange w:id="35" w:author="Jordon Beijing" w:date="2020-08-15T16:12:00Z">
            <w:rPr>
              <w:sz w:val="24"/>
            </w:rPr>
          </w:rPrChange>
        </w:rPr>
        <w:t xml:space="preserve">“You can do it! Come on,” my friend was totally screaming. </w:t>
      </w:r>
    </w:p>
    <w:p w14:paraId="19FCFA58" w14:textId="77777777" w:rsidR="007E394C" w:rsidRPr="007E394C" w:rsidRDefault="006D5D7B" w:rsidP="007E394C">
      <w:pPr>
        <w:ind w:firstLine="420"/>
        <w:rPr>
          <w:ins w:id="36" w:author="Jordon Beijing" w:date="2020-08-15T16:11:00Z"/>
          <w:rFonts w:ascii="Times New Roman" w:hAnsi="Times New Roman" w:cs="Times New Roman"/>
          <w:sz w:val="24"/>
          <w:szCs w:val="24"/>
          <w:rPrChange w:id="37" w:author="Jordon Beijing" w:date="2020-08-15T16:12:00Z">
            <w:rPr>
              <w:ins w:id="38" w:author="Jordon Beijing" w:date="2020-08-15T16:11:00Z"/>
              <w:sz w:val="24"/>
            </w:rPr>
          </w:rPrChange>
        </w:rPr>
      </w:pPr>
      <w:r w:rsidRPr="007E394C">
        <w:rPr>
          <w:rFonts w:ascii="Times New Roman" w:hAnsi="Times New Roman" w:cs="Times New Roman"/>
          <w:sz w:val="24"/>
          <w:szCs w:val="24"/>
          <w:rPrChange w:id="39" w:author="Jordon Beijing" w:date="2020-08-15T16:12:00Z">
            <w:rPr>
              <w:sz w:val="24"/>
            </w:rPr>
          </w:rPrChange>
        </w:rPr>
        <w:t xml:space="preserve">I stepped on the rope </w:t>
      </w:r>
      <w:ins w:id="40" w:author="Jordon Beijing" w:date="2020-08-15T16:28:00Z">
        <w:r w:rsidR="000C1492">
          <w:rPr>
            <w:rFonts w:ascii="Times New Roman" w:hAnsi="Times New Roman" w:cs="Times New Roman"/>
            <w:sz w:val="24"/>
            <w:szCs w:val="24"/>
          </w:rPr>
          <w:t xml:space="preserve">beneath my feet </w:t>
        </w:r>
      </w:ins>
      <w:r w:rsidRPr="007E394C">
        <w:rPr>
          <w:rFonts w:ascii="Times New Roman" w:hAnsi="Times New Roman" w:cs="Times New Roman"/>
          <w:sz w:val="24"/>
          <w:szCs w:val="24"/>
          <w:rPrChange w:id="41" w:author="Jordon Beijing" w:date="2020-08-15T16:12:00Z">
            <w:rPr>
              <w:sz w:val="24"/>
            </w:rPr>
          </w:rPrChange>
        </w:rPr>
        <w:t>and</w:t>
      </w:r>
      <w:del w:id="42" w:author="Jordon Beijing" w:date="2020-08-15T16:28:00Z">
        <w:r w:rsidRPr="007E394C" w:rsidDel="005C5E15">
          <w:rPr>
            <w:rFonts w:ascii="Times New Roman" w:hAnsi="Times New Roman" w:cs="Times New Roman"/>
            <w:sz w:val="24"/>
            <w:szCs w:val="24"/>
            <w:rPrChange w:id="43" w:author="Jordon Beijing" w:date="2020-08-15T16:12:00Z">
              <w:rPr>
                <w:sz w:val="24"/>
              </w:rPr>
            </w:rPrChange>
          </w:rPr>
          <w:delText xml:space="preserve"> I</w:delText>
        </w:r>
      </w:del>
      <w:r w:rsidRPr="007E394C">
        <w:rPr>
          <w:rFonts w:ascii="Times New Roman" w:hAnsi="Times New Roman" w:cs="Times New Roman"/>
          <w:sz w:val="24"/>
          <w:szCs w:val="24"/>
          <w:rPrChange w:id="44" w:author="Jordon Beijing" w:date="2020-08-15T16:12:00Z">
            <w:rPr>
              <w:sz w:val="24"/>
            </w:rPr>
          </w:rPrChange>
        </w:rPr>
        <w:t xml:space="preserve"> used my whole body strength to grab the safety rope</w:t>
      </w:r>
      <w:ins w:id="45" w:author="Jordon Beijing" w:date="2020-08-15T16:28:00Z">
        <w:r w:rsidR="000C1492">
          <w:rPr>
            <w:rFonts w:ascii="Times New Roman" w:hAnsi="Times New Roman" w:cs="Times New Roman"/>
            <w:sz w:val="24"/>
            <w:szCs w:val="24"/>
          </w:rPr>
          <w:t>.</w:t>
        </w:r>
      </w:ins>
      <w:del w:id="46" w:author="Jordon Beijing" w:date="2020-08-15T16:28:00Z">
        <w:r w:rsidRPr="007E394C" w:rsidDel="000C1492">
          <w:rPr>
            <w:rFonts w:ascii="Times New Roman" w:hAnsi="Times New Roman" w:cs="Times New Roman"/>
            <w:sz w:val="24"/>
            <w:szCs w:val="24"/>
            <w:rPrChange w:id="47" w:author="Jordon Beijing" w:date="2020-08-15T16:12:00Z">
              <w:rPr>
                <w:sz w:val="24"/>
              </w:rPr>
            </w:rPrChange>
          </w:rPr>
          <w:delText>,</w:delText>
        </w:r>
      </w:del>
      <w:r w:rsidRPr="007E394C">
        <w:rPr>
          <w:rFonts w:ascii="Times New Roman" w:hAnsi="Times New Roman" w:cs="Times New Roman"/>
          <w:sz w:val="24"/>
          <w:szCs w:val="24"/>
          <w:rPrChange w:id="48" w:author="Jordon Beijing" w:date="2020-08-15T16:12:00Z">
            <w:rPr>
              <w:sz w:val="24"/>
            </w:rPr>
          </w:rPrChange>
        </w:rPr>
        <w:t xml:space="preserve"> I tried to think straight, but I just </w:t>
      </w:r>
      <w:del w:id="49" w:author="Jordon Beijing" w:date="2020-08-15T16:28:00Z">
        <w:r w:rsidRPr="007E394C" w:rsidDel="000C1492">
          <w:rPr>
            <w:rFonts w:ascii="Times New Roman" w:hAnsi="Times New Roman" w:cs="Times New Roman"/>
            <w:sz w:val="24"/>
            <w:szCs w:val="24"/>
            <w:rPrChange w:id="50" w:author="Jordon Beijing" w:date="2020-08-15T16:12:00Z">
              <w:rPr>
                <w:sz w:val="24"/>
              </w:rPr>
            </w:rPrChange>
          </w:rPr>
          <w:delText xml:space="preserve">can't </w:delText>
        </w:r>
      </w:del>
      <w:ins w:id="51" w:author="Jordon Beijing" w:date="2020-08-15T16:28:00Z">
        <w:r w:rsidR="000C1492">
          <w:rPr>
            <w:rFonts w:ascii="Times New Roman" w:hAnsi="Times New Roman" w:cs="Times New Roman"/>
            <w:sz w:val="24"/>
            <w:szCs w:val="24"/>
          </w:rPr>
          <w:t>couldn’t</w:t>
        </w:r>
        <w:r w:rsidR="000C1492" w:rsidRPr="007E394C">
          <w:rPr>
            <w:rFonts w:ascii="Times New Roman" w:hAnsi="Times New Roman" w:cs="Times New Roman"/>
            <w:sz w:val="24"/>
            <w:szCs w:val="24"/>
            <w:rPrChange w:id="52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53" w:author="Jordon Beijing" w:date="2020-08-15T16:12:00Z">
            <w:rPr>
              <w:sz w:val="24"/>
            </w:rPr>
          </w:rPrChange>
        </w:rPr>
        <w:t xml:space="preserve">help myself from looking at the </w:t>
      </w:r>
      <w:del w:id="54" w:author="Jordon Beijing" w:date="2020-08-15T16:29:00Z">
        <w:r w:rsidRPr="007E394C" w:rsidDel="000C1492">
          <w:rPr>
            <w:rFonts w:ascii="Times New Roman" w:hAnsi="Times New Roman" w:cs="Times New Roman"/>
            <w:sz w:val="24"/>
            <w:szCs w:val="24"/>
            <w:rPrChange w:id="55" w:author="Jordon Beijing" w:date="2020-08-15T16:12:00Z">
              <w:rPr>
                <w:sz w:val="24"/>
              </w:rPr>
            </w:rPrChange>
          </w:rPr>
          <w:delText xml:space="preserve">floor </w:delText>
        </w:r>
      </w:del>
      <w:ins w:id="56" w:author="Jordon Beijing" w:date="2020-08-15T16:29:00Z">
        <w:r w:rsidR="000C1492">
          <w:rPr>
            <w:rFonts w:ascii="Times New Roman" w:hAnsi="Times New Roman" w:cs="Times New Roman"/>
            <w:sz w:val="24"/>
            <w:szCs w:val="24"/>
          </w:rPr>
          <w:t>ground</w:t>
        </w:r>
        <w:r w:rsidR="000C1492" w:rsidRPr="007E394C">
          <w:rPr>
            <w:rFonts w:ascii="Times New Roman" w:hAnsi="Times New Roman" w:cs="Times New Roman"/>
            <w:sz w:val="24"/>
            <w:szCs w:val="24"/>
            <w:rPrChange w:id="57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58" w:author="Jordon Beijing" w:date="2020-08-15T16:12:00Z">
            <w:rPr>
              <w:sz w:val="24"/>
            </w:rPr>
          </w:rPrChange>
        </w:rPr>
        <w:t xml:space="preserve">that </w:t>
      </w:r>
      <w:del w:id="59" w:author="Jordon Beijing" w:date="2020-08-15T16:29:00Z">
        <w:r w:rsidRPr="007E394C" w:rsidDel="000C1492">
          <w:rPr>
            <w:rFonts w:ascii="Times New Roman" w:hAnsi="Times New Roman" w:cs="Times New Roman"/>
            <w:sz w:val="24"/>
            <w:szCs w:val="24"/>
            <w:rPrChange w:id="60" w:author="Jordon Beijing" w:date="2020-08-15T16:12:00Z">
              <w:rPr>
                <w:sz w:val="24"/>
              </w:rPr>
            </w:rPrChange>
          </w:rPr>
          <w:delText xml:space="preserve">is </w:delText>
        </w:r>
      </w:del>
      <w:ins w:id="61" w:author="Jordon Beijing" w:date="2020-08-15T16:29:00Z">
        <w:r w:rsidR="000C1492">
          <w:rPr>
            <w:rFonts w:ascii="Times New Roman" w:hAnsi="Times New Roman" w:cs="Times New Roman"/>
            <w:sz w:val="24"/>
            <w:szCs w:val="24"/>
          </w:rPr>
          <w:t>was</w:t>
        </w:r>
        <w:r w:rsidR="000C1492" w:rsidRPr="007E394C">
          <w:rPr>
            <w:rFonts w:ascii="Times New Roman" w:hAnsi="Times New Roman" w:cs="Times New Roman"/>
            <w:sz w:val="24"/>
            <w:szCs w:val="24"/>
            <w:rPrChange w:id="62" w:author="Jordon Beijing" w:date="2020-08-15T16:12:00Z">
              <w:rPr>
                <w:sz w:val="24"/>
              </w:rPr>
            </w:rPrChange>
          </w:rPr>
          <w:t xml:space="preserve"> </w:t>
        </w:r>
      </w:ins>
      <w:del w:id="63" w:author="Jordon Beijing" w:date="2020-08-15T16:29:00Z">
        <w:r w:rsidRPr="007E394C" w:rsidDel="000C1492">
          <w:rPr>
            <w:rFonts w:ascii="Times New Roman" w:hAnsi="Times New Roman" w:cs="Times New Roman"/>
            <w:sz w:val="24"/>
            <w:szCs w:val="24"/>
            <w:rPrChange w:id="64" w:author="Jordon Beijing" w:date="2020-08-15T16:12:00Z">
              <w:rPr>
                <w:sz w:val="24"/>
              </w:rPr>
            </w:rPrChange>
          </w:rPr>
          <w:delText>forty five</w:delText>
        </w:r>
      </w:del>
      <w:ins w:id="65" w:author="Jordon Beijing" w:date="2020-08-15T16:29:00Z">
        <w:r w:rsidR="000C1492">
          <w:rPr>
            <w:rFonts w:ascii="Times New Roman" w:hAnsi="Times New Roman" w:cs="Times New Roman"/>
            <w:sz w:val="24"/>
            <w:szCs w:val="24"/>
          </w:rPr>
          <w:t>45</w:t>
        </w:r>
      </w:ins>
      <w:r w:rsidRPr="007E394C">
        <w:rPr>
          <w:rFonts w:ascii="Times New Roman" w:hAnsi="Times New Roman" w:cs="Times New Roman"/>
          <w:sz w:val="24"/>
          <w:szCs w:val="24"/>
          <w:rPrChange w:id="66" w:author="Jordon Beijing" w:date="2020-08-15T16:12:00Z">
            <w:rPr>
              <w:sz w:val="24"/>
            </w:rPr>
          </w:rPrChange>
        </w:rPr>
        <w:t xml:space="preserve"> meters </w:t>
      </w:r>
      <w:del w:id="67" w:author="Jordon Beijing" w:date="2020-08-15T16:29:00Z">
        <w:r w:rsidRPr="007E394C" w:rsidDel="000C1492">
          <w:rPr>
            <w:rFonts w:ascii="Times New Roman" w:hAnsi="Times New Roman" w:cs="Times New Roman"/>
            <w:sz w:val="24"/>
            <w:szCs w:val="24"/>
            <w:rPrChange w:id="68" w:author="Jordon Beijing" w:date="2020-08-15T16:12:00Z">
              <w:rPr>
                <w:sz w:val="24"/>
              </w:rPr>
            </w:rPrChange>
          </w:rPr>
          <w:delText>away from</w:delText>
        </w:r>
      </w:del>
      <w:ins w:id="69" w:author="Jordon Beijing" w:date="2020-08-15T16:29:00Z">
        <w:r w:rsidR="000C1492">
          <w:rPr>
            <w:rFonts w:ascii="Times New Roman" w:hAnsi="Times New Roman" w:cs="Times New Roman"/>
            <w:sz w:val="24"/>
            <w:szCs w:val="24"/>
          </w:rPr>
          <w:t>below</w:t>
        </w:r>
      </w:ins>
      <w:r w:rsidRPr="007E394C">
        <w:rPr>
          <w:rFonts w:ascii="Times New Roman" w:hAnsi="Times New Roman" w:cs="Times New Roman"/>
          <w:sz w:val="24"/>
          <w:szCs w:val="24"/>
          <w:rPrChange w:id="70" w:author="Jordon Beijing" w:date="2020-08-15T16:12:00Z">
            <w:rPr>
              <w:sz w:val="24"/>
            </w:rPr>
          </w:rPrChange>
        </w:rPr>
        <w:t xml:space="preserve"> me. I told myself that walking on this rope is totally safe</w:t>
      </w:r>
      <w:del w:id="71" w:author="Jordon Beijing" w:date="2020-08-15T16:29:00Z">
        <w:r w:rsidRPr="007E394C" w:rsidDel="000C1492">
          <w:rPr>
            <w:rFonts w:ascii="Times New Roman" w:hAnsi="Times New Roman" w:cs="Times New Roman"/>
            <w:sz w:val="24"/>
            <w:szCs w:val="24"/>
            <w:rPrChange w:id="72" w:author="Jordon Beijing" w:date="2020-08-15T16:12:00Z">
              <w:rPr>
                <w:sz w:val="24"/>
              </w:rPr>
            </w:rPrChange>
          </w:rPr>
          <w:delText>ty,</w:delText>
        </w:r>
      </w:del>
      <w:r w:rsidRPr="007E394C">
        <w:rPr>
          <w:rFonts w:ascii="Times New Roman" w:hAnsi="Times New Roman" w:cs="Times New Roman"/>
          <w:sz w:val="24"/>
          <w:szCs w:val="24"/>
          <w:rPrChange w:id="73" w:author="Jordon Beijing" w:date="2020-08-15T16:12:00Z">
            <w:rPr>
              <w:sz w:val="24"/>
            </w:rPr>
          </w:rPrChange>
        </w:rPr>
        <w:t xml:space="preserve"> because I have </w:t>
      </w:r>
      <w:ins w:id="74" w:author="Jordon Beijing" w:date="2020-08-15T16:29:00Z">
        <w:r w:rsidR="000C1492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7E394C">
        <w:rPr>
          <w:rFonts w:ascii="Times New Roman" w:hAnsi="Times New Roman" w:cs="Times New Roman"/>
          <w:sz w:val="24"/>
          <w:szCs w:val="24"/>
          <w:rPrChange w:id="75" w:author="Jordon Beijing" w:date="2020-08-15T16:12:00Z">
            <w:rPr>
              <w:sz w:val="24"/>
            </w:rPr>
          </w:rPrChange>
        </w:rPr>
        <w:t xml:space="preserve">safety rope that could </w:t>
      </w:r>
      <w:del w:id="76" w:author="Jordon Beijing" w:date="2020-08-15T16:29:00Z">
        <w:r w:rsidRPr="007E394C" w:rsidDel="000C1492">
          <w:rPr>
            <w:rFonts w:ascii="Times New Roman" w:hAnsi="Times New Roman" w:cs="Times New Roman"/>
            <w:sz w:val="24"/>
            <w:szCs w:val="24"/>
            <w:rPrChange w:id="77" w:author="Jordon Beijing" w:date="2020-08-15T16:12:00Z">
              <w:rPr>
                <w:sz w:val="24"/>
              </w:rPr>
            </w:rPrChange>
          </w:rPr>
          <w:delText xml:space="preserve">grab </w:delText>
        </w:r>
      </w:del>
      <w:ins w:id="78" w:author="Jordon Beijing" w:date="2020-08-15T16:29:00Z">
        <w:r w:rsidR="000C1492">
          <w:rPr>
            <w:rFonts w:ascii="Times New Roman" w:hAnsi="Times New Roman" w:cs="Times New Roman"/>
            <w:sz w:val="24"/>
            <w:szCs w:val="24"/>
          </w:rPr>
          <w:t>catch</w:t>
        </w:r>
        <w:r w:rsidR="000C1492" w:rsidRPr="007E394C">
          <w:rPr>
            <w:rFonts w:ascii="Times New Roman" w:hAnsi="Times New Roman" w:cs="Times New Roman"/>
            <w:sz w:val="24"/>
            <w:szCs w:val="24"/>
            <w:rPrChange w:id="79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80" w:author="Jordon Beijing" w:date="2020-08-15T16:12:00Z">
            <w:rPr>
              <w:sz w:val="24"/>
            </w:rPr>
          </w:rPrChange>
        </w:rPr>
        <w:t xml:space="preserve">me from falling down, </w:t>
      </w:r>
      <w:commentRangeStart w:id="81"/>
      <w:r w:rsidRPr="007E394C">
        <w:rPr>
          <w:rFonts w:ascii="Times New Roman" w:hAnsi="Times New Roman" w:cs="Times New Roman"/>
          <w:sz w:val="24"/>
          <w:szCs w:val="24"/>
          <w:rPrChange w:id="82" w:author="Jordon Beijing" w:date="2020-08-15T16:12:00Z">
            <w:rPr>
              <w:sz w:val="24"/>
            </w:rPr>
          </w:rPrChange>
        </w:rPr>
        <w:t xml:space="preserve">but I was too busy </w:t>
      </w:r>
      <w:del w:id="83" w:author="Jordon Beijing" w:date="2020-08-15T16:29:00Z">
        <w:r w:rsidRPr="007E394C" w:rsidDel="000C1492">
          <w:rPr>
            <w:rFonts w:ascii="Times New Roman" w:hAnsi="Times New Roman" w:cs="Times New Roman"/>
            <w:sz w:val="24"/>
            <w:szCs w:val="24"/>
            <w:rPrChange w:id="84" w:author="Jordon Beijing" w:date="2020-08-15T16:12:00Z">
              <w:rPr>
                <w:sz w:val="24"/>
              </w:rPr>
            </w:rPrChange>
          </w:rPr>
          <w:delText xml:space="preserve">to </w:delText>
        </w:r>
      </w:del>
      <w:r w:rsidRPr="007E394C">
        <w:rPr>
          <w:rFonts w:ascii="Times New Roman" w:hAnsi="Times New Roman" w:cs="Times New Roman"/>
          <w:sz w:val="24"/>
          <w:szCs w:val="24"/>
          <w:rPrChange w:id="85" w:author="Jordon Beijing" w:date="2020-08-15T16:12:00Z">
            <w:rPr>
              <w:sz w:val="24"/>
            </w:rPr>
          </w:rPrChange>
        </w:rPr>
        <w:t>wondering about this confusing positive sentence</w:t>
      </w:r>
      <w:commentRangeEnd w:id="81"/>
      <w:r w:rsidR="002C474C">
        <w:rPr>
          <w:rStyle w:val="CommentReference"/>
        </w:rPr>
        <w:commentReference w:id="81"/>
      </w:r>
      <w:r w:rsidRPr="007E394C">
        <w:rPr>
          <w:rFonts w:ascii="Times New Roman" w:hAnsi="Times New Roman" w:cs="Times New Roman"/>
          <w:sz w:val="24"/>
          <w:szCs w:val="24"/>
          <w:rPrChange w:id="87" w:author="Jordon Beijing" w:date="2020-08-15T16:12:00Z">
            <w:rPr>
              <w:sz w:val="24"/>
            </w:rPr>
          </w:rPrChange>
        </w:rPr>
        <w:t>. It</w:t>
      </w:r>
      <w:del w:id="88" w:author="Jordon Beijing" w:date="2020-08-15T16:30:00Z">
        <w:r w:rsidRPr="007E394C" w:rsidDel="000C1492">
          <w:rPr>
            <w:rFonts w:ascii="Times New Roman" w:hAnsi="Times New Roman" w:cs="Times New Roman"/>
            <w:sz w:val="24"/>
            <w:szCs w:val="24"/>
            <w:rPrChange w:id="89" w:author="Jordon Beijing" w:date="2020-08-15T16:12:00Z">
              <w:rPr>
                <w:sz w:val="24"/>
              </w:rPr>
            </w:rPrChange>
          </w:rPr>
          <w:delText>’s</w:delText>
        </w:r>
      </w:del>
      <w:r w:rsidRPr="007E394C">
        <w:rPr>
          <w:rFonts w:ascii="Times New Roman" w:hAnsi="Times New Roman" w:cs="Times New Roman"/>
          <w:sz w:val="24"/>
          <w:szCs w:val="24"/>
          <w:rPrChange w:id="90" w:author="Jordon Beijing" w:date="2020-08-15T16:12:00Z">
            <w:rPr>
              <w:sz w:val="24"/>
            </w:rPr>
          </w:rPrChange>
        </w:rPr>
        <w:t xml:space="preserve"> </w:t>
      </w:r>
      <w:del w:id="91" w:author="Jordon Beijing" w:date="2020-08-15T16:32:00Z">
        <w:r w:rsidRPr="007E394C" w:rsidDel="000C1492">
          <w:rPr>
            <w:rFonts w:ascii="Times New Roman" w:hAnsi="Times New Roman" w:cs="Times New Roman"/>
            <w:sz w:val="24"/>
            <w:szCs w:val="24"/>
            <w:rPrChange w:id="92" w:author="Jordon Beijing" w:date="2020-08-15T16:12:00Z">
              <w:rPr>
                <w:sz w:val="24"/>
              </w:rPr>
            </w:rPrChange>
          </w:rPr>
          <w:delText xml:space="preserve">was </w:delText>
        </w:r>
      </w:del>
      <w:ins w:id="93" w:author="Jordon Beijing" w:date="2020-08-15T16:32:00Z">
        <w:r w:rsidR="000C1492">
          <w:rPr>
            <w:rFonts w:ascii="Times New Roman" w:hAnsi="Times New Roman" w:cs="Times New Roman"/>
            <w:sz w:val="24"/>
            <w:szCs w:val="24"/>
          </w:rPr>
          <w:t>felt</w:t>
        </w:r>
        <w:r w:rsidR="000C1492" w:rsidRPr="007E394C">
          <w:rPr>
            <w:rFonts w:ascii="Times New Roman" w:hAnsi="Times New Roman" w:cs="Times New Roman"/>
            <w:sz w:val="24"/>
            <w:szCs w:val="24"/>
            <w:rPrChange w:id="94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95" w:author="Jordon Beijing" w:date="2020-08-15T16:12:00Z">
            <w:rPr>
              <w:sz w:val="24"/>
            </w:rPr>
          </w:rPrChange>
        </w:rPr>
        <w:t xml:space="preserve">totally </w:t>
      </w:r>
      <w:ins w:id="96" w:author="Jordon Beijing" w:date="2020-08-15T16:32:00Z">
        <w:r w:rsidR="000C1492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7E394C">
        <w:rPr>
          <w:rFonts w:ascii="Times New Roman" w:hAnsi="Times New Roman" w:cs="Times New Roman"/>
          <w:sz w:val="24"/>
          <w:szCs w:val="24"/>
          <w:rPrChange w:id="97" w:author="Jordon Beijing" w:date="2020-08-15T16:12:00Z">
            <w:rPr>
              <w:sz w:val="24"/>
            </w:rPr>
          </w:rPrChange>
        </w:rPr>
        <w:t>shame</w:t>
      </w:r>
      <w:ins w:id="98" w:author="Jordon Beijing" w:date="2020-08-15T16:32:00Z">
        <w:r w:rsidR="000C1492">
          <w:rPr>
            <w:rFonts w:ascii="Times New Roman" w:hAnsi="Times New Roman" w:cs="Times New Roman"/>
            <w:sz w:val="24"/>
            <w:szCs w:val="24"/>
          </w:rPr>
          <w:t>d</w:t>
        </w:r>
      </w:ins>
      <w:r w:rsidRPr="007E394C">
        <w:rPr>
          <w:rFonts w:ascii="Times New Roman" w:hAnsi="Times New Roman" w:cs="Times New Roman"/>
          <w:sz w:val="24"/>
          <w:szCs w:val="24"/>
          <w:rPrChange w:id="99" w:author="Jordon Beijing" w:date="2020-08-15T16:12:00Z">
            <w:rPr>
              <w:sz w:val="24"/>
            </w:rPr>
          </w:rPrChange>
        </w:rPr>
        <w:t xml:space="preserve"> </w:t>
      </w:r>
      <w:del w:id="100" w:author="Jordon Beijing" w:date="2020-08-15T16:30:00Z">
        <w:r w:rsidRPr="007E394C" w:rsidDel="000C1492">
          <w:rPr>
            <w:rFonts w:ascii="Times New Roman" w:hAnsi="Times New Roman" w:cs="Times New Roman"/>
            <w:sz w:val="24"/>
            <w:szCs w:val="24"/>
            <w:rPrChange w:id="101" w:author="Jordon Beijing" w:date="2020-08-15T16:12:00Z">
              <w:rPr>
                <w:sz w:val="24"/>
              </w:rPr>
            </w:rPrChange>
          </w:rPr>
          <w:delText xml:space="preserve">on </w:delText>
        </w:r>
      </w:del>
      <w:del w:id="102" w:author="Jordon Beijing" w:date="2020-08-15T16:32:00Z">
        <w:r w:rsidRPr="007E394C" w:rsidDel="000C1492">
          <w:rPr>
            <w:rFonts w:ascii="Times New Roman" w:hAnsi="Times New Roman" w:cs="Times New Roman"/>
            <w:sz w:val="24"/>
            <w:szCs w:val="24"/>
            <w:rPrChange w:id="103" w:author="Jordon Beijing" w:date="2020-08-15T16:12:00Z">
              <w:rPr>
                <w:sz w:val="24"/>
              </w:rPr>
            </w:rPrChange>
          </w:rPr>
          <w:delText>me</w:delText>
        </w:r>
      </w:del>
      <w:del w:id="104" w:author="Jordon Beijing" w:date="2020-08-15T16:31:00Z">
        <w:r w:rsidRPr="007E394C" w:rsidDel="000C1492">
          <w:rPr>
            <w:rFonts w:ascii="Times New Roman" w:hAnsi="Times New Roman" w:cs="Times New Roman"/>
            <w:sz w:val="24"/>
            <w:szCs w:val="24"/>
            <w:rPrChange w:id="105" w:author="Jordon Beijing" w:date="2020-08-15T16:12:00Z">
              <w:rPr>
                <w:sz w:val="24"/>
              </w:rPr>
            </w:rPrChange>
          </w:rPr>
          <w:delText>,</w:delText>
        </w:r>
      </w:del>
      <w:del w:id="106" w:author="Jordon Beijing" w:date="2020-08-15T16:32:00Z">
        <w:r w:rsidRPr="007E394C" w:rsidDel="000C1492">
          <w:rPr>
            <w:rFonts w:ascii="Times New Roman" w:hAnsi="Times New Roman" w:cs="Times New Roman"/>
            <w:sz w:val="24"/>
            <w:szCs w:val="24"/>
            <w:rPrChange w:id="107" w:author="Jordon Beijing" w:date="2020-08-15T16:12:00Z">
              <w:rPr>
                <w:sz w:val="24"/>
              </w:rPr>
            </w:rPrChange>
          </w:rPr>
          <w:delText xml:space="preserve"> </w:delText>
        </w:r>
      </w:del>
      <w:r w:rsidRPr="007E394C">
        <w:rPr>
          <w:rFonts w:ascii="Times New Roman" w:hAnsi="Times New Roman" w:cs="Times New Roman"/>
          <w:sz w:val="24"/>
          <w:szCs w:val="24"/>
          <w:rPrChange w:id="108" w:author="Jordon Beijing" w:date="2020-08-15T16:12:00Z">
            <w:rPr>
              <w:sz w:val="24"/>
            </w:rPr>
          </w:rPrChange>
        </w:rPr>
        <w:t>because I</w:t>
      </w:r>
      <w:ins w:id="109" w:author="Jordon Beijing" w:date="2020-08-15T16:30:00Z">
        <w:r w:rsidR="000C1492">
          <w:rPr>
            <w:rFonts w:ascii="Times New Roman" w:hAnsi="Times New Roman" w:cs="Times New Roman"/>
            <w:sz w:val="24"/>
            <w:szCs w:val="24"/>
          </w:rPr>
          <w:t>’d</w:t>
        </w:r>
      </w:ins>
      <w:r w:rsidRPr="007E394C">
        <w:rPr>
          <w:rFonts w:ascii="Times New Roman" w:hAnsi="Times New Roman" w:cs="Times New Roman"/>
          <w:sz w:val="24"/>
          <w:szCs w:val="24"/>
          <w:rPrChange w:id="110" w:author="Jordon Beijing" w:date="2020-08-15T16:12:00Z">
            <w:rPr>
              <w:sz w:val="24"/>
            </w:rPr>
          </w:rPrChange>
        </w:rPr>
        <w:t xml:space="preserve"> never </w:t>
      </w:r>
      <w:ins w:id="111" w:author="Jordon Beijing" w:date="2020-08-15T16:30:00Z">
        <w:r w:rsidR="000C1492">
          <w:rPr>
            <w:rFonts w:ascii="Times New Roman" w:hAnsi="Times New Roman" w:cs="Times New Roman"/>
            <w:sz w:val="24"/>
            <w:szCs w:val="24"/>
          </w:rPr>
          <w:t xml:space="preserve">been </w:t>
        </w:r>
      </w:ins>
      <w:r w:rsidRPr="007E394C">
        <w:rPr>
          <w:rFonts w:ascii="Times New Roman" w:hAnsi="Times New Roman" w:cs="Times New Roman"/>
          <w:sz w:val="24"/>
          <w:szCs w:val="24"/>
          <w:rPrChange w:id="112" w:author="Jordon Beijing" w:date="2020-08-15T16:12:00Z">
            <w:rPr>
              <w:sz w:val="24"/>
            </w:rPr>
          </w:rPrChange>
        </w:rPr>
        <w:t xml:space="preserve">afraid </w:t>
      </w:r>
      <w:del w:id="113" w:author="Jordon Beijing" w:date="2020-08-15T16:30:00Z">
        <w:r w:rsidRPr="007E394C" w:rsidDel="000C1492">
          <w:rPr>
            <w:rFonts w:ascii="Times New Roman" w:hAnsi="Times New Roman" w:cs="Times New Roman"/>
            <w:sz w:val="24"/>
            <w:szCs w:val="24"/>
            <w:rPrChange w:id="114" w:author="Jordon Beijing" w:date="2020-08-15T16:12:00Z">
              <w:rPr>
                <w:sz w:val="24"/>
              </w:rPr>
            </w:rPrChange>
          </w:rPr>
          <w:delText xml:space="preserve">about </w:delText>
        </w:r>
      </w:del>
      <w:ins w:id="115" w:author="Jordon Beijing" w:date="2020-08-15T16:30:00Z">
        <w:r w:rsidR="000C1492">
          <w:rPr>
            <w:rFonts w:ascii="Times New Roman" w:hAnsi="Times New Roman" w:cs="Times New Roman"/>
            <w:sz w:val="24"/>
            <w:szCs w:val="24"/>
          </w:rPr>
          <w:t>of</w:t>
        </w:r>
        <w:r w:rsidR="000C1492" w:rsidRPr="007E394C">
          <w:rPr>
            <w:rFonts w:ascii="Times New Roman" w:hAnsi="Times New Roman" w:cs="Times New Roman"/>
            <w:sz w:val="24"/>
            <w:szCs w:val="24"/>
            <w:rPrChange w:id="116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117" w:author="Jordon Beijing" w:date="2020-08-15T16:12:00Z">
            <w:rPr>
              <w:sz w:val="24"/>
            </w:rPr>
          </w:rPrChange>
        </w:rPr>
        <w:t>height</w:t>
      </w:r>
      <w:ins w:id="118" w:author="Jordon Beijing" w:date="2020-08-15T16:30:00Z">
        <w:r w:rsidR="000C1492">
          <w:rPr>
            <w:rFonts w:ascii="Times New Roman" w:hAnsi="Times New Roman" w:cs="Times New Roman"/>
            <w:sz w:val="24"/>
            <w:szCs w:val="24"/>
          </w:rPr>
          <w:t>s before</w:t>
        </w:r>
      </w:ins>
      <w:r w:rsidRPr="007E394C">
        <w:rPr>
          <w:rFonts w:ascii="Times New Roman" w:hAnsi="Times New Roman" w:cs="Times New Roman"/>
          <w:sz w:val="24"/>
          <w:szCs w:val="24"/>
          <w:rPrChange w:id="119" w:author="Jordon Beijing" w:date="2020-08-15T16:12:00Z">
            <w:rPr>
              <w:sz w:val="24"/>
            </w:rPr>
          </w:rPrChange>
        </w:rPr>
        <w:t>, but my whole body was shaking</w:t>
      </w:r>
      <w:ins w:id="120" w:author="Jordon Beijing" w:date="2020-08-15T16:32:00Z">
        <w:r w:rsidR="000C1492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121" w:author="Jordon Beijing" w:date="2020-08-15T16:32:00Z">
        <w:r w:rsidRPr="007E394C" w:rsidDel="000C1492">
          <w:rPr>
            <w:rFonts w:ascii="Times New Roman" w:hAnsi="Times New Roman" w:cs="Times New Roman"/>
            <w:sz w:val="24"/>
            <w:szCs w:val="24"/>
            <w:rPrChange w:id="122" w:author="Jordon Beijing" w:date="2020-08-15T16:12:00Z">
              <w:rPr>
                <w:sz w:val="24"/>
              </w:rPr>
            </w:rPrChange>
          </w:rPr>
          <w:delText xml:space="preserve"> and </w:delText>
        </w:r>
      </w:del>
      <w:r w:rsidRPr="007E394C">
        <w:rPr>
          <w:rFonts w:ascii="Times New Roman" w:hAnsi="Times New Roman" w:cs="Times New Roman"/>
          <w:sz w:val="24"/>
          <w:szCs w:val="24"/>
          <w:rPrChange w:id="123" w:author="Jordon Beijing" w:date="2020-08-15T16:12:00Z">
            <w:rPr>
              <w:sz w:val="24"/>
            </w:rPr>
          </w:rPrChange>
        </w:rPr>
        <w:t xml:space="preserve">I </w:t>
      </w:r>
      <w:del w:id="124" w:author="Jordon Beijing" w:date="2020-08-15T16:30:00Z">
        <w:r w:rsidRPr="007E394C" w:rsidDel="000C1492">
          <w:rPr>
            <w:rFonts w:ascii="Times New Roman" w:hAnsi="Times New Roman" w:cs="Times New Roman"/>
            <w:sz w:val="24"/>
            <w:szCs w:val="24"/>
            <w:rPrChange w:id="125" w:author="Jordon Beijing" w:date="2020-08-15T16:12:00Z">
              <w:rPr>
                <w:sz w:val="24"/>
              </w:rPr>
            </w:rPrChange>
          </w:rPr>
          <w:delText xml:space="preserve">don’t </w:delText>
        </w:r>
      </w:del>
      <w:ins w:id="126" w:author="Jordon Beijing" w:date="2020-08-15T16:30:00Z">
        <w:r w:rsidR="000C1492">
          <w:rPr>
            <w:rFonts w:ascii="Times New Roman" w:hAnsi="Times New Roman" w:cs="Times New Roman"/>
            <w:sz w:val="24"/>
            <w:szCs w:val="24"/>
          </w:rPr>
          <w:t>didn’t</w:t>
        </w:r>
        <w:r w:rsidR="000C1492" w:rsidRPr="007E394C">
          <w:rPr>
            <w:rFonts w:ascii="Times New Roman" w:hAnsi="Times New Roman" w:cs="Times New Roman"/>
            <w:sz w:val="24"/>
            <w:szCs w:val="24"/>
            <w:rPrChange w:id="127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128" w:author="Jordon Beijing" w:date="2020-08-15T16:12:00Z">
            <w:rPr>
              <w:sz w:val="24"/>
            </w:rPr>
          </w:rPrChange>
        </w:rPr>
        <w:t>even know that I was</w:t>
      </w:r>
      <w:del w:id="129" w:author="Jordon Beijing" w:date="2020-08-15T16:31:00Z">
        <w:r w:rsidRPr="007E394C" w:rsidDel="000C1492">
          <w:rPr>
            <w:rFonts w:ascii="Times New Roman" w:hAnsi="Times New Roman" w:cs="Times New Roman"/>
            <w:sz w:val="24"/>
            <w:szCs w:val="24"/>
            <w:rPrChange w:id="130" w:author="Jordon Beijing" w:date="2020-08-15T16:12:00Z">
              <w:rPr>
                <w:sz w:val="24"/>
              </w:rPr>
            </w:rPrChange>
          </w:rPr>
          <w:delText>n’t</w:delText>
        </w:r>
      </w:del>
      <w:r w:rsidRPr="007E394C">
        <w:rPr>
          <w:rFonts w:ascii="Times New Roman" w:hAnsi="Times New Roman" w:cs="Times New Roman"/>
          <w:sz w:val="24"/>
          <w:szCs w:val="24"/>
          <w:rPrChange w:id="131" w:author="Jordon Beijing" w:date="2020-08-15T16:12:00Z">
            <w:rPr>
              <w:sz w:val="24"/>
            </w:rPr>
          </w:rPrChange>
        </w:rPr>
        <w:t xml:space="preserve"> moving slowly to the rest</w:t>
      </w:r>
      <w:del w:id="132" w:author="Jordon Beijing" w:date="2020-08-15T16:31:00Z">
        <w:r w:rsidRPr="007E394C" w:rsidDel="000C1492">
          <w:rPr>
            <w:rFonts w:ascii="Times New Roman" w:hAnsi="Times New Roman" w:cs="Times New Roman"/>
            <w:sz w:val="24"/>
            <w:szCs w:val="24"/>
            <w:rPrChange w:id="133" w:author="Jordon Beijing" w:date="2020-08-15T16:12:00Z">
              <w:rPr>
                <w:sz w:val="24"/>
              </w:rPr>
            </w:rPrChange>
          </w:rPr>
          <w:delText>ing</w:delText>
        </w:r>
      </w:del>
      <w:r w:rsidRPr="007E394C">
        <w:rPr>
          <w:rFonts w:ascii="Times New Roman" w:hAnsi="Times New Roman" w:cs="Times New Roman"/>
          <w:sz w:val="24"/>
          <w:szCs w:val="24"/>
          <w:rPrChange w:id="134" w:author="Jordon Beijing" w:date="2020-08-15T16:12:00Z">
            <w:rPr>
              <w:sz w:val="24"/>
            </w:rPr>
          </w:rPrChange>
        </w:rPr>
        <w:t xml:space="preserve"> area in the middle of </w:t>
      </w:r>
      <w:del w:id="135" w:author="Jordon Beijing" w:date="2020-08-15T16:32:00Z">
        <w:r w:rsidRPr="007E394C" w:rsidDel="000C1492">
          <w:rPr>
            <w:rFonts w:ascii="Times New Roman" w:hAnsi="Times New Roman" w:cs="Times New Roman"/>
            <w:sz w:val="24"/>
            <w:szCs w:val="24"/>
            <w:rPrChange w:id="136" w:author="Jordon Beijing" w:date="2020-08-15T16:12:00Z">
              <w:rPr>
                <w:sz w:val="24"/>
              </w:rPr>
            </w:rPrChange>
          </w:rPr>
          <w:delText xml:space="preserve">this </w:delText>
        </w:r>
      </w:del>
      <w:ins w:id="137" w:author="Jordon Beijing" w:date="2020-08-15T16:32:00Z">
        <w:r w:rsidR="000C1492">
          <w:rPr>
            <w:rFonts w:ascii="Times New Roman" w:hAnsi="Times New Roman" w:cs="Times New Roman"/>
            <w:sz w:val="24"/>
            <w:szCs w:val="24"/>
          </w:rPr>
          <w:t>the</w:t>
        </w:r>
        <w:r w:rsidR="000C1492" w:rsidRPr="007E394C">
          <w:rPr>
            <w:rFonts w:ascii="Times New Roman" w:hAnsi="Times New Roman" w:cs="Times New Roman"/>
            <w:sz w:val="24"/>
            <w:szCs w:val="24"/>
            <w:rPrChange w:id="138" w:author="Jordon Beijing" w:date="2020-08-15T16:12:00Z">
              <w:rPr>
                <w:sz w:val="24"/>
              </w:rPr>
            </w:rPrChange>
          </w:rPr>
          <w:t xml:space="preserve"> </w:t>
        </w:r>
      </w:ins>
      <w:commentRangeStart w:id="139"/>
      <w:del w:id="140" w:author="Jordon Beijing" w:date="2020-08-15T16:31:00Z">
        <w:r w:rsidRPr="007E394C" w:rsidDel="000C1492">
          <w:rPr>
            <w:rFonts w:ascii="Times New Roman" w:hAnsi="Times New Roman" w:cs="Times New Roman"/>
            <w:sz w:val="24"/>
            <w:szCs w:val="24"/>
            <w:rPrChange w:id="141" w:author="Jordon Beijing" w:date="2020-08-15T16:12:00Z">
              <w:rPr>
                <w:sz w:val="24"/>
              </w:rPr>
            </w:rPrChange>
          </w:rPr>
          <w:delText>facility</w:delText>
        </w:r>
      </w:del>
      <w:ins w:id="142" w:author="Jordon Beijing" w:date="2020-08-15T16:31:00Z">
        <w:r w:rsidR="000C1492">
          <w:rPr>
            <w:rFonts w:ascii="Times New Roman" w:hAnsi="Times New Roman" w:cs="Times New Roman"/>
            <w:sz w:val="24"/>
            <w:szCs w:val="24"/>
          </w:rPr>
          <w:t>challenge course</w:t>
        </w:r>
      </w:ins>
      <w:commentRangeEnd w:id="139"/>
      <w:ins w:id="143" w:author="Jordon Beijing" w:date="2020-08-15T17:00:00Z">
        <w:r>
          <w:rPr>
            <w:rStyle w:val="CommentReference"/>
          </w:rPr>
          <w:commentReference w:id="139"/>
        </w:r>
      </w:ins>
      <w:r w:rsidRPr="007E394C">
        <w:rPr>
          <w:rFonts w:ascii="Times New Roman" w:hAnsi="Times New Roman" w:cs="Times New Roman"/>
          <w:sz w:val="24"/>
          <w:szCs w:val="24"/>
          <w:rPrChange w:id="144" w:author="Jordon Beijing" w:date="2020-08-15T16:12:00Z">
            <w:rPr>
              <w:sz w:val="24"/>
            </w:rPr>
          </w:rPrChange>
        </w:rPr>
        <w:t xml:space="preserve">. </w:t>
      </w:r>
    </w:p>
    <w:p w14:paraId="191CBA51" w14:textId="77777777" w:rsidR="007E394C" w:rsidRPr="007E394C" w:rsidRDefault="006D5D7B" w:rsidP="007E394C">
      <w:pPr>
        <w:ind w:firstLine="420"/>
        <w:rPr>
          <w:ins w:id="145" w:author="Jordon Beijing" w:date="2020-08-15T16:10:00Z"/>
          <w:rFonts w:ascii="Times New Roman" w:hAnsi="Times New Roman" w:cs="Times New Roman"/>
          <w:sz w:val="24"/>
          <w:szCs w:val="24"/>
          <w:rPrChange w:id="146" w:author="Jordon Beijing" w:date="2020-08-15T16:12:00Z">
            <w:rPr>
              <w:ins w:id="147" w:author="Jordon Beijing" w:date="2020-08-15T16:10:00Z"/>
              <w:sz w:val="24"/>
            </w:rPr>
          </w:rPrChange>
        </w:rPr>
      </w:pPr>
      <w:r w:rsidRPr="007E394C">
        <w:rPr>
          <w:rFonts w:ascii="Times New Roman" w:hAnsi="Times New Roman" w:cs="Times New Roman"/>
          <w:sz w:val="24"/>
          <w:szCs w:val="24"/>
          <w:rPrChange w:id="148" w:author="Jordon Beijing" w:date="2020-08-15T16:12:00Z">
            <w:rPr>
              <w:sz w:val="24"/>
            </w:rPr>
          </w:rPrChange>
        </w:rPr>
        <w:t xml:space="preserve">Every step I </w:t>
      </w:r>
      <w:del w:id="149" w:author="Jordon Beijing" w:date="2020-08-15T16:32:00Z">
        <w:r w:rsidRPr="007E394C" w:rsidDel="000C1492">
          <w:rPr>
            <w:rFonts w:ascii="Times New Roman" w:hAnsi="Times New Roman" w:cs="Times New Roman"/>
            <w:sz w:val="24"/>
            <w:szCs w:val="24"/>
            <w:rPrChange w:id="150" w:author="Jordon Beijing" w:date="2020-08-15T16:12:00Z">
              <w:rPr>
                <w:sz w:val="24"/>
              </w:rPr>
            </w:rPrChange>
          </w:rPr>
          <w:delText xml:space="preserve">had </w:delText>
        </w:r>
      </w:del>
      <w:ins w:id="151" w:author="Jordon Beijing" w:date="2020-08-15T16:32:00Z">
        <w:r w:rsidR="000C1492">
          <w:rPr>
            <w:rFonts w:ascii="Times New Roman" w:hAnsi="Times New Roman" w:cs="Times New Roman"/>
            <w:sz w:val="24"/>
            <w:szCs w:val="24"/>
          </w:rPr>
          <w:t>took</w:t>
        </w:r>
        <w:r w:rsidR="000C1492" w:rsidRPr="007E394C">
          <w:rPr>
            <w:rFonts w:ascii="Times New Roman" w:hAnsi="Times New Roman" w:cs="Times New Roman"/>
            <w:sz w:val="24"/>
            <w:szCs w:val="24"/>
            <w:rPrChange w:id="152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153" w:author="Jordon Beijing" w:date="2020-08-15T16:12:00Z">
            <w:rPr>
              <w:sz w:val="24"/>
            </w:rPr>
          </w:rPrChange>
        </w:rPr>
        <w:t xml:space="preserve">move was like hours to me, and I imperceptibly caught </w:t>
      </w:r>
      <w:ins w:id="154" w:author="Jordon Beijing" w:date="2020-08-15T16:33:00Z">
        <w:r w:rsidR="000C1492">
          <w:rPr>
            <w:rFonts w:ascii="Times New Roman" w:hAnsi="Times New Roman" w:cs="Times New Roman"/>
            <w:sz w:val="24"/>
            <w:szCs w:val="24"/>
          </w:rPr>
          <w:t xml:space="preserve">my </w:t>
        </w:r>
      </w:ins>
      <w:r w:rsidRPr="007E394C">
        <w:rPr>
          <w:rFonts w:ascii="Times New Roman" w:hAnsi="Times New Roman" w:cs="Times New Roman"/>
          <w:sz w:val="24"/>
          <w:szCs w:val="24"/>
          <w:rPrChange w:id="155" w:author="Jordon Beijing" w:date="2020-08-15T16:12:00Z">
            <w:rPr>
              <w:sz w:val="24"/>
            </w:rPr>
          </w:rPrChange>
        </w:rPr>
        <w:t xml:space="preserve">breath quickly. The weather was hot, but my whole body </w:t>
      </w:r>
      <w:ins w:id="156" w:author="Jordon Beijing" w:date="2020-08-15T16:33:00Z">
        <w:r w:rsidR="000C1492">
          <w:rPr>
            <w:rFonts w:ascii="Times New Roman" w:hAnsi="Times New Roman" w:cs="Times New Roman"/>
            <w:sz w:val="24"/>
            <w:szCs w:val="24"/>
          </w:rPr>
          <w:t xml:space="preserve">was </w:t>
        </w:r>
      </w:ins>
      <w:r w:rsidRPr="007E394C">
        <w:rPr>
          <w:rFonts w:ascii="Times New Roman" w:hAnsi="Times New Roman" w:cs="Times New Roman"/>
          <w:sz w:val="24"/>
          <w:szCs w:val="24"/>
          <w:rPrChange w:id="157" w:author="Jordon Beijing" w:date="2020-08-15T16:12:00Z">
            <w:rPr>
              <w:sz w:val="24"/>
            </w:rPr>
          </w:rPrChange>
        </w:rPr>
        <w:t>sweat</w:t>
      </w:r>
      <w:ins w:id="158" w:author="Jordon Beijing" w:date="2020-08-15T16:33:00Z">
        <w:r w:rsidR="000C1492">
          <w:rPr>
            <w:rFonts w:ascii="Times New Roman" w:hAnsi="Times New Roman" w:cs="Times New Roman"/>
            <w:sz w:val="24"/>
            <w:szCs w:val="24"/>
          </w:rPr>
          <w:t>ing</w:t>
        </w:r>
      </w:ins>
      <w:r w:rsidRPr="007E394C">
        <w:rPr>
          <w:rFonts w:ascii="Times New Roman" w:hAnsi="Times New Roman" w:cs="Times New Roman"/>
          <w:sz w:val="24"/>
          <w:szCs w:val="24"/>
          <w:rPrChange w:id="159" w:author="Jordon Beijing" w:date="2020-08-15T16:12:00Z">
            <w:rPr>
              <w:sz w:val="24"/>
            </w:rPr>
          </w:rPrChange>
        </w:rPr>
        <w:t xml:space="preserve"> because of fear. My safety rope and the rope I was stepp</w:t>
      </w:r>
      <w:ins w:id="160" w:author="Jordon Beijing" w:date="2020-08-15T16:33:00Z">
        <w:r w:rsidR="000C1492">
          <w:rPr>
            <w:rFonts w:ascii="Times New Roman" w:hAnsi="Times New Roman" w:cs="Times New Roman"/>
            <w:sz w:val="24"/>
            <w:szCs w:val="24"/>
          </w:rPr>
          <w:t>ing</w:t>
        </w:r>
      </w:ins>
      <w:del w:id="161" w:author="Jordon Beijing" w:date="2020-08-15T16:33:00Z">
        <w:r w:rsidRPr="007E394C" w:rsidDel="000C1492">
          <w:rPr>
            <w:rFonts w:ascii="Times New Roman" w:hAnsi="Times New Roman" w:cs="Times New Roman"/>
            <w:sz w:val="24"/>
            <w:szCs w:val="24"/>
            <w:rPrChange w:id="162" w:author="Jordon Beijing" w:date="2020-08-15T16:12:00Z">
              <w:rPr>
                <w:sz w:val="24"/>
              </w:rPr>
            </w:rPrChange>
          </w:rPr>
          <w:delText>ed</w:delText>
        </w:r>
      </w:del>
      <w:r w:rsidRPr="007E394C">
        <w:rPr>
          <w:rFonts w:ascii="Times New Roman" w:hAnsi="Times New Roman" w:cs="Times New Roman"/>
          <w:sz w:val="24"/>
          <w:szCs w:val="24"/>
          <w:rPrChange w:id="163" w:author="Jordon Beijing" w:date="2020-08-15T16:12:00Z">
            <w:rPr>
              <w:sz w:val="24"/>
            </w:rPr>
          </w:rPrChange>
        </w:rPr>
        <w:t xml:space="preserve"> on </w:t>
      </w:r>
      <w:del w:id="164" w:author="Jordon Beijing" w:date="2020-08-15T16:33:00Z">
        <w:r w:rsidRPr="007E394C" w:rsidDel="000C1492">
          <w:rPr>
            <w:rFonts w:ascii="Times New Roman" w:hAnsi="Times New Roman" w:cs="Times New Roman"/>
            <w:sz w:val="24"/>
            <w:szCs w:val="24"/>
            <w:rPrChange w:id="165" w:author="Jordon Beijing" w:date="2020-08-15T16:12:00Z">
              <w:rPr>
                <w:sz w:val="24"/>
              </w:rPr>
            </w:rPrChange>
          </w:rPr>
          <w:delText xml:space="preserve">was </w:delText>
        </w:r>
      </w:del>
      <w:ins w:id="166" w:author="Jordon Beijing" w:date="2020-08-15T16:33:00Z">
        <w:r w:rsidR="000C1492">
          <w:rPr>
            <w:rFonts w:ascii="Times New Roman" w:hAnsi="Times New Roman" w:cs="Times New Roman"/>
            <w:sz w:val="24"/>
            <w:szCs w:val="24"/>
          </w:rPr>
          <w:t>were</w:t>
        </w:r>
        <w:r w:rsidR="000C1492" w:rsidRPr="007E394C">
          <w:rPr>
            <w:rFonts w:ascii="Times New Roman" w:hAnsi="Times New Roman" w:cs="Times New Roman"/>
            <w:sz w:val="24"/>
            <w:szCs w:val="24"/>
            <w:rPrChange w:id="167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168" w:author="Jordon Beijing" w:date="2020-08-15T16:12:00Z">
            <w:rPr>
              <w:sz w:val="24"/>
            </w:rPr>
          </w:rPrChange>
        </w:rPr>
        <w:t xml:space="preserve">both shaking. My mood was chaotic, every part of me was nervous. I was shouting in my mind, but I </w:t>
      </w:r>
      <w:del w:id="169" w:author="Jordon Beijing" w:date="2020-08-15T16:34:00Z">
        <w:r w:rsidRPr="007E394C" w:rsidDel="000C1492">
          <w:rPr>
            <w:rFonts w:ascii="Times New Roman" w:hAnsi="Times New Roman" w:cs="Times New Roman"/>
            <w:sz w:val="24"/>
            <w:szCs w:val="24"/>
            <w:rPrChange w:id="170" w:author="Jordon Beijing" w:date="2020-08-15T16:12:00Z">
              <w:rPr>
                <w:sz w:val="24"/>
              </w:rPr>
            </w:rPrChange>
          </w:rPr>
          <w:delText xml:space="preserve">could </w:delText>
        </w:r>
      </w:del>
      <w:ins w:id="171" w:author="Jordon Beijing" w:date="2020-08-15T16:34:00Z">
        <w:r w:rsidR="000C1492">
          <w:rPr>
            <w:rFonts w:ascii="Times New Roman" w:hAnsi="Times New Roman" w:cs="Times New Roman"/>
            <w:sz w:val="24"/>
            <w:szCs w:val="24"/>
          </w:rPr>
          <w:t>would</w:t>
        </w:r>
        <w:r w:rsidR="000C1492" w:rsidRPr="007E394C">
          <w:rPr>
            <w:rFonts w:ascii="Times New Roman" w:hAnsi="Times New Roman" w:cs="Times New Roman"/>
            <w:sz w:val="24"/>
            <w:szCs w:val="24"/>
            <w:rPrChange w:id="172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173" w:author="Jordon Beijing" w:date="2020-08-15T16:12:00Z">
            <w:rPr>
              <w:sz w:val="24"/>
            </w:rPr>
          </w:rPrChange>
        </w:rPr>
        <w:t xml:space="preserve">never </w:t>
      </w:r>
      <w:ins w:id="174" w:author="Jordon Beijing" w:date="2020-08-15T16:33:00Z">
        <w:r w:rsidR="000C1492">
          <w:rPr>
            <w:rFonts w:ascii="Times New Roman" w:hAnsi="Times New Roman" w:cs="Times New Roman"/>
            <w:sz w:val="24"/>
            <w:szCs w:val="24"/>
          </w:rPr>
          <w:t xml:space="preserve">have </w:t>
        </w:r>
      </w:ins>
      <w:r w:rsidRPr="007E394C">
        <w:rPr>
          <w:rFonts w:ascii="Times New Roman" w:hAnsi="Times New Roman" w:cs="Times New Roman"/>
          <w:sz w:val="24"/>
          <w:szCs w:val="24"/>
          <w:rPrChange w:id="175" w:author="Jordon Beijing" w:date="2020-08-15T16:12:00Z">
            <w:rPr>
              <w:sz w:val="24"/>
            </w:rPr>
          </w:rPrChange>
        </w:rPr>
        <w:t>see</w:t>
      </w:r>
      <w:ins w:id="176" w:author="Jordon Beijing" w:date="2020-08-15T16:33:00Z">
        <w:r w:rsidR="000C1492">
          <w:rPr>
            <w:rFonts w:ascii="Times New Roman" w:hAnsi="Times New Roman" w:cs="Times New Roman"/>
            <w:sz w:val="24"/>
            <w:szCs w:val="24"/>
          </w:rPr>
          <w:t>n</w:t>
        </w:r>
      </w:ins>
      <w:r w:rsidRPr="007E394C">
        <w:rPr>
          <w:rFonts w:ascii="Times New Roman" w:hAnsi="Times New Roman" w:cs="Times New Roman"/>
          <w:sz w:val="24"/>
          <w:szCs w:val="24"/>
          <w:rPrChange w:id="177" w:author="Jordon Beijing" w:date="2020-08-15T16:12:00Z">
            <w:rPr>
              <w:sz w:val="24"/>
            </w:rPr>
          </w:rPrChange>
        </w:rPr>
        <w:t xml:space="preserve"> that kind of view if I didn’t step on </w:t>
      </w:r>
      <w:del w:id="178" w:author="Jordon Beijing" w:date="2020-08-15T16:34:00Z">
        <w:r w:rsidRPr="007E394C" w:rsidDel="000C1492">
          <w:rPr>
            <w:rFonts w:ascii="Times New Roman" w:hAnsi="Times New Roman" w:cs="Times New Roman"/>
            <w:sz w:val="24"/>
            <w:szCs w:val="24"/>
            <w:rPrChange w:id="179" w:author="Jordon Beijing" w:date="2020-08-15T16:12:00Z">
              <w:rPr>
                <w:sz w:val="24"/>
              </w:rPr>
            </w:rPrChange>
          </w:rPr>
          <w:delText xml:space="preserve">that </w:delText>
        </w:r>
      </w:del>
      <w:ins w:id="180" w:author="Jordon Beijing" w:date="2020-08-15T16:34:00Z">
        <w:r w:rsidR="000C1492">
          <w:rPr>
            <w:rFonts w:ascii="Times New Roman" w:hAnsi="Times New Roman" w:cs="Times New Roman"/>
            <w:sz w:val="24"/>
            <w:szCs w:val="24"/>
          </w:rPr>
          <w:t>t</w:t>
        </w:r>
      </w:ins>
      <w:ins w:id="181" w:author="Jordon Beijing" w:date="2020-08-15T16:37:00Z">
        <w:r w:rsidR="005E4F62">
          <w:rPr>
            <w:rFonts w:ascii="Times New Roman" w:hAnsi="Times New Roman" w:cs="Times New Roman"/>
            <w:sz w:val="24"/>
            <w:szCs w:val="24"/>
          </w:rPr>
          <w:t>he</w:t>
        </w:r>
      </w:ins>
      <w:ins w:id="182" w:author="Jordon Beijing" w:date="2020-08-15T16:34:00Z">
        <w:r w:rsidR="000C1492" w:rsidRPr="007E394C">
          <w:rPr>
            <w:rFonts w:ascii="Times New Roman" w:hAnsi="Times New Roman" w:cs="Times New Roman"/>
            <w:sz w:val="24"/>
            <w:szCs w:val="24"/>
            <w:rPrChange w:id="183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184" w:author="Jordon Beijing" w:date="2020-08-15T16:12:00Z">
            <w:rPr>
              <w:sz w:val="24"/>
            </w:rPr>
          </w:rPrChange>
        </w:rPr>
        <w:t>rope.</w:t>
      </w:r>
    </w:p>
    <w:p w14:paraId="7E247FAD" w14:textId="77777777" w:rsidR="007E394C" w:rsidRPr="007E394C" w:rsidRDefault="007E394C" w:rsidP="007E394C">
      <w:pPr>
        <w:ind w:firstLine="420"/>
        <w:rPr>
          <w:ins w:id="185" w:author="Jordon Beijing" w:date="2020-08-15T16:10:00Z"/>
          <w:rFonts w:ascii="Times New Roman" w:hAnsi="Times New Roman" w:cs="Times New Roman"/>
          <w:sz w:val="24"/>
          <w:szCs w:val="24"/>
          <w:rPrChange w:id="186" w:author="Jordon Beijing" w:date="2020-08-15T16:12:00Z">
            <w:rPr>
              <w:ins w:id="187" w:author="Jordon Beijing" w:date="2020-08-15T16:10:00Z"/>
              <w:sz w:val="24"/>
            </w:rPr>
          </w:rPrChange>
        </w:rPr>
      </w:pPr>
      <w:commentRangeStart w:id="188"/>
      <w:ins w:id="189" w:author="Jordon Beijing" w:date="2020-08-15T16:10:00Z">
        <w:r w:rsidRPr="007E394C">
          <w:rPr>
            <w:rFonts w:ascii="Times New Roman" w:hAnsi="Times New Roman" w:cs="Times New Roman"/>
            <w:sz w:val="24"/>
            <w:szCs w:val="24"/>
            <w:rPrChange w:id="190" w:author="Jordon Beijing" w:date="2020-08-15T16:12:00Z">
              <w:rPr>
                <w:sz w:val="24"/>
              </w:rPr>
            </w:rPrChange>
          </w:rPr>
          <w:t>“</w:t>
        </w:r>
      </w:ins>
      <w:del w:id="191" w:author="Jordon Beijing" w:date="2020-08-15T16:10:00Z">
        <w:r w:rsidR="006D5D7B" w:rsidRPr="007E394C" w:rsidDel="007E394C">
          <w:rPr>
            <w:rFonts w:ascii="Times New Roman" w:hAnsi="Times New Roman" w:cs="Times New Roman"/>
            <w:sz w:val="24"/>
            <w:szCs w:val="24"/>
            <w:rPrChange w:id="192" w:author="Jordon Beijing" w:date="2020-08-15T16:12:00Z">
              <w:rPr>
                <w:sz w:val="24"/>
              </w:rPr>
            </w:rPrChange>
          </w:rPr>
          <w:delText xml:space="preserve">” 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193" w:author="Jordon Beijing" w:date="2020-08-15T16:12:00Z">
            <w:rPr>
              <w:sz w:val="24"/>
            </w:rPr>
          </w:rPrChange>
        </w:rPr>
        <w:t xml:space="preserve">Michelle! What are you doing? Go on,” </w:t>
      </w:r>
      <w:commentRangeEnd w:id="188"/>
      <w:r w:rsidR="009630EA">
        <w:rPr>
          <w:rStyle w:val="CommentReference"/>
        </w:rPr>
        <w:commentReference w:id="188"/>
      </w:r>
      <w:r w:rsidR="006D5D7B" w:rsidRPr="007E394C">
        <w:rPr>
          <w:rFonts w:ascii="Times New Roman" w:hAnsi="Times New Roman" w:cs="Times New Roman"/>
          <w:sz w:val="24"/>
          <w:szCs w:val="24"/>
          <w:rPrChange w:id="194" w:author="Jordon Beijing" w:date="2020-08-15T16:12:00Z">
            <w:rPr>
              <w:sz w:val="24"/>
            </w:rPr>
          </w:rPrChange>
        </w:rPr>
        <w:t xml:space="preserve">my classmate who was behind me </w:t>
      </w:r>
      <w:ins w:id="195" w:author="Jordon Beijing" w:date="2020-08-15T16:34:00Z">
        <w:r w:rsidR="000C1492">
          <w:rPr>
            <w:rFonts w:ascii="Times New Roman" w:hAnsi="Times New Roman" w:cs="Times New Roman"/>
            <w:sz w:val="24"/>
            <w:szCs w:val="24"/>
          </w:rPr>
          <w:t xml:space="preserve">yelled. </w:t>
        </w:r>
      </w:ins>
      <w:ins w:id="196" w:author="Jordon Beijing" w:date="2020-08-15T16:35:00Z">
        <w:r w:rsidR="000C1492">
          <w:rPr>
            <w:rFonts w:ascii="Times New Roman" w:hAnsi="Times New Roman" w:cs="Times New Roman"/>
            <w:sz w:val="24"/>
            <w:szCs w:val="24"/>
          </w:rPr>
          <w:t xml:space="preserve">He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197" w:author="Jordon Beijing" w:date="2020-08-15T16:12:00Z">
            <w:rPr>
              <w:sz w:val="24"/>
            </w:rPr>
          </w:rPrChange>
        </w:rPr>
        <w:t>was nervous too! He was totally afraid of height</w:t>
      </w:r>
      <w:ins w:id="198" w:author="Jordon Beijing" w:date="2020-08-15T16:36:00Z">
        <w:r w:rsidR="000C1492">
          <w:rPr>
            <w:rFonts w:ascii="Times New Roman" w:hAnsi="Times New Roman" w:cs="Times New Roman"/>
            <w:sz w:val="24"/>
            <w:szCs w:val="24"/>
          </w:rPr>
          <w:t>s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199" w:author="Jordon Beijing" w:date="2020-08-15T16:12:00Z">
            <w:rPr>
              <w:sz w:val="24"/>
            </w:rPr>
          </w:rPrChange>
        </w:rPr>
        <w:t xml:space="preserve">. </w:t>
      </w:r>
    </w:p>
    <w:p w14:paraId="59431046" w14:textId="77777777" w:rsidR="007E394C" w:rsidRPr="007E394C" w:rsidRDefault="006D5D7B" w:rsidP="007E394C">
      <w:pPr>
        <w:ind w:firstLine="420"/>
        <w:rPr>
          <w:ins w:id="200" w:author="Jordon Beijing" w:date="2020-08-15T16:11:00Z"/>
          <w:rFonts w:ascii="Times New Roman" w:hAnsi="Times New Roman" w:cs="Times New Roman"/>
          <w:sz w:val="24"/>
          <w:szCs w:val="24"/>
          <w:rPrChange w:id="201" w:author="Jordon Beijing" w:date="2020-08-15T16:12:00Z">
            <w:rPr>
              <w:ins w:id="202" w:author="Jordon Beijing" w:date="2020-08-15T16:11:00Z"/>
              <w:sz w:val="24"/>
            </w:rPr>
          </w:rPrChange>
        </w:rPr>
      </w:pPr>
      <w:r w:rsidRPr="007E394C">
        <w:rPr>
          <w:rFonts w:ascii="Times New Roman" w:hAnsi="Times New Roman" w:cs="Times New Roman"/>
          <w:sz w:val="24"/>
          <w:szCs w:val="24"/>
          <w:rPrChange w:id="203" w:author="Jordon Beijing" w:date="2020-08-15T16:12:00Z">
            <w:rPr>
              <w:sz w:val="24"/>
            </w:rPr>
          </w:rPrChange>
        </w:rPr>
        <w:t>I think if he wait</w:t>
      </w:r>
      <w:ins w:id="204" w:author="Jordon Beijing" w:date="2020-08-15T16:36:00Z">
        <w:r w:rsidR="005E4F62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7E394C">
        <w:rPr>
          <w:rFonts w:ascii="Times New Roman" w:hAnsi="Times New Roman" w:cs="Times New Roman"/>
          <w:sz w:val="24"/>
          <w:szCs w:val="24"/>
          <w:rPrChange w:id="205" w:author="Jordon Beijing" w:date="2020-08-15T16:12:00Z">
            <w:rPr>
              <w:sz w:val="24"/>
            </w:rPr>
          </w:rPrChange>
        </w:rPr>
        <w:t xml:space="preserve"> one more second he would definitely cry, so I quickly walked on </w:t>
      </w:r>
      <w:ins w:id="206" w:author="Jordon Beijing" w:date="2020-08-15T16:36:00Z">
        <w:r w:rsidR="005E4F62">
          <w:rPr>
            <w:rFonts w:ascii="Times New Roman" w:hAnsi="Times New Roman" w:cs="Times New Roman"/>
            <w:sz w:val="24"/>
            <w:szCs w:val="24"/>
          </w:rPr>
          <w:t xml:space="preserve">to the </w:t>
        </w:r>
      </w:ins>
      <w:r w:rsidRPr="007E394C">
        <w:rPr>
          <w:rFonts w:ascii="Times New Roman" w:hAnsi="Times New Roman" w:cs="Times New Roman"/>
          <w:sz w:val="24"/>
          <w:szCs w:val="24"/>
          <w:rPrChange w:id="207" w:author="Jordon Beijing" w:date="2020-08-15T16:12:00Z">
            <w:rPr>
              <w:sz w:val="24"/>
            </w:rPr>
          </w:rPrChange>
        </w:rPr>
        <w:t xml:space="preserve">next part. </w:t>
      </w:r>
    </w:p>
    <w:p w14:paraId="7CD43427" w14:textId="4B6A6F97" w:rsidR="007E394C" w:rsidRPr="007E394C" w:rsidRDefault="005E4F62" w:rsidP="007E394C">
      <w:pPr>
        <w:ind w:firstLine="420"/>
        <w:rPr>
          <w:ins w:id="208" w:author="Jordon Beijing" w:date="2020-08-15T16:10:00Z"/>
          <w:rFonts w:ascii="Times New Roman" w:hAnsi="Times New Roman" w:cs="Times New Roman"/>
          <w:sz w:val="24"/>
          <w:szCs w:val="24"/>
          <w:rPrChange w:id="209" w:author="Jordon Beijing" w:date="2020-08-15T16:12:00Z">
            <w:rPr>
              <w:ins w:id="210" w:author="Jordon Beijing" w:date="2020-08-15T16:10:00Z"/>
              <w:sz w:val="24"/>
            </w:rPr>
          </w:rPrChange>
        </w:rPr>
      </w:pPr>
      <w:ins w:id="211" w:author="Jordon Beijing" w:date="2020-08-15T16:37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212" w:author="Jordon Beijing" w:date="2020-08-15T16:38:00Z">
        <w:r>
          <w:rPr>
            <w:rFonts w:ascii="Times New Roman" w:hAnsi="Times New Roman" w:cs="Times New Roman"/>
            <w:sz w:val="24"/>
            <w:szCs w:val="24"/>
          </w:rPr>
          <w:t>n</w:t>
        </w:r>
      </w:ins>
      <w:del w:id="213" w:author="Jordon Beijing" w:date="2020-08-15T16:38:00Z">
        <w:r w:rsidR="006D5D7B" w:rsidRPr="007E394C" w:rsidDel="005E4F62">
          <w:rPr>
            <w:rFonts w:ascii="Times New Roman" w:hAnsi="Times New Roman" w:cs="Times New Roman"/>
            <w:sz w:val="24"/>
            <w:szCs w:val="24"/>
            <w:rPrChange w:id="214" w:author="Jordon Beijing" w:date="2020-08-15T16:12:00Z">
              <w:rPr>
                <w:sz w:val="24"/>
              </w:rPr>
            </w:rPrChange>
          </w:rPr>
          <w:delText>N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215" w:author="Jordon Beijing" w:date="2020-08-15T16:12:00Z">
            <w:rPr>
              <w:sz w:val="24"/>
            </w:rPr>
          </w:rPrChange>
        </w:rPr>
        <w:t xml:space="preserve">ext part was even worst, the shape of the rope was like a </w:t>
      </w:r>
      <w:ins w:id="216" w:author="Jordon Beijing" w:date="2020-08-15T16:38:00Z">
        <w:r>
          <w:rPr>
            <w:rFonts w:ascii="Times New Roman" w:hAnsi="Times New Roman" w:cs="Times New Roman"/>
            <w:sz w:val="24"/>
            <w:szCs w:val="24"/>
          </w:rPr>
          <w:t xml:space="preserve">strand of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217" w:author="Jordon Beijing" w:date="2020-08-15T16:12:00Z">
            <w:rPr>
              <w:sz w:val="24"/>
            </w:rPr>
          </w:rPrChange>
        </w:rPr>
        <w:t>DNA, and it ha</w:t>
      </w:r>
      <w:ins w:id="218" w:author="Jordon Beijing" w:date="2020-08-15T16:39:00Z">
        <w:r w:rsidR="00FD1A1F">
          <w:rPr>
            <w:rFonts w:ascii="Times New Roman" w:hAnsi="Times New Roman" w:cs="Times New Roman"/>
            <w:sz w:val="24"/>
            <w:szCs w:val="24"/>
          </w:rPr>
          <w:t>d</w:t>
        </w:r>
      </w:ins>
      <w:del w:id="219" w:author="Jordon Beijing" w:date="2020-08-15T16:39:00Z">
        <w:r w:rsidR="006D5D7B" w:rsidRPr="007E394C" w:rsidDel="00FD1A1F">
          <w:rPr>
            <w:rFonts w:ascii="Times New Roman" w:hAnsi="Times New Roman" w:cs="Times New Roman"/>
            <w:sz w:val="24"/>
            <w:szCs w:val="24"/>
            <w:rPrChange w:id="220" w:author="Jordon Beijing" w:date="2020-08-15T16:12:00Z">
              <w:rPr>
                <w:sz w:val="24"/>
              </w:rPr>
            </w:rPrChange>
          </w:rPr>
          <w:delText>s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221" w:author="Jordon Beijing" w:date="2020-08-15T16:12:00Z">
            <w:rPr>
              <w:sz w:val="24"/>
            </w:rPr>
          </w:rPrChange>
        </w:rPr>
        <w:t xml:space="preserve"> short plank on each side of the rope! When I thought I was ready to put my feet on it, I was fool. The rope didn’t shake the </w:t>
      </w:r>
      <w:ins w:id="222" w:author="Jordon Beijing" w:date="2020-08-15T16:39:00Z">
        <w:r w:rsidR="00FD1A1F" w:rsidRPr="00432E26">
          <w:rPr>
            <w:rFonts w:ascii="Times New Roman" w:hAnsi="Times New Roman" w:cs="Times New Roman"/>
            <w:sz w:val="24"/>
            <w:szCs w:val="24"/>
          </w:rPr>
          <w:t xml:space="preserve">same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223" w:author="Jordon Beijing" w:date="2020-08-15T16:12:00Z">
            <w:rPr>
              <w:sz w:val="24"/>
            </w:rPr>
          </w:rPrChange>
        </w:rPr>
        <w:t xml:space="preserve">way </w:t>
      </w:r>
      <w:del w:id="224" w:author="Jordon Beijing" w:date="2020-08-15T16:39:00Z">
        <w:r w:rsidR="006D5D7B" w:rsidRPr="007E394C" w:rsidDel="00FD1A1F">
          <w:rPr>
            <w:rFonts w:ascii="Times New Roman" w:hAnsi="Times New Roman" w:cs="Times New Roman"/>
            <w:sz w:val="24"/>
            <w:szCs w:val="24"/>
            <w:rPrChange w:id="225" w:author="Jordon Beijing" w:date="2020-08-15T16:12:00Z">
              <w:rPr>
                <w:sz w:val="24"/>
              </w:rPr>
            </w:rPrChange>
          </w:rPr>
          <w:delText xml:space="preserve">same 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226" w:author="Jordon Beijing" w:date="2020-08-15T16:12:00Z">
            <w:rPr>
              <w:sz w:val="24"/>
            </w:rPr>
          </w:rPrChange>
        </w:rPr>
        <w:t xml:space="preserve">as </w:t>
      </w:r>
      <w:del w:id="227" w:author="Jordon Beijing" w:date="2020-08-15T16:39:00Z">
        <w:r w:rsidR="006D5D7B" w:rsidRPr="007E394C" w:rsidDel="00FD1A1F">
          <w:rPr>
            <w:rFonts w:ascii="Times New Roman" w:hAnsi="Times New Roman" w:cs="Times New Roman"/>
            <w:sz w:val="24"/>
            <w:szCs w:val="24"/>
            <w:rPrChange w:id="228" w:author="Jordon Beijing" w:date="2020-08-15T16:12:00Z">
              <w:rPr>
                <w:sz w:val="24"/>
              </w:rPr>
            </w:rPrChange>
          </w:rPr>
          <w:delText xml:space="preserve">straight 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229" w:author="Jordon Beijing" w:date="2020-08-15T16:12:00Z">
            <w:rPr>
              <w:sz w:val="24"/>
            </w:rPr>
          </w:rPrChange>
        </w:rPr>
        <w:t xml:space="preserve">normal </w:t>
      </w:r>
      <w:ins w:id="230" w:author="Jordon Beijing" w:date="2020-08-15T16:39:00Z">
        <w:r w:rsidR="00FD1A1F" w:rsidRPr="00432E26">
          <w:rPr>
            <w:rFonts w:ascii="Times New Roman" w:hAnsi="Times New Roman" w:cs="Times New Roman"/>
            <w:sz w:val="24"/>
            <w:szCs w:val="24"/>
          </w:rPr>
          <w:t xml:space="preserve">straight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231" w:author="Jordon Beijing" w:date="2020-08-15T16:12:00Z">
            <w:rPr>
              <w:sz w:val="24"/>
            </w:rPr>
          </w:rPrChange>
        </w:rPr>
        <w:t>rope! The whole</w:t>
      </w:r>
      <w:del w:id="232" w:author="Jordon Beijing" w:date="2020-08-15T16:39:00Z">
        <w:r w:rsidR="006D5D7B" w:rsidRPr="007E394C" w:rsidDel="00FD1A1F">
          <w:rPr>
            <w:rFonts w:ascii="Times New Roman" w:hAnsi="Times New Roman" w:cs="Times New Roman"/>
            <w:sz w:val="24"/>
            <w:szCs w:val="24"/>
            <w:rPrChange w:id="233" w:author="Jordon Beijing" w:date="2020-08-15T16:12:00Z">
              <w:rPr>
                <w:sz w:val="24"/>
              </w:rPr>
            </w:rPrChange>
          </w:rPr>
          <w:delText>”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234" w:author="Jordon Beijing" w:date="2020-08-15T16:12:00Z">
            <w:rPr>
              <w:sz w:val="24"/>
            </w:rPr>
          </w:rPrChange>
        </w:rPr>
        <w:t xml:space="preserve"> DNA</w:t>
      </w:r>
      <w:ins w:id="235" w:author="Jordon Beijing" w:date="2020-08-15T16:39:00Z">
        <w:r w:rsidR="00FD1A1F">
          <w:rPr>
            <w:rFonts w:ascii="Times New Roman" w:hAnsi="Times New Roman" w:cs="Times New Roman"/>
            <w:sz w:val="24"/>
            <w:szCs w:val="24"/>
          </w:rPr>
          <w:t>-shaped</w:t>
        </w:r>
      </w:ins>
      <w:del w:id="236" w:author="Jordon Beijing" w:date="2020-08-15T16:39:00Z">
        <w:r w:rsidR="006D5D7B" w:rsidRPr="007E394C" w:rsidDel="00FD1A1F">
          <w:rPr>
            <w:rFonts w:ascii="Times New Roman" w:hAnsi="Times New Roman" w:cs="Times New Roman"/>
            <w:sz w:val="24"/>
            <w:szCs w:val="24"/>
            <w:rPrChange w:id="237" w:author="Jordon Beijing" w:date="2020-08-15T16:12:00Z">
              <w:rPr>
                <w:sz w:val="24"/>
              </w:rPr>
            </w:rPrChange>
          </w:rPr>
          <w:delText>”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238" w:author="Jordon Beijing" w:date="2020-08-15T16:12:00Z">
            <w:rPr>
              <w:sz w:val="24"/>
            </w:rPr>
          </w:rPrChange>
        </w:rPr>
        <w:t xml:space="preserve"> thing </w:t>
      </w:r>
      <w:del w:id="239" w:author="Jordon Beijing" w:date="2020-08-15T16:40:00Z">
        <w:r w:rsidR="006D5D7B" w:rsidRPr="007E394C" w:rsidDel="00FD1A1F">
          <w:rPr>
            <w:rFonts w:ascii="Times New Roman" w:hAnsi="Times New Roman" w:cs="Times New Roman"/>
            <w:sz w:val="24"/>
            <w:szCs w:val="24"/>
            <w:rPrChange w:id="240" w:author="Jordon Beijing" w:date="2020-08-15T16:12:00Z">
              <w:rPr>
                <w:sz w:val="24"/>
              </w:rPr>
            </w:rPrChange>
          </w:rPr>
          <w:delText xml:space="preserve">was 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241" w:author="Jordon Beijing" w:date="2020-08-15T16:12:00Z">
            <w:rPr>
              <w:sz w:val="24"/>
            </w:rPr>
          </w:rPrChange>
        </w:rPr>
        <w:t>totally turn</w:t>
      </w:r>
      <w:ins w:id="242" w:author="Jordon Beijing" w:date="2020-08-15T16:40:00Z">
        <w:r w:rsidR="00FD1A1F">
          <w:rPr>
            <w:rFonts w:ascii="Times New Roman" w:hAnsi="Times New Roman" w:cs="Times New Roman"/>
            <w:sz w:val="24"/>
            <w:szCs w:val="24"/>
          </w:rPr>
          <w:t>ed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243" w:author="Jordon Beijing" w:date="2020-08-15T16:12:00Z">
            <w:rPr>
              <w:sz w:val="24"/>
            </w:rPr>
          </w:rPrChange>
        </w:rPr>
        <w:t xml:space="preserve"> over when I ste</w:t>
      </w:r>
      <w:ins w:id="244" w:author="Jordon Beijing" w:date="2020-08-15T16:40:00Z">
        <w:r w:rsidR="00FD1A1F">
          <w:rPr>
            <w:rFonts w:ascii="Times New Roman" w:hAnsi="Times New Roman" w:cs="Times New Roman"/>
            <w:sz w:val="24"/>
            <w:szCs w:val="24"/>
          </w:rPr>
          <w:t>p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245" w:author="Jordon Beijing" w:date="2020-08-15T16:12:00Z">
            <w:rPr>
              <w:sz w:val="24"/>
            </w:rPr>
          </w:rPrChange>
        </w:rPr>
        <w:t>p</w:t>
      </w:r>
      <w:ins w:id="246" w:author="Jordon Beijing" w:date="2020-08-15T16:40:00Z">
        <w:r w:rsidR="00FD1A1F">
          <w:rPr>
            <w:rFonts w:ascii="Times New Roman" w:hAnsi="Times New Roman" w:cs="Times New Roman"/>
            <w:sz w:val="24"/>
            <w:szCs w:val="24"/>
          </w:rPr>
          <w:t>ed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247" w:author="Jordon Beijing" w:date="2020-08-15T16:12:00Z">
            <w:rPr>
              <w:sz w:val="24"/>
            </w:rPr>
          </w:rPrChange>
        </w:rPr>
        <w:t xml:space="preserve"> on it, </w:t>
      </w:r>
      <w:del w:id="248" w:author="Jordon Beijing" w:date="2020-08-15T16:40:00Z">
        <w:r w:rsidR="006D5D7B" w:rsidRPr="007E394C" w:rsidDel="00FD1A1F">
          <w:rPr>
            <w:rFonts w:ascii="Times New Roman" w:hAnsi="Times New Roman" w:cs="Times New Roman"/>
            <w:sz w:val="24"/>
            <w:szCs w:val="24"/>
            <w:rPrChange w:id="249" w:author="Jordon Beijing" w:date="2020-08-15T16:12:00Z">
              <w:rPr>
                <w:sz w:val="24"/>
              </w:rPr>
            </w:rPrChange>
          </w:rPr>
          <w:delText xml:space="preserve">that’s </w:delText>
        </w:r>
      </w:del>
      <w:ins w:id="250" w:author="Jordon Beijing" w:date="2020-08-15T16:40:00Z">
        <w:r w:rsidR="00FD1A1F">
          <w:rPr>
            <w:rFonts w:ascii="Times New Roman" w:hAnsi="Times New Roman" w:cs="Times New Roman"/>
            <w:sz w:val="24"/>
            <w:szCs w:val="24"/>
          </w:rPr>
          <w:t>which</w:t>
        </w:r>
        <w:r w:rsidR="00FD1A1F" w:rsidRPr="007E394C">
          <w:rPr>
            <w:rFonts w:ascii="Times New Roman" w:hAnsi="Times New Roman" w:cs="Times New Roman"/>
            <w:sz w:val="24"/>
            <w:szCs w:val="24"/>
            <w:rPrChange w:id="251" w:author="Jordon Beijing" w:date="2020-08-15T16:12:00Z">
              <w:rPr>
                <w:sz w:val="24"/>
              </w:rPr>
            </w:rPrChange>
          </w:rPr>
          <w:t xml:space="preserve">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252" w:author="Jordon Beijing" w:date="2020-08-15T16:12:00Z">
            <w:rPr>
              <w:sz w:val="24"/>
            </w:rPr>
          </w:rPrChange>
        </w:rPr>
        <w:t>mean</w:t>
      </w:r>
      <w:ins w:id="253" w:author="Jordon Beijing" w:date="2020-08-15T16:40:00Z">
        <w:r w:rsidR="00FD1A1F">
          <w:rPr>
            <w:rFonts w:ascii="Times New Roman" w:hAnsi="Times New Roman" w:cs="Times New Roman"/>
            <w:sz w:val="24"/>
            <w:szCs w:val="24"/>
          </w:rPr>
          <w:t>t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254" w:author="Jordon Beijing" w:date="2020-08-15T16:12:00Z">
            <w:rPr>
              <w:sz w:val="24"/>
            </w:rPr>
          </w:rPrChange>
        </w:rPr>
        <w:t xml:space="preserve"> I </w:t>
      </w:r>
      <w:del w:id="255" w:author="Jordon Beijing" w:date="2020-08-15T16:40:00Z">
        <w:r w:rsidR="006D5D7B" w:rsidRPr="007E394C" w:rsidDel="00FD1A1F">
          <w:rPr>
            <w:rFonts w:ascii="Times New Roman" w:hAnsi="Times New Roman" w:cs="Times New Roman"/>
            <w:sz w:val="24"/>
            <w:szCs w:val="24"/>
            <w:rPrChange w:id="256" w:author="Jordon Beijing" w:date="2020-08-15T16:12:00Z">
              <w:rPr>
                <w:sz w:val="24"/>
              </w:rPr>
            </w:rPrChange>
          </w:rPr>
          <w:delText xml:space="preserve">was 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257" w:author="Jordon Beijing" w:date="2020-08-15T16:12:00Z">
            <w:rPr>
              <w:sz w:val="24"/>
            </w:rPr>
          </w:rPrChange>
        </w:rPr>
        <w:t>nearly turn</w:t>
      </w:r>
      <w:ins w:id="258" w:author="Jordon Beijing" w:date="2020-08-15T16:40:00Z">
        <w:r w:rsidR="00FD1A1F">
          <w:rPr>
            <w:rFonts w:ascii="Times New Roman" w:hAnsi="Times New Roman" w:cs="Times New Roman"/>
            <w:sz w:val="24"/>
            <w:szCs w:val="24"/>
          </w:rPr>
          <w:t>ed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259" w:author="Jordon Beijing" w:date="2020-08-15T16:12:00Z">
            <w:rPr>
              <w:sz w:val="24"/>
            </w:rPr>
          </w:rPrChange>
        </w:rPr>
        <w:t xml:space="preserve"> over and </w:t>
      </w:r>
      <w:del w:id="260" w:author="Jordon Beijing" w:date="2020-08-15T16:40:00Z">
        <w:r w:rsidR="006D5D7B" w:rsidRPr="007E394C" w:rsidDel="00FD1A1F">
          <w:rPr>
            <w:rFonts w:ascii="Times New Roman" w:hAnsi="Times New Roman" w:cs="Times New Roman"/>
            <w:sz w:val="24"/>
            <w:szCs w:val="24"/>
            <w:rPrChange w:id="261" w:author="Jordon Beijing" w:date="2020-08-15T16:12:00Z">
              <w:rPr>
                <w:sz w:val="24"/>
              </w:rPr>
            </w:rPrChange>
          </w:rPr>
          <w:delText xml:space="preserve">falling </w:delText>
        </w:r>
      </w:del>
      <w:ins w:id="262" w:author="Jordon Beijing" w:date="2020-08-15T16:40:00Z">
        <w:r w:rsidR="00FD1A1F">
          <w:rPr>
            <w:rFonts w:ascii="Times New Roman" w:hAnsi="Times New Roman" w:cs="Times New Roman"/>
            <w:sz w:val="24"/>
            <w:szCs w:val="24"/>
          </w:rPr>
          <w:t>fell</w:t>
        </w:r>
        <w:r w:rsidR="00FD1A1F" w:rsidRPr="007E394C">
          <w:rPr>
            <w:rFonts w:ascii="Times New Roman" w:hAnsi="Times New Roman" w:cs="Times New Roman"/>
            <w:sz w:val="24"/>
            <w:szCs w:val="24"/>
            <w:rPrChange w:id="263" w:author="Jordon Beijing" w:date="2020-08-15T16:12:00Z">
              <w:rPr>
                <w:sz w:val="24"/>
              </w:rPr>
            </w:rPrChange>
          </w:rPr>
          <w:t xml:space="preserve">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264" w:author="Jordon Beijing" w:date="2020-08-15T16:12:00Z">
            <w:rPr>
              <w:sz w:val="24"/>
            </w:rPr>
          </w:rPrChange>
        </w:rPr>
        <w:t xml:space="preserve">down. But didn't lose all my blood because my quick reflex made me catch the safety cord. I promise I must </w:t>
      </w:r>
      <w:ins w:id="265" w:author="Jordon Beijing" w:date="2020-08-15T16:48:00Z">
        <w:r w:rsidR="00A13164">
          <w:rPr>
            <w:rFonts w:ascii="Times New Roman" w:hAnsi="Times New Roman" w:cs="Times New Roman"/>
            <w:sz w:val="24"/>
            <w:szCs w:val="24"/>
          </w:rPr>
          <w:t xml:space="preserve">have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266" w:author="Jordon Beijing" w:date="2020-08-15T16:12:00Z">
            <w:rPr>
              <w:sz w:val="24"/>
            </w:rPr>
          </w:rPrChange>
        </w:rPr>
        <w:t>spen</w:t>
      </w:r>
      <w:ins w:id="267" w:author="Jordon Beijing" w:date="2020-08-15T16:48:00Z">
        <w:r w:rsidR="00A13164">
          <w:rPr>
            <w:rFonts w:ascii="Times New Roman" w:hAnsi="Times New Roman" w:cs="Times New Roman"/>
            <w:sz w:val="24"/>
            <w:szCs w:val="24"/>
          </w:rPr>
          <w:t>t</w:t>
        </w:r>
      </w:ins>
      <w:del w:id="268" w:author="Jordon Beijing" w:date="2020-08-15T16:48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269" w:author="Jordon Beijing" w:date="2020-08-15T16:12:00Z">
              <w:rPr>
                <w:sz w:val="24"/>
              </w:rPr>
            </w:rPrChange>
          </w:rPr>
          <w:delText>d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270" w:author="Jordon Beijing" w:date="2020-08-15T16:12:00Z">
            <w:rPr>
              <w:sz w:val="24"/>
            </w:rPr>
          </w:rPrChange>
        </w:rPr>
        <w:t xml:space="preserve"> </w:t>
      </w:r>
      <w:del w:id="271" w:author="Jordon Beijing" w:date="2020-08-15T16:49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272" w:author="Jordon Beijing" w:date="2020-08-15T16:12:00Z">
              <w:rPr>
                <w:sz w:val="24"/>
              </w:rPr>
            </w:rPrChange>
          </w:rPr>
          <w:delText xml:space="preserve">twenty </w:delText>
        </w:r>
      </w:del>
      <w:ins w:id="273" w:author="Jordon Beijing" w:date="2020-08-15T16:49:00Z">
        <w:r w:rsidR="00A13164">
          <w:rPr>
            <w:rFonts w:ascii="Times New Roman" w:hAnsi="Times New Roman" w:cs="Times New Roman"/>
            <w:sz w:val="24"/>
            <w:szCs w:val="24"/>
          </w:rPr>
          <w:t>20</w:t>
        </w:r>
        <w:r w:rsidR="00A13164" w:rsidRPr="007E394C">
          <w:rPr>
            <w:rFonts w:ascii="Times New Roman" w:hAnsi="Times New Roman" w:cs="Times New Roman"/>
            <w:sz w:val="24"/>
            <w:szCs w:val="24"/>
            <w:rPrChange w:id="274" w:author="Jordon Beijing" w:date="2020-08-15T16:12:00Z">
              <w:rPr>
                <w:sz w:val="24"/>
              </w:rPr>
            </w:rPrChange>
          </w:rPr>
          <w:t xml:space="preserve"> </w:t>
        </w:r>
      </w:ins>
      <w:del w:id="275" w:author="Jordon Beijing" w:date="2020-08-15T16:49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276" w:author="Jordon Beijing" w:date="2020-08-15T16:12:00Z">
              <w:rPr>
                <w:sz w:val="24"/>
              </w:rPr>
            </w:rPrChange>
          </w:rPr>
          <w:delText xml:space="preserve">minuet </w:delText>
        </w:r>
      </w:del>
      <w:ins w:id="277" w:author="Jordon Beijing" w:date="2020-08-15T16:49:00Z">
        <w:r w:rsidR="00A13164">
          <w:rPr>
            <w:rFonts w:ascii="Times New Roman" w:hAnsi="Times New Roman" w:cs="Times New Roman"/>
            <w:sz w:val="24"/>
            <w:szCs w:val="24"/>
          </w:rPr>
          <w:t>minutes</w:t>
        </w:r>
        <w:r w:rsidR="00A13164" w:rsidRPr="007E394C">
          <w:rPr>
            <w:rFonts w:ascii="Times New Roman" w:hAnsi="Times New Roman" w:cs="Times New Roman"/>
            <w:sz w:val="24"/>
            <w:szCs w:val="24"/>
            <w:rPrChange w:id="278" w:author="Jordon Beijing" w:date="2020-08-15T16:12:00Z">
              <w:rPr>
                <w:sz w:val="24"/>
              </w:rPr>
            </w:rPrChange>
          </w:rPr>
          <w:t xml:space="preserve">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279" w:author="Jordon Beijing" w:date="2020-08-15T16:12:00Z">
            <w:rPr>
              <w:sz w:val="24"/>
            </w:rPr>
          </w:rPrChange>
        </w:rPr>
        <w:t>on this</w:t>
      </w:r>
      <w:ins w:id="280" w:author="Jordon Beijing" w:date="2020-08-15T17:01:00Z">
        <w:r w:rsidR="006D5D7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81" w:author="Jordon Beijing" w:date="2020-08-15T16:49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282" w:author="Jordon Beijing" w:date="2020-08-15T16:12:00Z">
              <w:rPr>
                <w:sz w:val="24"/>
              </w:rPr>
            </w:rPrChange>
          </w:rPr>
          <w:delText xml:space="preserve"> </w:delText>
        </w:r>
      </w:del>
      <w:del w:id="283" w:author="Jordon Beijing" w:date="2020-08-15T17:02:00Z">
        <w:r w:rsidR="006D5D7B" w:rsidRPr="007E394C" w:rsidDel="006D5D7B">
          <w:rPr>
            <w:rFonts w:ascii="Times New Roman" w:hAnsi="Times New Roman" w:cs="Times New Roman"/>
            <w:sz w:val="24"/>
            <w:szCs w:val="24"/>
            <w:rPrChange w:id="284" w:author="Jordon Beijing" w:date="2020-08-15T16:12:00Z">
              <w:rPr>
                <w:sz w:val="24"/>
              </w:rPr>
            </w:rPrChange>
          </w:rPr>
          <w:delText>four</w:delText>
        </w:r>
      </w:del>
      <w:ins w:id="285" w:author="Jordon Beijing" w:date="2020-08-15T17:02:00Z">
        <w:r w:rsidR="006D5D7B">
          <w:rPr>
            <w:rFonts w:ascii="Times New Roman" w:hAnsi="Times New Roman" w:cs="Times New Roman"/>
            <w:sz w:val="24"/>
            <w:szCs w:val="24"/>
          </w:rPr>
          <w:t>4-</w:t>
        </w:r>
      </w:ins>
      <w:del w:id="286" w:author="Jordon Beijing" w:date="2020-08-15T17:02:00Z">
        <w:r w:rsidR="006D5D7B" w:rsidRPr="007E394C" w:rsidDel="006D5D7B">
          <w:rPr>
            <w:rFonts w:ascii="Times New Roman" w:hAnsi="Times New Roman" w:cs="Times New Roman"/>
            <w:sz w:val="24"/>
            <w:szCs w:val="24"/>
            <w:rPrChange w:id="287" w:author="Jordon Beijing" w:date="2020-08-15T16:12:00Z">
              <w:rPr>
                <w:sz w:val="24"/>
              </w:rPr>
            </w:rPrChange>
          </w:rPr>
          <w:delText xml:space="preserve"> 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288" w:author="Jordon Beijing" w:date="2020-08-15T16:12:00Z">
            <w:rPr>
              <w:sz w:val="24"/>
            </w:rPr>
          </w:rPrChange>
        </w:rPr>
        <w:t>meter</w:t>
      </w:r>
      <w:ins w:id="289" w:author="Jordon Beijing" w:date="2020-08-15T16:49:00Z">
        <w:r w:rsidR="00A13164">
          <w:rPr>
            <w:rFonts w:ascii="Times New Roman" w:hAnsi="Times New Roman" w:cs="Times New Roman"/>
            <w:sz w:val="24"/>
            <w:szCs w:val="24"/>
          </w:rPr>
          <w:t xml:space="preserve"> strand of</w:t>
        </w:r>
      </w:ins>
      <w:del w:id="290" w:author="Jordon Beijing" w:date="2020-08-15T16:49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291" w:author="Jordon Beijing" w:date="2020-08-15T16:12:00Z">
              <w:rPr>
                <w:sz w:val="24"/>
              </w:rPr>
            </w:rPrChange>
          </w:rPr>
          <w:delText>s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292" w:author="Jordon Beijing" w:date="2020-08-15T16:12:00Z">
            <w:rPr>
              <w:sz w:val="24"/>
            </w:rPr>
          </w:rPrChange>
        </w:rPr>
        <w:t xml:space="preserve"> DNA rope, but I suddenly </w:t>
      </w:r>
      <w:del w:id="293" w:author="Jordon Beijing" w:date="2020-08-15T16:50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294" w:author="Jordon Beijing" w:date="2020-08-15T16:12:00Z">
              <w:rPr>
                <w:sz w:val="24"/>
              </w:rPr>
            </w:rPrChange>
          </w:rPr>
          <w:delText>be clear</w:delText>
        </w:r>
      </w:del>
      <w:ins w:id="295" w:author="Jordon Beijing" w:date="2020-08-15T16:50:00Z">
        <w:r w:rsidR="00A13164">
          <w:rPr>
            <w:rFonts w:ascii="Times New Roman" w:hAnsi="Times New Roman" w:cs="Times New Roman"/>
            <w:sz w:val="24"/>
            <w:szCs w:val="24"/>
          </w:rPr>
          <w:t xml:space="preserve">I was clear headed and </w:t>
        </w:r>
      </w:ins>
      <w:del w:id="296" w:author="Jordon Beijing" w:date="2020-08-15T16:50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297" w:author="Jordon Beijing" w:date="2020-08-15T16:12:00Z">
              <w:rPr>
                <w:sz w:val="24"/>
              </w:rPr>
            </w:rPrChange>
          </w:rPr>
          <w:delText xml:space="preserve">, 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298" w:author="Jordon Beijing" w:date="2020-08-15T16:12:00Z">
            <w:rPr>
              <w:sz w:val="24"/>
            </w:rPr>
          </w:rPrChange>
        </w:rPr>
        <w:t xml:space="preserve">I </w:t>
      </w:r>
      <w:del w:id="299" w:author="Jordon Beijing" w:date="2020-08-15T16:50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300" w:author="Jordon Beijing" w:date="2020-08-15T16:12:00Z">
              <w:rPr>
                <w:sz w:val="24"/>
              </w:rPr>
            </w:rPrChange>
          </w:rPr>
          <w:delText xml:space="preserve">know </w:delText>
        </w:r>
      </w:del>
      <w:ins w:id="301" w:author="Jordon Beijing" w:date="2020-08-15T16:50:00Z">
        <w:r w:rsidR="00A13164">
          <w:rPr>
            <w:rFonts w:ascii="Times New Roman" w:hAnsi="Times New Roman" w:cs="Times New Roman"/>
            <w:sz w:val="24"/>
            <w:szCs w:val="24"/>
          </w:rPr>
          <w:t>knew</w:t>
        </w:r>
        <w:r w:rsidR="00A13164" w:rsidRPr="007E394C">
          <w:rPr>
            <w:rFonts w:ascii="Times New Roman" w:hAnsi="Times New Roman" w:cs="Times New Roman"/>
            <w:sz w:val="24"/>
            <w:szCs w:val="24"/>
            <w:rPrChange w:id="302" w:author="Jordon Beijing" w:date="2020-08-15T16:12:00Z">
              <w:rPr>
                <w:sz w:val="24"/>
              </w:rPr>
            </w:rPrChange>
          </w:rPr>
          <w:t xml:space="preserve">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303" w:author="Jordon Beijing" w:date="2020-08-15T16:12:00Z">
            <w:rPr>
              <w:sz w:val="24"/>
            </w:rPr>
          </w:rPrChange>
        </w:rPr>
        <w:t xml:space="preserve">I could do this, because I </w:t>
      </w:r>
      <w:ins w:id="304" w:author="Jordon Beijing" w:date="2020-08-15T16:50:00Z">
        <w:r w:rsidR="00A13164">
          <w:rPr>
            <w:rFonts w:ascii="Times New Roman" w:hAnsi="Times New Roman" w:cs="Times New Roman"/>
            <w:sz w:val="24"/>
            <w:szCs w:val="24"/>
          </w:rPr>
          <w:t>wa</w:t>
        </w:r>
      </w:ins>
      <w:ins w:id="305" w:author="Jordon Beijing" w:date="2020-08-15T16:51:00Z">
        <w:r w:rsidR="00A13164">
          <w:rPr>
            <w:rFonts w:ascii="Times New Roman" w:hAnsi="Times New Roman" w:cs="Times New Roman"/>
            <w:sz w:val="24"/>
            <w:szCs w:val="24"/>
          </w:rPr>
          <w:t xml:space="preserve">s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306" w:author="Jordon Beijing" w:date="2020-08-15T16:12:00Z">
            <w:rPr>
              <w:sz w:val="24"/>
            </w:rPr>
          </w:rPrChange>
        </w:rPr>
        <w:t>never afraid of height</w:t>
      </w:r>
      <w:ins w:id="307" w:author="Jordon Beijing" w:date="2020-08-15T16:51:00Z">
        <w:r w:rsidR="00A13164">
          <w:rPr>
            <w:rFonts w:ascii="Times New Roman" w:hAnsi="Times New Roman" w:cs="Times New Roman"/>
            <w:sz w:val="24"/>
            <w:szCs w:val="24"/>
          </w:rPr>
          <w:t>s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308" w:author="Jordon Beijing" w:date="2020-08-15T16:12:00Z">
            <w:rPr>
              <w:sz w:val="24"/>
            </w:rPr>
          </w:rPrChange>
        </w:rPr>
        <w:t xml:space="preserve">, </w:t>
      </w:r>
      <w:del w:id="309" w:author="Jordon Beijing" w:date="2020-08-15T16:51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310" w:author="Jordon Beijing" w:date="2020-08-15T16:12:00Z">
              <w:rPr>
                <w:sz w:val="24"/>
              </w:rPr>
            </w:rPrChange>
          </w:rPr>
          <w:delText xml:space="preserve">and </w:delText>
        </w:r>
      </w:del>
      <w:ins w:id="311" w:author="Jordon Beijing" w:date="2020-08-15T16:51:00Z">
        <w:r w:rsidR="00A13164">
          <w:rPr>
            <w:rFonts w:ascii="Times New Roman" w:hAnsi="Times New Roman" w:cs="Times New Roman"/>
            <w:sz w:val="24"/>
            <w:szCs w:val="24"/>
          </w:rPr>
          <w:t>so</w:t>
        </w:r>
        <w:r w:rsidR="00A13164" w:rsidRPr="007E394C">
          <w:rPr>
            <w:rFonts w:ascii="Times New Roman" w:hAnsi="Times New Roman" w:cs="Times New Roman"/>
            <w:sz w:val="24"/>
            <w:szCs w:val="24"/>
            <w:rPrChange w:id="312" w:author="Jordon Beijing" w:date="2020-08-15T16:12:00Z">
              <w:rPr>
                <w:sz w:val="24"/>
              </w:rPr>
            </w:rPrChange>
          </w:rPr>
          <w:t xml:space="preserve">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313" w:author="Jordon Beijing" w:date="2020-08-15T16:12:00Z">
            <w:rPr>
              <w:sz w:val="24"/>
            </w:rPr>
          </w:rPrChange>
        </w:rPr>
        <w:t xml:space="preserve">why should </w:t>
      </w:r>
      <w:ins w:id="314" w:author="Jordon Beijing" w:date="2020-08-15T16:51:00Z">
        <w:r w:rsidR="00A13164">
          <w:rPr>
            <w:rFonts w:ascii="Times New Roman" w:hAnsi="Times New Roman" w:cs="Times New Roman"/>
            <w:sz w:val="24"/>
            <w:szCs w:val="24"/>
          </w:rPr>
          <w:t xml:space="preserve">I be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315" w:author="Jordon Beijing" w:date="2020-08-15T16:12:00Z">
            <w:rPr>
              <w:sz w:val="24"/>
            </w:rPr>
          </w:rPrChange>
        </w:rPr>
        <w:t xml:space="preserve">afraid </w:t>
      </w:r>
      <w:del w:id="316" w:author="Jordon Beijing" w:date="2020-08-15T16:51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317" w:author="Jordon Beijing" w:date="2020-08-15T16:12:00Z">
              <w:rPr>
                <w:sz w:val="24"/>
              </w:rPr>
            </w:rPrChange>
          </w:rPr>
          <w:delText xml:space="preserve">of it 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318" w:author="Jordon Beijing" w:date="2020-08-15T16:12:00Z">
            <w:rPr>
              <w:sz w:val="24"/>
            </w:rPr>
          </w:rPrChange>
        </w:rPr>
        <w:t>now? I still</w:t>
      </w:r>
      <w:del w:id="319" w:author="Jordon Beijing" w:date="2020-08-15T16:51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320" w:author="Jordon Beijing" w:date="2020-08-15T16:12:00Z">
              <w:rPr>
                <w:sz w:val="24"/>
              </w:rPr>
            </w:rPrChange>
          </w:rPr>
          <w:delText>ed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321" w:author="Jordon Beijing" w:date="2020-08-15T16:12:00Z">
            <w:rPr>
              <w:sz w:val="24"/>
            </w:rPr>
          </w:rPrChange>
        </w:rPr>
        <w:t xml:space="preserve"> gra</w:t>
      </w:r>
      <w:ins w:id="322" w:author="Jordon Beijing" w:date="2020-08-15T16:59:00Z">
        <w:r w:rsidR="006D5D7B">
          <w:rPr>
            <w:rFonts w:ascii="Times New Roman" w:hAnsi="Times New Roman" w:cs="Times New Roman"/>
            <w:sz w:val="24"/>
            <w:szCs w:val="24"/>
          </w:rPr>
          <w:t>b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323" w:author="Jordon Beijing" w:date="2020-08-15T16:12:00Z">
            <w:rPr>
              <w:sz w:val="24"/>
            </w:rPr>
          </w:rPrChange>
        </w:rPr>
        <w:t>b</w:t>
      </w:r>
      <w:ins w:id="324" w:author="Jordon Beijing" w:date="2020-08-15T16:52:00Z">
        <w:r w:rsidR="00A13164">
          <w:rPr>
            <w:rFonts w:ascii="Times New Roman" w:hAnsi="Times New Roman" w:cs="Times New Roman"/>
            <w:sz w:val="24"/>
            <w:szCs w:val="24"/>
          </w:rPr>
          <w:t>ed</w:t>
        </w:r>
      </w:ins>
      <w:del w:id="325" w:author="Jordon Beijing" w:date="2020-08-15T16:52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326" w:author="Jordon Beijing" w:date="2020-08-15T16:12:00Z">
              <w:rPr>
                <w:sz w:val="24"/>
              </w:rPr>
            </w:rPrChange>
          </w:rPr>
          <w:delText>bing</w:delText>
        </w:r>
      </w:del>
      <w:r w:rsidR="006D5D7B" w:rsidRPr="007E394C">
        <w:rPr>
          <w:rFonts w:ascii="Times New Roman" w:hAnsi="Times New Roman" w:cs="Times New Roman"/>
          <w:sz w:val="24"/>
          <w:szCs w:val="24"/>
          <w:rPrChange w:id="327" w:author="Jordon Beijing" w:date="2020-08-15T16:12:00Z">
            <w:rPr>
              <w:sz w:val="24"/>
            </w:rPr>
          </w:rPrChange>
        </w:rPr>
        <w:t xml:space="preserve"> </w:t>
      </w:r>
      <w:ins w:id="328" w:author="Jordon Beijing" w:date="2020-08-15T16:52:00Z">
        <w:r w:rsidR="00A1316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329" w:author="Jordon Beijing" w:date="2020-08-15T16:12:00Z">
            <w:rPr>
              <w:sz w:val="24"/>
            </w:rPr>
          </w:rPrChange>
        </w:rPr>
        <w:t xml:space="preserve">safety rope, but I walked </w:t>
      </w:r>
      <w:del w:id="330" w:author="Jordon Beijing" w:date="2020-08-15T16:52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331" w:author="Jordon Beijing" w:date="2020-08-15T16:12:00Z">
              <w:rPr>
                <w:sz w:val="24"/>
              </w:rPr>
            </w:rPrChange>
          </w:rPr>
          <w:delText>faster</w:delText>
        </w:r>
      </w:del>
      <w:ins w:id="332" w:author="Jordon Beijing" w:date="2020-08-15T16:52:00Z">
        <w:r w:rsidR="00A13164">
          <w:rPr>
            <w:rFonts w:ascii="Times New Roman" w:hAnsi="Times New Roman" w:cs="Times New Roman"/>
            <w:sz w:val="24"/>
            <w:szCs w:val="24"/>
          </w:rPr>
          <w:t>m</w:t>
        </w:r>
      </w:ins>
      <w:ins w:id="333" w:author="Jordon Beijing" w:date="2020-08-15T16:53:00Z">
        <w:r w:rsidR="00A13164">
          <w:rPr>
            <w:rFonts w:ascii="Times New Roman" w:hAnsi="Times New Roman" w:cs="Times New Roman"/>
            <w:sz w:val="24"/>
            <w:szCs w:val="24"/>
          </w:rPr>
          <w:t>ore quickly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334" w:author="Jordon Beijing" w:date="2020-08-15T16:12:00Z">
            <w:rPr>
              <w:sz w:val="24"/>
            </w:rPr>
          </w:rPrChange>
        </w:rPr>
        <w:t xml:space="preserve">; and </w:t>
      </w:r>
      <w:del w:id="335" w:author="Jordon Beijing" w:date="2020-08-15T16:53:00Z">
        <w:r w:rsidR="006D5D7B" w:rsidRPr="007E394C" w:rsidDel="00A13164">
          <w:rPr>
            <w:rFonts w:ascii="Times New Roman" w:hAnsi="Times New Roman" w:cs="Times New Roman"/>
            <w:sz w:val="24"/>
            <w:szCs w:val="24"/>
            <w:rPrChange w:id="336" w:author="Jordon Beijing" w:date="2020-08-15T16:12:00Z">
              <w:rPr>
                <w:sz w:val="24"/>
              </w:rPr>
            </w:rPrChange>
          </w:rPr>
          <w:delText xml:space="preserve">quickly </w:delText>
        </w:r>
      </w:del>
      <w:ins w:id="337" w:author="Jordon Beijing" w:date="2020-08-15T16:53:00Z">
        <w:r w:rsidR="00A13164">
          <w:rPr>
            <w:rFonts w:ascii="Times New Roman" w:hAnsi="Times New Roman" w:cs="Times New Roman"/>
            <w:sz w:val="24"/>
            <w:szCs w:val="24"/>
          </w:rPr>
          <w:t>soon</w:t>
        </w:r>
        <w:r w:rsidR="00A13164" w:rsidRPr="007E394C">
          <w:rPr>
            <w:rFonts w:ascii="Times New Roman" w:hAnsi="Times New Roman" w:cs="Times New Roman"/>
            <w:sz w:val="24"/>
            <w:szCs w:val="24"/>
            <w:rPrChange w:id="338" w:author="Jordon Beijing" w:date="2020-08-15T16:12:00Z">
              <w:rPr>
                <w:sz w:val="24"/>
              </w:rPr>
            </w:rPrChange>
          </w:rPr>
          <w:t xml:space="preserve">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339" w:author="Jordon Beijing" w:date="2020-08-15T16:12:00Z">
            <w:rPr>
              <w:sz w:val="24"/>
            </w:rPr>
          </w:rPrChange>
        </w:rPr>
        <w:t>I found the secret of success! One foot</w:t>
      </w:r>
      <w:ins w:id="340" w:author="Jordon Beijing" w:date="2020-08-15T16:53:00Z">
        <w:r w:rsidR="00A13164">
          <w:rPr>
            <w:rFonts w:ascii="Times New Roman" w:hAnsi="Times New Roman" w:cs="Times New Roman"/>
            <w:sz w:val="24"/>
            <w:szCs w:val="24"/>
          </w:rPr>
          <w:t>,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341" w:author="Jordon Beijing" w:date="2020-08-15T16:12:00Z">
            <w:rPr>
              <w:sz w:val="24"/>
            </w:rPr>
          </w:rPrChange>
        </w:rPr>
        <w:t xml:space="preserve"> one brick, </w:t>
      </w:r>
      <w:del w:id="342" w:author="Jordon Beijing" w:date="2020-08-15T17:01:00Z">
        <w:r w:rsidR="006D5D7B" w:rsidRPr="007E394C" w:rsidDel="006D5D7B">
          <w:rPr>
            <w:rFonts w:ascii="Times New Roman" w:hAnsi="Times New Roman" w:cs="Times New Roman"/>
            <w:sz w:val="24"/>
            <w:szCs w:val="24"/>
            <w:rPrChange w:id="343" w:author="Jordon Beijing" w:date="2020-08-15T16:12:00Z">
              <w:rPr>
                <w:sz w:val="24"/>
              </w:rPr>
            </w:rPrChange>
          </w:rPr>
          <w:delText xml:space="preserve">and </w:delText>
        </w:r>
      </w:del>
      <w:ins w:id="344" w:author="Jordon Beijing" w:date="2020-08-15T17:01:00Z">
        <w:r w:rsidR="006D5D7B">
          <w:rPr>
            <w:rFonts w:ascii="Times New Roman" w:hAnsi="Times New Roman" w:cs="Times New Roman"/>
            <w:sz w:val="24"/>
            <w:szCs w:val="24"/>
          </w:rPr>
          <w:t>then</w:t>
        </w:r>
        <w:r w:rsidR="006D5D7B" w:rsidRPr="007E394C">
          <w:rPr>
            <w:rFonts w:ascii="Times New Roman" w:hAnsi="Times New Roman" w:cs="Times New Roman"/>
            <w:sz w:val="24"/>
            <w:szCs w:val="24"/>
            <w:rPrChange w:id="345" w:author="Jordon Beijing" w:date="2020-08-15T16:12:00Z">
              <w:rPr>
                <w:sz w:val="24"/>
              </w:rPr>
            </w:rPrChange>
          </w:rPr>
          <w:t xml:space="preserve">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346" w:author="Jordon Beijing" w:date="2020-08-15T16:12:00Z">
            <w:rPr>
              <w:sz w:val="24"/>
            </w:rPr>
          </w:rPrChange>
        </w:rPr>
        <w:t xml:space="preserve">slowly move to </w:t>
      </w:r>
      <w:ins w:id="347" w:author="Jordon Beijing" w:date="2020-08-15T16:53:00Z">
        <w:r w:rsidR="00A1316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6D5D7B" w:rsidRPr="007E394C">
        <w:rPr>
          <w:rFonts w:ascii="Times New Roman" w:hAnsi="Times New Roman" w:cs="Times New Roman"/>
          <w:sz w:val="24"/>
          <w:szCs w:val="24"/>
          <w:rPrChange w:id="348" w:author="Jordon Beijing" w:date="2020-08-15T16:12:00Z">
            <w:rPr>
              <w:sz w:val="24"/>
            </w:rPr>
          </w:rPrChange>
        </w:rPr>
        <w:t xml:space="preserve">next one. </w:t>
      </w:r>
    </w:p>
    <w:p w14:paraId="73E1BD7E" w14:textId="77777777" w:rsidR="007E394C" w:rsidRPr="007E394C" w:rsidRDefault="006D5D7B" w:rsidP="007E394C">
      <w:pPr>
        <w:ind w:firstLine="420"/>
        <w:rPr>
          <w:ins w:id="349" w:author="Jordon Beijing" w:date="2020-08-15T16:10:00Z"/>
          <w:rFonts w:ascii="Times New Roman" w:hAnsi="Times New Roman" w:cs="Times New Roman"/>
          <w:sz w:val="24"/>
          <w:szCs w:val="24"/>
          <w:rPrChange w:id="350" w:author="Jordon Beijing" w:date="2020-08-15T16:12:00Z">
            <w:rPr>
              <w:ins w:id="351" w:author="Jordon Beijing" w:date="2020-08-15T16:10:00Z"/>
              <w:sz w:val="24"/>
            </w:rPr>
          </w:rPrChange>
        </w:rPr>
      </w:pPr>
      <w:r w:rsidRPr="007E394C">
        <w:rPr>
          <w:rFonts w:ascii="Times New Roman" w:hAnsi="Times New Roman" w:cs="Times New Roman"/>
          <w:sz w:val="24"/>
          <w:szCs w:val="24"/>
          <w:rPrChange w:id="352" w:author="Jordon Beijing" w:date="2020-08-15T16:12:00Z">
            <w:rPr>
              <w:sz w:val="24"/>
            </w:rPr>
          </w:rPrChange>
        </w:rPr>
        <w:t>“</w:t>
      </w:r>
      <w:commentRangeStart w:id="353"/>
      <w:r w:rsidRPr="009630EA">
        <w:rPr>
          <w:rFonts w:ascii="Times New Roman" w:hAnsi="Times New Roman" w:cs="Times New Roman"/>
          <w:sz w:val="24"/>
          <w:szCs w:val="24"/>
          <w:highlight w:val="yellow"/>
          <w:rPrChange w:id="354" w:author="Jordon Beijing" w:date="2020-08-15T16:44:00Z">
            <w:rPr>
              <w:sz w:val="24"/>
            </w:rPr>
          </w:rPrChange>
        </w:rPr>
        <w:t>Jesus Christ</w:t>
      </w:r>
      <w:commentRangeEnd w:id="353"/>
      <w:r w:rsidR="009630EA" w:rsidRPr="009630EA">
        <w:rPr>
          <w:rStyle w:val="CommentReference"/>
          <w:highlight w:val="yellow"/>
          <w:rPrChange w:id="355" w:author="Jordon Beijing" w:date="2020-08-15T16:44:00Z">
            <w:rPr>
              <w:rStyle w:val="CommentReference"/>
            </w:rPr>
          </w:rPrChange>
        </w:rPr>
        <w:commentReference w:id="353"/>
      </w:r>
      <w:r w:rsidRPr="009630EA">
        <w:rPr>
          <w:rFonts w:ascii="Times New Roman" w:hAnsi="Times New Roman" w:cs="Times New Roman"/>
          <w:sz w:val="24"/>
          <w:szCs w:val="24"/>
          <w:highlight w:val="yellow"/>
          <w:rPrChange w:id="356" w:author="Jordon Beijing" w:date="2020-08-15T16:44:00Z">
            <w:rPr>
              <w:sz w:val="24"/>
            </w:rPr>
          </w:rPrChange>
        </w:rPr>
        <w:t xml:space="preserve">, </w:t>
      </w:r>
      <w:proofErr w:type="spellStart"/>
      <w:r w:rsidRPr="009630EA">
        <w:rPr>
          <w:rFonts w:ascii="Times New Roman" w:hAnsi="Times New Roman" w:cs="Times New Roman"/>
          <w:sz w:val="24"/>
          <w:szCs w:val="24"/>
          <w:highlight w:val="yellow"/>
          <w:rPrChange w:id="357" w:author="Jordon Beijing" w:date="2020-08-15T16:44:00Z">
            <w:rPr>
              <w:sz w:val="24"/>
            </w:rPr>
          </w:rPrChange>
        </w:rPr>
        <w:t>aaaaaaaaaaa</w:t>
      </w:r>
      <w:proofErr w:type="spellEnd"/>
      <w:ins w:id="358" w:author="Jordon Beijing" w:date="2020-08-15T16:44:00Z">
        <w:r w:rsidR="009630EA">
          <w:rPr>
            <w:rFonts w:ascii="Times New Roman" w:hAnsi="Times New Roman" w:cs="Times New Roman"/>
            <w:sz w:val="24"/>
            <w:szCs w:val="24"/>
            <w:highlight w:val="yellow"/>
          </w:rPr>
          <w:t>!</w:t>
        </w:r>
      </w:ins>
      <w:del w:id="359" w:author="Jordon Beijing" w:date="2020-08-15T16:44:00Z">
        <w:r w:rsidRPr="009630EA" w:rsidDel="009630EA">
          <w:rPr>
            <w:rFonts w:ascii="Times New Roman" w:hAnsi="Times New Roman" w:cs="Times New Roman"/>
            <w:sz w:val="24"/>
            <w:szCs w:val="24"/>
            <w:highlight w:val="yellow"/>
            <w:rPrChange w:id="360" w:author="Jordon Beijing" w:date="2020-08-15T16:44:00Z">
              <w:rPr>
                <w:sz w:val="24"/>
              </w:rPr>
            </w:rPrChange>
          </w:rPr>
          <w:delText>,</w:delText>
        </w:r>
      </w:del>
      <w:r w:rsidRPr="009630EA">
        <w:rPr>
          <w:rFonts w:ascii="Times New Roman" w:hAnsi="Times New Roman" w:cs="Times New Roman"/>
          <w:sz w:val="24"/>
          <w:szCs w:val="24"/>
          <w:highlight w:val="yellow"/>
          <w:rPrChange w:id="361" w:author="Jordon Beijing" w:date="2020-08-15T16:44:00Z">
            <w:rPr>
              <w:sz w:val="24"/>
            </w:rPr>
          </w:rPrChange>
        </w:rPr>
        <w:t>”</w:t>
      </w:r>
      <w:r w:rsidRPr="007E394C">
        <w:rPr>
          <w:rFonts w:ascii="Times New Roman" w:hAnsi="Times New Roman" w:cs="Times New Roman"/>
          <w:sz w:val="24"/>
          <w:szCs w:val="24"/>
          <w:rPrChange w:id="362" w:author="Jordon Beijing" w:date="2020-08-15T16:12:00Z">
            <w:rPr>
              <w:sz w:val="24"/>
            </w:rPr>
          </w:rPrChange>
        </w:rPr>
        <w:t xml:space="preserve"> one of my classmate</w:t>
      </w:r>
      <w:ins w:id="363" w:author="Jordon Beijing" w:date="2020-08-15T16:44:00Z">
        <w:r w:rsidR="009630EA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7E394C">
        <w:rPr>
          <w:rFonts w:ascii="Times New Roman" w:hAnsi="Times New Roman" w:cs="Times New Roman"/>
          <w:sz w:val="24"/>
          <w:szCs w:val="24"/>
          <w:rPrChange w:id="364" w:author="Jordon Beijing" w:date="2020-08-15T16:12:00Z">
            <w:rPr>
              <w:sz w:val="24"/>
            </w:rPr>
          </w:rPrChange>
        </w:rPr>
        <w:t xml:space="preserve"> </w:t>
      </w:r>
      <w:del w:id="365" w:author="Jordon Beijing" w:date="2020-08-15T16:52:00Z">
        <w:r w:rsidRPr="007E394C" w:rsidDel="00A13164">
          <w:rPr>
            <w:rFonts w:ascii="Times New Roman" w:hAnsi="Times New Roman" w:cs="Times New Roman"/>
            <w:sz w:val="24"/>
            <w:szCs w:val="24"/>
            <w:rPrChange w:id="366" w:author="Jordon Beijing" w:date="2020-08-15T16:12:00Z">
              <w:rPr>
                <w:sz w:val="24"/>
              </w:rPr>
            </w:rPrChange>
          </w:rPr>
          <w:delText xml:space="preserve">had </w:delText>
        </w:r>
      </w:del>
      <w:r w:rsidRPr="007E394C">
        <w:rPr>
          <w:rFonts w:ascii="Times New Roman" w:hAnsi="Times New Roman" w:cs="Times New Roman"/>
          <w:sz w:val="24"/>
          <w:szCs w:val="24"/>
          <w:rPrChange w:id="367" w:author="Jordon Beijing" w:date="2020-08-15T16:12:00Z">
            <w:rPr>
              <w:sz w:val="24"/>
            </w:rPr>
          </w:rPrChange>
        </w:rPr>
        <w:t>scream</w:t>
      </w:r>
      <w:ins w:id="368" w:author="Jordon Beijing" w:date="2020-08-15T16:44:00Z">
        <w:r w:rsidR="009630EA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7E394C">
        <w:rPr>
          <w:rFonts w:ascii="Times New Roman" w:hAnsi="Times New Roman" w:cs="Times New Roman"/>
          <w:sz w:val="24"/>
          <w:szCs w:val="24"/>
          <w:rPrChange w:id="369" w:author="Jordon Beijing" w:date="2020-08-15T16:12:00Z">
            <w:rPr>
              <w:sz w:val="24"/>
            </w:rPr>
          </w:rPrChange>
        </w:rPr>
        <w:t xml:space="preserve"> </w:t>
      </w:r>
      <w:del w:id="370" w:author="Jordon Beijing" w:date="2020-08-15T16:45:00Z">
        <w:r w:rsidRPr="007E394C" w:rsidDel="009630EA">
          <w:rPr>
            <w:rFonts w:ascii="Times New Roman" w:hAnsi="Times New Roman" w:cs="Times New Roman"/>
            <w:sz w:val="24"/>
            <w:szCs w:val="24"/>
            <w:rPrChange w:id="371" w:author="Jordon Beijing" w:date="2020-08-15T16:12:00Z">
              <w:rPr>
                <w:sz w:val="24"/>
              </w:rPr>
            </w:rPrChange>
          </w:rPr>
          <w:delText xml:space="preserve">although </w:delText>
        </w:r>
      </w:del>
      <w:ins w:id="372" w:author="Jordon Beijing" w:date="2020-08-15T16:45:00Z">
        <w:r w:rsidR="009630EA">
          <w:rPr>
            <w:rFonts w:ascii="Times New Roman" w:hAnsi="Times New Roman" w:cs="Times New Roman"/>
            <w:sz w:val="24"/>
            <w:szCs w:val="24"/>
          </w:rPr>
          <w:t>as</w:t>
        </w:r>
        <w:r w:rsidR="009630EA" w:rsidRPr="007E394C">
          <w:rPr>
            <w:rFonts w:ascii="Times New Roman" w:hAnsi="Times New Roman" w:cs="Times New Roman"/>
            <w:sz w:val="24"/>
            <w:szCs w:val="24"/>
            <w:rPrChange w:id="373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374" w:author="Jordon Beijing" w:date="2020-08-15T16:12:00Z">
            <w:rPr>
              <w:sz w:val="24"/>
            </w:rPr>
          </w:rPrChange>
        </w:rPr>
        <w:t xml:space="preserve">he fell down </w:t>
      </w:r>
      <w:ins w:id="375" w:author="Jordon Beijing" w:date="2020-08-15T16:45:00Z">
        <w:r w:rsidR="009630EA">
          <w:rPr>
            <w:rFonts w:ascii="Times New Roman" w:hAnsi="Times New Roman" w:cs="Times New Roman"/>
            <w:sz w:val="24"/>
            <w:szCs w:val="24"/>
          </w:rPr>
          <w:t xml:space="preserve">from </w:t>
        </w:r>
      </w:ins>
      <w:del w:id="376" w:author="Jordon Beijing" w:date="2020-08-15T16:45:00Z">
        <w:r w:rsidRPr="007E394C" w:rsidDel="009630EA">
          <w:rPr>
            <w:rFonts w:ascii="Times New Roman" w:hAnsi="Times New Roman" w:cs="Times New Roman"/>
            <w:sz w:val="24"/>
            <w:szCs w:val="24"/>
            <w:rPrChange w:id="377" w:author="Jordon Beijing" w:date="2020-08-15T16:12:00Z">
              <w:rPr>
                <w:sz w:val="24"/>
              </w:rPr>
            </w:rPrChange>
          </w:rPr>
          <w:delText xml:space="preserve">and </w:delText>
        </w:r>
      </w:del>
      <w:r w:rsidRPr="007E394C">
        <w:rPr>
          <w:rFonts w:ascii="Times New Roman" w:hAnsi="Times New Roman" w:cs="Times New Roman"/>
          <w:sz w:val="24"/>
          <w:szCs w:val="24"/>
          <w:rPrChange w:id="378" w:author="Jordon Beijing" w:date="2020-08-15T16:12:00Z">
            <w:rPr>
              <w:sz w:val="24"/>
            </w:rPr>
          </w:rPrChange>
        </w:rPr>
        <w:t>the rope</w:t>
      </w:r>
      <w:ins w:id="379" w:author="Jordon Beijing" w:date="2020-08-15T16:45:00Z">
        <w:r w:rsidR="009630EA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7E394C">
        <w:rPr>
          <w:rFonts w:ascii="Times New Roman" w:hAnsi="Times New Roman" w:cs="Times New Roman"/>
          <w:sz w:val="24"/>
          <w:szCs w:val="24"/>
          <w:rPrChange w:id="380" w:author="Jordon Beijing" w:date="2020-08-15T16:12:00Z">
            <w:rPr>
              <w:sz w:val="24"/>
            </w:rPr>
          </w:rPrChange>
        </w:rPr>
        <w:t xml:space="preserve"> </w:t>
      </w:r>
      <w:ins w:id="381" w:author="Jordon Beijing" w:date="2020-08-15T16:46:00Z">
        <w:r w:rsidR="009630EA">
          <w:rPr>
            <w:rFonts w:ascii="Times New Roman" w:hAnsi="Times New Roman" w:cs="Times New Roman"/>
            <w:sz w:val="24"/>
            <w:szCs w:val="24"/>
          </w:rPr>
          <w:t xml:space="preserve">The rope </w:t>
        </w:r>
      </w:ins>
      <w:del w:id="382" w:author="Jordon Beijing" w:date="2020-08-15T16:46:00Z">
        <w:r w:rsidRPr="007E394C" w:rsidDel="009630EA">
          <w:rPr>
            <w:rFonts w:ascii="Times New Roman" w:hAnsi="Times New Roman" w:cs="Times New Roman"/>
            <w:sz w:val="24"/>
            <w:szCs w:val="24"/>
            <w:rPrChange w:id="383" w:author="Jordon Beijing" w:date="2020-08-15T16:12:00Z">
              <w:rPr>
                <w:sz w:val="24"/>
              </w:rPr>
            </w:rPrChange>
          </w:rPr>
          <w:delText xml:space="preserve">catch </w:delText>
        </w:r>
      </w:del>
      <w:ins w:id="384" w:author="Jordon Beijing" w:date="2020-08-15T16:46:00Z">
        <w:r w:rsidR="009630EA">
          <w:rPr>
            <w:rFonts w:ascii="Times New Roman" w:hAnsi="Times New Roman" w:cs="Times New Roman"/>
            <w:sz w:val="24"/>
            <w:szCs w:val="24"/>
          </w:rPr>
          <w:t>caught</w:t>
        </w:r>
        <w:r w:rsidR="009630EA" w:rsidRPr="007E394C">
          <w:rPr>
            <w:rFonts w:ascii="Times New Roman" w:hAnsi="Times New Roman" w:cs="Times New Roman"/>
            <w:sz w:val="24"/>
            <w:szCs w:val="24"/>
            <w:rPrChange w:id="385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386" w:author="Jordon Beijing" w:date="2020-08-15T16:12:00Z">
            <w:rPr>
              <w:sz w:val="24"/>
            </w:rPr>
          </w:rPrChange>
        </w:rPr>
        <w:t xml:space="preserve">him, but that </w:t>
      </w:r>
      <w:del w:id="387" w:author="Jordon Beijing" w:date="2020-08-15T16:46:00Z">
        <w:r w:rsidRPr="007E394C" w:rsidDel="009630EA">
          <w:rPr>
            <w:rFonts w:ascii="Times New Roman" w:hAnsi="Times New Roman" w:cs="Times New Roman"/>
            <w:sz w:val="24"/>
            <w:szCs w:val="24"/>
            <w:rPrChange w:id="388" w:author="Jordon Beijing" w:date="2020-08-15T16:12:00Z">
              <w:rPr>
                <w:sz w:val="24"/>
              </w:rPr>
            </w:rPrChange>
          </w:rPr>
          <w:delText xml:space="preserve">was </w:delText>
        </w:r>
      </w:del>
      <w:r w:rsidRPr="007E394C">
        <w:rPr>
          <w:rFonts w:ascii="Times New Roman" w:hAnsi="Times New Roman" w:cs="Times New Roman"/>
          <w:sz w:val="24"/>
          <w:szCs w:val="24"/>
          <w:rPrChange w:id="389" w:author="Jordon Beijing" w:date="2020-08-15T16:12:00Z">
            <w:rPr>
              <w:sz w:val="24"/>
            </w:rPr>
          </w:rPrChange>
        </w:rPr>
        <w:t xml:space="preserve">still hurt. </w:t>
      </w:r>
    </w:p>
    <w:p w14:paraId="362F7865" w14:textId="3111C6FD" w:rsidR="007E394C" w:rsidRPr="007E394C" w:rsidRDefault="006D5D7B" w:rsidP="007E394C">
      <w:pPr>
        <w:ind w:firstLine="420"/>
        <w:rPr>
          <w:ins w:id="390" w:author="Jordon Beijing" w:date="2020-08-15T16:11:00Z"/>
          <w:rFonts w:ascii="Times New Roman" w:hAnsi="Times New Roman" w:cs="Times New Roman"/>
          <w:sz w:val="24"/>
          <w:szCs w:val="24"/>
          <w:rPrChange w:id="391" w:author="Jordon Beijing" w:date="2020-08-15T16:12:00Z">
            <w:rPr>
              <w:ins w:id="392" w:author="Jordon Beijing" w:date="2020-08-15T16:11:00Z"/>
              <w:sz w:val="24"/>
            </w:rPr>
          </w:rPrChange>
        </w:rPr>
      </w:pPr>
      <w:r w:rsidRPr="007E394C">
        <w:rPr>
          <w:rFonts w:ascii="Times New Roman" w:hAnsi="Times New Roman" w:cs="Times New Roman"/>
          <w:sz w:val="24"/>
          <w:szCs w:val="24"/>
          <w:rPrChange w:id="393" w:author="Jordon Beijing" w:date="2020-08-15T16:12:00Z">
            <w:rPr>
              <w:sz w:val="24"/>
            </w:rPr>
          </w:rPrChange>
        </w:rPr>
        <w:t xml:space="preserve">Everybody who </w:t>
      </w:r>
      <w:del w:id="394" w:author="Jordon Beijing" w:date="2020-08-15T16:46:00Z">
        <w:r w:rsidRPr="007E394C" w:rsidDel="009630EA">
          <w:rPr>
            <w:rFonts w:ascii="Times New Roman" w:hAnsi="Times New Roman" w:cs="Times New Roman"/>
            <w:sz w:val="24"/>
            <w:szCs w:val="24"/>
            <w:rPrChange w:id="395" w:author="Jordon Beijing" w:date="2020-08-15T16:12:00Z">
              <w:rPr>
                <w:sz w:val="24"/>
              </w:rPr>
            </w:rPrChange>
          </w:rPr>
          <w:delText xml:space="preserve">haven’t </w:delText>
        </w:r>
      </w:del>
      <w:ins w:id="396" w:author="Jordon Beijing" w:date="2020-08-15T16:53:00Z">
        <w:r w:rsidR="00A13164">
          <w:rPr>
            <w:rFonts w:ascii="Times New Roman" w:hAnsi="Times New Roman" w:cs="Times New Roman"/>
            <w:sz w:val="24"/>
            <w:szCs w:val="24"/>
          </w:rPr>
          <w:t>wasn’t</w:t>
        </w:r>
      </w:ins>
      <w:ins w:id="397" w:author="Jordon Beijing" w:date="2020-08-15T16:46:00Z">
        <w:r w:rsidR="009630EA" w:rsidRPr="007E394C">
          <w:rPr>
            <w:rFonts w:ascii="Times New Roman" w:hAnsi="Times New Roman" w:cs="Times New Roman"/>
            <w:sz w:val="24"/>
            <w:szCs w:val="24"/>
            <w:rPrChange w:id="398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399" w:author="Jordon Beijing" w:date="2020-08-15T16:12:00Z">
            <w:rPr>
              <w:sz w:val="24"/>
            </w:rPr>
          </w:rPrChange>
        </w:rPr>
        <w:t>walk</w:t>
      </w:r>
      <w:ins w:id="400" w:author="Jordon Beijing" w:date="2020-08-15T16:54:00Z">
        <w:r w:rsidR="00A13164">
          <w:rPr>
            <w:rFonts w:ascii="Times New Roman" w:hAnsi="Times New Roman" w:cs="Times New Roman"/>
            <w:sz w:val="24"/>
            <w:szCs w:val="24"/>
          </w:rPr>
          <w:t>ing</w:t>
        </w:r>
      </w:ins>
      <w:r w:rsidRPr="007E394C">
        <w:rPr>
          <w:rFonts w:ascii="Times New Roman" w:hAnsi="Times New Roman" w:cs="Times New Roman"/>
          <w:sz w:val="24"/>
          <w:szCs w:val="24"/>
          <w:rPrChange w:id="401" w:author="Jordon Beijing" w:date="2020-08-15T16:12:00Z">
            <w:rPr>
              <w:sz w:val="24"/>
            </w:rPr>
          </w:rPrChange>
        </w:rPr>
        <w:t xml:space="preserve"> on this rope was laughing, </w:t>
      </w:r>
      <w:del w:id="402" w:author="Jordon Beijing" w:date="2020-08-15T16:59:00Z">
        <w:r w:rsidRPr="007E394C" w:rsidDel="006D5D7B">
          <w:rPr>
            <w:rFonts w:ascii="Times New Roman" w:hAnsi="Times New Roman" w:cs="Times New Roman"/>
            <w:sz w:val="24"/>
            <w:szCs w:val="24"/>
            <w:rPrChange w:id="403" w:author="Jordon Beijing" w:date="2020-08-15T16:12:00Z">
              <w:rPr>
                <w:sz w:val="24"/>
              </w:rPr>
            </w:rPrChange>
          </w:rPr>
          <w:delText xml:space="preserve">and </w:delText>
        </w:r>
      </w:del>
      <w:ins w:id="404" w:author="Jordon Beijing" w:date="2020-08-15T16:59:00Z">
        <w:r>
          <w:rPr>
            <w:rFonts w:ascii="Times New Roman" w:hAnsi="Times New Roman" w:cs="Times New Roman"/>
            <w:sz w:val="24"/>
            <w:szCs w:val="24"/>
          </w:rPr>
          <w:t>but</w:t>
        </w:r>
        <w:r w:rsidRPr="007E394C">
          <w:rPr>
            <w:rFonts w:ascii="Times New Roman" w:hAnsi="Times New Roman" w:cs="Times New Roman"/>
            <w:sz w:val="24"/>
            <w:szCs w:val="24"/>
            <w:rPrChange w:id="405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406" w:author="Jordon Beijing" w:date="2020-08-15T16:12:00Z">
            <w:rPr>
              <w:sz w:val="24"/>
            </w:rPr>
          </w:rPrChange>
        </w:rPr>
        <w:t xml:space="preserve">I’m pretty sure they </w:t>
      </w:r>
      <w:del w:id="407" w:author="Jordon Beijing" w:date="2020-08-15T16:46:00Z">
        <w:r w:rsidRPr="007E394C" w:rsidDel="009630EA">
          <w:rPr>
            <w:rFonts w:ascii="Times New Roman" w:hAnsi="Times New Roman" w:cs="Times New Roman"/>
            <w:sz w:val="24"/>
            <w:szCs w:val="24"/>
            <w:rPrChange w:id="408" w:author="Jordon Beijing" w:date="2020-08-15T16:12:00Z">
              <w:rPr>
                <w:sz w:val="24"/>
              </w:rPr>
            </w:rPrChange>
          </w:rPr>
          <w:delText xml:space="preserve">won’t </w:delText>
        </w:r>
      </w:del>
      <w:ins w:id="409" w:author="Jordon Beijing" w:date="2020-08-15T16:46:00Z">
        <w:r w:rsidR="009630EA">
          <w:rPr>
            <w:rFonts w:ascii="Times New Roman" w:hAnsi="Times New Roman" w:cs="Times New Roman"/>
            <w:sz w:val="24"/>
            <w:szCs w:val="24"/>
          </w:rPr>
          <w:t>wouldn’t</w:t>
        </w:r>
        <w:r w:rsidR="009630EA" w:rsidRPr="007E394C">
          <w:rPr>
            <w:rFonts w:ascii="Times New Roman" w:hAnsi="Times New Roman" w:cs="Times New Roman"/>
            <w:sz w:val="24"/>
            <w:szCs w:val="24"/>
            <w:rPrChange w:id="410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411" w:author="Jordon Beijing" w:date="2020-08-15T16:12:00Z">
            <w:rPr>
              <w:sz w:val="24"/>
            </w:rPr>
          </w:rPrChange>
        </w:rPr>
        <w:t xml:space="preserve">laugh </w:t>
      </w:r>
      <w:del w:id="412" w:author="Jordon Beijing" w:date="2020-08-15T16:54:00Z">
        <w:r w:rsidRPr="007E394C" w:rsidDel="00A13164">
          <w:rPr>
            <w:rFonts w:ascii="Times New Roman" w:hAnsi="Times New Roman" w:cs="Times New Roman"/>
            <w:sz w:val="24"/>
            <w:szCs w:val="24"/>
            <w:rPrChange w:id="413" w:author="Jordon Beijing" w:date="2020-08-15T16:12:00Z">
              <w:rPr>
                <w:sz w:val="24"/>
              </w:rPr>
            </w:rPrChange>
          </w:rPr>
          <w:delText xml:space="preserve">after </w:delText>
        </w:r>
      </w:del>
      <w:ins w:id="414" w:author="Jordon Beijing" w:date="2020-08-15T16:54:00Z">
        <w:r w:rsidR="00A13164">
          <w:rPr>
            <w:rFonts w:ascii="Times New Roman" w:hAnsi="Times New Roman" w:cs="Times New Roman"/>
            <w:sz w:val="24"/>
            <w:szCs w:val="24"/>
          </w:rPr>
          <w:t>if</w:t>
        </w:r>
        <w:r w:rsidR="00A13164" w:rsidRPr="007E394C">
          <w:rPr>
            <w:rFonts w:ascii="Times New Roman" w:hAnsi="Times New Roman" w:cs="Times New Roman"/>
            <w:sz w:val="24"/>
            <w:szCs w:val="24"/>
            <w:rPrChange w:id="415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416" w:author="Jordon Beijing" w:date="2020-08-15T16:12:00Z">
            <w:rPr>
              <w:sz w:val="24"/>
            </w:rPr>
          </w:rPrChange>
        </w:rPr>
        <w:t>they actually step</w:t>
      </w:r>
      <w:ins w:id="417" w:author="Jordon Beijing" w:date="2020-08-15T16:46:00Z">
        <w:r w:rsidR="009630EA">
          <w:rPr>
            <w:rFonts w:ascii="Times New Roman" w:hAnsi="Times New Roman" w:cs="Times New Roman"/>
            <w:sz w:val="24"/>
            <w:szCs w:val="24"/>
          </w:rPr>
          <w:t>ped</w:t>
        </w:r>
      </w:ins>
      <w:r w:rsidRPr="007E394C">
        <w:rPr>
          <w:rFonts w:ascii="Times New Roman" w:hAnsi="Times New Roman" w:cs="Times New Roman"/>
          <w:sz w:val="24"/>
          <w:szCs w:val="24"/>
          <w:rPrChange w:id="418" w:author="Jordon Beijing" w:date="2020-08-15T16:12:00Z">
            <w:rPr>
              <w:sz w:val="24"/>
            </w:rPr>
          </w:rPrChange>
        </w:rPr>
        <w:t xml:space="preserve"> on the rope</w:t>
      </w:r>
      <w:ins w:id="419" w:author="Jordon Beijing" w:date="2020-08-15T16:47:00Z">
        <w:r w:rsidR="009630EA">
          <w:rPr>
            <w:rFonts w:ascii="Times New Roman" w:hAnsi="Times New Roman" w:cs="Times New Roman"/>
            <w:sz w:val="24"/>
            <w:szCs w:val="24"/>
          </w:rPr>
          <w:t>, too</w:t>
        </w:r>
      </w:ins>
      <w:r w:rsidRPr="007E394C">
        <w:rPr>
          <w:rFonts w:ascii="Times New Roman" w:hAnsi="Times New Roman" w:cs="Times New Roman"/>
          <w:sz w:val="24"/>
          <w:szCs w:val="24"/>
          <w:rPrChange w:id="420" w:author="Jordon Beijing" w:date="2020-08-15T16:12:00Z">
            <w:rPr>
              <w:sz w:val="24"/>
            </w:rPr>
          </w:rPrChange>
        </w:rPr>
        <w:t>! I quick</w:t>
      </w:r>
      <w:ins w:id="421" w:author="Jordon Beijing" w:date="2020-08-15T16:47:00Z">
        <w:r w:rsidR="009630EA">
          <w:rPr>
            <w:rFonts w:ascii="Times New Roman" w:hAnsi="Times New Roman" w:cs="Times New Roman"/>
            <w:sz w:val="24"/>
            <w:szCs w:val="24"/>
          </w:rPr>
          <w:t>ly</w:t>
        </w:r>
      </w:ins>
      <w:r w:rsidRPr="007E394C">
        <w:rPr>
          <w:rFonts w:ascii="Times New Roman" w:hAnsi="Times New Roman" w:cs="Times New Roman"/>
          <w:sz w:val="24"/>
          <w:szCs w:val="24"/>
          <w:rPrChange w:id="422" w:author="Jordon Beijing" w:date="2020-08-15T16:12:00Z">
            <w:rPr>
              <w:sz w:val="24"/>
            </w:rPr>
          </w:rPrChange>
        </w:rPr>
        <w:t xml:space="preserve"> went to another rest</w:t>
      </w:r>
      <w:del w:id="423" w:author="Jordon Beijing" w:date="2020-08-15T16:54:00Z">
        <w:r w:rsidRPr="007E394C" w:rsidDel="00A13164">
          <w:rPr>
            <w:rFonts w:ascii="Times New Roman" w:hAnsi="Times New Roman" w:cs="Times New Roman"/>
            <w:sz w:val="24"/>
            <w:szCs w:val="24"/>
            <w:rPrChange w:id="424" w:author="Jordon Beijing" w:date="2020-08-15T16:12:00Z">
              <w:rPr>
                <w:sz w:val="24"/>
              </w:rPr>
            </w:rPrChange>
          </w:rPr>
          <w:delText>ing</w:delText>
        </w:r>
      </w:del>
      <w:r w:rsidRPr="007E394C">
        <w:rPr>
          <w:rFonts w:ascii="Times New Roman" w:hAnsi="Times New Roman" w:cs="Times New Roman"/>
          <w:sz w:val="24"/>
          <w:szCs w:val="24"/>
          <w:rPrChange w:id="425" w:author="Jordon Beijing" w:date="2020-08-15T16:12:00Z">
            <w:rPr>
              <w:sz w:val="24"/>
            </w:rPr>
          </w:rPrChange>
        </w:rPr>
        <w:t xml:space="preserve"> area</w:t>
      </w:r>
      <w:ins w:id="426" w:author="Jordon Beijing" w:date="2020-08-15T16:54:00Z">
        <w:r w:rsidR="00A13164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427" w:author="Jordon Beijing" w:date="2020-08-15T16:54:00Z">
        <w:r w:rsidRPr="007E394C" w:rsidDel="00A13164">
          <w:rPr>
            <w:rFonts w:ascii="Times New Roman" w:hAnsi="Times New Roman" w:cs="Times New Roman"/>
            <w:sz w:val="24"/>
            <w:szCs w:val="24"/>
            <w:rPrChange w:id="428" w:author="Jordon Beijing" w:date="2020-08-15T16:12:00Z">
              <w:rPr>
                <w:sz w:val="24"/>
              </w:rPr>
            </w:rPrChange>
          </w:rPr>
          <w:delText xml:space="preserve">, and </w:delText>
        </w:r>
      </w:del>
      <w:ins w:id="429" w:author="Jordon Beijing" w:date="2020-08-15T16:54:00Z">
        <w:r w:rsidR="00A13164">
          <w:rPr>
            <w:rFonts w:ascii="Times New Roman" w:hAnsi="Times New Roman" w:cs="Times New Roman"/>
            <w:sz w:val="24"/>
            <w:szCs w:val="24"/>
          </w:rPr>
          <w:t>T</w:t>
        </w:r>
      </w:ins>
      <w:del w:id="430" w:author="Jordon Beijing" w:date="2020-08-15T16:54:00Z">
        <w:r w:rsidRPr="007E394C" w:rsidDel="00A13164">
          <w:rPr>
            <w:rFonts w:ascii="Times New Roman" w:hAnsi="Times New Roman" w:cs="Times New Roman"/>
            <w:sz w:val="24"/>
            <w:szCs w:val="24"/>
            <w:rPrChange w:id="431" w:author="Jordon Beijing" w:date="2020-08-15T16:12:00Z">
              <w:rPr>
                <w:sz w:val="24"/>
              </w:rPr>
            </w:rPrChange>
          </w:rPr>
          <w:delText>t</w:delText>
        </w:r>
      </w:del>
      <w:r w:rsidRPr="007E394C">
        <w:rPr>
          <w:rFonts w:ascii="Times New Roman" w:hAnsi="Times New Roman" w:cs="Times New Roman"/>
          <w:sz w:val="24"/>
          <w:szCs w:val="24"/>
          <w:rPrChange w:id="432" w:author="Jordon Beijing" w:date="2020-08-15T16:12:00Z">
            <w:rPr>
              <w:sz w:val="24"/>
            </w:rPr>
          </w:rPrChange>
        </w:rPr>
        <w:t>he instructor change</w:t>
      </w:r>
      <w:ins w:id="433" w:author="Jordon Beijing" w:date="2020-08-15T16:55:00Z">
        <w:r w:rsidR="00A13164">
          <w:rPr>
            <w:rFonts w:ascii="Times New Roman" w:hAnsi="Times New Roman" w:cs="Times New Roman"/>
            <w:sz w:val="24"/>
            <w:szCs w:val="24"/>
          </w:rPr>
          <w:t>d</w:t>
        </w:r>
      </w:ins>
      <w:r w:rsidRPr="007E394C">
        <w:rPr>
          <w:rFonts w:ascii="Times New Roman" w:hAnsi="Times New Roman" w:cs="Times New Roman"/>
          <w:sz w:val="24"/>
          <w:szCs w:val="24"/>
          <w:rPrChange w:id="434" w:author="Jordon Beijing" w:date="2020-08-15T16:12:00Z">
            <w:rPr>
              <w:sz w:val="24"/>
            </w:rPr>
          </w:rPrChange>
        </w:rPr>
        <w:t xml:space="preserve"> my safety rope </w:t>
      </w:r>
      <w:del w:id="435" w:author="Jordon Beijing" w:date="2020-08-15T16:55:00Z">
        <w:r w:rsidRPr="007E394C" w:rsidDel="00A13164">
          <w:rPr>
            <w:rFonts w:ascii="Times New Roman" w:hAnsi="Times New Roman" w:cs="Times New Roman"/>
            <w:sz w:val="24"/>
            <w:szCs w:val="24"/>
            <w:rPrChange w:id="436" w:author="Jordon Beijing" w:date="2020-08-15T16:12:00Z">
              <w:rPr>
                <w:sz w:val="24"/>
              </w:rPr>
            </w:rPrChange>
          </w:rPr>
          <w:delText xml:space="preserve">to </w:delText>
        </w:r>
      </w:del>
      <w:ins w:id="437" w:author="Jordon Beijing" w:date="2020-08-15T16:55:00Z">
        <w:r w:rsidR="00A13164">
          <w:rPr>
            <w:rFonts w:ascii="Times New Roman" w:hAnsi="Times New Roman" w:cs="Times New Roman"/>
            <w:sz w:val="24"/>
            <w:szCs w:val="24"/>
          </w:rPr>
          <w:t>for</w:t>
        </w:r>
        <w:r w:rsidR="00A13164" w:rsidRPr="007E394C">
          <w:rPr>
            <w:rFonts w:ascii="Times New Roman" w:hAnsi="Times New Roman" w:cs="Times New Roman"/>
            <w:sz w:val="24"/>
            <w:szCs w:val="24"/>
            <w:rPrChange w:id="438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439" w:author="Jordon Beijing" w:date="2020-08-15T16:12:00Z">
            <w:rPr>
              <w:sz w:val="24"/>
            </w:rPr>
          </w:rPrChange>
        </w:rPr>
        <w:t xml:space="preserve">another steel wire to keep </w:t>
      </w:r>
      <w:del w:id="440" w:author="Jordon Beijing" w:date="2020-08-15T16:55:00Z">
        <w:r w:rsidRPr="007E394C" w:rsidDel="00A13164">
          <w:rPr>
            <w:rFonts w:ascii="Times New Roman" w:hAnsi="Times New Roman" w:cs="Times New Roman"/>
            <w:sz w:val="24"/>
            <w:szCs w:val="24"/>
            <w:rPrChange w:id="441" w:author="Jordon Beijing" w:date="2020-08-15T16:12:00Z">
              <w:rPr>
                <w:sz w:val="24"/>
              </w:rPr>
            </w:rPrChange>
          </w:rPr>
          <w:delText xml:space="preserve">us </w:delText>
        </w:r>
      </w:del>
      <w:ins w:id="442" w:author="Jordon Beijing" w:date="2020-08-15T16:55:00Z">
        <w:r w:rsidR="00A13164">
          <w:rPr>
            <w:rFonts w:ascii="Times New Roman" w:hAnsi="Times New Roman" w:cs="Times New Roman"/>
            <w:sz w:val="24"/>
            <w:szCs w:val="24"/>
          </w:rPr>
          <w:t>me</w:t>
        </w:r>
        <w:r w:rsidR="00A13164" w:rsidRPr="007E394C">
          <w:rPr>
            <w:rFonts w:ascii="Times New Roman" w:hAnsi="Times New Roman" w:cs="Times New Roman"/>
            <w:sz w:val="24"/>
            <w:szCs w:val="24"/>
            <w:rPrChange w:id="443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444" w:author="Jordon Beijing" w:date="2020-08-15T16:12:00Z">
            <w:rPr>
              <w:sz w:val="24"/>
            </w:rPr>
          </w:rPrChange>
        </w:rPr>
        <w:t>safe.</w:t>
      </w:r>
      <w:del w:id="445" w:author="Jordon Beijing" w:date="2020-08-15T16:47:00Z">
        <w:r w:rsidRPr="007E394C" w:rsidDel="009630EA">
          <w:rPr>
            <w:rFonts w:ascii="Times New Roman" w:hAnsi="Times New Roman" w:cs="Times New Roman"/>
            <w:sz w:val="24"/>
            <w:szCs w:val="24"/>
            <w:rPrChange w:id="446" w:author="Jordon Beijing" w:date="2020-08-15T16:12:00Z">
              <w:rPr>
                <w:sz w:val="24"/>
              </w:rPr>
            </w:rPrChange>
          </w:rPr>
          <w:delText xml:space="preserve"> </w:delText>
        </w:r>
      </w:del>
    </w:p>
    <w:p w14:paraId="562A8AA4" w14:textId="62D9A59E" w:rsidR="001F637A" w:rsidRDefault="006D5D7B" w:rsidP="007E394C">
      <w:pPr>
        <w:ind w:firstLine="420"/>
        <w:rPr>
          <w:ins w:id="447" w:author="Jordon Beijing" w:date="2020-08-15T17:06:00Z"/>
          <w:rFonts w:ascii="Times New Roman" w:hAnsi="Times New Roman" w:cs="Times New Roman"/>
          <w:sz w:val="24"/>
          <w:szCs w:val="24"/>
        </w:rPr>
      </w:pPr>
      <w:commentRangeStart w:id="448"/>
      <w:r w:rsidRPr="007E394C">
        <w:rPr>
          <w:rFonts w:ascii="Times New Roman" w:hAnsi="Times New Roman" w:cs="Times New Roman"/>
          <w:sz w:val="24"/>
          <w:szCs w:val="24"/>
          <w:rPrChange w:id="449" w:author="Jordon Beijing" w:date="2020-08-15T16:12:00Z">
            <w:rPr>
              <w:sz w:val="24"/>
            </w:rPr>
          </w:rPrChange>
        </w:rPr>
        <w:t>After a lot of difficulties, I finally reach</w:t>
      </w:r>
      <w:ins w:id="450" w:author="Jordon Beijing" w:date="2020-08-15T16:47:00Z">
        <w:r w:rsidR="009630EA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7E394C">
        <w:rPr>
          <w:rFonts w:ascii="Times New Roman" w:hAnsi="Times New Roman" w:cs="Times New Roman"/>
          <w:sz w:val="24"/>
          <w:szCs w:val="24"/>
          <w:rPrChange w:id="451" w:author="Jordon Beijing" w:date="2020-08-15T16:12:00Z">
            <w:rPr>
              <w:sz w:val="24"/>
            </w:rPr>
          </w:rPrChange>
        </w:rPr>
        <w:t xml:space="preserve"> the end and my whole body was sore</w:t>
      </w:r>
      <w:del w:id="452" w:author="Jordon Beijing" w:date="2020-08-15T16:47:00Z">
        <w:r w:rsidRPr="007E394C" w:rsidDel="009630EA">
          <w:rPr>
            <w:rFonts w:ascii="Times New Roman" w:hAnsi="Times New Roman" w:cs="Times New Roman"/>
            <w:sz w:val="24"/>
            <w:szCs w:val="24"/>
            <w:rPrChange w:id="453" w:author="Jordon Beijing" w:date="2020-08-15T16:12:00Z">
              <w:rPr>
                <w:sz w:val="24"/>
              </w:rPr>
            </w:rPrChange>
          </w:rPr>
          <w:delText>d</w:delText>
        </w:r>
      </w:del>
      <w:r w:rsidRPr="007E394C">
        <w:rPr>
          <w:rFonts w:ascii="Times New Roman" w:hAnsi="Times New Roman" w:cs="Times New Roman"/>
          <w:sz w:val="24"/>
          <w:szCs w:val="24"/>
          <w:rPrChange w:id="454" w:author="Jordon Beijing" w:date="2020-08-15T16:12:00Z">
            <w:rPr>
              <w:sz w:val="24"/>
            </w:rPr>
          </w:rPrChange>
        </w:rPr>
        <w:t xml:space="preserve">. I </w:t>
      </w:r>
      <w:del w:id="455" w:author="Jordon Beijing" w:date="2020-08-15T16:47:00Z">
        <w:r w:rsidRPr="007E394C" w:rsidDel="009630EA">
          <w:rPr>
            <w:rFonts w:ascii="Times New Roman" w:hAnsi="Times New Roman" w:cs="Times New Roman"/>
            <w:sz w:val="24"/>
            <w:szCs w:val="24"/>
            <w:rPrChange w:id="456" w:author="Jordon Beijing" w:date="2020-08-15T16:12:00Z">
              <w:rPr>
                <w:sz w:val="24"/>
              </w:rPr>
            </w:rPrChange>
          </w:rPr>
          <w:delText xml:space="preserve">can’t </w:delText>
        </w:r>
      </w:del>
      <w:ins w:id="457" w:author="Jordon Beijing" w:date="2020-08-15T16:47:00Z">
        <w:r w:rsidR="009630EA">
          <w:rPr>
            <w:rFonts w:ascii="Times New Roman" w:hAnsi="Times New Roman" w:cs="Times New Roman"/>
            <w:sz w:val="24"/>
            <w:szCs w:val="24"/>
          </w:rPr>
          <w:t>couldn’t</w:t>
        </w:r>
        <w:r w:rsidR="009630EA" w:rsidRPr="007E394C">
          <w:rPr>
            <w:rFonts w:ascii="Times New Roman" w:hAnsi="Times New Roman" w:cs="Times New Roman"/>
            <w:sz w:val="24"/>
            <w:szCs w:val="24"/>
            <w:rPrChange w:id="458" w:author="Jordon Beijing" w:date="2020-08-15T16:12:00Z">
              <w:rPr>
                <w:sz w:val="24"/>
              </w:rPr>
            </w:rPrChange>
          </w:rPr>
          <w:t xml:space="preserve"> </w:t>
        </w:r>
      </w:ins>
      <w:r w:rsidRPr="007E394C">
        <w:rPr>
          <w:rFonts w:ascii="Times New Roman" w:hAnsi="Times New Roman" w:cs="Times New Roman"/>
          <w:sz w:val="24"/>
          <w:szCs w:val="24"/>
          <w:rPrChange w:id="459" w:author="Jordon Beijing" w:date="2020-08-15T16:12:00Z">
            <w:rPr>
              <w:sz w:val="24"/>
            </w:rPr>
          </w:rPrChange>
        </w:rPr>
        <w:t>suppress the joy in my heart</w:t>
      </w:r>
      <w:ins w:id="460" w:author="Jordon Beijing" w:date="2020-08-15T16:56:00Z">
        <w:r w:rsidR="00A13164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461" w:author="Jordon Beijing" w:date="2020-08-15T16:56:00Z">
        <w:r w:rsidRPr="007E394C" w:rsidDel="00A13164">
          <w:rPr>
            <w:rFonts w:ascii="Times New Roman" w:hAnsi="Times New Roman" w:cs="Times New Roman"/>
            <w:sz w:val="24"/>
            <w:szCs w:val="24"/>
            <w:rPrChange w:id="462" w:author="Jordon Beijing" w:date="2020-08-15T16:12:00Z">
              <w:rPr>
                <w:sz w:val="24"/>
              </w:rPr>
            </w:rPrChange>
          </w:rPr>
          <w:delText xml:space="preserve">, </w:delText>
        </w:r>
      </w:del>
      <w:del w:id="463" w:author="Jordon Beijing" w:date="2020-08-15T16:55:00Z">
        <w:r w:rsidRPr="007E394C" w:rsidDel="00A13164">
          <w:rPr>
            <w:rFonts w:ascii="Times New Roman" w:hAnsi="Times New Roman" w:cs="Times New Roman"/>
            <w:sz w:val="24"/>
            <w:szCs w:val="24"/>
            <w:rPrChange w:id="464" w:author="Jordon Beijing" w:date="2020-08-15T16:12:00Z">
              <w:rPr>
                <w:sz w:val="24"/>
              </w:rPr>
            </w:rPrChange>
          </w:rPr>
          <w:delText xml:space="preserve">and </w:delText>
        </w:r>
      </w:del>
      <w:r w:rsidRPr="007E394C">
        <w:rPr>
          <w:rFonts w:ascii="Times New Roman" w:hAnsi="Times New Roman" w:cs="Times New Roman"/>
          <w:sz w:val="24"/>
          <w:szCs w:val="24"/>
          <w:rPrChange w:id="465" w:author="Jordon Beijing" w:date="2020-08-15T16:12:00Z">
            <w:rPr>
              <w:sz w:val="24"/>
            </w:rPr>
          </w:rPrChange>
        </w:rPr>
        <w:t xml:space="preserve">I never </w:t>
      </w:r>
      <w:ins w:id="466" w:author="Jordon Beijing" w:date="2020-08-15T16:48:00Z">
        <w:r w:rsidR="009630EA">
          <w:rPr>
            <w:rFonts w:ascii="Times New Roman" w:hAnsi="Times New Roman" w:cs="Times New Roman"/>
            <w:sz w:val="24"/>
            <w:szCs w:val="24"/>
          </w:rPr>
          <w:t xml:space="preserve">want to </w:t>
        </w:r>
      </w:ins>
      <w:r w:rsidRPr="007E394C">
        <w:rPr>
          <w:rFonts w:ascii="Times New Roman" w:hAnsi="Times New Roman" w:cs="Times New Roman"/>
          <w:sz w:val="24"/>
          <w:szCs w:val="24"/>
          <w:rPrChange w:id="467" w:author="Jordon Beijing" w:date="2020-08-15T16:12:00Z">
            <w:rPr>
              <w:sz w:val="24"/>
            </w:rPr>
          </w:rPrChange>
        </w:rPr>
        <w:t xml:space="preserve">see any view like that </w:t>
      </w:r>
      <w:del w:id="468" w:author="Jordon Beijing" w:date="2020-08-15T16:48:00Z">
        <w:r w:rsidRPr="007E394C" w:rsidDel="009630EA">
          <w:rPr>
            <w:rFonts w:ascii="Times New Roman" w:hAnsi="Times New Roman" w:cs="Times New Roman"/>
            <w:sz w:val="24"/>
            <w:szCs w:val="24"/>
            <w:rPrChange w:id="469" w:author="Jordon Beijing" w:date="2020-08-15T16:12:00Z">
              <w:rPr>
                <w:sz w:val="24"/>
              </w:rPr>
            </w:rPrChange>
          </w:rPr>
          <w:delText>anymore</w:delText>
        </w:r>
      </w:del>
      <w:ins w:id="470" w:author="Jordon Beijing" w:date="2020-08-15T16:48:00Z">
        <w:r w:rsidR="009630EA">
          <w:rPr>
            <w:rFonts w:ascii="Times New Roman" w:hAnsi="Times New Roman" w:cs="Times New Roman"/>
            <w:sz w:val="24"/>
            <w:szCs w:val="24"/>
          </w:rPr>
          <w:t>again</w:t>
        </w:r>
      </w:ins>
      <w:r w:rsidRPr="007E394C">
        <w:rPr>
          <w:rFonts w:ascii="Times New Roman" w:hAnsi="Times New Roman" w:cs="Times New Roman"/>
          <w:sz w:val="24"/>
          <w:szCs w:val="24"/>
          <w:rPrChange w:id="471" w:author="Jordon Beijing" w:date="2020-08-15T16:12:00Z">
            <w:rPr>
              <w:sz w:val="24"/>
            </w:rPr>
          </w:rPrChange>
        </w:rPr>
        <w:t>.</w:t>
      </w:r>
      <w:commentRangeEnd w:id="448"/>
      <w:r w:rsidR="00835A94">
        <w:rPr>
          <w:rStyle w:val="CommentReference"/>
        </w:rPr>
        <w:commentReference w:id="448"/>
      </w:r>
    </w:p>
    <w:p w14:paraId="4C0E429D" w14:textId="77777777" w:rsidR="00E11610" w:rsidRDefault="00E11610" w:rsidP="007E394C">
      <w:pPr>
        <w:ind w:firstLine="420"/>
        <w:rPr>
          <w:ins w:id="472" w:author="Jordon Beijing" w:date="2020-08-15T17:09:00Z"/>
          <w:rFonts w:ascii="Times New Roman" w:hAnsi="Times New Roman" w:cs="Times New Roman"/>
          <w:sz w:val="24"/>
          <w:szCs w:val="24"/>
          <w:highlight w:val="yellow"/>
        </w:rPr>
      </w:pPr>
    </w:p>
    <w:p w14:paraId="52B39502" w14:textId="5A1E5F12" w:rsidR="006D5D7B" w:rsidRDefault="00E11610" w:rsidP="007E394C">
      <w:pPr>
        <w:ind w:firstLine="420"/>
        <w:rPr>
          <w:ins w:id="473" w:author="Jordon Beijing" w:date="2020-08-15T17:10:00Z"/>
          <w:rFonts w:ascii="Times New Roman" w:hAnsi="Times New Roman" w:cs="Times New Roman"/>
          <w:sz w:val="24"/>
          <w:szCs w:val="24"/>
          <w:highlight w:val="yellow"/>
        </w:rPr>
      </w:pPr>
      <w:ins w:id="474" w:author="Jordon Beijing" w:date="2020-08-15T17:09:00Z">
        <w:r w:rsidRPr="00E11610">
          <w:rPr>
            <w:rFonts w:ascii="Times New Roman" w:hAnsi="Times New Roman" w:cs="Times New Roman"/>
            <w:sz w:val="24"/>
            <w:szCs w:val="24"/>
            <w:highlight w:val="yellow"/>
            <w:rPrChange w:id="475" w:author="Jordon Beijing" w:date="2020-08-15T17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Word Count:</w:t>
        </w:r>
      </w:ins>
    </w:p>
    <w:p w14:paraId="5A320DCE" w14:textId="77777777" w:rsidR="00E11610" w:rsidRDefault="00E11610" w:rsidP="00E11610">
      <w:pPr>
        <w:rPr>
          <w:ins w:id="476" w:author="Jordon Beijing" w:date="2020-08-15T17:06:00Z"/>
          <w:rFonts w:ascii="Times New Roman" w:hAnsi="Times New Roman" w:cs="Times New Roman"/>
          <w:sz w:val="24"/>
          <w:szCs w:val="24"/>
        </w:rPr>
        <w:pPrChange w:id="477" w:author="Jordon Beijing" w:date="2020-08-15T17:10:00Z">
          <w:pPr>
            <w:ind w:firstLine="420"/>
          </w:pPr>
        </w:pPrChange>
      </w:pPr>
    </w:p>
    <w:p w14:paraId="14A4D3C9" w14:textId="6F158D54" w:rsidR="006D5D7B" w:rsidRPr="006D5D7B" w:rsidRDefault="006D5D7B">
      <w:pPr>
        <w:ind w:firstLine="420"/>
        <w:rPr>
          <w:rFonts w:ascii="Times New Roman" w:hAnsi="Times New Roman" w:cs="Times New Roman"/>
          <w:i/>
          <w:iCs/>
          <w:sz w:val="24"/>
          <w:szCs w:val="24"/>
          <w:rPrChange w:id="478" w:author="Jordon Beijing" w:date="2020-08-15T17:08:00Z">
            <w:rPr>
              <w:sz w:val="24"/>
            </w:rPr>
          </w:rPrChange>
        </w:rPr>
        <w:pPrChange w:id="479" w:author="Jordon Beijing" w:date="2020-08-15T16:09:00Z">
          <w:pPr/>
        </w:pPrChange>
      </w:pPr>
      <w:ins w:id="480" w:author="Jordon Beijing" w:date="2020-08-15T17:06:00Z">
        <w:r w:rsidRPr="006D5D7B">
          <w:rPr>
            <w:rFonts w:ascii="Times New Roman" w:hAnsi="Times New Roman" w:cs="Times New Roman"/>
            <w:i/>
            <w:iCs/>
            <w:sz w:val="24"/>
            <w:szCs w:val="24"/>
            <w:rPrChange w:id="481" w:author="Jordon Beijing" w:date="2020-08-15T17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lastRenderedPageBreak/>
          <w:t>Note: Michelle, great job writing an ex</w:t>
        </w:r>
      </w:ins>
      <w:ins w:id="482" w:author="Jordon Beijing" w:date="2020-08-15T17:10:00Z">
        <w:r w:rsidR="00E11610">
          <w:rPr>
            <w:rFonts w:ascii="Times New Roman" w:hAnsi="Times New Roman" w:cs="Times New Roman"/>
            <w:i/>
            <w:iCs/>
            <w:sz w:val="24"/>
            <w:szCs w:val="24"/>
          </w:rPr>
          <w:t>c</w:t>
        </w:r>
      </w:ins>
      <w:ins w:id="483" w:author="Jordon Beijing" w:date="2020-08-15T17:06:00Z">
        <w:r w:rsidRPr="006D5D7B">
          <w:rPr>
            <w:rFonts w:ascii="Times New Roman" w:hAnsi="Times New Roman" w:cs="Times New Roman"/>
            <w:i/>
            <w:iCs/>
            <w:sz w:val="24"/>
            <w:szCs w:val="24"/>
            <w:rPrChange w:id="484" w:author="Jordon Beijing" w:date="2020-08-15T17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iting narrative! </w:t>
        </w:r>
      </w:ins>
      <w:ins w:id="485" w:author="Jordon Beijing" w:date="2020-08-15T17:08:00Z">
        <w:r w:rsidRPr="006D5D7B">
          <w:rPr>
            <w:rFonts w:ascii="Times New Roman" w:hAnsi="Times New Roman" w:cs="Times New Roman"/>
            <w:i/>
            <w:iCs/>
            <w:sz w:val="24"/>
            <w:szCs w:val="24"/>
            <w:rPrChange w:id="486" w:author="Jordon Beijing" w:date="2020-08-15T17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Now</w:t>
        </w:r>
      </w:ins>
      <w:ins w:id="487" w:author="Jordon Beijing" w:date="2020-08-15T17:06:00Z">
        <w:r w:rsidRPr="006D5D7B">
          <w:rPr>
            <w:rFonts w:ascii="Times New Roman" w:hAnsi="Times New Roman" w:cs="Times New Roman"/>
            <w:i/>
            <w:iCs/>
            <w:sz w:val="24"/>
            <w:szCs w:val="24"/>
            <w:rPrChange w:id="488" w:author="Jordon Beijing" w:date="2020-08-15T17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all you need to do is add a few orientation details (who, what, where</w:t>
        </w:r>
      </w:ins>
      <w:ins w:id="489" w:author="Jordon Beijing" w:date="2020-08-15T17:07:00Z">
        <w:r w:rsidRPr="006D5D7B">
          <w:rPr>
            <w:rFonts w:ascii="Times New Roman" w:hAnsi="Times New Roman" w:cs="Times New Roman"/>
            <w:i/>
            <w:iCs/>
            <w:sz w:val="24"/>
            <w:szCs w:val="24"/>
            <w:rPrChange w:id="490" w:author="Jordon Beijing" w:date="2020-08-15T17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 when) and write a stronger conclusion.</w:t>
        </w:r>
      </w:ins>
    </w:p>
    <w:sectPr w:rsidR="006D5D7B" w:rsidRPr="006D5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1" w:author="Jordon Beijing" w:date="2020-08-15T17:11:00Z" w:initials="JB">
    <w:p w14:paraId="033B460C" w14:textId="45943CFF" w:rsidR="002C474C" w:rsidRDefault="002C474C">
      <w:pPr>
        <w:pStyle w:val="CommentText"/>
      </w:pPr>
      <w:r>
        <w:rPr>
          <w:rStyle w:val="CommentReference"/>
        </w:rPr>
        <w:annotationRef/>
      </w:r>
      <w:r>
        <w:t>Do you mean what your classmate shouted at you? Your meaning isn’t clear here.</w:t>
      </w:r>
      <w:bookmarkStart w:id="86" w:name="_GoBack"/>
      <w:bookmarkEnd w:id="86"/>
    </w:p>
  </w:comment>
  <w:comment w:id="139" w:author="Jordon Beijing" w:date="2020-08-15T17:00:00Z" w:initials="JB">
    <w:p w14:paraId="5CA0ADA1" w14:textId="535EF97A" w:rsidR="006D5D7B" w:rsidRDefault="006D5D7B">
      <w:pPr>
        <w:pStyle w:val="CommentText"/>
      </w:pPr>
      <w:r>
        <w:rPr>
          <w:rStyle w:val="CommentReference"/>
        </w:rPr>
        <w:annotationRef/>
      </w:r>
      <w:r>
        <w:t>Or:</w:t>
      </w:r>
      <w:r>
        <w:rPr>
          <w:noProof/>
        </w:rPr>
        <w:t xml:space="preserve"> ropes course</w:t>
      </w:r>
    </w:p>
  </w:comment>
  <w:comment w:id="188" w:author="Jordon Beijing" w:date="2020-08-15T16:41:00Z" w:initials="JB">
    <w:p w14:paraId="38BD7CBE" w14:textId="77777777" w:rsidR="009630EA" w:rsidRDefault="009630EA">
      <w:pPr>
        <w:pStyle w:val="CommentText"/>
      </w:pPr>
      <w:r>
        <w:rPr>
          <w:rStyle w:val="CommentReference"/>
        </w:rPr>
        <w:annotationRef/>
      </w:r>
      <w:r>
        <w:t>Wh</w:t>
      </w:r>
      <w:r w:rsidR="006D5D7B">
        <w:rPr>
          <w:noProof/>
        </w:rPr>
        <w:t>at was your reply?</w:t>
      </w:r>
    </w:p>
  </w:comment>
  <w:comment w:id="353" w:author="Jordon Beijing" w:date="2020-08-15T16:42:00Z" w:initials="JB">
    <w:p w14:paraId="58674C5B" w14:textId="77777777" w:rsidR="009630EA" w:rsidRDefault="009630EA">
      <w:pPr>
        <w:pStyle w:val="CommentText"/>
      </w:pPr>
      <w:r>
        <w:rPr>
          <w:rStyle w:val="CommentReference"/>
        </w:rPr>
        <w:annotationRef/>
      </w:r>
      <w:r w:rsidR="006D5D7B">
        <w:rPr>
          <w:noProof/>
        </w:rPr>
        <w:t>Even if your classmate really siad this, you don't have to repeat it. You could just have him say, "Aaaaaa!" Because we should not take the Lord's name in vain.</w:t>
      </w:r>
    </w:p>
  </w:comment>
  <w:comment w:id="448" w:author="Jordon Beijing" w:date="2020-08-15T16:56:00Z" w:initials="JB">
    <w:p w14:paraId="2AE89F36" w14:textId="18CE8363" w:rsidR="00835A94" w:rsidRDefault="00835A94">
      <w:pPr>
        <w:pStyle w:val="CommentText"/>
      </w:pPr>
      <w:r>
        <w:rPr>
          <w:rStyle w:val="CommentReference"/>
        </w:rPr>
        <w:annotationRef/>
      </w:r>
      <w:r>
        <w:t xml:space="preserve">What did you learn from this experience? </w:t>
      </w:r>
      <w:r w:rsidR="006D5D7B">
        <w:rPr>
          <w:noProof/>
        </w:rPr>
        <w:t>Did you become more confident or more fearless? Were you able to conquer your fear of heights? How might this experience help you in real life?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3B460C" w15:done="0"/>
  <w15:commentEx w15:paraId="5CA0ADA1" w15:done="0"/>
  <w15:commentEx w15:paraId="38BD7CBE" w15:done="0"/>
  <w15:commentEx w15:paraId="58674C5B" w15:done="0"/>
  <w15:commentEx w15:paraId="2AE89F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3B460C" w16cid:durableId="22E295D4"/>
  <w16cid:commentId w16cid:paraId="5CA0ADA1" w16cid:durableId="22E29311"/>
  <w16cid:commentId w16cid:paraId="38BD7CBE" w16cid:durableId="22E28EBB"/>
  <w16cid:commentId w16cid:paraId="58674C5B" w16cid:durableId="22E28ED8"/>
  <w16cid:commentId w16cid:paraId="2AE89F36" w16cid:durableId="22E292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14D"/>
    <w:rsid w:val="00045810"/>
    <w:rsid w:val="000C1492"/>
    <w:rsid w:val="001F637A"/>
    <w:rsid w:val="002B3D19"/>
    <w:rsid w:val="002C474C"/>
    <w:rsid w:val="0032477F"/>
    <w:rsid w:val="003B74CF"/>
    <w:rsid w:val="0048414D"/>
    <w:rsid w:val="005C5E15"/>
    <w:rsid w:val="005E4F62"/>
    <w:rsid w:val="00612157"/>
    <w:rsid w:val="006700CD"/>
    <w:rsid w:val="00684DAE"/>
    <w:rsid w:val="006A4553"/>
    <w:rsid w:val="006C6D96"/>
    <w:rsid w:val="006D5D7B"/>
    <w:rsid w:val="007E394C"/>
    <w:rsid w:val="00835A94"/>
    <w:rsid w:val="009630EA"/>
    <w:rsid w:val="009C23B6"/>
    <w:rsid w:val="009F6554"/>
    <w:rsid w:val="00A13164"/>
    <w:rsid w:val="00BF201D"/>
    <w:rsid w:val="00E11610"/>
    <w:rsid w:val="00E16685"/>
    <w:rsid w:val="00FC7279"/>
    <w:rsid w:val="00FD1A1F"/>
    <w:rsid w:val="4E03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485B6"/>
  <w15:docId w15:val="{3ED57B56-8921-8A48-A787-E4FDEE34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HK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7E39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94C"/>
    <w:rPr>
      <w:rFonts w:ascii="Times New Roman" w:hAnsi="Times New Roman" w:cs="Times New Roman"/>
      <w:kern w:val="2"/>
      <w:sz w:val="18"/>
      <w:szCs w:val="18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630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0EA"/>
    <w:rPr>
      <w:kern w:val="2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0EA"/>
    <w:rPr>
      <w:b/>
      <w:bCs/>
      <w:kern w:val="2"/>
      <w:lang w:val="en-US" w:bidi="ar-SA"/>
    </w:rPr>
  </w:style>
  <w:style w:type="paragraph" w:styleId="Revision">
    <w:name w:val="Revision"/>
    <w:hidden/>
    <w:uiPriority w:val="99"/>
    <w:semiHidden/>
    <w:rsid w:val="009630EA"/>
    <w:rPr>
      <w:kern w:val="2"/>
      <w:sz w:val="21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Wu</dc:creator>
  <cp:lastModifiedBy>Jordon Beijing</cp:lastModifiedBy>
  <cp:revision>12</cp:revision>
  <dcterms:created xsi:type="dcterms:W3CDTF">2020-07-25T03:37:00Z</dcterms:created>
  <dcterms:modified xsi:type="dcterms:W3CDTF">2020-08-15T10:13:00Z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