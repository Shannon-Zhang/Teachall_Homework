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Arial" w:hAnsi="Arial" w:cs="Arial" w:eastAsiaTheme="minorEastAsia"/>
          <w:sz w:val="24"/>
          <w:szCs w:val="24"/>
          <w:lang w:eastAsia="zh-CN"/>
        </w:rPr>
      </w:pPr>
      <w:r>
        <w:rPr>
          <w:rFonts w:ascii="Arial" w:hAnsi="Arial" w:cs="Arial"/>
          <w:sz w:val="24"/>
          <w:szCs w:val="24"/>
        </w:rPr>
        <w:t xml:space="preserve">W6A – Lesson 3, Essay 2, Draft </w:t>
      </w:r>
      <w:del w:id="0" w:author="Shannon" w:date="2020-07-31T14:12:58Z">
        <w:r>
          <w:rPr>
            <w:rFonts w:hint="default" w:ascii="Arial" w:hAnsi="Arial" w:cs="Arial"/>
            <w:sz w:val="24"/>
            <w:szCs w:val="24"/>
            <w:lang w:val="en-US"/>
          </w:rPr>
          <w:delText>1</w:delText>
        </w:r>
      </w:del>
      <w:ins w:id="1" w:author="Shannon" w:date="2020-07-31T14:12:58Z">
        <w:r>
          <w:rPr>
            <w:rFonts w:hint="eastAsia" w:ascii="Arial" w:hAnsi="Arial" w:cs="Arial"/>
            <w:sz w:val="24"/>
            <w:szCs w:val="24"/>
            <w:lang w:val="en-US" w:eastAsia="zh-CN"/>
          </w:rPr>
          <w:t>2</w:t>
        </w:r>
      </w:ins>
      <w:bookmarkStart w:id="1" w:name="_GoBack"/>
      <w:bookmarkEnd w:id="1"/>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Sophia Yu</w:t>
      </w:r>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2020.07.</w:t>
      </w:r>
      <w:ins w:id="2" w:author="yu shh" w:date="2020-07-23T09:50:00Z">
        <w:r>
          <w:rPr>
            <w:rFonts w:ascii="Arial" w:hAnsi="Arial" w:eastAsia="宋体" w:cs="Arial"/>
            <w:color w:val="000000"/>
            <w:kern w:val="0"/>
            <w:sz w:val="24"/>
            <w:szCs w:val="24"/>
          </w:rPr>
          <w:t>23</w:t>
        </w:r>
      </w:ins>
      <w:del w:id="3" w:author="yu shh" w:date="2020-07-23T09:50:00Z">
        <w:r>
          <w:rPr>
            <w:rFonts w:ascii="Arial" w:hAnsi="Arial" w:eastAsia="宋体" w:cs="Arial"/>
            <w:color w:val="000000"/>
            <w:kern w:val="0"/>
            <w:sz w:val="24"/>
            <w:szCs w:val="24"/>
          </w:rPr>
          <w:delText>19</w:delText>
        </w:r>
      </w:del>
    </w:p>
    <w:p>
      <w:pPr>
        <w:widowControl/>
        <w:jc w:val="left"/>
        <w:rPr>
          <w:rFonts w:ascii="Arial" w:hAnsi="Arial" w:eastAsia="宋体" w:cs="Arial"/>
          <w:color w:val="FF0000"/>
          <w:kern w:val="0"/>
          <w:sz w:val="24"/>
          <w:szCs w:val="24"/>
        </w:rPr>
      </w:pPr>
      <w:r>
        <w:rPr>
          <w:rFonts w:ascii="Arial" w:hAnsi="Arial" w:eastAsia="宋体" w:cs="Arial"/>
          <w:color w:val="000000" w:themeColor="text1"/>
          <w:kern w:val="0"/>
          <w:sz w:val="24"/>
          <w:szCs w:val="24"/>
          <w14:textFill>
            <w14:solidFill>
              <w14:schemeClr w14:val="tx1"/>
            </w14:solidFill>
          </w14:textFill>
        </w:rPr>
        <w:t>Topic: An historical event that could have been avoided</w:t>
      </w:r>
    </w:p>
    <w:p>
      <w:pPr>
        <w:rPr>
          <w:rFonts w:ascii="Arial" w:hAnsi="Arial" w:cs="Arial"/>
          <w:sz w:val="24"/>
          <w:szCs w:val="24"/>
        </w:rPr>
      </w:pPr>
    </w:p>
    <w:p>
      <w:pPr>
        <w:widowControl/>
        <w:jc w:val="center"/>
        <w:rPr>
          <w:del w:id="4" w:author="yu shh" w:date="2020-07-23T09:37:00Z"/>
          <w:rFonts w:ascii="Arial" w:hAnsi="Arial" w:cs="Arial"/>
          <w:sz w:val="24"/>
          <w:szCs w:val="24"/>
        </w:rPr>
      </w:pPr>
      <w:ins w:id="5" w:author="yu shh" w:date="2020-07-23T09:37:00Z">
        <w:r>
          <w:rPr>
            <w:rFonts w:ascii="Arial" w:hAnsi="Arial" w:cs="Arial"/>
            <w:sz w:val="24"/>
            <w:szCs w:val="24"/>
          </w:rPr>
          <w:t>A woman hides the truth</w:t>
        </w:r>
      </w:ins>
      <w:del w:id="6" w:author="yu shh" w:date="2020-07-23T09:37:00Z">
        <w:r>
          <w:rPr>
            <w:rFonts w:ascii="Arial" w:hAnsi="Arial" w:cs="Arial"/>
            <w:sz w:val="24"/>
            <w:szCs w:val="24"/>
          </w:rPr>
          <w:delText>Hiding</w:delText>
        </w:r>
      </w:del>
    </w:p>
    <w:p>
      <w:pPr>
        <w:rPr>
          <w:rFonts w:ascii="Arial" w:hAnsi="Arial" w:cs="Arial"/>
          <w:sz w:val="24"/>
          <w:szCs w:val="24"/>
        </w:rPr>
      </w:pPr>
    </w:p>
    <w:p>
      <w:pPr>
        <w:rPr>
          <w:ins w:id="7" w:author="yu shh" w:date="2020-07-23T08:46:00Z"/>
          <w:rFonts w:ascii="Arial" w:hAnsi="Arial" w:cs="Arial"/>
          <w:sz w:val="24"/>
          <w:szCs w:val="24"/>
        </w:rPr>
      </w:pPr>
      <w:r>
        <w:rPr>
          <w:rFonts w:ascii="Arial" w:hAnsi="Arial" w:cs="Arial"/>
          <w:sz w:val="24"/>
          <w:szCs w:val="24"/>
        </w:rPr>
        <w:t>At th</w:t>
      </w:r>
      <w:r>
        <w:rPr>
          <w:rFonts w:ascii="Arial" w:hAnsi="Arial" w:eastAsia="宋体" w:cs="Arial"/>
          <w:color w:val="000000"/>
          <w:kern w:val="0"/>
          <w:sz w:val="24"/>
          <w:szCs w:val="24"/>
        </w:rPr>
        <w:t>e end of 2</w:t>
      </w:r>
      <w:r>
        <w:rPr>
          <w:rFonts w:ascii="Arial" w:hAnsi="Arial" w:cs="Arial"/>
          <w:sz w:val="24"/>
          <w:szCs w:val="24"/>
        </w:rPr>
        <w:t>019,</w:t>
      </w:r>
      <w:ins w:id="8" w:author="yu shh" w:date="2020-07-23T08:44:00Z">
        <w:r>
          <w:rPr>
            <w:rFonts w:ascii="Arial" w:hAnsi="Arial" w:cs="Arial"/>
            <w:sz w:val="24"/>
            <w:szCs w:val="24"/>
          </w:rPr>
          <w:t xml:space="preserve"> a novel</w:t>
        </w:r>
      </w:ins>
      <w:r>
        <w:rPr>
          <w:rFonts w:ascii="Arial" w:hAnsi="Arial" w:cs="Arial"/>
          <w:sz w:val="24"/>
          <w:szCs w:val="24"/>
        </w:rPr>
        <w:t xml:space="preserve"> </w:t>
      </w:r>
      <w:del w:id="9" w:author="yu shh" w:date="2020-07-23T09:42:00Z">
        <w:r>
          <w:rPr>
            <w:rFonts w:ascii="Arial" w:hAnsi="Arial" w:cs="Arial"/>
            <w:sz w:val="24"/>
            <w:szCs w:val="24"/>
          </w:rPr>
          <w:delText>the</w:delText>
        </w:r>
      </w:del>
      <w:r>
        <w:rPr>
          <w:rFonts w:ascii="Arial" w:hAnsi="Arial" w:cs="Arial"/>
          <w:sz w:val="24"/>
          <w:szCs w:val="24"/>
        </w:rPr>
        <w:t xml:space="preserve"> </w:t>
      </w:r>
      <w:bookmarkStart w:id="0" w:name="_Hlk45984076"/>
      <w:r>
        <w:rPr>
          <w:rFonts w:ascii="Arial" w:hAnsi="Arial" w:cs="Arial"/>
          <w:sz w:val="24"/>
          <w:szCs w:val="24"/>
        </w:rPr>
        <w:t>coronavirus</w:t>
      </w:r>
      <w:bookmarkEnd w:id="0"/>
      <w:ins w:id="10" w:author="yu shh" w:date="2020-07-23T08:45:00Z">
        <w:r>
          <w:rPr>
            <w:rFonts w:ascii="Arial" w:hAnsi="Arial" w:cs="Arial"/>
            <w:sz w:val="24"/>
            <w:szCs w:val="24"/>
          </w:rPr>
          <w:t xml:space="preserve"> began to</w:t>
        </w:r>
      </w:ins>
      <w:r>
        <w:rPr>
          <w:rFonts w:ascii="Arial" w:hAnsi="Arial" w:cs="Arial"/>
          <w:sz w:val="24"/>
          <w:szCs w:val="24"/>
        </w:rPr>
        <w:t xml:space="preserve"> swe</w:t>
      </w:r>
      <w:ins w:id="11" w:author="yu shh" w:date="2020-07-23T08:45:00Z">
        <w:r>
          <w:rPr>
            <w:rFonts w:ascii="Arial" w:hAnsi="Arial" w:cs="Arial"/>
            <w:sz w:val="24"/>
            <w:szCs w:val="24"/>
          </w:rPr>
          <w:t>e</w:t>
        </w:r>
      </w:ins>
      <w:r>
        <w:rPr>
          <w:rFonts w:ascii="Arial" w:hAnsi="Arial" w:cs="Arial"/>
          <w:sz w:val="24"/>
          <w:szCs w:val="24"/>
        </w:rPr>
        <w:t>p</w:t>
      </w:r>
      <w:del w:id="12" w:author="yu shh" w:date="2020-07-23T08:45:00Z">
        <w:r>
          <w:rPr>
            <w:rFonts w:ascii="Arial" w:hAnsi="Arial" w:cs="Arial"/>
            <w:sz w:val="24"/>
            <w:szCs w:val="24"/>
          </w:rPr>
          <w:delText>t</w:delText>
        </w:r>
      </w:del>
      <w:r>
        <w:rPr>
          <w:rFonts w:ascii="Arial" w:hAnsi="Arial" w:cs="Arial"/>
          <w:sz w:val="24"/>
          <w:szCs w:val="24"/>
        </w:rPr>
        <w:t xml:space="preserve"> the world. Every country started </w:t>
      </w:r>
      <w:ins w:id="13" w:author="yu shh" w:date="2020-07-23T08:45:00Z">
        <w:r>
          <w:rPr>
            <w:rFonts w:ascii="Arial" w:hAnsi="Arial" w:cs="Arial"/>
            <w:sz w:val="24"/>
            <w:szCs w:val="24"/>
          </w:rPr>
          <w:t>to</w:t>
        </w:r>
      </w:ins>
      <w:ins w:id="14" w:author="yu shh" w:date="2020-07-23T08:46:00Z">
        <w:r>
          <w:rPr>
            <w:rFonts w:ascii="Arial" w:hAnsi="Arial" w:cs="Arial"/>
            <w:sz w:val="24"/>
            <w:szCs w:val="24"/>
          </w:rPr>
          <w:t xml:space="preserve"> </w:t>
        </w:r>
      </w:ins>
      <w:r>
        <w:rPr>
          <w:rFonts w:ascii="Arial" w:hAnsi="Arial" w:cs="Arial"/>
          <w:sz w:val="24"/>
          <w:szCs w:val="24"/>
        </w:rPr>
        <w:t xml:space="preserve">strictly </w:t>
      </w:r>
      <w:ins w:id="15" w:author="yu shh" w:date="2020-07-23T08:59:00Z">
        <w:r>
          <w:rPr>
            <w:rFonts w:ascii="Arial" w:hAnsi="Arial" w:cs="Arial"/>
            <w:sz w:val="24"/>
            <w:szCs w:val="24"/>
          </w:rPr>
          <w:t>contain</w:t>
        </w:r>
      </w:ins>
      <w:del w:id="16" w:author="yu shh" w:date="2020-07-23T08:59:00Z">
        <w:r>
          <w:rPr>
            <w:rFonts w:ascii="Arial" w:hAnsi="Arial" w:cs="Arial"/>
            <w:sz w:val="24"/>
            <w:szCs w:val="24"/>
          </w:rPr>
          <w:delText>control</w:delText>
        </w:r>
      </w:del>
      <w:r>
        <w:rPr>
          <w:rFonts w:ascii="Arial" w:hAnsi="Arial" w:cs="Arial"/>
          <w:sz w:val="24"/>
          <w:szCs w:val="24"/>
        </w:rPr>
        <w:t xml:space="preserve"> the epidemic. </w:t>
      </w:r>
      <w:ins w:id="17" w:author="yu shh" w:date="2020-07-23T09:35:00Z">
        <w:r>
          <w:rPr>
            <w:rFonts w:ascii="Arial" w:hAnsi="Arial" w:cs="Arial"/>
            <w:sz w:val="24"/>
            <w:szCs w:val="24"/>
          </w:rPr>
          <w:t>At this time, we should not violate the instructions of the state and do what we want to do without authorization. But there are always some people who will have a fluke, and the things they do bring inconvenience to many people.</w:t>
        </w:r>
      </w:ins>
    </w:p>
    <w:p>
      <w:pPr>
        <w:rPr>
          <w:ins w:id="18" w:author="yu shh" w:date="2020-07-23T08:46:00Z"/>
          <w:rFonts w:ascii="Arial" w:hAnsi="Arial" w:cs="Arial"/>
          <w:sz w:val="24"/>
          <w:szCs w:val="24"/>
        </w:rPr>
      </w:pPr>
    </w:p>
    <w:p>
      <w:pPr>
        <w:rPr>
          <w:ins w:id="19" w:author="yu shh" w:date="2020-07-23T08:47:00Z"/>
          <w:rFonts w:ascii="Arial" w:hAnsi="Arial" w:cs="Arial"/>
          <w:sz w:val="24"/>
          <w:szCs w:val="24"/>
        </w:rPr>
      </w:pPr>
      <w:r>
        <w:rPr>
          <w:rFonts w:ascii="Arial" w:hAnsi="Arial" w:cs="Arial"/>
          <w:sz w:val="24"/>
          <w:szCs w:val="24"/>
        </w:rPr>
        <w:t xml:space="preserve">On March 12, a </w:t>
      </w:r>
      <w:ins w:id="20" w:author="yu shh" w:date="2020-07-23T08:46:00Z">
        <w:r>
          <w:rPr>
            <w:rFonts w:ascii="Arial" w:hAnsi="Arial" w:cs="Arial"/>
            <w:sz w:val="24"/>
            <w:szCs w:val="24"/>
          </w:rPr>
          <w:t xml:space="preserve">Chinese </w:t>
        </w:r>
      </w:ins>
      <w:r>
        <w:rPr>
          <w:rFonts w:ascii="Arial" w:hAnsi="Arial" w:cs="Arial"/>
          <w:sz w:val="24"/>
          <w:szCs w:val="24"/>
        </w:rPr>
        <w:t xml:space="preserve">woman </w:t>
      </w:r>
      <w:del w:id="21" w:author="yu shh" w:date="2020-07-23T09:39:00Z">
        <w:r>
          <w:rPr>
            <w:rFonts w:ascii="Arial" w:hAnsi="Arial" w:cs="Arial"/>
            <w:sz w:val="24"/>
            <w:szCs w:val="24"/>
          </w:rPr>
          <w:delText xml:space="preserve">who was </w:delText>
        </w:r>
      </w:del>
      <w:r>
        <w:rPr>
          <w:rFonts w:ascii="Arial" w:hAnsi="Arial" w:cs="Arial"/>
          <w:sz w:val="24"/>
          <w:szCs w:val="24"/>
        </w:rPr>
        <w:t xml:space="preserve">living in America wanted to go back to China with her family. They took the flight CA988 </w:t>
      </w:r>
      <w:del w:id="22" w:author="yu shh" w:date="2020-07-23T09:38:00Z">
        <w:r>
          <w:rPr>
            <w:rFonts w:ascii="Arial" w:hAnsi="Arial" w:cs="Arial"/>
            <w:sz w:val="24"/>
            <w:szCs w:val="24"/>
          </w:rPr>
          <w:delText xml:space="preserve">flew </w:delText>
        </w:r>
      </w:del>
      <w:r>
        <w:rPr>
          <w:rFonts w:ascii="Arial" w:hAnsi="Arial" w:cs="Arial"/>
          <w:sz w:val="24"/>
          <w:szCs w:val="24"/>
        </w:rPr>
        <w:t xml:space="preserve">from Los Angeles to Beijing. A few hours after the flight took off, that </w:t>
      </w:r>
      <w:ins w:id="23" w:author="yu shh" w:date="2020-07-23T08:59:00Z">
        <w:r>
          <w:rPr>
            <w:rFonts w:ascii="Arial" w:hAnsi="Arial" w:cs="Arial"/>
            <w:sz w:val="24"/>
            <w:szCs w:val="24"/>
          </w:rPr>
          <w:t>lady</w:t>
        </w:r>
      </w:ins>
      <w:del w:id="24" w:author="yu shh" w:date="2020-07-23T08:59:00Z">
        <w:r>
          <w:rPr>
            <w:rFonts w:ascii="Arial" w:hAnsi="Arial" w:cs="Arial"/>
            <w:sz w:val="24"/>
            <w:szCs w:val="24"/>
          </w:rPr>
          <w:delText>women</w:delText>
        </w:r>
      </w:del>
      <w:r>
        <w:rPr>
          <w:rFonts w:ascii="Arial" w:hAnsi="Arial" w:cs="Arial"/>
          <w:sz w:val="24"/>
          <w:szCs w:val="24"/>
        </w:rPr>
        <w:t xml:space="preserve"> went to the steward and said that she felt suffocated, weak and slightly numb on her face. She also said that she did not travel with other people and had not taken any medicine before boarding, but had a short history of fever a week ago. The flight attendant took her temperature and isolated her from other passengers.</w:t>
      </w:r>
    </w:p>
    <w:p>
      <w:pPr>
        <w:rPr>
          <w:ins w:id="25" w:author="yu shh" w:date="2020-07-23T08:47:00Z"/>
          <w:rFonts w:ascii="Arial" w:hAnsi="Arial" w:cs="Arial"/>
          <w:sz w:val="24"/>
          <w:szCs w:val="24"/>
        </w:rPr>
      </w:pPr>
    </w:p>
    <w:p>
      <w:pPr>
        <w:rPr>
          <w:ins w:id="26" w:author="yu shh" w:date="2020-07-23T08:49:00Z"/>
          <w:rFonts w:ascii="Arial" w:hAnsi="Arial" w:cs="Arial"/>
          <w:sz w:val="24"/>
          <w:szCs w:val="24"/>
        </w:rPr>
      </w:pPr>
      <w:ins w:id="27" w:author="yu shh" w:date="2020-07-23T08:47:00Z">
        <w:r>
          <w:rPr>
            <w:rFonts w:ascii="Arial" w:hAnsi="Arial" w:cs="Arial"/>
            <w:sz w:val="24"/>
            <w:szCs w:val="24"/>
          </w:rPr>
          <w:t>Then</w:t>
        </w:r>
      </w:ins>
      <w:r>
        <w:rPr>
          <w:rFonts w:ascii="Arial" w:hAnsi="Arial" w:cs="Arial"/>
          <w:sz w:val="24"/>
          <w:szCs w:val="24"/>
        </w:rPr>
        <w:t xml:space="preserve"> Two hours before the flight landed at about 4:00 a.m. Beijing time on March 13, the woman went to the steward and said that she had been infected in the company where she worked in the United States. She had a fever in the United States and </w:t>
      </w:r>
      <w:ins w:id="28" w:author="yu shh" w:date="2020-07-23T08:47:00Z">
        <w:r>
          <w:rPr>
            <w:rFonts w:ascii="Arial" w:hAnsi="Arial" w:cs="Arial"/>
            <w:sz w:val="24"/>
            <w:szCs w:val="24"/>
          </w:rPr>
          <w:t xml:space="preserve">had taken </w:t>
        </w:r>
      </w:ins>
      <w:del w:id="29" w:author="yu shh" w:date="2020-07-23T08:47:00Z">
        <w:r>
          <w:rPr>
            <w:rFonts w:ascii="Arial" w:hAnsi="Arial" w:cs="Arial"/>
            <w:sz w:val="24"/>
            <w:szCs w:val="24"/>
          </w:rPr>
          <w:delText>took</w:delText>
        </w:r>
      </w:del>
      <w:r>
        <w:rPr>
          <w:rFonts w:ascii="Arial" w:hAnsi="Arial" w:cs="Arial"/>
          <w:sz w:val="24"/>
          <w:szCs w:val="24"/>
        </w:rPr>
        <w:t xml:space="preserve"> anti fever medicine before boarding. Her husband and children also traveled on the same plane, with seat numbers of 54K and 54l. The crew immediately reported the situation to the captain and arranged </w:t>
      </w:r>
      <w:ins w:id="30" w:author="yu shh" w:date="2020-07-23T08:48:00Z">
        <w:r>
          <w:rPr>
            <w:rFonts w:ascii="Arial" w:hAnsi="Arial" w:cs="Arial"/>
            <w:sz w:val="24"/>
            <w:szCs w:val="24"/>
          </w:rPr>
          <w:t xml:space="preserve">for </w:t>
        </w:r>
      </w:ins>
      <w:r>
        <w:rPr>
          <w:rFonts w:ascii="Arial" w:hAnsi="Arial" w:cs="Arial"/>
          <w:sz w:val="24"/>
          <w:szCs w:val="24"/>
        </w:rPr>
        <w:t>her husband and children</w:t>
      </w:r>
      <w:ins w:id="31" w:author="yu shh" w:date="2020-07-23T08:49:00Z">
        <w:r>
          <w:rPr>
            <w:rFonts w:ascii="Arial" w:hAnsi="Arial" w:cs="Arial"/>
            <w:sz w:val="24"/>
            <w:szCs w:val="24"/>
          </w:rPr>
          <w:t xml:space="preserve"> </w:t>
        </w:r>
      </w:ins>
      <w:ins w:id="32" w:author="yu shh" w:date="2020-07-23T08:48:00Z">
        <w:r>
          <w:rPr>
            <w:rFonts w:ascii="Arial" w:hAnsi="Arial" w:cs="Arial"/>
            <w:sz w:val="24"/>
            <w:szCs w:val="24"/>
          </w:rPr>
          <w:t>to sit</w:t>
        </w:r>
      </w:ins>
      <w:r>
        <w:rPr>
          <w:rFonts w:ascii="Arial" w:hAnsi="Arial" w:cs="Arial"/>
          <w:sz w:val="24"/>
          <w:szCs w:val="24"/>
        </w:rPr>
        <w:t xml:space="preserve"> in the isolation area. </w:t>
      </w:r>
    </w:p>
    <w:p>
      <w:pPr>
        <w:rPr>
          <w:ins w:id="33" w:author="yu shh" w:date="2020-07-23T08:49:00Z"/>
          <w:rFonts w:ascii="Arial" w:hAnsi="Arial" w:cs="Arial"/>
          <w:sz w:val="24"/>
          <w:szCs w:val="24"/>
        </w:rPr>
      </w:pPr>
    </w:p>
    <w:p>
      <w:pPr>
        <w:rPr>
          <w:rFonts w:ascii="Arial" w:hAnsi="Arial" w:cs="Arial"/>
          <w:sz w:val="24"/>
          <w:szCs w:val="24"/>
        </w:rPr>
      </w:pPr>
      <w:r>
        <w:rPr>
          <w:rFonts w:ascii="Arial" w:hAnsi="Arial" w:cs="Arial"/>
          <w:sz w:val="24"/>
          <w:szCs w:val="24"/>
        </w:rPr>
        <w:t>After the crew took the</w:t>
      </w:r>
      <w:ins w:id="34" w:author="yu shh" w:date="2020-07-23T08:49:00Z">
        <w:r>
          <w:rPr>
            <w:rFonts w:ascii="Arial" w:hAnsi="Arial" w:cs="Arial"/>
            <w:sz w:val="24"/>
            <w:szCs w:val="24"/>
          </w:rPr>
          <w:t>ir</w:t>
        </w:r>
      </w:ins>
      <w:r>
        <w:rPr>
          <w:rFonts w:ascii="Arial" w:hAnsi="Arial" w:cs="Arial"/>
          <w:sz w:val="24"/>
          <w:szCs w:val="24"/>
        </w:rPr>
        <w:t xml:space="preserve"> temperature again, the temperature</w:t>
      </w:r>
      <w:ins w:id="35" w:author="yu shh" w:date="2020-07-23T08:49:00Z">
        <w:r>
          <w:rPr>
            <w:rFonts w:ascii="Arial" w:hAnsi="Arial" w:cs="Arial"/>
            <w:sz w:val="24"/>
            <w:szCs w:val="24"/>
          </w:rPr>
          <w:t>s</w:t>
        </w:r>
      </w:ins>
      <w:r>
        <w:rPr>
          <w:rFonts w:ascii="Arial" w:hAnsi="Arial" w:cs="Arial"/>
          <w:sz w:val="24"/>
          <w:szCs w:val="24"/>
        </w:rPr>
        <w:t xml:space="preserve"> of the whole family </w:t>
      </w:r>
      <w:del w:id="36" w:author="yu shh" w:date="2020-07-23T09:00:00Z">
        <w:r>
          <w:rPr>
            <w:rFonts w:ascii="Arial" w:hAnsi="Arial" w:cs="Arial"/>
            <w:sz w:val="24"/>
            <w:szCs w:val="24"/>
          </w:rPr>
          <w:delText>was</w:delText>
        </w:r>
      </w:del>
      <w:ins w:id="37" w:author="yu shh" w:date="2020-07-23T09:00:00Z">
        <w:r>
          <w:rPr>
            <w:rFonts w:ascii="Arial" w:hAnsi="Arial" w:cs="Arial"/>
            <w:sz w:val="24"/>
            <w:szCs w:val="24"/>
          </w:rPr>
          <w:t>were</w:t>
        </w:r>
      </w:ins>
      <w:r>
        <w:rPr>
          <w:rFonts w:ascii="Arial" w:hAnsi="Arial" w:cs="Arial"/>
          <w:sz w:val="24"/>
          <w:szCs w:val="24"/>
        </w:rPr>
        <w:t xml:space="preserve"> normal. But when she and her family </w:t>
      </w:r>
      <w:del w:id="38" w:author="yu shh" w:date="2020-07-23T09:03:00Z">
        <w:r>
          <w:rPr>
            <w:rFonts w:ascii="Arial" w:hAnsi="Arial" w:cs="Arial"/>
            <w:sz w:val="24"/>
            <w:szCs w:val="24"/>
          </w:rPr>
          <w:delText xml:space="preserve">arriving </w:delText>
        </w:r>
      </w:del>
      <w:del w:id="39" w:author="yu shh" w:date="2020-07-23T09:15:00Z">
        <w:r>
          <w:rPr>
            <w:rFonts w:ascii="Arial" w:hAnsi="Arial" w:cs="Arial"/>
            <w:sz w:val="24"/>
            <w:szCs w:val="24"/>
          </w:rPr>
          <w:delText>in</w:delText>
        </w:r>
      </w:del>
      <w:ins w:id="40" w:author="yu shh" w:date="2020-07-23T09:15:00Z">
        <w:r>
          <w:rPr>
            <w:rFonts w:ascii="Arial" w:hAnsi="Arial" w:cs="Arial"/>
            <w:sz w:val="24"/>
            <w:szCs w:val="24"/>
          </w:rPr>
          <w:t>landing in</w:t>
        </w:r>
      </w:ins>
      <w:r>
        <w:rPr>
          <w:rFonts w:ascii="Arial" w:hAnsi="Arial" w:cs="Arial"/>
          <w:sz w:val="24"/>
          <w:szCs w:val="24"/>
        </w:rPr>
        <w:t xml:space="preserve"> Beijing, she was diagnosed with novel coronavirus pneumonia, and more than 60 close contacts were isolated. </w:t>
      </w:r>
      <w:ins w:id="41" w:author="yu shh" w:date="2020-07-23T09:06:00Z">
        <w:r>
          <w:rPr>
            <w:rFonts w:ascii="Arial" w:hAnsi="Arial" w:cs="Arial"/>
            <w:sz w:val="24"/>
            <w:szCs w:val="24"/>
          </w:rPr>
          <w:t>On</w:t>
        </w:r>
      </w:ins>
      <w:del w:id="42" w:author="yu shh" w:date="2020-07-23T09:06:00Z">
        <w:r>
          <w:rPr>
            <w:rFonts w:ascii="Arial" w:hAnsi="Arial" w:cs="Arial"/>
            <w:sz w:val="24"/>
            <w:szCs w:val="24"/>
          </w:rPr>
          <w:delText>In</w:delText>
        </w:r>
      </w:del>
      <w:r>
        <w:rPr>
          <w:rFonts w:ascii="Arial" w:hAnsi="Arial" w:cs="Arial"/>
          <w:sz w:val="24"/>
          <w:szCs w:val="24"/>
        </w:rPr>
        <w:t xml:space="preserve"> March 16th, her husband was diagnosed </w:t>
      </w:r>
      <w:ins w:id="43" w:author="yu shh" w:date="2020-07-23T09:16:00Z">
        <w:r>
          <w:rPr>
            <w:rFonts w:ascii="Arial" w:hAnsi="Arial" w:cs="Arial"/>
            <w:sz w:val="24"/>
            <w:szCs w:val="24"/>
          </w:rPr>
          <w:t xml:space="preserve">with </w:t>
        </w:r>
      </w:ins>
      <w:del w:id="44" w:author="yu shh" w:date="2020-07-23T09:06:00Z">
        <w:r>
          <w:rPr>
            <w:rFonts w:ascii="Arial" w:hAnsi="Arial" w:cs="Arial"/>
            <w:sz w:val="24"/>
            <w:szCs w:val="24"/>
          </w:rPr>
          <w:delText>as</w:delText>
        </w:r>
      </w:del>
      <w:r>
        <w:rPr>
          <w:rFonts w:ascii="Arial" w:hAnsi="Arial" w:cs="Arial"/>
          <w:sz w:val="24"/>
          <w:szCs w:val="24"/>
        </w:rPr>
        <w:t xml:space="preserve"> novel coronavirus pneumonia. On June 1, 2020, she was arrested after recovering from the coronavirus.</w:t>
      </w:r>
    </w:p>
    <w:p>
      <w:pPr>
        <w:rPr>
          <w:rFonts w:ascii="Arial" w:hAnsi="Arial" w:cs="Arial"/>
          <w:sz w:val="24"/>
          <w:szCs w:val="24"/>
        </w:rPr>
      </w:pPr>
      <w:r>
        <w:rPr>
          <w:rFonts w:ascii="Arial" w:hAnsi="Arial" w:cs="Arial"/>
          <w:sz w:val="24"/>
          <w:szCs w:val="24"/>
        </w:rPr>
        <w:t>.</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Perhaps the woman thought reporting was very troublesome. She and her </w:t>
      </w:r>
    </w:p>
    <w:p>
      <w:pPr>
        <w:rPr>
          <w:rFonts w:ascii="Arial" w:hAnsi="Arial" w:cs="Arial"/>
          <w:sz w:val="24"/>
          <w:szCs w:val="24"/>
        </w:rPr>
      </w:pPr>
      <w:r>
        <w:rPr>
          <w:rFonts w:ascii="Arial" w:hAnsi="Arial" w:cs="Arial"/>
          <w:sz w:val="24"/>
          <w:szCs w:val="24"/>
        </w:rPr>
        <w:t>family want</w:t>
      </w:r>
      <w:ins w:id="45" w:author="yu shh" w:date="2020-07-23T09:16:00Z">
        <w:r>
          <w:rPr>
            <w:rFonts w:ascii="Arial" w:hAnsi="Arial" w:cs="Arial"/>
            <w:sz w:val="24"/>
            <w:szCs w:val="24"/>
          </w:rPr>
          <w:t>ed</w:t>
        </w:r>
      </w:ins>
      <w:r>
        <w:rPr>
          <w:rFonts w:ascii="Arial" w:hAnsi="Arial" w:cs="Arial"/>
          <w:sz w:val="24"/>
          <w:szCs w:val="24"/>
        </w:rPr>
        <w:t xml:space="preserve"> to go to China as quick</w:t>
      </w:r>
      <w:ins w:id="46" w:author="yu shh" w:date="2020-07-23T09:16:00Z">
        <w:r>
          <w:rPr>
            <w:rFonts w:ascii="Arial" w:hAnsi="Arial" w:cs="Arial"/>
            <w:sz w:val="24"/>
            <w:szCs w:val="24"/>
          </w:rPr>
          <w:t>ly</w:t>
        </w:r>
      </w:ins>
      <w:r>
        <w:rPr>
          <w:rFonts w:ascii="Arial" w:hAnsi="Arial" w:cs="Arial"/>
          <w:sz w:val="24"/>
          <w:szCs w:val="24"/>
        </w:rPr>
        <w:t xml:space="preserve"> as they c</w:t>
      </w:r>
      <w:ins w:id="47" w:author="yu shh" w:date="2020-07-23T09:16:00Z">
        <w:r>
          <w:rPr>
            <w:rFonts w:ascii="Arial" w:hAnsi="Arial" w:cs="Arial"/>
            <w:sz w:val="24"/>
            <w:szCs w:val="24"/>
          </w:rPr>
          <w:t>ould</w:t>
        </w:r>
      </w:ins>
      <w:del w:id="48" w:author="yu shh" w:date="2020-07-23T09:16:00Z">
        <w:r>
          <w:rPr>
            <w:rFonts w:ascii="Arial" w:hAnsi="Arial" w:cs="Arial"/>
            <w:sz w:val="24"/>
            <w:szCs w:val="24"/>
          </w:rPr>
          <w:delText>an</w:delText>
        </w:r>
      </w:del>
      <w:r>
        <w:rPr>
          <w:rFonts w:ascii="Arial" w:hAnsi="Arial" w:cs="Arial"/>
          <w:sz w:val="24"/>
          <w:szCs w:val="24"/>
        </w:rPr>
        <w:t>. It</w:t>
      </w:r>
      <w:del w:id="49" w:author="yu shh" w:date="2020-07-23T09:17:00Z">
        <w:r>
          <w:rPr>
            <w:rFonts w:ascii="Arial" w:hAnsi="Arial" w:cs="Arial"/>
            <w:sz w:val="24"/>
            <w:szCs w:val="24"/>
          </w:rPr>
          <w:delText xml:space="preserve"> will</w:delText>
        </w:r>
      </w:del>
      <w:r>
        <w:rPr>
          <w:rFonts w:ascii="Arial" w:hAnsi="Arial" w:cs="Arial"/>
          <w:sz w:val="24"/>
          <w:szCs w:val="24"/>
        </w:rPr>
        <w:t xml:space="preserve"> spend too much time if they report</w:t>
      </w:r>
      <w:ins w:id="50" w:author="yu shh" w:date="2020-07-23T09:18:00Z">
        <w:r>
          <w:rPr>
            <w:rFonts w:ascii="Arial" w:hAnsi="Arial" w:cs="Arial"/>
            <w:sz w:val="24"/>
            <w:szCs w:val="24"/>
          </w:rPr>
          <w:t>ed</w:t>
        </w:r>
      </w:ins>
      <w:r>
        <w:rPr>
          <w:rFonts w:ascii="Arial" w:hAnsi="Arial" w:cs="Arial"/>
          <w:sz w:val="24"/>
          <w:szCs w:val="24"/>
        </w:rPr>
        <w:t xml:space="preserve"> it. Or, maybe she thought the pandemic was not as severe as everyone said. And she ate medicine so she thought she </w:t>
      </w:r>
      <w:ins w:id="51" w:author="yu shh" w:date="2020-07-23T09:18:00Z">
        <w:r>
          <w:rPr>
            <w:rFonts w:ascii="Arial" w:hAnsi="Arial" w:cs="Arial"/>
            <w:sz w:val="24"/>
            <w:szCs w:val="24"/>
          </w:rPr>
          <w:t>will</w:t>
        </w:r>
      </w:ins>
      <w:del w:id="52" w:author="yu shh" w:date="2020-07-23T09:18:00Z">
        <w:r>
          <w:rPr>
            <w:rFonts w:ascii="Arial" w:hAnsi="Arial" w:cs="Arial"/>
            <w:sz w:val="24"/>
            <w:szCs w:val="24"/>
          </w:rPr>
          <w:delText>can</w:delText>
        </w:r>
      </w:del>
      <w:r>
        <w:rPr>
          <w:rFonts w:ascii="Arial" w:hAnsi="Arial" w:cs="Arial"/>
          <w:sz w:val="24"/>
          <w:szCs w:val="24"/>
        </w:rPr>
        <w:t xml:space="preserve"> get well by herself.</w:t>
      </w:r>
    </w:p>
    <w:p>
      <w:pPr>
        <w:rPr>
          <w:rFonts w:ascii="Arial" w:hAnsi="Arial" w:cs="Arial"/>
          <w:sz w:val="24"/>
          <w:szCs w:val="24"/>
        </w:rPr>
      </w:pPr>
    </w:p>
    <w:p>
      <w:pPr>
        <w:rPr>
          <w:rFonts w:ascii="Arial" w:hAnsi="Arial" w:cs="Arial"/>
          <w:sz w:val="24"/>
          <w:szCs w:val="24"/>
        </w:rPr>
      </w:pPr>
      <w:r>
        <w:rPr>
          <w:rFonts w:ascii="Arial" w:hAnsi="Arial" w:cs="Arial"/>
          <w:sz w:val="24"/>
          <w:szCs w:val="24"/>
        </w:rPr>
        <w:t>People in Beijing were very angry about that. They thought she was very selfish, and didn’t care about other people’</w:t>
      </w:r>
      <w:ins w:id="53" w:author="yu shh" w:date="2020-07-23T08:50:00Z">
        <w:r>
          <w:rPr>
            <w:rFonts w:ascii="Arial" w:hAnsi="Arial" w:cs="Arial"/>
            <w:sz w:val="24"/>
            <w:szCs w:val="24"/>
          </w:rPr>
          <w:t>s</w:t>
        </w:r>
      </w:ins>
      <w:r>
        <w:rPr>
          <w:rFonts w:ascii="Arial" w:hAnsi="Arial" w:cs="Arial"/>
          <w:sz w:val="24"/>
          <w:szCs w:val="24"/>
        </w:rPr>
        <w:t xml:space="preserve"> health. </w:t>
      </w:r>
      <w:ins w:id="54" w:author="yu shh" w:date="2020-07-23T09:19:00Z">
        <w:r>
          <w:rPr>
            <w:rFonts w:ascii="Arial" w:hAnsi="Arial" w:cs="Arial"/>
            <w:sz w:val="24"/>
            <w:szCs w:val="24"/>
          </w:rPr>
          <w:t>O</w:t>
        </w:r>
      </w:ins>
      <w:del w:id="55" w:author="yu shh" w:date="2020-07-23T09:19:00Z">
        <w:r>
          <w:rPr>
            <w:rFonts w:ascii="Arial" w:hAnsi="Arial" w:cs="Arial"/>
            <w:sz w:val="24"/>
            <w:szCs w:val="24"/>
          </w:rPr>
          <w:delText>The o</w:delText>
        </w:r>
      </w:del>
      <w:r>
        <w:rPr>
          <w:rFonts w:ascii="Arial" w:hAnsi="Arial" w:cs="Arial"/>
          <w:sz w:val="24"/>
          <w:szCs w:val="24"/>
        </w:rPr>
        <w:t xml:space="preserve">ther people consider </w:t>
      </w:r>
      <w:del w:id="56" w:author="yu shh" w:date="2020-07-23T09:19:00Z">
        <w:r>
          <w:rPr>
            <w:rFonts w:ascii="Arial" w:hAnsi="Arial" w:cs="Arial"/>
            <w:sz w:val="24"/>
            <w:szCs w:val="24"/>
          </w:rPr>
          <w:delText>that</w:delText>
        </w:r>
      </w:del>
      <w:r>
        <w:rPr>
          <w:rFonts w:ascii="Arial" w:hAnsi="Arial" w:cs="Arial"/>
          <w:sz w:val="24"/>
          <w:szCs w:val="24"/>
        </w:rPr>
        <w:t xml:space="preserve"> her behavior c</w:t>
      </w:r>
      <w:ins w:id="57" w:author="yu shh" w:date="2020-07-23T09:24:00Z">
        <w:r>
          <w:rPr>
            <w:rFonts w:ascii="Arial" w:hAnsi="Arial" w:cs="Arial"/>
            <w:sz w:val="24"/>
            <w:szCs w:val="24"/>
          </w:rPr>
          <w:t>ould</w:t>
        </w:r>
      </w:ins>
      <w:del w:id="58" w:author="yu shh" w:date="2020-07-23T09:24:00Z">
        <w:r>
          <w:rPr>
            <w:rFonts w:ascii="Arial" w:hAnsi="Arial" w:cs="Arial"/>
            <w:sz w:val="24"/>
            <w:szCs w:val="24"/>
          </w:rPr>
          <w:delText>an</w:delText>
        </w:r>
      </w:del>
      <w:r>
        <w:rPr>
          <w:rFonts w:ascii="Arial" w:hAnsi="Arial" w:cs="Arial"/>
          <w:sz w:val="24"/>
          <w:szCs w:val="24"/>
        </w:rPr>
        <w:t xml:space="preserve"> be forgiven, because everyone wants to go to </w:t>
      </w:r>
      <w:ins w:id="59" w:author="yu shh" w:date="2020-07-23T09:24:00Z">
        <w:r>
          <w:rPr>
            <w:rFonts w:ascii="Arial" w:hAnsi="Arial" w:cs="Arial"/>
            <w:sz w:val="24"/>
            <w:szCs w:val="24"/>
          </w:rPr>
          <w:t>a</w:t>
        </w:r>
      </w:ins>
      <w:del w:id="60" w:author="yu shh" w:date="2020-07-23T09:24:00Z">
        <w:r>
          <w:rPr>
            <w:rFonts w:ascii="Arial" w:hAnsi="Arial" w:cs="Arial"/>
            <w:sz w:val="24"/>
            <w:szCs w:val="24"/>
          </w:rPr>
          <w:delText>the</w:delText>
        </w:r>
      </w:del>
      <w:r>
        <w:rPr>
          <w:rFonts w:ascii="Arial" w:hAnsi="Arial" w:cs="Arial"/>
          <w:sz w:val="24"/>
          <w:szCs w:val="24"/>
        </w:rPr>
        <w:t xml:space="preserve"> safe place quickly. </w:t>
      </w:r>
    </w:p>
    <w:p>
      <w:pPr>
        <w:rPr>
          <w:rFonts w:ascii="Arial" w:hAnsi="Arial" w:cs="Arial"/>
          <w:sz w:val="24"/>
          <w:szCs w:val="24"/>
        </w:rPr>
      </w:pPr>
    </w:p>
    <w:p>
      <w:pPr>
        <w:rPr>
          <w:ins w:id="61" w:author="yu shh" w:date="2020-07-23T08:54:00Z"/>
          <w:rFonts w:ascii="Arial" w:hAnsi="Arial" w:cs="Arial"/>
          <w:sz w:val="24"/>
          <w:szCs w:val="24"/>
        </w:rPr>
      </w:pPr>
      <w:r>
        <w:rPr>
          <w:rFonts w:ascii="Arial" w:hAnsi="Arial" w:cs="Arial"/>
          <w:sz w:val="24"/>
          <w:szCs w:val="24"/>
        </w:rPr>
        <w:t xml:space="preserve">I think </w:t>
      </w:r>
      <w:ins w:id="62" w:author="yu shh" w:date="2020-07-23T09:21:00Z">
        <w:r>
          <w:rPr>
            <w:rFonts w:ascii="Arial" w:hAnsi="Arial" w:cs="Arial"/>
            <w:sz w:val="24"/>
            <w:szCs w:val="24"/>
          </w:rPr>
          <w:t>s</w:t>
        </w:r>
      </w:ins>
      <w:del w:id="63" w:author="yu shh" w:date="2020-07-23T09:21:00Z">
        <w:r>
          <w:rPr>
            <w:rFonts w:ascii="Arial" w:hAnsi="Arial" w:cs="Arial"/>
            <w:sz w:val="24"/>
            <w:szCs w:val="24"/>
          </w:rPr>
          <w:delText>S</w:delText>
        </w:r>
      </w:del>
      <w:r>
        <w:rPr>
          <w:rFonts w:ascii="Arial" w:hAnsi="Arial" w:cs="Arial"/>
          <w:sz w:val="24"/>
          <w:szCs w:val="24"/>
        </w:rPr>
        <w:t>he didn’t do the right thing</w:t>
      </w:r>
      <w:del w:id="64" w:author="yu shh" w:date="2020-07-23T09:23:00Z">
        <w:r>
          <w:rPr>
            <w:rFonts w:ascii="Arial" w:hAnsi="Arial" w:cs="Arial"/>
            <w:sz w:val="24"/>
            <w:szCs w:val="24"/>
          </w:rPr>
          <w:delText>s</w:delText>
        </w:r>
      </w:del>
      <w:r>
        <w:rPr>
          <w:rFonts w:ascii="Arial" w:hAnsi="Arial" w:cs="Arial"/>
          <w:sz w:val="24"/>
          <w:szCs w:val="24"/>
        </w:rPr>
        <w:t xml:space="preserve">, either. She did it just for herself and her family, and it’s not correct at all. If she told </w:t>
      </w:r>
      <w:ins w:id="65" w:author="yu shh" w:date="2020-07-23T08:50:00Z">
        <w:r>
          <w:rPr>
            <w:rFonts w:ascii="Arial" w:hAnsi="Arial" w:cs="Arial"/>
            <w:sz w:val="24"/>
            <w:szCs w:val="24"/>
          </w:rPr>
          <w:t xml:space="preserve">the </w:t>
        </w:r>
      </w:ins>
      <w:r>
        <w:rPr>
          <w:rFonts w:ascii="Arial" w:hAnsi="Arial" w:cs="Arial"/>
          <w:sz w:val="24"/>
          <w:szCs w:val="24"/>
        </w:rPr>
        <w:t>truth to the officer, and isolated</w:t>
      </w:r>
      <w:ins w:id="66" w:author="yu shh" w:date="2020-07-23T08:51:00Z">
        <w:r>
          <w:rPr>
            <w:rFonts w:ascii="Arial" w:hAnsi="Arial" w:cs="Arial"/>
            <w:sz w:val="24"/>
            <w:szCs w:val="24"/>
          </w:rPr>
          <w:t xml:space="preserve"> </w:t>
        </w:r>
      </w:ins>
      <w:ins w:id="67" w:author="yu shh" w:date="2020-07-23T08:50:00Z">
        <w:r>
          <w:rPr>
            <w:rFonts w:ascii="Arial" w:hAnsi="Arial" w:cs="Arial"/>
            <w:sz w:val="24"/>
            <w:szCs w:val="24"/>
          </w:rPr>
          <w:t>herself</w:t>
        </w:r>
      </w:ins>
      <w:r>
        <w:rPr>
          <w:rFonts w:ascii="Arial" w:hAnsi="Arial" w:cs="Arial"/>
          <w:sz w:val="24"/>
          <w:szCs w:val="24"/>
        </w:rPr>
        <w:t xml:space="preserve"> from others, she wouldn’t ma</w:t>
      </w:r>
      <w:ins w:id="68" w:author="yu shh" w:date="2020-07-23T08:51:00Z">
        <w:r>
          <w:rPr>
            <w:rFonts w:ascii="Arial" w:hAnsi="Arial" w:cs="Arial"/>
            <w:sz w:val="24"/>
            <w:szCs w:val="24"/>
          </w:rPr>
          <w:t>k</w:t>
        </w:r>
      </w:ins>
      <w:del w:id="69" w:author="yu shh" w:date="2020-07-23T08:51:00Z">
        <w:r>
          <w:rPr>
            <w:rFonts w:ascii="Arial" w:hAnsi="Arial" w:cs="Arial"/>
            <w:sz w:val="24"/>
            <w:szCs w:val="24"/>
          </w:rPr>
          <w:delText>d</w:delText>
        </w:r>
      </w:del>
      <w:r>
        <w:rPr>
          <w:rFonts w:ascii="Arial" w:hAnsi="Arial" w:cs="Arial"/>
          <w:sz w:val="24"/>
          <w:szCs w:val="24"/>
        </w:rPr>
        <w:t xml:space="preserve">e others </w:t>
      </w:r>
      <w:ins w:id="70" w:author="yu shh" w:date="2020-07-23T08:51:00Z">
        <w:r>
          <w:rPr>
            <w:rFonts w:ascii="Arial" w:hAnsi="Arial" w:cs="Arial"/>
            <w:sz w:val="24"/>
            <w:szCs w:val="24"/>
          </w:rPr>
          <w:t xml:space="preserve">need to be </w:t>
        </w:r>
      </w:ins>
      <w:r>
        <w:rPr>
          <w:rFonts w:ascii="Arial" w:hAnsi="Arial" w:cs="Arial"/>
          <w:sz w:val="24"/>
          <w:szCs w:val="24"/>
        </w:rPr>
        <w:t>isolate</w:t>
      </w:r>
      <w:ins w:id="71" w:author="yu shh" w:date="2020-07-23T08:51:00Z">
        <w:r>
          <w:rPr>
            <w:rFonts w:ascii="Arial" w:hAnsi="Arial" w:cs="Arial"/>
            <w:sz w:val="24"/>
            <w:szCs w:val="24"/>
          </w:rPr>
          <w:t>d</w:t>
        </w:r>
      </w:ins>
      <w:r>
        <w:rPr>
          <w:rFonts w:ascii="Arial" w:hAnsi="Arial" w:cs="Arial"/>
          <w:sz w:val="24"/>
          <w:szCs w:val="24"/>
        </w:rPr>
        <w:t>. It</w:t>
      </w:r>
      <w:ins w:id="72" w:author="yu shh" w:date="2020-07-23T08:52:00Z">
        <w:r>
          <w:rPr>
            <w:rFonts w:ascii="Arial" w:hAnsi="Arial" w:cs="Arial"/>
            <w:sz w:val="24"/>
            <w:szCs w:val="24"/>
          </w:rPr>
          <w:t xml:space="preserve"> </w:t>
        </w:r>
      </w:ins>
      <w:ins w:id="73" w:author="yu shh" w:date="2020-07-23T08:52:00Z">
        <w:r>
          <w:rPr>
            <w:rFonts w:ascii="Arial" w:hAnsi="Arial" w:cs="Arial"/>
            <w:color w:val="FF0000"/>
            <w:kern w:val="0"/>
            <w:sz w:val="24"/>
            <w:szCs w:val="24"/>
            <w:rPrChange w:id="74" w:author="yu shh" w:date="2020-07-23T09:49:00Z">
              <w:rPr>
                <w:rFonts w:ascii="Arial" w:hAnsi="Arial" w:cs="Arial"/>
                <w:color w:val="FF0000"/>
                <w:kern w:val="0"/>
                <w:sz w:val="24"/>
                <w:szCs w:val="24"/>
              </w:rPr>
            </w:rPrChange>
          </w:rPr>
          <w:t>probably would have taken</w:t>
        </w:r>
      </w:ins>
      <w:ins w:id="75" w:author="yu shh" w:date="2020-07-23T09:28:00Z">
        <w:r>
          <w:rPr>
            <w:rFonts w:ascii="Arial" w:hAnsi="Arial" w:cs="Arial"/>
            <w:color w:val="000000" w:themeColor="text1"/>
            <w:kern w:val="0"/>
            <w:sz w:val="24"/>
            <w:szCs w:val="24"/>
            <w14:textFill>
              <w14:solidFill>
                <w14:schemeClr w14:val="tx1"/>
              </w14:solidFill>
            </w14:textFill>
          </w:rPr>
          <w:t xml:space="preserve"> </w:t>
        </w:r>
      </w:ins>
      <w:del w:id="76" w:author="yu shh" w:date="2020-07-23T08:52:00Z">
        <w:r>
          <w:rPr>
            <w:rFonts w:ascii="Arial" w:hAnsi="Arial" w:cs="Arial"/>
            <w:sz w:val="24"/>
            <w:szCs w:val="24"/>
          </w:rPr>
          <w:delText xml:space="preserve"> probably takes a </w:delText>
        </w:r>
      </w:del>
      <w:r>
        <w:rPr>
          <w:rFonts w:ascii="Arial" w:hAnsi="Arial" w:cs="Arial"/>
          <w:sz w:val="24"/>
          <w:szCs w:val="24"/>
        </w:rPr>
        <w:t xml:space="preserve">long time, but </w:t>
      </w:r>
      <w:ins w:id="77" w:author="yu shh" w:date="2020-07-23T08:53:00Z">
        <w:r>
          <w:rPr>
            <w:rFonts w:ascii="Arial" w:hAnsi="Arial" w:cs="Arial"/>
            <w:color w:val="FF0000"/>
            <w:kern w:val="0"/>
            <w:sz w:val="24"/>
            <w:szCs w:val="24"/>
            <w:rPrChange w:id="78" w:author="yu shh" w:date="2020-07-23T09:49:00Z">
              <w:rPr>
                <w:rFonts w:ascii="Arial" w:hAnsi="Arial" w:cs="Arial"/>
                <w:color w:val="FF0000"/>
                <w:kern w:val="0"/>
                <w:sz w:val="24"/>
                <w:szCs w:val="24"/>
              </w:rPr>
            </w:rPrChange>
          </w:rPr>
          <w:t>it would have been</w:t>
        </w:r>
      </w:ins>
      <w:ins w:id="79" w:author="yu shh" w:date="2020-07-23T08:53:00Z">
        <w:r>
          <w:rPr>
            <w:rFonts w:ascii="Arial" w:hAnsi="Arial" w:cs="Arial"/>
            <w:kern w:val="0"/>
            <w:sz w:val="24"/>
            <w:szCs w:val="24"/>
          </w:rPr>
          <w:t xml:space="preserve"> </w:t>
        </w:r>
      </w:ins>
      <w:del w:id="80" w:author="yu shh" w:date="2020-07-23T08:53:00Z">
        <w:r>
          <w:rPr>
            <w:rFonts w:ascii="Arial" w:hAnsi="Arial" w:cs="Arial"/>
            <w:sz w:val="24"/>
            <w:szCs w:val="24"/>
          </w:rPr>
          <w:delText>it’s</w:delText>
        </w:r>
      </w:del>
      <w:r>
        <w:rPr>
          <w:rFonts w:ascii="Arial" w:hAnsi="Arial" w:cs="Arial"/>
          <w:sz w:val="24"/>
          <w:szCs w:val="24"/>
        </w:rPr>
        <w:t xml:space="preserve"> good for everyone.</w:t>
      </w:r>
    </w:p>
    <w:p>
      <w:pPr>
        <w:rPr>
          <w:ins w:id="81" w:author="yu shh" w:date="2020-07-23T08:54:00Z"/>
          <w:rFonts w:ascii="Arial" w:hAnsi="Arial" w:cs="Arial"/>
          <w:sz w:val="24"/>
          <w:szCs w:val="24"/>
        </w:rPr>
      </w:pPr>
    </w:p>
    <w:p>
      <w:pPr>
        <w:rPr>
          <w:rFonts w:ascii="Arial" w:hAnsi="Arial" w:cs="Arial"/>
          <w:sz w:val="24"/>
          <w:szCs w:val="24"/>
        </w:rPr>
      </w:pPr>
      <w:ins w:id="82" w:author="yu shh" w:date="2020-07-23T08:54:00Z">
        <w:r>
          <w:rPr>
            <w:rFonts w:ascii="Arial" w:hAnsi="Arial" w:cs="Arial"/>
            <w:sz w:val="24"/>
            <w:szCs w:val="24"/>
          </w:rPr>
          <w:t xml:space="preserve">In the </w:t>
        </w:r>
      </w:ins>
      <w:ins w:id="83" w:author="yu shh" w:date="2020-07-23T09:47:00Z">
        <w:r>
          <w:rPr>
            <w:rFonts w:ascii="Arial" w:hAnsi="Arial" w:cs="Arial"/>
            <w:sz w:val="24"/>
            <w:szCs w:val="24"/>
          </w:rPr>
          <w:t>end,</w:t>
        </w:r>
      </w:ins>
      <w:ins w:id="84" w:author="yu shh" w:date="2020-07-23T08:54:00Z">
        <w:r>
          <w:rPr>
            <w:rFonts w:ascii="Arial" w:hAnsi="Arial" w:cs="Arial"/>
            <w:sz w:val="24"/>
            <w:szCs w:val="24"/>
          </w:rPr>
          <w:t xml:space="preserve"> this story</w:t>
        </w:r>
      </w:ins>
      <w:del w:id="85" w:author="yu shh" w:date="2020-07-23T08:54:00Z">
        <w:r>
          <w:rPr>
            <w:rFonts w:ascii="Arial" w:hAnsi="Arial" w:cs="Arial"/>
            <w:sz w:val="24"/>
            <w:szCs w:val="24"/>
          </w:rPr>
          <w:delText xml:space="preserve"> It</w:delText>
        </w:r>
      </w:del>
      <w:r>
        <w:rPr>
          <w:rFonts w:ascii="Arial" w:hAnsi="Arial" w:cs="Arial"/>
          <w:sz w:val="24"/>
          <w:szCs w:val="24"/>
        </w:rPr>
        <w:t xml:space="preserve"> has a bright side. First, the custom office</w:t>
      </w:r>
      <w:ins w:id="86" w:author="yu shh" w:date="2020-07-23T09:26:00Z">
        <w:r>
          <w:rPr>
            <w:rFonts w:ascii="Arial" w:hAnsi="Arial" w:cs="Arial"/>
            <w:sz w:val="24"/>
            <w:szCs w:val="24"/>
          </w:rPr>
          <w:t>r</w:t>
        </w:r>
      </w:ins>
      <w:r>
        <w:rPr>
          <w:rFonts w:ascii="Arial" w:hAnsi="Arial" w:cs="Arial"/>
          <w:sz w:val="24"/>
          <w:szCs w:val="24"/>
        </w:rPr>
        <w:t xml:space="preserve"> can pay more attention to people who come back to China from other countr</w:t>
      </w:r>
      <w:ins w:id="87" w:author="yu shh" w:date="2020-07-23T09:26:00Z">
        <w:r>
          <w:rPr>
            <w:rFonts w:ascii="Arial" w:hAnsi="Arial" w:cs="Arial"/>
            <w:sz w:val="24"/>
            <w:szCs w:val="24"/>
          </w:rPr>
          <w:t>ies</w:t>
        </w:r>
      </w:ins>
      <w:del w:id="88" w:author="yu shh" w:date="2020-07-23T09:26:00Z">
        <w:r>
          <w:rPr>
            <w:rFonts w:ascii="Arial" w:hAnsi="Arial" w:cs="Arial"/>
            <w:sz w:val="24"/>
            <w:szCs w:val="24"/>
          </w:rPr>
          <w:delText>y</w:delText>
        </w:r>
      </w:del>
      <w:r>
        <w:rPr>
          <w:rFonts w:ascii="Arial" w:hAnsi="Arial" w:cs="Arial"/>
          <w:sz w:val="24"/>
          <w:szCs w:val="24"/>
        </w:rPr>
        <w:t xml:space="preserve">. Second, it is a warning to other people not to do </w:t>
      </w:r>
      <w:del w:id="89" w:author="yu shh" w:date="2020-07-23T08:56:00Z">
        <w:r>
          <w:rPr>
            <w:rFonts w:ascii="Arial" w:hAnsi="Arial" w:cs="Arial"/>
            <w:sz w:val="24"/>
            <w:szCs w:val="24"/>
          </w:rPr>
          <w:delText>that</w:delText>
        </w:r>
      </w:del>
      <w:r>
        <w:rPr>
          <w:rFonts w:ascii="Arial" w:hAnsi="Arial" w:cs="Arial"/>
          <w:sz w:val="24"/>
          <w:szCs w:val="24"/>
        </w:rPr>
        <w:t xml:space="preserve"> like her. People not only need to protect the</w:t>
      </w:r>
      <w:ins w:id="90" w:author="yu shh" w:date="2020-07-23T08:55:00Z">
        <w:r>
          <w:rPr>
            <w:rFonts w:ascii="Arial" w:hAnsi="Arial" w:cs="Arial"/>
            <w:sz w:val="24"/>
            <w:szCs w:val="24"/>
          </w:rPr>
          <w:t>m</w:t>
        </w:r>
      </w:ins>
      <w:del w:id="91" w:author="yu shh" w:date="2020-07-23T08:55:00Z">
        <w:r>
          <w:rPr>
            <w:rFonts w:ascii="Arial" w:hAnsi="Arial" w:cs="Arial"/>
            <w:sz w:val="24"/>
            <w:szCs w:val="24"/>
          </w:rPr>
          <w:delText xml:space="preserve">ir </w:delText>
        </w:r>
      </w:del>
      <w:r>
        <w:rPr>
          <w:rFonts w:ascii="Arial" w:hAnsi="Arial" w:cs="Arial"/>
          <w:sz w:val="24"/>
          <w:szCs w:val="24"/>
        </w:rPr>
        <w:t>sel</w:t>
      </w:r>
      <w:ins w:id="92" w:author="yu shh" w:date="2020-07-23T08:55:00Z">
        <w:r>
          <w:rPr>
            <w:rFonts w:ascii="Arial" w:hAnsi="Arial" w:cs="Arial"/>
            <w:sz w:val="24"/>
            <w:szCs w:val="24"/>
          </w:rPr>
          <w:t>ves</w:t>
        </w:r>
      </w:ins>
      <w:del w:id="93" w:author="yu shh" w:date="2020-07-23T08:55:00Z">
        <w:r>
          <w:rPr>
            <w:rFonts w:ascii="Arial" w:hAnsi="Arial" w:cs="Arial"/>
            <w:sz w:val="24"/>
            <w:szCs w:val="24"/>
          </w:rPr>
          <w:delText>f</w:delText>
        </w:r>
      </w:del>
      <w:r>
        <w:rPr>
          <w:rFonts w:ascii="Arial" w:hAnsi="Arial" w:cs="Arial"/>
          <w:sz w:val="24"/>
          <w:szCs w:val="24"/>
        </w:rPr>
        <w:t xml:space="preserve"> like</w:t>
      </w:r>
      <w:ins w:id="94" w:author="yu shh" w:date="2020-07-23T08:55:00Z">
        <w:r>
          <w:rPr>
            <w:rFonts w:ascii="Arial" w:hAnsi="Arial" w:cs="Arial"/>
            <w:sz w:val="24"/>
            <w:szCs w:val="24"/>
          </w:rPr>
          <w:t xml:space="preserve"> by</w:t>
        </w:r>
      </w:ins>
      <w:r>
        <w:rPr>
          <w:rFonts w:ascii="Arial" w:hAnsi="Arial" w:cs="Arial"/>
          <w:sz w:val="24"/>
          <w:szCs w:val="24"/>
        </w:rPr>
        <w:t xml:space="preserve"> washing hands and doing exercise, but should also </w:t>
      </w:r>
      <w:del w:id="95" w:author="yu shh" w:date="2020-07-23T08:56:00Z">
        <w:r>
          <w:rPr>
            <w:rFonts w:ascii="Arial" w:hAnsi="Arial" w:cs="Arial"/>
            <w:sz w:val="24"/>
            <w:szCs w:val="24"/>
          </w:rPr>
          <w:delText xml:space="preserve">to </w:delText>
        </w:r>
      </w:del>
      <w:r>
        <w:rPr>
          <w:rFonts w:ascii="Arial" w:hAnsi="Arial" w:cs="Arial"/>
          <w:sz w:val="24"/>
          <w:szCs w:val="24"/>
        </w:rPr>
        <w:t>concerned about other people.</w:t>
      </w:r>
    </w:p>
    <w:p>
      <w:pPr>
        <w:rPr>
          <w:rFonts w:ascii="Arial" w:hAnsi="Arial" w:cs="Arial"/>
          <w:sz w:val="24"/>
          <w:szCs w:val="24"/>
        </w:rPr>
      </w:pPr>
    </w:p>
    <w:p>
      <w:pPr>
        <w:rPr>
          <w:rFonts w:ascii="Arial" w:hAnsi="Arial" w:cs="Arial"/>
          <w:sz w:val="24"/>
          <w:szCs w:val="24"/>
        </w:rPr>
      </w:pPr>
      <w:r>
        <w:rPr>
          <w:rFonts w:ascii="Arial" w:hAnsi="Arial" w:cs="Arial"/>
          <w:sz w:val="24"/>
          <w:szCs w:val="24"/>
        </w:rPr>
        <w:t>Word Count:</w:t>
      </w:r>
      <w:ins w:id="96" w:author="yu shh" w:date="2020-07-23T09:46:00Z">
        <w:r>
          <w:rPr>
            <w:rFonts w:ascii="Arial" w:hAnsi="Arial" w:cs="Arial"/>
            <w:sz w:val="24"/>
            <w:szCs w:val="24"/>
          </w:rPr>
          <w:t xml:space="preserve">534 </w:t>
        </w:r>
      </w:ins>
      <w:del w:id="97" w:author="yu shh" w:date="2020-07-23T09:46:00Z">
        <w:r>
          <w:rPr>
            <w:rFonts w:ascii="Arial" w:hAnsi="Arial" w:cs="Arial"/>
            <w:sz w:val="24"/>
            <w:szCs w:val="24"/>
          </w:rPr>
          <w:delText>476</w:delText>
        </w:r>
      </w:de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 shh">
    <w15:presenceInfo w15:providerId="Windows Live" w15:userId="bd8b104c6b30cf5b"/>
  </w15:person>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10"/>
    <w:rsid w:val="0003474E"/>
    <w:rsid w:val="0003487F"/>
    <w:rsid w:val="00046AEE"/>
    <w:rsid w:val="00063EC0"/>
    <w:rsid w:val="000F44ED"/>
    <w:rsid w:val="001350C0"/>
    <w:rsid w:val="00156FC6"/>
    <w:rsid w:val="00176C23"/>
    <w:rsid w:val="00180FD6"/>
    <w:rsid w:val="001B1F44"/>
    <w:rsid w:val="001F41CA"/>
    <w:rsid w:val="00213C71"/>
    <w:rsid w:val="00235C10"/>
    <w:rsid w:val="00247492"/>
    <w:rsid w:val="002A1EAE"/>
    <w:rsid w:val="002E7851"/>
    <w:rsid w:val="002F2787"/>
    <w:rsid w:val="00345F77"/>
    <w:rsid w:val="00382344"/>
    <w:rsid w:val="003E17A9"/>
    <w:rsid w:val="004D176F"/>
    <w:rsid w:val="00540D0B"/>
    <w:rsid w:val="00555B59"/>
    <w:rsid w:val="005A2F25"/>
    <w:rsid w:val="00600806"/>
    <w:rsid w:val="00630061"/>
    <w:rsid w:val="00770579"/>
    <w:rsid w:val="007901D1"/>
    <w:rsid w:val="007D17A0"/>
    <w:rsid w:val="007F131B"/>
    <w:rsid w:val="00830859"/>
    <w:rsid w:val="008579E7"/>
    <w:rsid w:val="0093348D"/>
    <w:rsid w:val="00972CD0"/>
    <w:rsid w:val="009B33F6"/>
    <w:rsid w:val="009D7E55"/>
    <w:rsid w:val="00A13810"/>
    <w:rsid w:val="00A218DB"/>
    <w:rsid w:val="00A85023"/>
    <w:rsid w:val="00AF0231"/>
    <w:rsid w:val="00AF2C04"/>
    <w:rsid w:val="00C4585E"/>
    <w:rsid w:val="00C72A84"/>
    <w:rsid w:val="00C949B1"/>
    <w:rsid w:val="00D431BA"/>
    <w:rsid w:val="00D67512"/>
    <w:rsid w:val="00D71076"/>
    <w:rsid w:val="00D8503B"/>
    <w:rsid w:val="00DA45B4"/>
    <w:rsid w:val="00DA6E19"/>
    <w:rsid w:val="00DC67F4"/>
    <w:rsid w:val="00E01C29"/>
    <w:rsid w:val="00E13082"/>
    <w:rsid w:val="00E212DF"/>
    <w:rsid w:val="00E61A6B"/>
    <w:rsid w:val="00E735AB"/>
    <w:rsid w:val="00E86E1C"/>
    <w:rsid w:val="00E95D27"/>
    <w:rsid w:val="00F8281F"/>
    <w:rsid w:val="00FC2DB9"/>
    <w:rsid w:val="3B7C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488</Words>
  <Characters>2782</Characters>
  <Lines>23</Lines>
  <Paragraphs>6</Paragraphs>
  <TotalTime>388</TotalTime>
  <ScaleCrop>false</ScaleCrop>
  <LinksUpToDate>false</LinksUpToDate>
  <CharactersWithSpaces>3264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2020-07-18T08:23:00Z</dcterms:created>
  <dc:creator>YU</dc:creator>
  <cp:lastModifiedBy>Shannon</cp:lastModifiedBy>
  <dcterms:modified xsi:type="dcterms:W3CDTF">2020-07-31T06:13:00Z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