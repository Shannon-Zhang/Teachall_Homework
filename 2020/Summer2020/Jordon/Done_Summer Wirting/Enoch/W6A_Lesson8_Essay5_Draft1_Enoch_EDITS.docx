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B008C" w14:textId="77777777" w:rsidR="00D82E28" w:rsidRPr="00874E0B" w:rsidRDefault="00E307B7" w:rsidP="00874E0B">
      <w:pPr>
        <w:rPr>
          <w:rFonts w:ascii="Times New Roman" w:hAnsi="Times New Roman" w:cs="Times New Roman"/>
          <w:sz w:val="24"/>
          <w:rPrChange w:id="0" w:author="Jordon Beijing" w:date="2020-08-15T20:54:00Z">
            <w:rPr>
              <w:sz w:val="24"/>
            </w:rPr>
          </w:rPrChange>
        </w:rPr>
      </w:pPr>
      <w:r w:rsidRPr="00874E0B">
        <w:rPr>
          <w:rFonts w:ascii="Times New Roman" w:hAnsi="Times New Roman" w:cs="Times New Roman"/>
          <w:sz w:val="24"/>
          <w:rPrChange w:id="1" w:author="Jordon Beijing" w:date="2020-08-15T20:54:00Z">
            <w:rPr>
              <w:sz w:val="24"/>
            </w:rPr>
          </w:rPrChange>
        </w:rPr>
        <w:t>W6A</w:t>
      </w:r>
      <w:ins w:id="2" w:author="Jordon Beijing" w:date="2020-08-15T20:54:00Z">
        <w:r w:rsidR="00874E0B" w:rsidRPr="00874E0B">
          <w:rPr>
            <w:rFonts w:ascii="Times New Roman" w:hAnsi="Times New Roman" w:cs="Times New Roman"/>
            <w:sz w:val="24"/>
            <w:rPrChange w:id="3" w:author="Jordon Beijing" w:date="2020-08-15T20:54:00Z">
              <w:rPr>
                <w:sz w:val="24"/>
              </w:rPr>
            </w:rPrChange>
          </w:rPr>
          <w:t>,</w:t>
        </w:r>
      </w:ins>
      <w:del w:id="4" w:author="Jordon Beijing" w:date="2020-08-15T20:54:00Z">
        <w:r w:rsidRPr="00874E0B" w:rsidDel="00874E0B">
          <w:rPr>
            <w:rFonts w:ascii="Times New Roman" w:hAnsi="Times New Roman" w:cs="Times New Roman"/>
            <w:sz w:val="24"/>
            <w:rPrChange w:id="5" w:author="Jordon Beijing" w:date="2020-08-15T20:54:00Z">
              <w:rPr>
                <w:rFonts w:hint="eastAsia"/>
                <w:sz w:val="24"/>
              </w:rPr>
            </w:rPrChange>
          </w:rPr>
          <w:delText xml:space="preserve"> -</w:delText>
        </w:r>
      </w:del>
      <w:r w:rsidRPr="00874E0B">
        <w:rPr>
          <w:rFonts w:ascii="Times New Roman" w:hAnsi="Times New Roman" w:cs="Times New Roman"/>
          <w:sz w:val="24"/>
          <w:rPrChange w:id="6" w:author="Jordon Beijing" w:date="2020-08-15T20:54:00Z">
            <w:rPr>
              <w:sz w:val="24"/>
            </w:rPr>
          </w:rPrChange>
        </w:rPr>
        <w:t xml:space="preserve"> Lesson </w:t>
      </w:r>
      <w:r w:rsidRPr="00874E0B">
        <w:rPr>
          <w:rFonts w:ascii="Times New Roman" w:hAnsi="Times New Roman" w:cs="Times New Roman"/>
          <w:sz w:val="24"/>
          <w:rPrChange w:id="7" w:author="Jordon Beijing" w:date="2020-08-15T20:54:00Z">
            <w:rPr>
              <w:rFonts w:hint="eastAsia"/>
              <w:sz w:val="24"/>
            </w:rPr>
          </w:rPrChange>
        </w:rPr>
        <w:t>8</w:t>
      </w:r>
      <w:r w:rsidRPr="00874E0B">
        <w:rPr>
          <w:rFonts w:ascii="Times New Roman" w:hAnsi="Times New Roman" w:cs="Times New Roman"/>
          <w:sz w:val="24"/>
          <w:rPrChange w:id="8" w:author="Jordon Beijing" w:date="2020-08-15T20:54:00Z">
            <w:rPr>
              <w:sz w:val="24"/>
            </w:rPr>
          </w:rPrChange>
        </w:rPr>
        <w:t xml:space="preserve">, Essay 5, </w:t>
      </w:r>
      <w:r w:rsidRPr="00874E0B">
        <w:rPr>
          <w:rFonts w:ascii="Times New Roman" w:hAnsi="Times New Roman" w:cs="Times New Roman"/>
          <w:sz w:val="24"/>
          <w:highlight w:val="yellow"/>
          <w:rPrChange w:id="9" w:author="Jordon Beijing" w:date="2020-08-15T20:54:00Z">
            <w:rPr>
              <w:sz w:val="24"/>
            </w:rPr>
          </w:rPrChange>
        </w:rPr>
        <w:t>Draft 1</w:t>
      </w:r>
    </w:p>
    <w:p w14:paraId="7C50C902" w14:textId="77777777" w:rsidR="00D82E28" w:rsidRPr="00874E0B" w:rsidRDefault="00E307B7" w:rsidP="00874E0B">
      <w:pPr>
        <w:rPr>
          <w:rFonts w:ascii="Times New Roman" w:hAnsi="Times New Roman" w:cs="Times New Roman"/>
          <w:sz w:val="24"/>
          <w:rPrChange w:id="10" w:author="Jordon Beijing" w:date="2020-08-15T20:54:00Z">
            <w:rPr>
              <w:sz w:val="24"/>
            </w:rPr>
          </w:rPrChange>
        </w:rPr>
        <w:pPrChange w:id="11" w:author="Jordon Beijing" w:date="2020-08-15T20:55:00Z">
          <w:pPr/>
        </w:pPrChange>
      </w:pPr>
      <w:r w:rsidRPr="00874E0B">
        <w:rPr>
          <w:rFonts w:ascii="Times New Roman" w:hAnsi="Times New Roman" w:cs="Times New Roman"/>
          <w:sz w:val="24"/>
          <w:rPrChange w:id="12" w:author="Jordon Beijing" w:date="2020-08-15T20:54:00Z">
            <w:rPr>
              <w:rFonts w:hint="eastAsia"/>
              <w:sz w:val="24"/>
            </w:rPr>
          </w:rPrChange>
        </w:rPr>
        <w:t>Enoch</w:t>
      </w:r>
      <w:r w:rsidRPr="00874E0B">
        <w:rPr>
          <w:rFonts w:ascii="Times New Roman" w:hAnsi="Times New Roman" w:cs="Times New Roman"/>
          <w:sz w:val="24"/>
          <w:rPrChange w:id="13" w:author="Jordon Beijing" w:date="2020-08-15T20:54:00Z">
            <w:rPr>
              <w:sz w:val="24"/>
            </w:rPr>
          </w:rPrChange>
        </w:rPr>
        <w:t xml:space="preserve"> </w:t>
      </w:r>
      <w:r w:rsidRPr="00874E0B">
        <w:rPr>
          <w:rFonts w:ascii="Times New Roman" w:hAnsi="Times New Roman" w:cs="Times New Roman"/>
          <w:sz w:val="24"/>
          <w:rPrChange w:id="14" w:author="Jordon Beijing" w:date="2020-08-15T20:54:00Z">
            <w:rPr>
              <w:rFonts w:hint="eastAsia"/>
              <w:sz w:val="24"/>
            </w:rPr>
          </w:rPrChange>
        </w:rPr>
        <w:t>Jiang</w:t>
      </w:r>
    </w:p>
    <w:p w14:paraId="423C3CE0" w14:textId="77777777" w:rsidR="00D82E28" w:rsidRPr="00874E0B" w:rsidRDefault="00E307B7" w:rsidP="00874E0B">
      <w:pPr>
        <w:rPr>
          <w:rFonts w:ascii="Times New Roman" w:hAnsi="Times New Roman" w:cs="Times New Roman"/>
          <w:sz w:val="24"/>
          <w:rPrChange w:id="15" w:author="Jordon Beijing" w:date="2020-08-15T20:54:00Z">
            <w:rPr>
              <w:sz w:val="24"/>
            </w:rPr>
          </w:rPrChange>
        </w:rPr>
        <w:pPrChange w:id="16" w:author="Jordon Beijing" w:date="2020-08-15T20:55:00Z">
          <w:pPr/>
        </w:pPrChange>
      </w:pPr>
      <w:r w:rsidRPr="00874E0B">
        <w:rPr>
          <w:rFonts w:ascii="Times New Roman" w:hAnsi="Times New Roman" w:cs="Times New Roman"/>
          <w:sz w:val="24"/>
          <w:rPrChange w:id="17" w:author="Jordon Beijing" w:date="2020-08-15T20:54:00Z">
            <w:rPr>
              <w:rFonts w:hint="eastAsia"/>
              <w:sz w:val="24"/>
            </w:rPr>
          </w:rPrChange>
        </w:rPr>
        <w:t>2020</w:t>
      </w:r>
      <w:r w:rsidRPr="00874E0B">
        <w:rPr>
          <w:rFonts w:ascii="Times New Roman" w:hAnsi="Times New Roman" w:cs="Times New Roman"/>
          <w:sz w:val="24"/>
          <w:rPrChange w:id="18" w:author="Jordon Beijing" w:date="2020-08-15T20:54:00Z">
            <w:rPr>
              <w:sz w:val="24"/>
            </w:rPr>
          </w:rPrChange>
        </w:rPr>
        <w:t>.</w:t>
      </w:r>
      <w:ins w:id="19" w:author="Jordon Beijing" w:date="2020-08-15T20:54:00Z">
        <w:r w:rsidR="00874E0B" w:rsidRPr="00874E0B">
          <w:rPr>
            <w:rFonts w:ascii="Times New Roman" w:hAnsi="Times New Roman" w:cs="Times New Roman"/>
            <w:sz w:val="24"/>
            <w:highlight w:val="yellow"/>
            <w:rPrChange w:id="20" w:author="Jordon Beijing" w:date="2020-08-15T20:54:00Z">
              <w:rPr>
                <w:sz w:val="24"/>
              </w:rPr>
            </w:rPrChange>
          </w:rPr>
          <w:t>0</w:t>
        </w:r>
      </w:ins>
      <w:r w:rsidRPr="00874E0B">
        <w:rPr>
          <w:rFonts w:ascii="Times New Roman" w:hAnsi="Times New Roman" w:cs="Times New Roman"/>
          <w:sz w:val="24"/>
          <w:highlight w:val="yellow"/>
          <w:rPrChange w:id="21" w:author="Jordon Beijing" w:date="2020-08-15T20:54:00Z">
            <w:rPr>
              <w:rFonts w:hint="eastAsia"/>
              <w:sz w:val="24"/>
            </w:rPr>
          </w:rPrChange>
        </w:rPr>
        <w:t>8</w:t>
      </w:r>
      <w:r w:rsidRPr="00874E0B">
        <w:rPr>
          <w:rFonts w:ascii="Times New Roman" w:hAnsi="Times New Roman" w:cs="Times New Roman"/>
          <w:sz w:val="24"/>
          <w:highlight w:val="yellow"/>
          <w:rPrChange w:id="22" w:author="Jordon Beijing" w:date="2020-08-15T20:54:00Z">
            <w:rPr>
              <w:sz w:val="24"/>
            </w:rPr>
          </w:rPrChange>
        </w:rPr>
        <w:t>.</w:t>
      </w:r>
      <w:ins w:id="23" w:author="Jordon Beijing" w:date="2020-08-15T20:54:00Z">
        <w:r w:rsidR="00874E0B" w:rsidRPr="00874E0B">
          <w:rPr>
            <w:rFonts w:ascii="Times New Roman" w:hAnsi="Times New Roman" w:cs="Times New Roman"/>
            <w:sz w:val="24"/>
            <w:highlight w:val="yellow"/>
            <w:rPrChange w:id="24" w:author="Jordon Beijing" w:date="2020-08-15T20:54:00Z">
              <w:rPr>
                <w:sz w:val="24"/>
              </w:rPr>
            </w:rPrChange>
          </w:rPr>
          <w:t>0</w:t>
        </w:r>
      </w:ins>
      <w:r w:rsidRPr="00874E0B">
        <w:rPr>
          <w:rFonts w:ascii="Times New Roman" w:hAnsi="Times New Roman" w:cs="Times New Roman"/>
          <w:sz w:val="24"/>
          <w:highlight w:val="yellow"/>
          <w:rPrChange w:id="25" w:author="Jordon Beijing" w:date="2020-08-15T20:54:00Z">
            <w:rPr>
              <w:rFonts w:hint="eastAsia"/>
              <w:sz w:val="24"/>
            </w:rPr>
          </w:rPrChange>
        </w:rPr>
        <w:t>2</w:t>
      </w:r>
    </w:p>
    <w:p w14:paraId="1BF82DA0" w14:textId="77777777" w:rsidR="00D82E28" w:rsidRPr="00874E0B" w:rsidRDefault="00E307B7" w:rsidP="00874E0B">
      <w:pPr>
        <w:rPr>
          <w:rFonts w:ascii="Times New Roman" w:hAnsi="Times New Roman" w:cs="Times New Roman"/>
          <w:rPrChange w:id="26" w:author="Jordon Beijing" w:date="2020-08-15T20:54:00Z">
            <w:rPr/>
          </w:rPrChange>
        </w:rPr>
        <w:pPrChange w:id="27" w:author="Jordon Beijing" w:date="2020-08-15T20:55:00Z">
          <w:pPr/>
        </w:pPrChange>
      </w:pPr>
      <w:r w:rsidRPr="00874E0B">
        <w:rPr>
          <w:rFonts w:ascii="Times New Roman" w:hAnsi="Times New Roman" w:cs="Times New Roman"/>
          <w:sz w:val="24"/>
          <w:rPrChange w:id="28" w:author="Jordon Beijing" w:date="2020-08-15T20:54:00Z">
            <w:rPr>
              <w:sz w:val="24"/>
            </w:rPr>
          </w:rPrChange>
        </w:rPr>
        <w:t>Topic:</w:t>
      </w:r>
      <w:r w:rsidRPr="00874E0B">
        <w:rPr>
          <w:rFonts w:ascii="Times New Roman" w:hAnsi="Times New Roman" w:cs="Times New Roman"/>
          <w:sz w:val="24"/>
          <w:rPrChange w:id="29" w:author="Jordon Beijing" w:date="2020-08-15T20:54:00Z">
            <w:rPr>
              <w:rFonts w:hint="eastAsia"/>
              <w:sz w:val="24"/>
            </w:rPr>
          </w:rPrChange>
        </w:rPr>
        <w:t xml:space="preserve"> The trip to the farm</w:t>
      </w:r>
    </w:p>
    <w:p w14:paraId="1AFB1B35" w14:textId="77777777" w:rsidR="00D82E28" w:rsidDel="00874E0B" w:rsidRDefault="00E307B7" w:rsidP="00874E0B">
      <w:pPr>
        <w:rPr>
          <w:del w:id="30" w:author="Jordon Beijing" w:date="2020-08-15T20:55:00Z"/>
          <w:rFonts w:ascii="Times New Roman" w:hAnsi="Times New Roman" w:cs="Times New Roman"/>
          <w:b/>
          <w:bCs/>
          <w:sz w:val="24"/>
        </w:rPr>
      </w:pPr>
      <w:del w:id="31" w:author="Jordon Beijing" w:date="2020-08-15T20:55:00Z">
        <w:r w:rsidRPr="00874E0B" w:rsidDel="00874E0B">
          <w:rPr>
            <w:rFonts w:ascii="Times New Roman" w:hAnsi="Times New Roman" w:cs="Times New Roman"/>
            <w:rPrChange w:id="32" w:author="Jordon Beijing" w:date="2020-08-15T20:54:00Z">
              <w:rPr>
                <w:rFonts w:hint="eastAsia"/>
              </w:rPr>
            </w:rPrChange>
          </w:rPr>
          <w:delText xml:space="preserve">                   </w:delText>
        </w:r>
      </w:del>
      <w:r w:rsidRPr="00874E0B">
        <w:rPr>
          <w:rFonts w:ascii="Times New Roman" w:hAnsi="Times New Roman" w:cs="Times New Roman"/>
          <w:rPrChange w:id="33" w:author="Jordon Beijing" w:date="2020-08-15T20:54:00Z">
            <w:rPr>
              <w:rFonts w:hint="eastAsia"/>
            </w:rPr>
          </w:rPrChange>
        </w:rPr>
        <w:t xml:space="preserve"> </w:t>
      </w:r>
      <w:r w:rsidRPr="00874E0B">
        <w:rPr>
          <w:rFonts w:ascii="Times New Roman" w:hAnsi="Times New Roman" w:cs="Times New Roman"/>
          <w:sz w:val="24"/>
          <w:rPrChange w:id="34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del w:id="35" w:author="Jordon Beijing" w:date="2020-08-15T20:55:00Z">
        <w:r w:rsidRPr="00874E0B" w:rsidDel="00874E0B">
          <w:rPr>
            <w:rFonts w:ascii="Times New Roman" w:hAnsi="Times New Roman" w:cs="Times New Roman"/>
            <w:sz w:val="24"/>
            <w:rPrChange w:id="36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2E4F900E" w14:textId="77777777" w:rsidR="00874E0B" w:rsidRPr="00874E0B" w:rsidRDefault="00874E0B" w:rsidP="00874E0B">
      <w:pPr>
        <w:rPr>
          <w:ins w:id="37" w:author="Jordon Beijing" w:date="2020-08-15T20:55:00Z"/>
          <w:rFonts w:ascii="Times New Roman" w:hAnsi="Times New Roman" w:cs="Times New Roman"/>
          <w:sz w:val="24"/>
          <w:rPrChange w:id="38" w:author="Jordon Beijing" w:date="2020-08-15T20:54:00Z">
            <w:rPr>
              <w:ins w:id="39" w:author="Jordon Beijing" w:date="2020-08-15T20:55:00Z"/>
              <w:sz w:val="24"/>
            </w:rPr>
          </w:rPrChange>
        </w:rPr>
        <w:pPrChange w:id="40" w:author="Jordon Beijing" w:date="2020-08-15T20:55:00Z">
          <w:pPr/>
        </w:pPrChange>
      </w:pPr>
    </w:p>
    <w:p w14:paraId="3D562DB9" w14:textId="77777777" w:rsidR="00D82E28" w:rsidRPr="00874E0B" w:rsidRDefault="00E307B7" w:rsidP="00874E0B">
      <w:pPr>
        <w:jc w:val="center"/>
        <w:rPr>
          <w:rFonts w:ascii="Times New Roman" w:hAnsi="Times New Roman" w:cs="Times New Roman"/>
          <w:b/>
          <w:bCs/>
          <w:sz w:val="24"/>
          <w:rPrChange w:id="41" w:author="Jordon Beijing" w:date="2020-08-15T20:54:00Z">
            <w:rPr>
              <w:sz w:val="24"/>
            </w:rPr>
          </w:rPrChange>
        </w:rPr>
        <w:pPrChange w:id="42" w:author="Jordon Beijing" w:date="2020-08-15T20:55:00Z">
          <w:pPr>
            <w:ind w:firstLineChars="1100" w:firstLine="2640"/>
          </w:pPr>
        </w:pPrChange>
      </w:pPr>
      <w:r w:rsidRPr="00874E0B">
        <w:rPr>
          <w:rFonts w:ascii="Times New Roman" w:hAnsi="Times New Roman" w:cs="Times New Roman"/>
          <w:b/>
          <w:bCs/>
          <w:sz w:val="24"/>
          <w:rPrChange w:id="43" w:author="Jordon Beijing" w:date="2020-08-15T20:54:00Z">
            <w:rPr>
              <w:rFonts w:hint="eastAsia"/>
              <w:sz w:val="24"/>
            </w:rPr>
          </w:rPrChange>
        </w:rPr>
        <w:t>The trip to the farm</w:t>
      </w:r>
    </w:p>
    <w:p w14:paraId="2E24D45F" w14:textId="77777777" w:rsidR="00D82E28" w:rsidRPr="00874E0B" w:rsidRDefault="00D82E28" w:rsidP="00874E0B">
      <w:pPr>
        <w:rPr>
          <w:rFonts w:ascii="Times New Roman" w:hAnsi="Times New Roman" w:cs="Times New Roman"/>
          <w:sz w:val="24"/>
          <w:rPrChange w:id="44" w:author="Jordon Beijing" w:date="2020-08-15T20:54:00Z">
            <w:rPr>
              <w:sz w:val="24"/>
            </w:rPr>
          </w:rPrChange>
        </w:rPr>
        <w:pPrChange w:id="45" w:author="Jordon Beijing" w:date="2020-08-15T20:55:00Z">
          <w:pPr/>
        </w:pPrChange>
      </w:pPr>
    </w:p>
    <w:p w14:paraId="55F402E6" w14:textId="77777777" w:rsidR="00AC4823" w:rsidRDefault="00E307B7" w:rsidP="008966D6">
      <w:pPr>
        <w:widowControl/>
        <w:spacing w:after="150" w:line="240" w:lineRule="atLeast"/>
        <w:ind w:firstLine="420"/>
        <w:jc w:val="left"/>
        <w:rPr>
          <w:ins w:id="46" w:author="Jordon Beijing" w:date="2020-08-15T21:11:00Z"/>
          <w:rFonts w:ascii="Times New Roman" w:hAnsi="Times New Roman" w:cs="Times New Roman"/>
          <w:sz w:val="24"/>
        </w:rPr>
      </w:pPr>
      <w:del w:id="47" w:author="Jordon Beijing" w:date="2020-08-15T20:55:00Z">
        <w:r w:rsidRPr="00874E0B" w:rsidDel="00874E0B">
          <w:rPr>
            <w:rFonts w:ascii="Times New Roman" w:hAnsi="Times New Roman" w:cs="Times New Roman"/>
            <w:sz w:val="24"/>
            <w:rPrChange w:id="48" w:author="Jordon Beijing" w:date="2020-08-15T20:54:00Z">
              <w:rPr>
                <w:rFonts w:hint="eastAsia"/>
                <w:sz w:val="24"/>
              </w:rPr>
            </w:rPrChange>
          </w:rPr>
          <w:delText xml:space="preserve">  </w:delText>
        </w:r>
        <w:r w:rsidRPr="00874E0B" w:rsidDel="00874E0B">
          <w:rPr>
            <w:rFonts w:ascii="Times New Roman" w:hAnsi="Times New Roman" w:cs="Times New Roman"/>
            <w:sz w:val="24"/>
            <w:rPrChange w:id="49" w:author="Jordon Beijing" w:date="2020-08-15T20:54:00Z">
              <w:rPr>
                <w:rFonts w:hint="eastAsia"/>
                <w:sz w:val="24"/>
              </w:rPr>
            </w:rPrChange>
          </w:rPr>
          <w:tab/>
        </w:r>
      </w:del>
      <w:ins w:id="50" w:author="Jordon Beijing" w:date="2020-08-15T21:23:00Z">
        <w:r w:rsidR="00EB7526">
          <w:rPr>
            <w:rFonts w:ascii="Times New Roman" w:hAnsi="Times New Roman" w:cs="Times New Roman"/>
            <w:sz w:val="24"/>
          </w:rPr>
          <w:t>Once upon a time,</w:t>
        </w:r>
      </w:ins>
      <w:del w:id="51" w:author="Jordon Beijing" w:date="2020-08-15T21:23:00Z">
        <w:r w:rsidRPr="00874E0B" w:rsidDel="00EB7526">
          <w:rPr>
            <w:rFonts w:ascii="Times New Roman" w:hAnsi="Times New Roman" w:cs="Times New Roman"/>
            <w:sz w:val="24"/>
            <w:rPrChange w:id="52" w:author="Jordon Beijing" w:date="2020-08-15T20:54:00Z">
              <w:rPr>
                <w:rFonts w:hint="eastAsia"/>
                <w:sz w:val="24"/>
              </w:rPr>
            </w:rPrChange>
          </w:rPr>
          <w:delText>On</w:delText>
        </w:r>
        <w:r w:rsidRPr="00874E0B" w:rsidDel="00EB7526">
          <w:rPr>
            <w:rFonts w:ascii="Times New Roman" w:hAnsi="Times New Roman" w:cs="Times New Roman"/>
            <w:sz w:val="24"/>
            <w:rPrChange w:id="53" w:author="Jordon Beijing" w:date="2020-08-15T20:54:00Z">
              <w:rPr>
                <w:rFonts w:hint="eastAsia"/>
                <w:sz w:val="24"/>
              </w:rPr>
            </w:rPrChange>
          </w:rPr>
          <w:delText xml:space="preserve">e </w:delText>
        </w:r>
        <w:r w:rsidRPr="00874E0B" w:rsidDel="00EB7526">
          <w:rPr>
            <w:rFonts w:ascii="Times New Roman" w:hAnsi="Times New Roman" w:cs="Times New Roman"/>
            <w:sz w:val="24"/>
            <w:rPrChange w:id="54" w:author="Jordon Beijing" w:date="2020-08-15T20:54:00Z">
              <w:rPr>
                <w:rFonts w:hint="eastAsia"/>
                <w:sz w:val="24"/>
              </w:rPr>
            </w:rPrChange>
          </w:rPr>
          <w:delText>day there</w:delText>
        </w:r>
      </w:del>
      <w:r w:rsidRPr="00874E0B">
        <w:rPr>
          <w:rFonts w:ascii="Times New Roman" w:hAnsi="Times New Roman" w:cs="Times New Roman"/>
          <w:sz w:val="24"/>
          <w:rPrChange w:id="55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del w:id="56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57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58" w:author="Jordon Beijing" w:date="2020-08-15T20:59:00Z">
        <w:r w:rsidR="00874E0B">
          <w:rPr>
            <w:rFonts w:ascii="Times New Roman" w:hAnsi="Times New Roman" w:cs="Times New Roman"/>
            <w:sz w:val="24"/>
          </w:rPr>
          <w:t>was</w:t>
        </w:r>
        <w:r w:rsidR="00874E0B" w:rsidRPr="00874E0B">
          <w:rPr>
            <w:rFonts w:ascii="Times New Roman" w:hAnsi="Times New Roman" w:cs="Times New Roman"/>
            <w:sz w:val="24"/>
            <w:rPrChange w:id="59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60" w:author="Jordon Beijing" w:date="2020-08-15T20:54:00Z">
            <w:rPr>
              <w:rFonts w:hint="eastAsia"/>
              <w:sz w:val="24"/>
            </w:rPr>
          </w:rPrChange>
        </w:rPr>
        <w:t>a boy called Mike</w:t>
      </w:r>
      <w:ins w:id="61" w:author="Jordon Beijing" w:date="2020-08-15T20:59:00Z">
        <w:r w:rsidR="00874E0B">
          <w:rPr>
            <w:rFonts w:ascii="Times New Roman" w:hAnsi="Times New Roman" w:cs="Times New Roman"/>
            <w:sz w:val="24"/>
          </w:rPr>
          <w:t xml:space="preserve">. </w:t>
        </w:r>
      </w:ins>
      <w:del w:id="62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63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  <w:ins w:id="64" w:author="Jordon Beijing" w:date="2020-08-15T20:59:00Z">
        <w:r w:rsidR="00874E0B">
          <w:rPr>
            <w:rFonts w:ascii="Times New Roman" w:hAnsi="Times New Roman" w:cs="Times New Roman"/>
            <w:sz w:val="24"/>
          </w:rPr>
          <w:t>H</w:t>
        </w:r>
      </w:ins>
      <w:del w:id="65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66" w:author="Jordon Beijing" w:date="2020-08-15T20:54:00Z">
              <w:rPr>
                <w:rFonts w:hint="eastAsia"/>
                <w:sz w:val="24"/>
              </w:rPr>
            </w:rPrChange>
          </w:rPr>
          <w:delText>h</w:delText>
        </w:r>
      </w:del>
      <w:r w:rsidRPr="00874E0B">
        <w:rPr>
          <w:rFonts w:ascii="Times New Roman" w:hAnsi="Times New Roman" w:cs="Times New Roman"/>
          <w:sz w:val="24"/>
          <w:rPrChange w:id="67" w:author="Jordon Beijing" w:date="2020-08-15T20:54:00Z">
            <w:rPr>
              <w:rFonts w:hint="eastAsia"/>
              <w:sz w:val="24"/>
            </w:rPr>
          </w:rPrChange>
        </w:rPr>
        <w:t xml:space="preserve">e </w:t>
      </w:r>
      <w:ins w:id="68" w:author="Jordon Beijing" w:date="2020-08-15T21:20:00Z">
        <w:r w:rsidR="00EB7526">
          <w:rPr>
            <w:rFonts w:ascii="Times New Roman" w:hAnsi="Times New Roman" w:cs="Times New Roman"/>
            <w:sz w:val="24"/>
          </w:rPr>
          <w:t xml:space="preserve">had </w:t>
        </w:r>
      </w:ins>
      <w:r w:rsidRPr="00874E0B">
        <w:rPr>
          <w:rFonts w:ascii="Times New Roman" w:hAnsi="Times New Roman" w:cs="Times New Roman"/>
          <w:sz w:val="24"/>
          <w:rPrChange w:id="69" w:author="Jordon Beijing" w:date="2020-08-15T20:54:00Z">
            <w:rPr>
              <w:rFonts w:hint="eastAsia"/>
              <w:sz w:val="24"/>
            </w:rPr>
          </w:rPrChange>
        </w:rPr>
        <w:t>live</w:t>
      </w:r>
      <w:ins w:id="70" w:author="Jordon Beijing" w:date="2020-08-15T20:59:00Z">
        <w:r w:rsidR="00874E0B">
          <w:rPr>
            <w:rFonts w:ascii="Times New Roman" w:hAnsi="Times New Roman" w:cs="Times New Roman"/>
            <w:sz w:val="24"/>
          </w:rPr>
          <w:t>d</w:t>
        </w:r>
      </w:ins>
      <w:r w:rsidRPr="00874E0B">
        <w:rPr>
          <w:rFonts w:ascii="Times New Roman" w:hAnsi="Times New Roman" w:cs="Times New Roman"/>
          <w:sz w:val="24"/>
          <w:rPrChange w:id="71" w:author="Jordon Beijing" w:date="2020-08-15T20:54:00Z">
            <w:rPr>
              <w:rFonts w:hint="eastAsia"/>
              <w:sz w:val="24"/>
            </w:rPr>
          </w:rPrChange>
        </w:rPr>
        <w:t xml:space="preserve"> in </w:t>
      </w:r>
      <w:commentRangeStart w:id="72"/>
      <w:ins w:id="73" w:author="Jordon Beijing" w:date="2020-08-15T21:20:00Z">
        <w:r w:rsidR="00EB7526">
          <w:rPr>
            <w:rFonts w:ascii="Times New Roman" w:hAnsi="Times New Roman" w:cs="Times New Roman"/>
            <w:sz w:val="24"/>
          </w:rPr>
          <w:t xml:space="preserve">a </w:t>
        </w:r>
      </w:ins>
      <w:r w:rsidRPr="00874E0B">
        <w:rPr>
          <w:rFonts w:ascii="Times New Roman" w:hAnsi="Times New Roman" w:cs="Times New Roman"/>
          <w:sz w:val="24"/>
          <w:rPrChange w:id="74" w:author="Jordon Beijing" w:date="2020-08-15T20:54:00Z">
            <w:rPr>
              <w:rFonts w:hint="eastAsia"/>
              <w:sz w:val="24"/>
            </w:rPr>
          </w:rPrChange>
        </w:rPr>
        <w:t>big city</w:t>
      </w:r>
      <w:ins w:id="75" w:author="Jordon Beijing" w:date="2020-08-15T21:20:00Z">
        <w:r w:rsidR="00EB7526">
          <w:rPr>
            <w:rFonts w:ascii="Times New Roman" w:hAnsi="Times New Roman" w:cs="Times New Roman"/>
            <w:sz w:val="24"/>
          </w:rPr>
          <w:t xml:space="preserve"> </w:t>
        </w:r>
      </w:ins>
      <w:commentRangeEnd w:id="72"/>
      <w:ins w:id="76" w:author="Jordon Beijing" w:date="2020-08-15T21:22:00Z">
        <w:r w:rsidR="00EB7526">
          <w:rPr>
            <w:rStyle w:val="CommentReference"/>
          </w:rPr>
          <w:commentReference w:id="72"/>
        </w:r>
      </w:ins>
      <w:ins w:id="77" w:author="Jordon Beijing" w:date="2020-08-15T21:20:00Z">
        <w:r w:rsidR="00EB7526">
          <w:rPr>
            <w:rFonts w:ascii="Times New Roman" w:hAnsi="Times New Roman" w:cs="Times New Roman"/>
            <w:sz w:val="24"/>
          </w:rPr>
          <w:t>with his mom</w:t>
        </w:r>
      </w:ins>
      <w:r w:rsidRPr="00874E0B">
        <w:rPr>
          <w:rFonts w:ascii="Times New Roman" w:hAnsi="Times New Roman" w:cs="Times New Roman"/>
          <w:sz w:val="24"/>
          <w:rPrChange w:id="78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commentRangeStart w:id="79"/>
      <w:ins w:id="80" w:author="Jordon Beijing" w:date="2020-08-15T21:20:00Z">
        <w:r w:rsidR="00EB7526">
          <w:rPr>
            <w:rFonts w:ascii="Times New Roman" w:hAnsi="Times New Roman" w:cs="Times New Roman"/>
            <w:sz w:val="24"/>
          </w:rPr>
          <w:t>his whole life</w:t>
        </w:r>
      </w:ins>
      <w:commentRangeEnd w:id="79"/>
      <w:ins w:id="81" w:author="Jordon Beijing" w:date="2020-08-15T21:22:00Z">
        <w:r w:rsidR="00EB7526">
          <w:rPr>
            <w:rStyle w:val="CommentReference"/>
          </w:rPr>
          <w:commentReference w:id="79"/>
        </w:r>
      </w:ins>
      <w:del w:id="82" w:author="Jordon Beijing" w:date="2020-08-15T21:20:00Z">
        <w:r w:rsidRPr="00874E0B" w:rsidDel="00EB7526">
          <w:rPr>
            <w:rFonts w:ascii="Times New Roman" w:hAnsi="Times New Roman" w:cs="Times New Roman"/>
            <w:sz w:val="24"/>
            <w:rPrChange w:id="83" w:author="Jordon Beijing" w:date="2020-08-15T20:54:00Z">
              <w:rPr>
                <w:rFonts w:hint="eastAsia"/>
                <w:sz w:val="24"/>
              </w:rPr>
            </w:rPrChange>
          </w:rPr>
          <w:delText>a long time</w:delText>
        </w:r>
      </w:del>
      <w:ins w:id="84" w:author="Jordon Beijing" w:date="2020-08-15T20:59:00Z">
        <w:r w:rsidR="00874E0B">
          <w:rPr>
            <w:rFonts w:ascii="Times New Roman" w:hAnsi="Times New Roman" w:cs="Times New Roman"/>
            <w:sz w:val="24"/>
          </w:rPr>
          <w:t>.</w:t>
        </w:r>
      </w:ins>
      <w:r w:rsidRPr="00874E0B">
        <w:rPr>
          <w:rFonts w:ascii="Times New Roman" w:hAnsi="Times New Roman" w:cs="Times New Roman"/>
          <w:sz w:val="24"/>
          <w:rPrChange w:id="85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commentRangeStart w:id="86"/>
      <w:ins w:id="87" w:author="Jordon Beijing" w:date="2020-08-15T20:59:00Z">
        <w:r w:rsidR="00874E0B">
          <w:rPr>
            <w:rFonts w:ascii="Times New Roman" w:hAnsi="Times New Roman" w:cs="Times New Roman"/>
            <w:sz w:val="24"/>
          </w:rPr>
          <w:t>E</w:t>
        </w:r>
      </w:ins>
      <w:del w:id="88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89" w:author="Jordon Beijing" w:date="2020-08-15T20:54:00Z">
              <w:rPr>
                <w:rFonts w:hint="eastAsia"/>
                <w:sz w:val="24"/>
              </w:rPr>
            </w:rPrChange>
          </w:rPr>
          <w:delText>e</w:delText>
        </w:r>
      </w:del>
      <w:r w:rsidRPr="00874E0B">
        <w:rPr>
          <w:rFonts w:ascii="Times New Roman" w:hAnsi="Times New Roman" w:cs="Times New Roman"/>
          <w:sz w:val="24"/>
          <w:rPrChange w:id="90" w:author="Jordon Beijing" w:date="2020-08-15T20:54:00Z">
            <w:rPr>
              <w:rFonts w:hint="eastAsia"/>
              <w:sz w:val="24"/>
            </w:rPr>
          </w:rPrChange>
        </w:rPr>
        <w:t xml:space="preserve">very day </w:t>
      </w:r>
      <w:del w:id="91" w:author="Jordon Beijing" w:date="2020-08-15T21:08:00Z">
        <w:r w:rsidRPr="00874E0B" w:rsidDel="008966D6">
          <w:rPr>
            <w:rFonts w:ascii="Times New Roman" w:hAnsi="Times New Roman" w:cs="Times New Roman"/>
            <w:sz w:val="24"/>
            <w:rPrChange w:id="92" w:author="Jordon Beijing" w:date="2020-08-15T20:54:00Z">
              <w:rPr>
                <w:rFonts w:hint="eastAsia"/>
                <w:sz w:val="24"/>
              </w:rPr>
            </w:rPrChange>
          </w:rPr>
          <w:delText xml:space="preserve">he live in the city </w:delText>
        </w:r>
      </w:del>
      <w:r w:rsidRPr="00874E0B">
        <w:rPr>
          <w:rFonts w:ascii="Times New Roman" w:hAnsi="Times New Roman" w:cs="Times New Roman"/>
          <w:sz w:val="24"/>
          <w:rPrChange w:id="93" w:author="Jordon Beijing" w:date="2020-08-15T20:54:00Z">
            <w:rPr>
              <w:rFonts w:hint="eastAsia"/>
              <w:sz w:val="24"/>
            </w:rPr>
          </w:rPrChange>
        </w:rPr>
        <w:t xml:space="preserve">when </w:t>
      </w:r>
      <w:del w:id="94" w:author="Jordon Beijing" w:date="2020-08-15T21:08:00Z">
        <w:r w:rsidRPr="00874E0B" w:rsidDel="008966D6">
          <w:rPr>
            <w:rFonts w:ascii="Times New Roman" w:hAnsi="Times New Roman" w:cs="Times New Roman"/>
            <w:sz w:val="24"/>
            <w:rPrChange w:id="95" w:author="Jordon Beijing" w:date="2020-08-15T20:54:00Z">
              <w:rPr>
                <w:rFonts w:hint="eastAsia"/>
                <w:sz w:val="24"/>
              </w:rPr>
            </w:rPrChange>
          </w:rPr>
          <w:delText xml:space="preserve">the </w:delText>
        </w:r>
      </w:del>
      <w:r w:rsidRPr="00874E0B">
        <w:rPr>
          <w:rFonts w:ascii="Times New Roman" w:hAnsi="Times New Roman" w:cs="Times New Roman"/>
          <w:sz w:val="24"/>
          <w:rPrChange w:id="96" w:author="Jordon Beijing" w:date="2020-08-15T20:54:00Z">
            <w:rPr>
              <w:rFonts w:hint="eastAsia"/>
              <w:sz w:val="24"/>
            </w:rPr>
          </w:rPrChange>
        </w:rPr>
        <w:t xml:space="preserve">school </w:t>
      </w:r>
      <w:del w:id="97" w:author="Jordon Beijing" w:date="2020-08-15T21:08:00Z">
        <w:r w:rsidRPr="00874E0B" w:rsidDel="008966D6">
          <w:rPr>
            <w:rFonts w:ascii="Times New Roman" w:hAnsi="Times New Roman" w:cs="Times New Roman"/>
            <w:sz w:val="24"/>
            <w:rPrChange w:id="98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99" w:author="Jordon Beijing" w:date="2020-08-15T21:08:00Z">
        <w:r w:rsidR="008966D6">
          <w:rPr>
            <w:rFonts w:ascii="Times New Roman" w:hAnsi="Times New Roman" w:cs="Times New Roman"/>
            <w:sz w:val="24"/>
          </w:rPr>
          <w:t>was</w:t>
        </w:r>
        <w:r w:rsidR="008966D6" w:rsidRPr="00874E0B">
          <w:rPr>
            <w:rFonts w:ascii="Times New Roman" w:hAnsi="Times New Roman" w:cs="Times New Roman"/>
            <w:sz w:val="24"/>
            <w:rPrChange w:id="100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101" w:author="Jordon Beijing" w:date="2020-08-15T20:54:00Z">
            <w:rPr>
              <w:rFonts w:hint="eastAsia"/>
              <w:sz w:val="24"/>
            </w:rPr>
          </w:rPrChange>
        </w:rPr>
        <w:t>over</w:t>
      </w:r>
      <w:commentRangeEnd w:id="86"/>
      <w:r w:rsidR="00EB7526">
        <w:rPr>
          <w:rStyle w:val="CommentReference"/>
        </w:rPr>
        <w:commentReference w:id="86"/>
      </w:r>
      <w:r w:rsidRPr="00874E0B">
        <w:rPr>
          <w:rFonts w:ascii="Times New Roman" w:hAnsi="Times New Roman" w:cs="Times New Roman"/>
          <w:sz w:val="24"/>
          <w:rPrChange w:id="102" w:author="Jordon Beijing" w:date="2020-08-15T20:54:00Z">
            <w:rPr>
              <w:rFonts w:hint="eastAsia"/>
              <w:sz w:val="24"/>
            </w:rPr>
          </w:rPrChange>
        </w:rPr>
        <w:t xml:space="preserve">, </w:t>
      </w:r>
      <w:r w:rsidRPr="00874E0B">
        <w:rPr>
          <w:rFonts w:ascii="Times New Roman" w:hAnsi="Times New Roman" w:cs="Times New Roman"/>
          <w:sz w:val="24"/>
          <w:rPrChange w:id="103" w:author="Jordon Beijing" w:date="2020-08-15T20:54:00Z">
            <w:rPr>
              <w:rFonts w:hint="eastAsia"/>
              <w:sz w:val="24"/>
            </w:rPr>
          </w:rPrChange>
        </w:rPr>
        <w:t xml:space="preserve">he </w:t>
      </w:r>
      <w:ins w:id="104" w:author="Jordon Beijing" w:date="2020-08-15T21:08:00Z">
        <w:r w:rsidR="008966D6">
          <w:rPr>
            <w:rFonts w:ascii="Times New Roman" w:hAnsi="Times New Roman" w:cs="Times New Roman"/>
            <w:sz w:val="24"/>
          </w:rPr>
          <w:t xml:space="preserve">would </w:t>
        </w:r>
      </w:ins>
      <w:del w:id="105" w:author="Jordon Beijing" w:date="2020-08-15T21:08:00Z">
        <w:r w:rsidRPr="00874E0B" w:rsidDel="008966D6">
          <w:rPr>
            <w:rFonts w:ascii="Times New Roman" w:hAnsi="Times New Roman" w:cs="Times New Roman"/>
            <w:sz w:val="24"/>
            <w:rPrChange w:id="106" w:author="Jordon Beijing" w:date="2020-08-15T20:54:00Z">
              <w:rPr>
                <w:rFonts w:hint="eastAsia"/>
                <w:sz w:val="24"/>
              </w:rPr>
            </w:rPrChange>
          </w:rPr>
          <w:delText xml:space="preserve">come </w:delText>
        </w:r>
      </w:del>
      <w:ins w:id="107" w:author="Jordon Beijing" w:date="2020-08-15T21:08:00Z">
        <w:r w:rsidR="008966D6">
          <w:rPr>
            <w:rFonts w:ascii="Times New Roman" w:hAnsi="Times New Roman" w:cs="Times New Roman"/>
            <w:sz w:val="24"/>
          </w:rPr>
          <w:t>go</w:t>
        </w:r>
        <w:r w:rsidR="008966D6" w:rsidRPr="00874E0B">
          <w:rPr>
            <w:rFonts w:ascii="Times New Roman" w:hAnsi="Times New Roman" w:cs="Times New Roman"/>
            <w:sz w:val="24"/>
            <w:rPrChange w:id="108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109" w:author="Jordon Beijing" w:date="2020-08-15T20:54:00Z">
            <w:rPr>
              <w:rFonts w:hint="eastAsia"/>
              <w:sz w:val="24"/>
            </w:rPr>
          </w:rPrChange>
        </w:rPr>
        <w:t xml:space="preserve">back </w:t>
      </w:r>
      <w:ins w:id="110" w:author="Jordon Beijing" w:date="2020-08-15T20:59:00Z">
        <w:r w:rsidR="00874E0B">
          <w:rPr>
            <w:rFonts w:ascii="Times New Roman" w:hAnsi="Times New Roman" w:cs="Times New Roman"/>
            <w:sz w:val="24"/>
          </w:rPr>
          <w:t xml:space="preserve">home </w:t>
        </w:r>
      </w:ins>
      <w:r w:rsidRPr="00874E0B">
        <w:rPr>
          <w:rFonts w:ascii="Times New Roman" w:hAnsi="Times New Roman" w:cs="Times New Roman"/>
          <w:sz w:val="24"/>
          <w:rPrChange w:id="111" w:author="Jordon Beijing" w:date="2020-08-15T20:54:00Z">
            <w:rPr>
              <w:rFonts w:hint="eastAsia"/>
              <w:sz w:val="24"/>
            </w:rPr>
          </w:rPrChange>
        </w:rPr>
        <w:t>and play</w:t>
      </w:r>
      <w:r w:rsidRPr="00874E0B">
        <w:rPr>
          <w:rFonts w:ascii="Times New Roman" w:hAnsi="Times New Roman" w:cs="Times New Roman"/>
          <w:sz w:val="24"/>
          <w:rPrChange w:id="112" w:author="Jordon Beijing" w:date="2020-08-15T20:54:00Z">
            <w:rPr>
              <w:rFonts w:hint="eastAsia"/>
              <w:sz w:val="24"/>
            </w:rPr>
          </w:rPrChange>
        </w:rPr>
        <w:t xml:space="preserve"> video</w:t>
      </w:r>
      <w:del w:id="113" w:author="Jordon Beijing" w:date="2020-08-15T21:20:00Z">
        <w:r w:rsidRPr="00874E0B" w:rsidDel="00EB7526">
          <w:rPr>
            <w:rFonts w:ascii="Times New Roman" w:hAnsi="Times New Roman" w:cs="Times New Roman"/>
            <w:sz w:val="24"/>
            <w:rPrChange w:id="114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115" w:author="Jordon Beijing" w:date="2020-08-15T20:54:00Z">
            <w:rPr>
              <w:rFonts w:hint="eastAsia"/>
              <w:sz w:val="24"/>
            </w:rPr>
          </w:rPrChange>
        </w:rPr>
        <w:t>games</w:t>
      </w:r>
      <w:ins w:id="116" w:author="Jordon Beijing" w:date="2020-08-15T20:59:00Z">
        <w:r w:rsidR="00874E0B">
          <w:rPr>
            <w:rFonts w:ascii="Times New Roman" w:hAnsi="Times New Roman" w:cs="Times New Roman"/>
            <w:sz w:val="24"/>
          </w:rPr>
          <w:t>.</w:t>
        </w:r>
      </w:ins>
      <w:r w:rsidRPr="00874E0B">
        <w:rPr>
          <w:rFonts w:ascii="Times New Roman" w:hAnsi="Times New Roman" w:cs="Times New Roman"/>
          <w:sz w:val="24"/>
          <w:rPrChange w:id="117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118" w:author="Jordon Beijing" w:date="2020-08-15T20:59:00Z">
        <w:r w:rsidR="00874E0B">
          <w:rPr>
            <w:rFonts w:ascii="Times New Roman" w:hAnsi="Times New Roman" w:cs="Times New Roman"/>
            <w:sz w:val="24"/>
          </w:rPr>
          <w:t>H</w:t>
        </w:r>
      </w:ins>
      <w:del w:id="119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120" w:author="Jordon Beijing" w:date="2020-08-15T20:54:00Z">
              <w:rPr>
                <w:rFonts w:hint="eastAsia"/>
                <w:sz w:val="24"/>
              </w:rPr>
            </w:rPrChange>
          </w:rPr>
          <w:delText>h</w:delText>
        </w:r>
      </w:del>
      <w:r w:rsidRPr="00874E0B">
        <w:rPr>
          <w:rFonts w:ascii="Times New Roman" w:hAnsi="Times New Roman" w:cs="Times New Roman"/>
          <w:sz w:val="24"/>
          <w:rPrChange w:id="121" w:author="Jordon Beijing" w:date="2020-08-15T20:54:00Z">
            <w:rPr>
              <w:rFonts w:hint="eastAsia"/>
              <w:sz w:val="24"/>
            </w:rPr>
          </w:rPrChange>
        </w:rPr>
        <w:t xml:space="preserve">e </w:t>
      </w:r>
      <w:del w:id="122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123" w:author="Jordon Beijing" w:date="2020-08-15T20:54:00Z">
              <w:rPr>
                <w:rFonts w:hint="eastAsia"/>
                <w:sz w:val="24"/>
              </w:rPr>
            </w:rPrChange>
          </w:rPr>
          <w:delText>don</w:delText>
        </w:r>
        <w:r w:rsidRPr="00874E0B" w:rsidDel="00874E0B">
          <w:rPr>
            <w:rFonts w:ascii="Times New Roman" w:hAnsi="Times New Roman" w:cs="Times New Roman"/>
            <w:sz w:val="24"/>
            <w:rPrChange w:id="124" w:author="Jordon Beijing" w:date="2020-08-15T20:54:00Z">
              <w:rPr>
                <w:sz w:val="24"/>
              </w:rPr>
            </w:rPrChange>
          </w:rPr>
          <w:delText>’</w:delText>
        </w:r>
        <w:r w:rsidRPr="00874E0B" w:rsidDel="00874E0B">
          <w:rPr>
            <w:rFonts w:ascii="Times New Roman" w:hAnsi="Times New Roman" w:cs="Times New Roman"/>
            <w:sz w:val="24"/>
            <w:rPrChange w:id="125" w:author="Jordon Beijing" w:date="2020-08-15T20:54:00Z">
              <w:rPr>
                <w:rFonts w:hint="eastAsia"/>
                <w:sz w:val="24"/>
              </w:rPr>
            </w:rPrChange>
          </w:rPr>
          <w:delText xml:space="preserve">t </w:delText>
        </w:r>
      </w:del>
      <w:ins w:id="126" w:author="Jordon Beijing" w:date="2020-08-15T20:59:00Z">
        <w:r w:rsidR="00874E0B">
          <w:rPr>
            <w:rFonts w:ascii="Times New Roman" w:hAnsi="Times New Roman" w:cs="Times New Roman"/>
            <w:sz w:val="24"/>
          </w:rPr>
          <w:t>didn’t</w:t>
        </w:r>
        <w:r w:rsidR="00874E0B" w:rsidRPr="00874E0B">
          <w:rPr>
            <w:rFonts w:ascii="Times New Roman" w:hAnsi="Times New Roman" w:cs="Times New Roman"/>
            <w:sz w:val="24"/>
            <w:rPrChange w:id="127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128" w:author="Jordon Beijing" w:date="2020-08-15T20:54:00Z">
            <w:rPr>
              <w:rFonts w:hint="eastAsia"/>
              <w:sz w:val="24"/>
            </w:rPr>
          </w:rPrChange>
        </w:rPr>
        <w:t>like to go outside</w:t>
      </w:r>
      <w:ins w:id="129" w:author="Jordon Beijing" w:date="2020-08-15T21:20:00Z">
        <w:r w:rsidR="00EB7526">
          <w:rPr>
            <w:rFonts w:ascii="Times New Roman" w:hAnsi="Times New Roman" w:cs="Times New Roman"/>
            <w:sz w:val="24"/>
          </w:rPr>
          <w:t xml:space="preserve"> and play.</w:t>
        </w:r>
      </w:ins>
      <w:del w:id="130" w:author="Jordon Beijing" w:date="2020-08-15T21:09:00Z">
        <w:r w:rsidRPr="00874E0B" w:rsidDel="008966D6">
          <w:rPr>
            <w:rFonts w:ascii="Times New Roman" w:hAnsi="Times New Roman" w:cs="Times New Roman"/>
            <w:sz w:val="24"/>
            <w:rPrChange w:id="131" w:author="Jordon Beijing" w:date="2020-08-15T20:54:00Z">
              <w:rPr>
                <w:rFonts w:hint="eastAsia"/>
                <w:sz w:val="24"/>
              </w:rPr>
            </w:rPrChange>
          </w:rPr>
          <w:delText>,</w:delText>
        </w:r>
      </w:del>
      <w:del w:id="132" w:author="Jordon Beijing" w:date="2020-08-15T21:20:00Z">
        <w:r w:rsidRPr="00874E0B" w:rsidDel="00EB7526">
          <w:rPr>
            <w:rFonts w:ascii="Times New Roman" w:hAnsi="Times New Roman" w:cs="Times New Roman"/>
            <w:sz w:val="24"/>
            <w:rPrChange w:id="133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0D2008D9" w14:textId="77777777" w:rsidR="00874E0B" w:rsidRDefault="008966D6" w:rsidP="008966D6">
      <w:pPr>
        <w:widowControl/>
        <w:spacing w:after="150" w:line="240" w:lineRule="atLeast"/>
        <w:ind w:firstLine="420"/>
        <w:jc w:val="left"/>
        <w:rPr>
          <w:ins w:id="134" w:author="Jordon Beijing" w:date="2020-08-15T20:57:00Z"/>
          <w:rFonts w:ascii="Times New Roman" w:hAnsi="Times New Roman" w:cs="Times New Roman"/>
          <w:sz w:val="24"/>
        </w:rPr>
        <w:pPrChange w:id="135" w:author="Jordon Beijing" w:date="2020-08-15T21:09:00Z">
          <w:pPr>
            <w:widowControl/>
            <w:spacing w:after="150" w:line="240" w:lineRule="atLeast"/>
          </w:pPr>
        </w:pPrChange>
      </w:pPr>
      <w:ins w:id="136" w:author="Jordon Beijing" w:date="2020-08-15T21:09:00Z">
        <w:r>
          <w:rPr>
            <w:rFonts w:ascii="Times New Roman" w:hAnsi="Times New Roman" w:cs="Times New Roman"/>
            <w:sz w:val="24"/>
          </w:rPr>
          <w:t>B</w:t>
        </w:r>
      </w:ins>
      <w:del w:id="137" w:author="Jordon Beijing" w:date="2020-08-15T21:09:00Z">
        <w:r w:rsidR="00E307B7" w:rsidRPr="00874E0B" w:rsidDel="008966D6">
          <w:rPr>
            <w:rFonts w:ascii="Times New Roman" w:hAnsi="Times New Roman" w:cs="Times New Roman"/>
            <w:sz w:val="24"/>
            <w:rPrChange w:id="138" w:author="Jordon Beijing" w:date="2020-08-15T20:54:00Z">
              <w:rPr>
                <w:rFonts w:hint="eastAsia"/>
                <w:sz w:val="24"/>
              </w:rPr>
            </w:rPrChange>
          </w:rPr>
          <w:delText>b</w:delText>
        </w:r>
      </w:del>
      <w:r w:rsidR="00E307B7" w:rsidRPr="00874E0B">
        <w:rPr>
          <w:rFonts w:ascii="Times New Roman" w:hAnsi="Times New Roman" w:cs="Times New Roman"/>
          <w:sz w:val="24"/>
          <w:rPrChange w:id="139" w:author="Jordon Beijing" w:date="2020-08-15T20:54:00Z">
            <w:rPr>
              <w:rFonts w:hint="eastAsia"/>
              <w:sz w:val="24"/>
            </w:rPr>
          </w:rPrChange>
        </w:rPr>
        <w:t>ut his mother like</w:t>
      </w:r>
      <w:ins w:id="140" w:author="Jordon Beijing" w:date="2020-08-15T21:00:00Z">
        <w:r w:rsidR="00874E0B">
          <w:rPr>
            <w:rFonts w:ascii="Times New Roman" w:hAnsi="Times New Roman" w:cs="Times New Roman"/>
            <w:sz w:val="24"/>
          </w:rPr>
          <w:t>d</w:t>
        </w:r>
      </w:ins>
      <w:r w:rsidR="00E307B7" w:rsidRPr="00874E0B">
        <w:rPr>
          <w:rFonts w:ascii="Times New Roman" w:hAnsi="Times New Roman" w:cs="Times New Roman"/>
          <w:sz w:val="24"/>
          <w:rPrChange w:id="141" w:author="Jordon Beijing" w:date="2020-08-15T20:54:00Z">
            <w:rPr>
              <w:rFonts w:hint="eastAsia"/>
              <w:sz w:val="24"/>
            </w:rPr>
          </w:rPrChange>
        </w:rPr>
        <w:t xml:space="preserve"> to travel very much and she </w:t>
      </w:r>
      <w:del w:id="142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143" w:author="Jordon Beijing" w:date="2020-08-15T20:54:00Z">
              <w:rPr>
                <w:rFonts w:hint="eastAsia"/>
                <w:sz w:val="24"/>
              </w:rPr>
            </w:rPrChange>
          </w:rPr>
          <w:delText xml:space="preserve">think </w:delText>
        </w:r>
      </w:del>
      <w:ins w:id="144" w:author="Jordon Beijing" w:date="2020-08-15T21:00:00Z">
        <w:r w:rsidR="00874E0B">
          <w:rPr>
            <w:rFonts w:ascii="Times New Roman" w:hAnsi="Times New Roman" w:cs="Times New Roman"/>
            <w:sz w:val="24"/>
          </w:rPr>
          <w:t>thought</w:t>
        </w:r>
        <w:r w:rsidR="00874E0B" w:rsidRPr="00874E0B">
          <w:rPr>
            <w:rFonts w:ascii="Times New Roman" w:hAnsi="Times New Roman" w:cs="Times New Roman"/>
            <w:sz w:val="24"/>
            <w:rPrChange w:id="145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146" w:author="Jordon Beijing" w:date="2020-08-15T20:54:00Z">
            <w:rPr>
              <w:rFonts w:hint="eastAsia"/>
              <w:sz w:val="24"/>
            </w:rPr>
          </w:rPrChange>
        </w:rPr>
        <w:t>go</w:t>
      </w:r>
      <w:ins w:id="147" w:author="Jordon Beijing" w:date="2020-08-15T21:00:00Z">
        <w:r w:rsidR="00874E0B">
          <w:rPr>
            <w:rFonts w:ascii="Times New Roman" w:hAnsi="Times New Roman" w:cs="Times New Roman"/>
            <w:sz w:val="24"/>
          </w:rPr>
          <w:t>ing</w:t>
        </w:r>
      </w:ins>
      <w:r w:rsidR="00E307B7" w:rsidRPr="00874E0B">
        <w:rPr>
          <w:rFonts w:ascii="Times New Roman" w:hAnsi="Times New Roman" w:cs="Times New Roman"/>
          <w:sz w:val="24"/>
          <w:rPrChange w:id="148" w:author="Jordon Beijing" w:date="2020-08-15T20:54:00Z">
            <w:rPr>
              <w:rFonts w:hint="eastAsia"/>
              <w:sz w:val="24"/>
            </w:rPr>
          </w:rPrChange>
        </w:rPr>
        <w:t xml:space="preserve"> out</w:t>
      </w:r>
      <w:ins w:id="149" w:author="Jordon Beijing" w:date="2020-08-15T21:00:00Z">
        <w:r w:rsidR="00874E0B">
          <w:rPr>
            <w:rFonts w:ascii="Times New Roman" w:hAnsi="Times New Roman" w:cs="Times New Roman"/>
            <w:sz w:val="24"/>
          </w:rPr>
          <w:t>side</w:t>
        </w:r>
      </w:ins>
      <w:r w:rsidR="00E307B7" w:rsidRPr="00874E0B">
        <w:rPr>
          <w:rFonts w:ascii="Times New Roman" w:hAnsi="Times New Roman" w:cs="Times New Roman"/>
          <w:sz w:val="24"/>
          <w:rPrChange w:id="150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del w:id="151" w:author="Jordon Beijing" w:date="2020-08-15T21:08:00Z">
        <w:r w:rsidR="00E307B7" w:rsidRPr="00874E0B" w:rsidDel="008966D6">
          <w:rPr>
            <w:rFonts w:ascii="Times New Roman" w:hAnsi="Times New Roman" w:cs="Times New Roman"/>
            <w:sz w:val="24"/>
            <w:rPrChange w:id="152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153" w:author="Jordon Beijing" w:date="2020-08-15T21:08:00Z">
        <w:r>
          <w:rPr>
            <w:rFonts w:ascii="Times New Roman" w:hAnsi="Times New Roman" w:cs="Times New Roman"/>
            <w:sz w:val="24"/>
          </w:rPr>
          <w:t>was</w:t>
        </w:r>
        <w:r w:rsidRPr="00874E0B">
          <w:rPr>
            <w:rFonts w:ascii="Times New Roman" w:hAnsi="Times New Roman" w:cs="Times New Roman"/>
            <w:sz w:val="24"/>
            <w:rPrChange w:id="154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155" w:author="Jordon Beijing" w:date="2020-08-15T20:54:00Z">
            <w:rPr>
              <w:rFonts w:hint="eastAsia"/>
              <w:sz w:val="24"/>
            </w:rPr>
          </w:rPrChange>
        </w:rPr>
        <w:t>healthy for the body</w:t>
      </w:r>
      <w:ins w:id="156" w:author="Jordon Beijing" w:date="2020-08-15T21:00:00Z">
        <w:r w:rsidR="00874E0B">
          <w:rPr>
            <w:rFonts w:ascii="Times New Roman" w:hAnsi="Times New Roman" w:cs="Times New Roman"/>
            <w:sz w:val="24"/>
          </w:rPr>
          <w:t xml:space="preserve">. </w:t>
        </w:r>
      </w:ins>
      <w:del w:id="157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158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  <w:ins w:id="159" w:author="Jordon Beijing" w:date="2020-08-15T21:00:00Z">
        <w:r w:rsidR="00874E0B">
          <w:rPr>
            <w:rFonts w:ascii="Times New Roman" w:hAnsi="Times New Roman" w:cs="Times New Roman"/>
            <w:sz w:val="24"/>
          </w:rPr>
          <w:t>S</w:t>
        </w:r>
      </w:ins>
      <w:del w:id="160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161" w:author="Jordon Beijing" w:date="2020-08-15T20:54:00Z">
              <w:rPr>
                <w:rFonts w:hint="eastAsia"/>
                <w:sz w:val="24"/>
              </w:rPr>
            </w:rPrChange>
          </w:rPr>
          <w:delText>s</w:delText>
        </w:r>
      </w:del>
      <w:r w:rsidR="00E307B7" w:rsidRPr="00874E0B">
        <w:rPr>
          <w:rFonts w:ascii="Times New Roman" w:hAnsi="Times New Roman" w:cs="Times New Roman"/>
          <w:sz w:val="24"/>
          <w:rPrChange w:id="162" w:author="Jordon Beijing" w:date="2020-08-15T20:54:00Z">
            <w:rPr>
              <w:rFonts w:hint="eastAsia"/>
              <w:sz w:val="24"/>
            </w:rPr>
          </w:rPrChange>
        </w:rPr>
        <w:t xml:space="preserve">o </w:t>
      </w:r>
      <w:ins w:id="163" w:author="Jordon Beijing" w:date="2020-08-15T21:08:00Z">
        <w:r>
          <w:rPr>
            <w:rFonts w:ascii="Times New Roman" w:hAnsi="Times New Roman" w:cs="Times New Roman"/>
            <w:sz w:val="24"/>
          </w:rPr>
          <w:t>during</w:t>
        </w:r>
        <w:r w:rsidRPr="00432E26">
          <w:rPr>
            <w:rFonts w:ascii="Times New Roman" w:hAnsi="Times New Roman" w:cs="Times New Roman"/>
            <w:sz w:val="24"/>
          </w:rPr>
          <w:t xml:space="preserve"> summer vacation </w:t>
        </w:r>
      </w:ins>
      <w:r w:rsidR="00E307B7" w:rsidRPr="00874E0B">
        <w:rPr>
          <w:rFonts w:ascii="Times New Roman" w:hAnsi="Times New Roman" w:cs="Times New Roman"/>
          <w:sz w:val="24"/>
          <w:rPrChange w:id="164" w:author="Jordon Beijing" w:date="2020-08-15T20:54:00Z">
            <w:rPr>
              <w:rFonts w:hint="eastAsia"/>
              <w:sz w:val="24"/>
            </w:rPr>
          </w:rPrChange>
        </w:rPr>
        <w:t xml:space="preserve">when the semester </w:t>
      </w:r>
      <w:del w:id="165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166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167" w:author="Jordon Beijing" w:date="2020-08-15T21:00:00Z">
        <w:r w:rsidR="00874E0B">
          <w:rPr>
            <w:rFonts w:ascii="Times New Roman" w:hAnsi="Times New Roman" w:cs="Times New Roman"/>
            <w:sz w:val="24"/>
          </w:rPr>
          <w:t>was</w:t>
        </w:r>
        <w:r w:rsidR="00874E0B" w:rsidRPr="00874E0B">
          <w:rPr>
            <w:rFonts w:ascii="Times New Roman" w:hAnsi="Times New Roman" w:cs="Times New Roman"/>
            <w:sz w:val="24"/>
            <w:rPrChange w:id="168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169" w:author="Jordon Beijing" w:date="2020-08-15T20:54:00Z">
            <w:rPr>
              <w:rFonts w:hint="eastAsia"/>
              <w:sz w:val="24"/>
            </w:rPr>
          </w:rPrChange>
        </w:rPr>
        <w:t>over</w:t>
      </w:r>
      <w:ins w:id="170" w:author="Jordon Beijing" w:date="2020-08-15T21:00:00Z">
        <w:r w:rsidR="00874E0B">
          <w:rPr>
            <w:rFonts w:ascii="Times New Roman" w:hAnsi="Times New Roman" w:cs="Times New Roman"/>
            <w:sz w:val="24"/>
          </w:rPr>
          <w:t xml:space="preserve">, </w:t>
        </w:r>
      </w:ins>
      <w:commentRangeStart w:id="171"/>
      <w:ins w:id="172" w:author="Jordon Beijing" w:date="2020-08-15T21:08:00Z">
        <w:r>
          <w:rPr>
            <w:rFonts w:ascii="Times New Roman" w:hAnsi="Times New Roman" w:cs="Times New Roman"/>
            <w:sz w:val="24"/>
          </w:rPr>
          <w:t xml:space="preserve">she </w:t>
        </w:r>
      </w:ins>
      <w:del w:id="173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174" w:author="Jordon Beijing" w:date="2020-08-15T20:54:00Z">
              <w:rPr>
                <w:rFonts w:hint="eastAsia"/>
                <w:sz w:val="24"/>
              </w:rPr>
            </w:rPrChange>
          </w:rPr>
          <w:delText>. O</w:delText>
        </w:r>
      </w:del>
      <w:del w:id="175" w:author="Jordon Beijing" w:date="2020-08-15T21:08:00Z">
        <w:r w:rsidR="00E307B7" w:rsidRPr="00874E0B" w:rsidDel="008966D6">
          <w:rPr>
            <w:rFonts w:ascii="Times New Roman" w:hAnsi="Times New Roman" w:cs="Times New Roman"/>
            <w:sz w:val="24"/>
            <w:rPrChange w:id="176" w:author="Jordon Beijing" w:date="2020-08-15T20:54:00Z">
              <w:rPr>
                <w:rFonts w:hint="eastAsia"/>
                <w:sz w:val="24"/>
              </w:rPr>
            </w:rPrChange>
          </w:rPr>
          <w:delText xml:space="preserve">n summer vacation mom </w:delText>
        </w:r>
      </w:del>
      <w:r w:rsidR="00E307B7" w:rsidRPr="00874E0B">
        <w:rPr>
          <w:rFonts w:ascii="Times New Roman" w:hAnsi="Times New Roman" w:cs="Times New Roman"/>
          <w:sz w:val="24"/>
          <w:rPrChange w:id="177" w:author="Jordon Beijing" w:date="2020-08-15T20:54:00Z">
            <w:rPr>
              <w:rFonts w:hint="eastAsia"/>
              <w:sz w:val="24"/>
            </w:rPr>
          </w:rPrChange>
        </w:rPr>
        <w:t>ask</w:t>
      </w:r>
      <w:ins w:id="178" w:author="Jordon Beijing" w:date="2020-08-15T21:00:00Z">
        <w:r w:rsidR="00874E0B">
          <w:rPr>
            <w:rFonts w:ascii="Times New Roman" w:hAnsi="Times New Roman" w:cs="Times New Roman"/>
            <w:sz w:val="24"/>
          </w:rPr>
          <w:t>ed</w:t>
        </w:r>
      </w:ins>
      <w:r w:rsidR="00E307B7" w:rsidRPr="00874E0B">
        <w:rPr>
          <w:rFonts w:ascii="Times New Roman" w:hAnsi="Times New Roman" w:cs="Times New Roman"/>
          <w:sz w:val="24"/>
          <w:rPrChange w:id="179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180" w:author="Jordon Beijing" w:date="2020-08-15T21:09:00Z">
        <w:r>
          <w:rPr>
            <w:rFonts w:ascii="Times New Roman" w:hAnsi="Times New Roman" w:cs="Times New Roman"/>
            <w:sz w:val="24"/>
          </w:rPr>
          <w:t>M</w:t>
        </w:r>
      </w:ins>
      <w:del w:id="181" w:author="Jordon Beijing" w:date="2020-08-15T21:09:00Z">
        <w:r w:rsidR="00E307B7" w:rsidRPr="00874E0B" w:rsidDel="008966D6">
          <w:rPr>
            <w:rFonts w:ascii="Times New Roman" w:hAnsi="Times New Roman" w:cs="Times New Roman"/>
            <w:sz w:val="24"/>
            <w:rPrChange w:id="182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183" w:author="Jordon Beijing" w:date="2020-08-15T20:54:00Z">
            <w:rPr>
              <w:rFonts w:hint="eastAsia"/>
              <w:sz w:val="24"/>
            </w:rPr>
          </w:rPrChange>
        </w:rPr>
        <w:t>ike to go to his grandpa</w:t>
      </w:r>
      <w:r w:rsidR="00E307B7" w:rsidRPr="00874E0B">
        <w:rPr>
          <w:rFonts w:ascii="Times New Roman" w:hAnsi="Times New Roman" w:cs="Times New Roman"/>
          <w:sz w:val="24"/>
          <w:rPrChange w:id="184" w:author="Jordon Beijing" w:date="2020-08-15T20:54:00Z">
            <w:rPr>
              <w:sz w:val="24"/>
            </w:rPr>
          </w:rPrChange>
        </w:rPr>
        <w:t>’</w:t>
      </w:r>
      <w:r w:rsidR="00E307B7" w:rsidRPr="00874E0B">
        <w:rPr>
          <w:rFonts w:ascii="Times New Roman" w:hAnsi="Times New Roman" w:cs="Times New Roman"/>
          <w:sz w:val="24"/>
          <w:rPrChange w:id="185" w:author="Jordon Beijing" w:date="2020-08-15T20:54:00Z">
            <w:rPr>
              <w:rFonts w:hint="eastAsia"/>
              <w:sz w:val="24"/>
            </w:rPr>
          </w:rPrChange>
        </w:rPr>
        <w:t>s farm</w:t>
      </w:r>
      <w:ins w:id="186" w:author="Jordon Beijing" w:date="2020-08-15T21:00:00Z">
        <w:r w:rsidR="00874E0B">
          <w:rPr>
            <w:rFonts w:ascii="Times New Roman" w:hAnsi="Times New Roman" w:cs="Times New Roman"/>
            <w:sz w:val="24"/>
          </w:rPr>
          <w:t xml:space="preserve"> with her.</w:t>
        </w:r>
      </w:ins>
      <w:commentRangeEnd w:id="171"/>
      <w:ins w:id="187" w:author="Jordon Beijing" w:date="2020-08-15T21:21:00Z">
        <w:r w:rsidR="00EB7526">
          <w:rPr>
            <w:rStyle w:val="CommentReference"/>
          </w:rPr>
          <w:commentReference w:id="171"/>
        </w:r>
      </w:ins>
      <w:del w:id="188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18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210037C3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190" w:author="Jordon Beijing" w:date="2020-08-15T20:57:00Z"/>
          <w:rFonts w:ascii="Times New Roman" w:hAnsi="Times New Roman" w:cs="Times New Roman"/>
          <w:sz w:val="24"/>
        </w:rPr>
        <w:pPrChange w:id="191" w:author="Jordon Beijing" w:date="2020-08-15T21:09:00Z">
          <w:pPr>
            <w:widowControl/>
            <w:spacing w:after="150" w:line="240" w:lineRule="atLeast"/>
          </w:pPr>
        </w:pPrChange>
      </w:pPr>
      <w:r w:rsidRPr="00874E0B">
        <w:rPr>
          <w:rFonts w:ascii="Times New Roman" w:hAnsi="Times New Roman" w:cs="Times New Roman"/>
          <w:sz w:val="24"/>
          <w:rPrChange w:id="192" w:author="Jordon Beijing" w:date="2020-08-15T20:54:00Z">
            <w:rPr>
              <w:sz w:val="24"/>
            </w:rPr>
          </w:rPrChange>
        </w:rPr>
        <w:t>“</w:t>
      </w:r>
      <w:r w:rsidRPr="00874E0B">
        <w:rPr>
          <w:rFonts w:ascii="Times New Roman" w:hAnsi="Times New Roman" w:cs="Times New Roman"/>
          <w:sz w:val="24"/>
          <w:rPrChange w:id="193" w:author="Jordon Beijing" w:date="2020-08-15T20:54:00Z">
            <w:rPr>
              <w:rFonts w:hint="eastAsia"/>
              <w:sz w:val="24"/>
            </w:rPr>
          </w:rPrChange>
        </w:rPr>
        <w:t>I don</w:t>
      </w:r>
      <w:r w:rsidRPr="00874E0B">
        <w:rPr>
          <w:rFonts w:ascii="Times New Roman" w:hAnsi="Times New Roman" w:cs="Times New Roman"/>
          <w:sz w:val="24"/>
          <w:rPrChange w:id="194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195" w:author="Jordon Beijing" w:date="2020-08-15T20:54:00Z">
            <w:rPr>
              <w:rFonts w:hint="eastAsia"/>
              <w:sz w:val="24"/>
            </w:rPr>
          </w:rPrChange>
        </w:rPr>
        <w:t xml:space="preserve">t want to </w:t>
      </w:r>
      <w:r w:rsidRPr="00874E0B">
        <w:rPr>
          <w:rFonts w:ascii="Times New Roman" w:hAnsi="Times New Roman" w:cs="Times New Roman"/>
          <w:sz w:val="24"/>
          <w:rPrChange w:id="196" w:author="Jordon Beijing" w:date="2020-08-15T20:54:00Z">
            <w:rPr>
              <w:rFonts w:hint="eastAsia"/>
              <w:sz w:val="24"/>
            </w:rPr>
          </w:rPrChange>
        </w:rPr>
        <w:t xml:space="preserve">go out! </w:t>
      </w:r>
      <w:ins w:id="197" w:author="Jordon Beijing" w:date="2020-08-15T21:13:00Z">
        <w:r w:rsidR="00AC4823">
          <w:rPr>
            <w:rFonts w:ascii="Times New Roman" w:hAnsi="Times New Roman" w:cs="Times New Roman"/>
            <w:sz w:val="24"/>
          </w:rPr>
          <w:t>I</w:t>
        </w:r>
        <w:r w:rsidR="00AC4823" w:rsidRPr="00432E26">
          <w:rPr>
            <w:rFonts w:ascii="Times New Roman" w:hAnsi="Times New Roman" w:cs="Times New Roman"/>
            <w:sz w:val="24"/>
          </w:rPr>
          <w:t xml:space="preserve">t’s </w:t>
        </w:r>
        <w:r w:rsidR="00AC4823">
          <w:rPr>
            <w:rFonts w:ascii="Times New Roman" w:hAnsi="Times New Roman" w:cs="Times New Roman"/>
            <w:sz w:val="24"/>
          </w:rPr>
          <w:t xml:space="preserve">too </w:t>
        </w:r>
        <w:r w:rsidR="00AC4823" w:rsidRPr="00432E26">
          <w:rPr>
            <w:rFonts w:ascii="Times New Roman" w:hAnsi="Times New Roman" w:cs="Times New Roman"/>
            <w:sz w:val="24"/>
          </w:rPr>
          <w:t>hot outside</w:t>
        </w:r>
        <w:r w:rsidR="00AC4823" w:rsidRPr="00874E0B">
          <w:rPr>
            <w:rFonts w:ascii="Times New Roman" w:hAnsi="Times New Roman" w:cs="Times New Roman"/>
            <w:sz w:val="24"/>
            <w:rPrChange w:id="198" w:author="Jordon Beijing" w:date="2020-08-15T20:54:00Z">
              <w:rPr>
                <w:rFonts w:ascii="Times New Roman" w:hAnsi="Times New Roman" w:cs="Times New Roman"/>
                <w:sz w:val="24"/>
              </w:rPr>
            </w:rPrChange>
          </w:rPr>
          <w:t xml:space="preserve"> </w:t>
        </w:r>
        <w:r w:rsidR="00AC4823">
          <w:rPr>
            <w:rFonts w:ascii="Times New Roman" w:hAnsi="Times New Roman" w:cs="Times New Roman"/>
            <w:sz w:val="24"/>
          </w:rPr>
          <w:t xml:space="preserve">and </w:t>
        </w:r>
      </w:ins>
      <w:r w:rsidRPr="00874E0B">
        <w:rPr>
          <w:rFonts w:ascii="Times New Roman" w:hAnsi="Times New Roman" w:cs="Times New Roman"/>
          <w:sz w:val="24"/>
          <w:rPrChange w:id="199" w:author="Jordon Beijing" w:date="2020-08-15T20:54:00Z">
            <w:rPr>
              <w:rFonts w:hint="eastAsia"/>
              <w:sz w:val="24"/>
            </w:rPr>
          </w:rPrChange>
        </w:rPr>
        <w:t>I just want to play video</w:t>
      </w:r>
      <w:del w:id="200" w:author="Jordon Beijing" w:date="2020-08-15T21:13:00Z">
        <w:r w:rsidRPr="00874E0B" w:rsidDel="00AC4823">
          <w:rPr>
            <w:rFonts w:ascii="Times New Roman" w:hAnsi="Times New Roman" w:cs="Times New Roman"/>
            <w:sz w:val="24"/>
            <w:rPrChange w:id="201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202" w:author="Jordon Beijing" w:date="2020-08-15T20:54:00Z">
            <w:rPr>
              <w:rFonts w:hint="eastAsia"/>
              <w:sz w:val="24"/>
            </w:rPr>
          </w:rPrChange>
        </w:rPr>
        <w:t>game</w:t>
      </w:r>
      <w:ins w:id="203" w:author="Jordon Beijing" w:date="2020-08-15T21:13:00Z">
        <w:r w:rsidR="00AC4823">
          <w:rPr>
            <w:rFonts w:ascii="Times New Roman" w:hAnsi="Times New Roman" w:cs="Times New Roman"/>
            <w:sz w:val="24"/>
          </w:rPr>
          <w:t>s</w:t>
        </w:r>
      </w:ins>
      <w:del w:id="204" w:author="Jordon Beijing" w:date="2020-08-15T21:13:00Z">
        <w:r w:rsidRPr="00874E0B" w:rsidDel="00AC4823">
          <w:rPr>
            <w:rFonts w:ascii="Times New Roman" w:hAnsi="Times New Roman" w:cs="Times New Roman"/>
            <w:sz w:val="24"/>
            <w:rPrChange w:id="205" w:author="Jordon Beijing" w:date="2020-08-15T20:54:00Z">
              <w:rPr>
                <w:rFonts w:hint="eastAsia"/>
                <w:sz w:val="24"/>
              </w:rPr>
            </w:rPrChange>
          </w:rPr>
          <w:delText xml:space="preserve"> and</w:delText>
        </w:r>
        <w:r w:rsidRPr="00874E0B" w:rsidDel="00AC4823">
          <w:rPr>
            <w:rFonts w:ascii="Times New Roman" w:hAnsi="Times New Roman" w:cs="Times New Roman"/>
            <w:sz w:val="24"/>
            <w:rPrChange w:id="206" w:author="Jordon Beijing" w:date="2020-08-15T20:54:00Z">
              <w:rPr>
                <w:rFonts w:hint="eastAsia"/>
                <w:sz w:val="24"/>
              </w:rPr>
            </w:rPrChange>
          </w:rPr>
          <w:delText xml:space="preserve"> it</w:delText>
        </w:r>
        <w:r w:rsidRPr="00874E0B" w:rsidDel="00AC4823">
          <w:rPr>
            <w:rFonts w:ascii="Times New Roman" w:hAnsi="Times New Roman" w:cs="Times New Roman"/>
            <w:sz w:val="24"/>
            <w:rPrChange w:id="207" w:author="Jordon Beijing" w:date="2020-08-15T20:54:00Z">
              <w:rPr>
                <w:sz w:val="24"/>
              </w:rPr>
            </w:rPrChange>
          </w:rPr>
          <w:delText>’</w:delText>
        </w:r>
        <w:r w:rsidRPr="00874E0B" w:rsidDel="00AC4823">
          <w:rPr>
            <w:rFonts w:ascii="Times New Roman" w:hAnsi="Times New Roman" w:cs="Times New Roman"/>
            <w:sz w:val="24"/>
            <w:rPrChange w:id="208" w:author="Jordon Beijing" w:date="2020-08-15T20:54:00Z">
              <w:rPr>
                <w:rFonts w:hint="eastAsia"/>
                <w:sz w:val="24"/>
              </w:rPr>
            </w:rPrChange>
          </w:rPr>
          <w:delText>s hot outside</w:delText>
        </w:r>
      </w:del>
      <w:r w:rsidRPr="00874E0B">
        <w:rPr>
          <w:rFonts w:ascii="Times New Roman" w:hAnsi="Times New Roman" w:cs="Times New Roman"/>
          <w:sz w:val="24"/>
          <w:rPrChange w:id="209" w:author="Jordon Beijing" w:date="2020-08-15T20:54:00Z">
            <w:rPr>
              <w:rFonts w:hint="eastAsia"/>
              <w:sz w:val="24"/>
            </w:rPr>
          </w:rPrChange>
        </w:rPr>
        <w:t>!</w:t>
      </w:r>
      <w:ins w:id="210" w:author="Jordon Beijing" w:date="2020-08-15T20:58:00Z">
        <w:r w:rsidR="00874E0B">
          <w:rPr>
            <w:rFonts w:ascii="Times New Roman" w:hAnsi="Times New Roman" w:cs="Times New Roman"/>
            <w:sz w:val="24"/>
          </w:rPr>
          <w:t xml:space="preserve">” </w:t>
        </w:r>
      </w:ins>
      <w:moveToRangeStart w:id="211" w:author="Jordon Beijing" w:date="2020-08-15T20:58:00Z" w:name="move48417514"/>
      <w:moveTo w:id="212" w:author="Jordon Beijing" w:date="2020-08-15T20:58:00Z">
        <w:r w:rsidR="00874E0B" w:rsidRPr="00432E26">
          <w:rPr>
            <w:rFonts w:ascii="Times New Roman" w:hAnsi="Times New Roman" w:cs="Times New Roman"/>
            <w:sz w:val="24"/>
          </w:rPr>
          <w:t>Mike said</w:t>
        </w:r>
      </w:moveTo>
      <w:moveToRangeEnd w:id="211"/>
      <w:ins w:id="213" w:author="Jordon Beijing" w:date="2020-08-15T20:58:00Z">
        <w:r w:rsidR="00874E0B">
          <w:rPr>
            <w:rFonts w:ascii="Times New Roman" w:hAnsi="Times New Roman" w:cs="Times New Roman"/>
            <w:sz w:val="24"/>
          </w:rPr>
          <w:t>.</w:t>
        </w:r>
      </w:ins>
      <w:r w:rsidRPr="00874E0B">
        <w:rPr>
          <w:rFonts w:ascii="Times New Roman" w:hAnsi="Times New Roman" w:cs="Times New Roman"/>
          <w:sz w:val="24"/>
          <w:rPrChange w:id="214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215" w:author="Jordon Beijing" w:date="2020-08-15T20:58:00Z">
        <w:r w:rsidR="00874E0B">
          <w:rPr>
            <w:rFonts w:ascii="Times New Roman" w:hAnsi="Times New Roman" w:cs="Times New Roman"/>
            <w:sz w:val="24"/>
          </w:rPr>
          <w:t>“</w:t>
        </w:r>
      </w:ins>
      <w:ins w:id="216" w:author="Jordon Beijing" w:date="2020-08-15T21:13:00Z">
        <w:r w:rsidR="00AC4823">
          <w:rPr>
            <w:rFonts w:ascii="Times New Roman" w:hAnsi="Times New Roman" w:cs="Times New Roman"/>
            <w:sz w:val="24"/>
          </w:rPr>
          <w:t>Besides</w:t>
        </w:r>
      </w:ins>
      <w:ins w:id="217" w:author="Jordon Beijing" w:date="2020-08-15T21:14:00Z">
        <w:r w:rsidR="00AC4823">
          <w:rPr>
            <w:rFonts w:ascii="Times New Roman" w:hAnsi="Times New Roman" w:cs="Times New Roman"/>
            <w:sz w:val="24"/>
          </w:rPr>
          <w:t xml:space="preserve">, </w:t>
        </w:r>
      </w:ins>
      <w:del w:id="218" w:author="Jordon Beijing" w:date="2020-08-15T21:13:00Z">
        <w:r w:rsidRPr="00874E0B" w:rsidDel="00AC4823">
          <w:rPr>
            <w:rFonts w:ascii="Times New Roman" w:hAnsi="Times New Roman" w:cs="Times New Roman"/>
            <w:sz w:val="24"/>
            <w:rPrChange w:id="219" w:author="Jordon Beijing" w:date="2020-08-15T20:54:00Z">
              <w:rPr>
                <w:rFonts w:hint="eastAsia"/>
                <w:sz w:val="24"/>
              </w:rPr>
            </w:rPrChange>
          </w:rPr>
          <w:delText>A</w:delText>
        </w:r>
      </w:del>
      <w:del w:id="220" w:author="Jordon Beijing" w:date="2020-08-15T21:14:00Z">
        <w:r w:rsidRPr="00874E0B" w:rsidDel="00AC4823">
          <w:rPr>
            <w:rFonts w:ascii="Times New Roman" w:hAnsi="Times New Roman" w:cs="Times New Roman"/>
            <w:sz w:val="24"/>
            <w:rPrChange w:id="221" w:author="Jordon Beijing" w:date="2020-08-15T20:54:00Z">
              <w:rPr>
                <w:rFonts w:hint="eastAsia"/>
                <w:sz w:val="24"/>
              </w:rPr>
            </w:rPrChange>
          </w:rPr>
          <w:delText xml:space="preserve">nd </w:delText>
        </w:r>
      </w:del>
      <w:r w:rsidRPr="00874E0B">
        <w:rPr>
          <w:rFonts w:ascii="Times New Roman" w:hAnsi="Times New Roman" w:cs="Times New Roman"/>
          <w:sz w:val="24"/>
          <w:rPrChange w:id="222" w:author="Jordon Beijing" w:date="2020-08-15T20:54:00Z">
            <w:rPr>
              <w:rFonts w:hint="eastAsia"/>
              <w:sz w:val="24"/>
            </w:rPr>
          </w:rPrChange>
        </w:rPr>
        <w:t>I don</w:t>
      </w:r>
      <w:r w:rsidRPr="00874E0B">
        <w:rPr>
          <w:rFonts w:ascii="Times New Roman" w:hAnsi="Times New Roman" w:cs="Times New Roman"/>
          <w:sz w:val="24"/>
          <w:rPrChange w:id="223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224" w:author="Jordon Beijing" w:date="2020-08-15T20:54:00Z">
            <w:rPr>
              <w:rFonts w:hint="eastAsia"/>
              <w:sz w:val="24"/>
            </w:rPr>
          </w:rPrChange>
        </w:rPr>
        <w:t>t like farm</w:t>
      </w:r>
      <w:ins w:id="225" w:author="Jordon Beijing" w:date="2020-08-15T21:13:00Z">
        <w:r w:rsidR="00AC4823">
          <w:rPr>
            <w:rFonts w:ascii="Times New Roman" w:hAnsi="Times New Roman" w:cs="Times New Roman"/>
            <w:sz w:val="24"/>
          </w:rPr>
          <w:t>s</w:t>
        </w:r>
      </w:ins>
      <w:ins w:id="226" w:author="Jordon Beijing" w:date="2020-08-15T21:14:00Z">
        <w:r w:rsidR="00AC4823">
          <w:rPr>
            <w:rFonts w:ascii="Times New Roman" w:hAnsi="Times New Roman" w:cs="Times New Roman"/>
            <w:sz w:val="24"/>
          </w:rPr>
          <w:t xml:space="preserve">. </w:t>
        </w:r>
      </w:ins>
      <w:del w:id="227" w:author="Jordon Beijing" w:date="2020-08-15T21:14:00Z">
        <w:r w:rsidRPr="00874E0B" w:rsidDel="00AC4823">
          <w:rPr>
            <w:rFonts w:ascii="Times New Roman" w:hAnsi="Times New Roman" w:cs="Times New Roman"/>
            <w:sz w:val="24"/>
            <w:rPrChange w:id="228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  <w:r w:rsidRPr="00874E0B">
        <w:rPr>
          <w:rFonts w:ascii="Times New Roman" w:hAnsi="Times New Roman" w:cs="Times New Roman"/>
          <w:sz w:val="24"/>
          <w:rPrChange w:id="229" w:author="Jordon Beijing" w:date="2020-08-15T20:54:00Z">
            <w:rPr>
              <w:rFonts w:hint="eastAsia"/>
              <w:sz w:val="24"/>
            </w:rPr>
          </w:rPrChange>
        </w:rPr>
        <w:t>I don</w:t>
      </w:r>
      <w:r w:rsidRPr="00874E0B">
        <w:rPr>
          <w:rFonts w:ascii="Times New Roman" w:hAnsi="Times New Roman" w:cs="Times New Roman"/>
          <w:sz w:val="24"/>
          <w:rPrChange w:id="230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231" w:author="Jordon Beijing" w:date="2020-08-15T20:54:00Z">
            <w:rPr>
              <w:rFonts w:hint="eastAsia"/>
              <w:sz w:val="24"/>
            </w:rPr>
          </w:rPrChange>
        </w:rPr>
        <w:t>t like the smell of the sheep. I won</w:t>
      </w:r>
      <w:r w:rsidRPr="00874E0B">
        <w:rPr>
          <w:rFonts w:ascii="Times New Roman" w:hAnsi="Times New Roman" w:cs="Times New Roman"/>
          <w:sz w:val="24"/>
          <w:rPrChange w:id="232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233" w:author="Jordon Beijing" w:date="2020-08-15T20:54:00Z">
            <w:rPr>
              <w:rFonts w:hint="eastAsia"/>
              <w:sz w:val="24"/>
            </w:rPr>
          </w:rPrChange>
        </w:rPr>
        <w:t xml:space="preserve">t go out </w:t>
      </w:r>
      <w:ins w:id="234" w:author="Jordon Beijing" w:date="2020-08-15T21:14:00Z">
        <w:r w:rsidR="00AC4823">
          <w:rPr>
            <w:rFonts w:ascii="Times New Roman" w:hAnsi="Times New Roman" w:cs="Times New Roman"/>
            <w:sz w:val="24"/>
          </w:rPr>
          <w:t xml:space="preserve">there even </w:t>
        </w:r>
      </w:ins>
      <w:r w:rsidRPr="00874E0B">
        <w:rPr>
          <w:rFonts w:ascii="Times New Roman" w:hAnsi="Times New Roman" w:cs="Times New Roman"/>
          <w:sz w:val="24"/>
          <w:rPrChange w:id="235" w:author="Jordon Beijing" w:date="2020-08-15T20:54:00Z">
            <w:rPr>
              <w:rFonts w:hint="eastAsia"/>
              <w:sz w:val="24"/>
            </w:rPr>
          </w:rPrChange>
        </w:rPr>
        <w:t>if I die</w:t>
      </w:r>
      <w:ins w:id="236" w:author="Jordon Beijing" w:date="2020-08-15T21:14:00Z">
        <w:r w:rsidR="00AC4823">
          <w:rPr>
            <w:rFonts w:ascii="Times New Roman" w:hAnsi="Times New Roman" w:cs="Times New Roman"/>
            <w:sz w:val="24"/>
          </w:rPr>
          <w:t>d</w:t>
        </w:r>
      </w:ins>
      <w:r w:rsidRPr="00874E0B">
        <w:rPr>
          <w:rFonts w:ascii="Times New Roman" w:hAnsi="Times New Roman" w:cs="Times New Roman"/>
          <w:sz w:val="24"/>
          <w:rPrChange w:id="237" w:author="Jordon Beijing" w:date="2020-08-15T20:54:00Z">
            <w:rPr>
              <w:rFonts w:hint="eastAsia"/>
              <w:sz w:val="24"/>
            </w:rPr>
          </w:rPrChange>
        </w:rPr>
        <w:t>!</w:t>
      </w:r>
      <w:del w:id="238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3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240" w:author="Jordon Beijing" w:date="2020-08-15T20:54:00Z">
            <w:rPr>
              <w:sz w:val="24"/>
            </w:rPr>
          </w:rPrChange>
        </w:rPr>
        <w:t>”</w:t>
      </w:r>
      <w:moveFromRangeStart w:id="241" w:author="Jordon Beijing" w:date="2020-08-15T20:58:00Z" w:name="move48417514"/>
      <w:moveFrom w:id="242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43" w:author="Jordon Beijing" w:date="2020-08-15T20:54:00Z">
              <w:rPr>
                <w:rFonts w:hint="eastAsia"/>
                <w:sz w:val="24"/>
              </w:rPr>
            </w:rPrChange>
          </w:rPr>
          <w:t>Mike said</w:t>
        </w:r>
      </w:moveFrom>
      <w:moveFromRangeEnd w:id="241"/>
    </w:p>
    <w:p w14:paraId="2067FFE5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244" w:author="Jordon Beijing" w:date="2020-08-15T20:57:00Z"/>
          <w:rFonts w:ascii="Times New Roman" w:hAnsi="Times New Roman" w:cs="Times New Roman"/>
          <w:sz w:val="24"/>
        </w:rPr>
        <w:pPrChange w:id="245" w:author="Jordon Beijing" w:date="2020-08-15T21:09:00Z">
          <w:pPr>
            <w:widowControl/>
            <w:spacing w:after="150" w:line="240" w:lineRule="atLeast"/>
          </w:pPr>
        </w:pPrChange>
      </w:pPr>
      <w:del w:id="246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47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248" w:author="Jordon Beijing" w:date="2020-08-15T20:54:00Z">
            <w:rPr>
              <w:sz w:val="24"/>
            </w:rPr>
          </w:rPrChange>
        </w:rPr>
        <w:t>“</w:t>
      </w:r>
      <w:ins w:id="249" w:author="Jordon Beijing" w:date="2020-08-15T20:58:00Z">
        <w:r w:rsidR="00874E0B">
          <w:rPr>
            <w:rFonts w:ascii="Times New Roman" w:hAnsi="Times New Roman" w:cs="Times New Roman"/>
            <w:sz w:val="24"/>
          </w:rPr>
          <w:t>B</w:t>
        </w:r>
      </w:ins>
      <w:del w:id="250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51" w:author="Jordon Beijing" w:date="2020-08-15T20:54:00Z">
              <w:rPr>
                <w:rFonts w:hint="eastAsia"/>
                <w:sz w:val="24"/>
              </w:rPr>
            </w:rPrChange>
          </w:rPr>
          <w:delText>b</w:delText>
        </w:r>
      </w:del>
      <w:r w:rsidRPr="00874E0B">
        <w:rPr>
          <w:rFonts w:ascii="Times New Roman" w:hAnsi="Times New Roman" w:cs="Times New Roman"/>
          <w:sz w:val="24"/>
          <w:rPrChange w:id="252" w:author="Jordon Beijing" w:date="2020-08-15T20:54:00Z">
            <w:rPr>
              <w:rFonts w:hint="eastAsia"/>
              <w:sz w:val="24"/>
            </w:rPr>
          </w:rPrChange>
        </w:rPr>
        <w:t>ut staying at home is not good for your health</w:t>
      </w:r>
      <w:ins w:id="253" w:author="Jordon Beijing" w:date="2020-08-15T20:59:00Z">
        <w:r w:rsidR="00874E0B">
          <w:rPr>
            <w:rFonts w:ascii="Times New Roman" w:hAnsi="Times New Roman" w:cs="Times New Roman"/>
            <w:sz w:val="24"/>
          </w:rPr>
          <w:t xml:space="preserve">,” </w:t>
        </w:r>
        <w:r w:rsidR="00874E0B" w:rsidRPr="00432E26">
          <w:rPr>
            <w:rFonts w:ascii="Times New Roman" w:hAnsi="Times New Roman" w:cs="Times New Roman"/>
            <w:sz w:val="24"/>
          </w:rPr>
          <w:t>his mom said</w:t>
        </w:r>
        <w:r w:rsidR="00874E0B">
          <w:rPr>
            <w:rFonts w:ascii="Times New Roman" w:hAnsi="Times New Roman" w:cs="Times New Roman"/>
            <w:sz w:val="24"/>
          </w:rPr>
          <w:t>.</w:t>
        </w:r>
      </w:ins>
      <w:r w:rsidRPr="00874E0B">
        <w:rPr>
          <w:rFonts w:ascii="Times New Roman" w:hAnsi="Times New Roman" w:cs="Times New Roman"/>
          <w:sz w:val="24"/>
          <w:rPrChange w:id="254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255" w:author="Jordon Beijing" w:date="2020-08-15T20:59:00Z">
        <w:r w:rsidR="00874E0B">
          <w:rPr>
            <w:rFonts w:ascii="Times New Roman" w:hAnsi="Times New Roman" w:cs="Times New Roman"/>
            <w:sz w:val="24"/>
          </w:rPr>
          <w:t>“A</w:t>
        </w:r>
      </w:ins>
      <w:del w:id="256" w:author="Jordon Beijing" w:date="2020-08-15T20:59:00Z">
        <w:r w:rsidRPr="00874E0B" w:rsidDel="00874E0B">
          <w:rPr>
            <w:rFonts w:ascii="Times New Roman" w:hAnsi="Times New Roman" w:cs="Times New Roman"/>
            <w:sz w:val="24"/>
            <w:rPrChange w:id="257" w:author="Jordon Beijing" w:date="2020-08-15T20:54:00Z">
              <w:rPr>
                <w:rFonts w:hint="eastAsia"/>
                <w:sz w:val="24"/>
              </w:rPr>
            </w:rPrChange>
          </w:rPr>
          <w:delText>a</w:delText>
        </w:r>
      </w:del>
      <w:r w:rsidRPr="00874E0B">
        <w:rPr>
          <w:rFonts w:ascii="Times New Roman" w:hAnsi="Times New Roman" w:cs="Times New Roman"/>
          <w:sz w:val="24"/>
          <w:rPrChange w:id="258" w:author="Jordon Beijing" w:date="2020-08-15T20:54:00Z">
            <w:rPr>
              <w:rFonts w:hint="eastAsia"/>
              <w:sz w:val="24"/>
            </w:rPr>
          </w:rPrChange>
        </w:rPr>
        <w:t>nd if you go with me</w:t>
      </w:r>
      <w:ins w:id="259" w:author="Jordon Beijing" w:date="2020-08-15T21:14:00Z">
        <w:r w:rsidR="00AC4823">
          <w:rPr>
            <w:rFonts w:ascii="Times New Roman" w:hAnsi="Times New Roman" w:cs="Times New Roman"/>
            <w:sz w:val="24"/>
          </w:rPr>
          <w:t>, then</w:t>
        </w:r>
      </w:ins>
      <w:r w:rsidRPr="00874E0B">
        <w:rPr>
          <w:rFonts w:ascii="Times New Roman" w:hAnsi="Times New Roman" w:cs="Times New Roman"/>
          <w:sz w:val="24"/>
          <w:rPrChange w:id="260" w:author="Jordon Beijing" w:date="2020-08-15T20:54:00Z">
            <w:rPr>
              <w:rFonts w:hint="eastAsia"/>
              <w:sz w:val="24"/>
            </w:rPr>
          </w:rPrChange>
        </w:rPr>
        <w:t xml:space="preserve"> maybe I will buy you a new v</w:t>
      </w:r>
      <w:r w:rsidRPr="00874E0B">
        <w:rPr>
          <w:rFonts w:ascii="Times New Roman" w:hAnsi="Times New Roman" w:cs="Times New Roman"/>
          <w:sz w:val="24"/>
          <w:rPrChange w:id="261" w:author="Jordon Beijing" w:date="2020-08-15T20:54:00Z">
            <w:rPr>
              <w:rFonts w:hint="eastAsia"/>
              <w:sz w:val="24"/>
            </w:rPr>
          </w:rPrChange>
        </w:rPr>
        <w:t>ideo</w:t>
      </w:r>
      <w:del w:id="262" w:author="Jordon Beijing" w:date="2020-08-15T21:14:00Z">
        <w:r w:rsidRPr="00874E0B" w:rsidDel="00AC4823">
          <w:rPr>
            <w:rFonts w:ascii="Times New Roman" w:hAnsi="Times New Roman" w:cs="Times New Roman"/>
            <w:sz w:val="24"/>
            <w:rPrChange w:id="263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264" w:author="Jordon Beijing" w:date="2020-08-15T20:54:00Z">
            <w:rPr>
              <w:rFonts w:hint="eastAsia"/>
              <w:sz w:val="24"/>
            </w:rPr>
          </w:rPrChange>
        </w:rPr>
        <w:t>game</w:t>
      </w:r>
      <w:ins w:id="265" w:author="Jordon Beijing" w:date="2020-08-15T20:59:00Z">
        <w:r w:rsidR="00874E0B">
          <w:rPr>
            <w:rFonts w:ascii="Times New Roman" w:hAnsi="Times New Roman" w:cs="Times New Roman"/>
            <w:sz w:val="24"/>
          </w:rPr>
          <w:t>.</w:t>
        </w:r>
      </w:ins>
      <w:del w:id="266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67" w:author="Jordon Beijing" w:date="2020-08-15T20:54:00Z">
              <w:rPr>
                <w:rFonts w:hint="eastAsia"/>
                <w:sz w:val="24"/>
              </w:rPr>
            </w:rPrChange>
          </w:rPr>
          <w:delText xml:space="preserve"> .</w:delText>
        </w:r>
      </w:del>
      <w:r w:rsidRPr="00874E0B">
        <w:rPr>
          <w:rFonts w:ascii="Times New Roman" w:hAnsi="Times New Roman" w:cs="Times New Roman"/>
          <w:sz w:val="24"/>
          <w:rPrChange w:id="268" w:author="Jordon Beijing" w:date="2020-08-15T20:54:00Z">
            <w:rPr>
              <w:sz w:val="24"/>
            </w:rPr>
          </w:rPrChange>
        </w:rPr>
        <w:t>”</w:t>
      </w:r>
      <w:del w:id="269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70" w:author="Jordon Beijing" w:date="2020-08-15T20:54:00Z">
              <w:rPr>
                <w:rFonts w:hint="eastAsia"/>
                <w:sz w:val="24"/>
              </w:rPr>
            </w:rPrChange>
          </w:rPr>
          <w:delText xml:space="preserve">his mom said </w:delText>
        </w:r>
      </w:del>
    </w:p>
    <w:p w14:paraId="50D0B5AE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271" w:author="Jordon Beijing" w:date="2020-08-15T20:57:00Z"/>
          <w:rFonts w:ascii="Times New Roman" w:hAnsi="Times New Roman" w:cs="Times New Roman"/>
          <w:sz w:val="24"/>
        </w:rPr>
        <w:pPrChange w:id="272" w:author="Jordon Beijing" w:date="2020-08-15T21:09:00Z">
          <w:pPr>
            <w:widowControl/>
            <w:spacing w:after="150" w:line="240" w:lineRule="atLeast"/>
          </w:pPr>
        </w:pPrChange>
      </w:pPr>
      <w:del w:id="273" w:author="Jordon Beijing" w:date="2020-08-15T20:57:00Z">
        <w:r w:rsidRPr="00874E0B" w:rsidDel="00874E0B">
          <w:rPr>
            <w:rFonts w:ascii="Times New Roman" w:hAnsi="Times New Roman" w:cs="Times New Roman"/>
            <w:sz w:val="24"/>
            <w:rPrChange w:id="274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  <w:r w:rsidRPr="00874E0B">
        <w:rPr>
          <w:rFonts w:ascii="Times New Roman" w:hAnsi="Times New Roman" w:cs="Times New Roman"/>
          <w:sz w:val="24"/>
          <w:rPrChange w:id="275" w:author="Jordon Beijing" w:date="2020-08-15T20:54:00Z">
            <w:rPr>
              <w:sz w:val="24"/>
            </w:rPr>
          </w:rPrChange>
        </w:rPr>
        <w:t>“</w:t>
      </w:r>
      <w:ins w:id="276" w:author="Jordon Beijing" w:date="2020-08-15T20:58:00Z">
        <w:r w:rsidR="00874E0B">
          <w:rPr>
            <w:rFonts w:ascii="Times New Roman" w:hAnsi="Times New Roman" w:cs="Times New Roman"/>
            <w:sz w:val="24"/>
          </w:rPr>
          <w:t>W</w:t>
        </w:r>
      </w:ins>
      <w:del w:id="277" w:author="Jordon Beijing" w:date="2020-08-15T20:58:00Z">
        <w:r w:rsidRPr="00874E0B" w:rsidDel="00874E0B">
          <w:rPr>
            <w:rFonts w:ascii="Times New Roman" w:hAnsi="Times New Roman" w:cs="Times New Roman"/>
            <w:sz w:val="24"/>
            <w:rPrChange w:id="278" w:author="Jordon Beijing" w:date="2020-08-15T20:54:00Z">
              <w:rPr>
                <w:rFonts w:hint="eastAsia"/>
                <w:sz w:val="24"/>
              </w:rPr>
            </w:rPrChange>
          </w:rPr>
          <w:delText>w</w:delText>
        </w:r>
      </w:del>
      <w:r w:rsidRPr="00874E0B">
        <w:rPr>
          <w:rFonts w:ascii="Times New Roman" w:hAnsi="Times New Roman" w:cs="Times New Roman"/>
          <w:sz w:val="24"/>
          <w:rPrChange w:id="279" w:author="Jordon Beijing" w:date="2020-08-15T20:54:00Z">
            <w:rPr>
              <w:rFonts w:hint="eastAsia"/>
              <w:sz w:val="24"/>
            </w:rPr>
          </w:rPrChange>
        </w:rPr>
        <w:t>hat are you waiting for</w:t>
      </w:r>
      <w:ins w:id="280" w:author="Jordon Beijing" w:date="2020-08-15T21:14:00Z">
        <w:r w:rsidR="00AC4823">
          <w:rPr>
            <w:rFonts w:ascii="Times New Roman" w:hAnsi="Times New Roman" w:cs="Times New Roman"/>
            <w:sz w:val="24"/>
          </w:rPr>
          <w:t>,</w:t>
        </w:r>
      </w:ins>
      <w:r w:rsidRPr="00874E0B">
        <w:rPr>
          <w:rFonts w:ascii="Times New Roman" w:hAnsi="Times New Roman" w:cs="Times New Roman"/>
          <w:sz w:val="24"/>
          <w:rPrChange w:id="281" w:author="Jordon Beijing" w:date="2020-08-15T20:54:00Z">
            <w:rPr>
              <w:rFonts w:hint="eastAsia"/>
              <w:sz w:val="24"/>
            </w:rPr>
          </w:rPrChange>
        </w:rPr>
        <w:t xml:space="preserve"> mom?</w:t>
      </w:r>
      <w:ins w:id="282" w:author="Jordon Beijing" w:date="2020-08-15T20:58:00Z">
        <w:r w:rsidR="00874E0B">
          <w:rPr>
            <w:rFonts w:ascii="Times New Roman" w:hAnsi="Times New Roman" w:cs="Times New Roman"/>
            <w:sz w:val="24"/>
          </w:rPr>
          <w:t>” Mike said.</w:t>
        </w:r>
      </w:ins>
      <w:r w:rsidRPr="00874E0B">
        <w:rPr>
          <w:rFonts w:ascii="Times New Roman" w:hAnsi="Times New Roman" w:cs="Times New Roman"/>
          <w:sz w:val="24"/>
          <w:rPrChange w:id="283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284" w:author="Jordon Beijing" w:date="2020-08-15T20:58:00Z">
        <w:r w:rsidR="00874E0B">
          <w:rPr>
            <w:rFonts w:ascii="Times New Roman" w:hAnsi="Times New Roman" w:cs="Times New Roman"/>
            <w:sz w:val="24"/>
          </w:rPr>
          <w:t>“</w:t>
        </w:r>
      </w:ins>
      <w:r w:rsidRPr="00874E0B">
        <w:rPr>
          <w:rFonts w:ascii="Times New Roman" w:hAnsi="Times New Roman" w:cs="Times New Roman"/>
          <w:sz w:val="24"/>
          <w:rPrChange w:id="285" w:author="Jordon Beijing" w:date="2020-08-15T20:54:00Z">
            <w:rPr>
              <w:rFonts w:hint="eastAsia"/>
              <w:sz w:val="24"/>
            </w:rPr>
          </w:rPrChange>
        </w:rPr>
        <w:t>I love the farm! Let</w:t>
      </w:r>
      <w:ins w:id="286" w:author="Jordon Beijing" w:date="2020-08-15T20:58:00Z">
        <w:r w:rsidR="00874E0B">
          <w:rPr>
            <w:rFonts w:ascii="Times New Roman" w:hAnsi="Times New Roman" w:cs="Times New Roman"/>
            <w:sz w:val="24"/>
          </w:rPr>
          <w:t>’</w:t>
        </w:r>
      </w:ins>
      <w:r w:rsidRPr="00874E0B">
        <w:rPr>
          <w:rFonts w:ascii="Times New Roman" w:hAnsi="Times New Roman" w:cs="Times New Roman"/>
          <w:sz w:val="24"/>
          <w:rPrChange w:id="287" w:author="Jordon Beijing" w:date="2020-08-15T20:54:00Z">
            <w:rPr>
              <w:rFonts w:hint="eastAsia"/>
              <w:sz w:val="24"/>
            </w:rPr>
          </w:rPrChange>
        </w:rPr>
        <w:t>s go!</w:t>
      </w:r>
      <w:r w:rsidRPr="00874E0B">
        <w:rPr>
          <w:rFonts w:ascii="Times New Roman" w:hAnsi="Times New Roman" w:cs="Times New Roman"/>
          <w:sz w:val="24"/>
          <w:rPrChange w:id="288" w:author="Jordon Beijing" w:date="2020-08-15T20:54:00Z">
            <w:rPr>
              <w:sz w:val="24"/>
            </w:rPr>
          </w:rPrChange>
        </w:rPr>
        <w:t>”</w:t>
      </w:r>
      <w:r w:rsidRPr="00874E0B">
        <w:rPr>
          <w:rFonts w:ascii="Times New Roman" w:hAnsi="Times New Roman" w:cs="Times New Roman"/>
          <w:sz w:val="24"/>
          <w:rPrChange w:id="289" w:author="Jordon Beijing" w:date="2020-08-15T20:54:00Z">
            <w:rPr>
              <w:rFonts w:hint="eastAsia"/>
              <w:sz w:val="24"/>
            </w:rPr>
          </w:rPrChange>
        </w:rPr>
        <w:t xml:space="preserve"> </w:t>
      </w:r>
    </w:p>
    <w:p w14:paraId="71D6A49B" w14:textId="77777777" w:rsidR="00874E0B" w:rsidRDefault="00874E0B" w:rsidP="008966D6">
      <w:pPr>
        <w:widowControl/>
        <w:spacing w:after="150" w:line="240" w:lineRule="atLeast"/>
        <w:ind w:firstLine="420"/>
        <w:jc w:val="left"/>
        <w:rPr>
          <w:ins w:id="290" w:author="Jordon Beijing" w:date="2020-08-15T20:55:00Z"/>
          <w:rFonts w:ascii="Times New Roman" w:hAnsi="Times New Roman" w:cs="Times New Roman"/>
          <w:sz w:val="24"/>
        </w:rPr>
        <w:pPrChange w:id="291" w:author="Jordon Beijing" w:date="2020-08-15T21:09:00Z">
          <w:pPr>
            <w:widowControl/>
            <w:spacing w:after="150" w:line="240" w:lineRule="atLeast"/>
          </w:pPr>
        </w:pPrChange>
      </w:pPr>
      <w:commentRangeStart w:id="292"/>
      <w:ins w:id="293" w:author="Jordon Beijing" w:date="2020-08-15T20:58:00Z">
        <w:r>
          <w:rPr>
            <w:rFonts w:ascii="Times New Roman" w:hAnsi="Times New Roman" w:cs="Times New Roman"/>
            <w:sz w:val="24"/>
          </w:rPr>
          <w:t>T</w:t>
        </w:r>
      </w:ins>
      <w:del w:id="294" w:author="Jordon Beijing" w:date="2020-08-15T20:58:00Z">
        <w:r w:rsidR="00E307B7" w:rsidRPr="00874E0B" w:rsidDel="00874E0B">
          <w:rPr>
            <w:rFonts w:ascii="Times New Roman" w:hAnsi="Times New Roman" w:cs="Times New Roman"/>
            <w:sz w:val="24"/>
            <w:rPrChange w:id="295" w:author="Jordon Beijing" w:date="2020-08-15T20:54:00Z">
              <w:rPr>
                <w:rFonts w:hint="eastAsia"/>
                <w:sz w:val="24"/>
              </w:rPr>
            </w:rPrChange>
          </w:rPr>
          <w:delText>t</w:delText>
        </w:r>
      </w:del>
      <w:r w:rsidR="00E307B7" w:rsidRPr="00874E0B">
        <w:rPr>
          <w:rFonts w:ascii="Times New Roman" w:hAnsi="Times New Roman" w:cs="Times New Roman"/>
          <w:sz w:val="24"/>
          <w:rPrChange w:id="296" w:author="Jordon Beijing" w:date="2020-08-15T20:54:00Z">
            <w:rPr>
              <w:rFonts w:hint="eastAsia"/>
              <w:sz w:val="24"/>
            </w:rPr>
          </w:rPrChange>
        </w:rPr>
        <w:t>h</w:t>
      </w:r>
      <w:ins w:id="297" w:author="Jordon Beijing" w:date="2020-08-15T20:58:00Z">
        <w:r>
          <w:rPr>
            <w:rFonts w:ascii="Times New Roman" w:hAnsi="Times New Roman" w:cs="Times New Roman"/>
            <w:sz w:val="24"/>
          </w:rPr>
          <w:t>e</w:t>
        </w:r>
      </w:ins>
      <w:del w:id="298" w:author="Jordon Beijing" w:date="2020-08-15T20:58:00Z">
        <w:r w:rsidR="00E307B7" w:rsidRPr="00874E0B" w:rsidDel="00874E0B">
          <w:rPr>
            <w:rFonts w:ascii="Times New Roman" w:hAnsi="Times New Roman" w:cs="Times New Roman"/>
            <w:sz w:val="24"/>
            <w:rPrChange w:id="299" w:author="Jordon Beijing" w:date="2020-08-15T20:54:00Z">
              <w:rPr>
                <w:rFonts w:hint="eastAsia"/>
                <w:sz w:val="24"/>
              </w:rPr>
            </w:rPrChange>
          </w:rPr>
          <w:delText>a</w:delText>
        </w:r>
      </w:del>
      <w:r w:rsidR="00E307B7" w:rsidRPr="00874E0B">
        <w:rPr>
          <w:rFonts w:ascii="Times New Roman" w:hAnsi="Times New Roman" w:cs="Times New Roman"/>
          <w:sz w:val="24"/>
          <w:rPrChange w:id="300" w:author="Jordon Beijing" w:date="2020-08-15T20:54:00Z">
            <w:rPr>
              <w:rFonts w:hint="eastAsia"/>
              <w:sz w:val="24"/>
            </w:rPr>
          </w:rPrChange>
        </w:rPr>
        <w:t xml:space="preserve">n they </w:t>
      </w:r>
      <w:del w:id="301" w:author="Jordon Beijing" w:date="2020-08-15T21:17:00Z">
        <w:r w:rsidR="00E307B7" w:rsidRPr="00874E0B" w:rsidDel="00EB7526">
          <w:rPr>
            <w:rFonts w:ascii="Times New Roman" w:hAnsi="Times New Roman" w:cs="Times New Roman"/>
            <w:sz w:val="24"/>
            <w:rPrChange w:id="302" w:author="Jordon Beijing" w:date="2020-08-15T20:54:00Z">
              <w:rPr>
                <w:rFonts w:hint="eastAsia"/>
                <w:sz w:val="24"/>
              </w:rPr>
            </w:rPrChange>
          </w:rPr>
          <w:delText xml:space="preserve">get </w:delText>
        </w:r>
      </w:del>
      <w:ins w:id="303" w:author="Jordon Beijing" w:date="2020-08-15T21:17:00Z">
        <w:r w:rsidR="00EB7526">
          <w:rPr>
            <w:rFonts w:ascii="Times New Roman" w:hAnsi="Times New Roman" w:cs="Times New Roman"/>
            <w:sz w:val="24"/>
          </w:rPr>
          <w:t>got into</w:t>
        </w:r>
        <w:r w:rsidR="00EB7526" w:rsidRPr="00874E0B">
          <w:rPr>
            <w:rFonts w:ascii="Times New Roman" w:hAnsi="Times New Roman" w:cs="Times New Roman"/>
            <w:sz w:val="24"/>
            <w:rPrChange w:id="304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del w:id="305" w:author="Jordon Beijing" w:date="2020-08-15T21:17:00Z">
        <w:r w:rsidR="00E307B7" w:rsidRPr="00874E0B" w:rsidDel="00EB7526">
          <w:rPr>
            <w:rFonts w:ascii="Times New Roman" w:hAnsi="Times New Roman" w:cs="Times New Roman"/>
            <w:sz w:val="24"/>
            <w:rPrChange w:id="306" w:author="Jordon Beijing" w:date="2020-08-15T20:54:00Z">
              <w:rPr>
                <w:rFonts w:hint="eastAsia"/>
                <w:sz w:val="24"/>
              </w:rPr>
            </w:rPrChange>
          </w:rPr>
          <w:delText xml:space="preserve">one </w:delText>
        </w:r>
      </w:del>
      <w:r w:rsidR="00E307B7" w:rsidRPr="00874E0B">
        <w:rPr>
          <w:rFonts w:ascii="Times New Roman" w:hAnsi="Times New Roman" w:cs="Times New Roman"/>
          <w:sz w:val="24"/>
          <w:rPrChange w:id="307" w:author="Jordon Beijing" w:date="2020-08-15T20:54:00Z">
            <w:rPr>
              <w:rFonts w:hint="eastAsia"/>
              <w:sz w:val="24"/>
            </w:rPr>
          </w:rPrChange>
        </w:rPr>
        <w:t xml:space="preserve">the car and </w:t>
      </w:r>
      <w:del w:id="308" w:author="Jordon Beijing" w:date="2020-08-15T21:17:00Z">
        <w:r w:rsidR="00E307B7" w:rsidRPr="00874E0B" w:rsidDel="00EB7526">
          <w:rPr>
            <w:rFonts w:ascii="Times New Roman" w:hAnsi="Times New Roman" w:cs="Times New Roman"/>
            <w:sz w:val="24"/>
            <w:rPrChange w:id="309" w:author="Jordon Beijing" w:date="2020-08-15T20:54:00Z">
              <w:rPr>
                <w:rFonts w:hint="eastAsia"/>
                <w:sz w:val="24"/>
              </w:rPr>
            </w:rPrChange>
          </w:rPr>
          <w:delText xml:space="preserve">drive </w:delText>
        </w:r>
      </w:del>
      <w:ins w:id="310" w:author="Jordon Beijing" w:date="2020-08-15T21:17:00Z">
        <w:r w:rsidR="00EB7526">
          <w:rPr>
            <w:rFonts w:ascii="Times New Roman" w:hAnsi="Times New Roman" w:cs="Times New Roman"/>
            <w:sz w:val="24"/>
          </w:rPr>
          <w:t>drove</w:t>
        </w:r>
        <w:r w:rsidR="00EB7526" w:rsidRPr="00874E0B">
          <w:rPr>
            <w:rFonts w:ascii="Times New Roman" w:hAnsi="Times New Roman" w:cs="Times New Roman"/>
            <w:sz w:val="24"/>
            <w:rPrChange w:id="311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312" w:author="Jordon Beijing" w:date="2020-08-15T20:54:00Z">
            <w:rPr>
              <w:rFonts w:hint="eastAsia"/>
              <w:sz w:val="24"/>
            </w:rPr>
          </w:rPrChange>
        </w:rPr>
        <w:t xml:space="preserve">to the countryside.                                             </w:t>
      </w:r>
      <w:del w:id="313" w:author="Jordon Beijing" w:date="2020-08-15T21:01:00Z">
        <w:r w:rsidR="00E307B7" w:rsidRPr="00874E0B" w:rsidDel="00874E0B">
          <w:rPr>
            <w:rFonts w:ascii="Times New Roman" w:hAnsi="Times New Roman" w:cs="Times New Roman"/>
            <w:sz w:val="24"/>
            <w:rPrChange w:id="314" w:author="Jordon Beijing" w:date="2020-08-15T20:54:00Z">
              <w:rPr>
                <w:rFonts w:hint="eastAsia"/>
                <w:sz w:val="24"/>
              </w:rPr>
            </w:rPrChange>
          </w:rPr>
          <w:tab/>
        </w:r>
      </w:del>
      <w:commentRangeEnd w:id="292"/>
      <w:r w:rsidR="00EB7526">
        <w:rPr>
          <w:rStyle w:val="CommentReference"/>
        </w:rPr>
        <w:commentReference w:id="292"/>
      </w:r>
    </w:p>
    <w:p w14:paraId="5275CAB0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315" w:author="Jordon Beijing" w:date="2020-08-15T20:55:00Z"/>
          <w:rFonts w:ascii="Times New Roman" w:hAnsi="Times New Roman" w:cs="Times New Roman"/>
          <w:sz w:val="24"/>
        </w:rPr>
        <w:pPrChange w:id="316" w:author="Jordon Beijing" w:date="2020-08-15T21:09:00Z">
          <w:pPr>
            <w:widowControl/>
            <w:spacing w:after="150" w:line="240" w:lineRule="atLeast"/>
          </w:pPr>
        </w:pPrChange>
      </w:pPr>
      <w:r w:rsidRPr="00874E0B">
        <w:rPr>
          <w:rFonts w:ascii="Times New Roman" w:hAnsi="Times New Roman" w:cs="Times New Roman"/>
          <w:sz w:val="24"/>
          <w:rPrChange w:id="317" w:author="Jordon Beijing" w:date="2020-08-15T20:54:00Z">
            <w:rPr>
              <w:rFonts w:hint="eastAsia"/>
              <w:sz w:val="24"/>
            </w:rPr>
          </w:rPrChange>
        </w:rPr>
        <w:t xml:space="preserve">On the way, </w:t>
      </w:r>
      <w:ins w:id="318" w:author="Jordon Beijing" w:date="2020-08-15T21:01:00Z">
        <w:r w:rsidR="00874E0B">
          <w:rPr>
            <w:rFonts w:ascii="Times New Roman" w:hAnsi="Times New Roman" w:cs="Times New Roman"/>
            <w:sz w:val="24"/>
          </w:rPr>
          <w:t>M</w:t>
        </w:r>
      </w:ins>
      <w:del w:id="319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20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321" w:author="Jordon Beijing" w:date="2020-08-15T20:54:00Z">
            <w:rPr>
              <w:rFonts w:hint="eastAsia"/>
              <w:sz w:val="24"/>
            </w:rPr>
          </w:rPrChange>
        </w:rPr>
        <w:t xml:space="preserve">ike </w:t>
      </w:r>
      <w:del w:id="322" w:author="Jordon Beijing" w:date="2020-08-15T21:14:00Z">
        <w:r w:rsidRPr="00874E0B" w:rsidDel="00AC4823">
          <w:rPr>
            <w:rFonts w:ascii="Times New Roman" w:hAnsi="Times New Roman" w:cs="Times New Roman"/>
            <w:sz w:val="24"/>
            <w:rPrChange w:id="323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324" w:author="Jordon Beijing" w:date="2020-08-15T21:14:00Z">
        <w:r w:rsidR="00AC4823">
          <w:rPr>
            <w:rFonts w:ascii="Times New Roman" w:hAnsi="Times New Roman" w:cs="Times New Roman"/>
            <w:sz w:val="24"/>
          </w:rPr>
          <w:t>was</w:t>
        </w:r>
        <w:r w:rsidR="00AC4823" w:rsidRPr="00874E0B">
          <w:rPr>
            <w:rFonts w:ascii="Times New Roman" w:hAnsi="Times New Roman" w:cs="Times New Roman"/>
            <w:sz w:val="24"/>
            <w:rPrChange w:id="325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326" w:author="Jordon Beijing" w:date="2020-08-15T20:54:00Z">
            <w:rPr>
              <w:rFonts w:hint="eastAsia"/>
              <w:sz w:val="24"/>
            </w:rPr>
          </w:rPrChange>
        </w:rPr>
        <w:t>looking at his mobile phone, playing the game</w:t>
      </w:r>
      <w:ins w:id="327" w:author="Jordon Beijing" w:date="2020-08-15T21:14:00Z">
        <w:r w:rsidR="00AC4823">
          <w:rPr>
            <w:rFonts w:ascii="Times New Roman" w:hAnsi="Times New Roman" w:cs="Times New Roman"/>
            <w:sz w:val="24"/>
          </w:rPr>
          <w:t>s</w:t>
        </w:r>
      </w:ins>
      <w:r w:rsidRPr="00874E0B">
        <w:rPr>
          <w:rFonts w:ascii="Times New Roman" w:hAnsi="Times New Roman" w:cs="Times New Roman"/>
          <w:sz w:val="24"/>
          <w:rPrChange w:id="328" w:author="Jordon Beijing" w:date="2020-08-15T20:54:00Z">
            <w:rPr>
              <w:rFonts w:hint="eastAsia"/>
              <w:sz w:val="24"/>
            </w:rPr>
          </w:rPrChange>
        </w:rPr>
        <w:t xml:space="preserve"> and </w:t>
      </w:r>
      <w:r w:rsidRPr="00874E0B">
        <w:rPr>
          <w:rFonts w:ascii="Times New Roman" w:hAnsi="Times New Roman" w:cs="Times New Roman"/>
          <w:sz w:val="24"/>
          <w:rPrChange w:id="329" w:author="Jordon Beijing" w:date="2020-08-15T20:54:00Z">
            <w:rPr>
              <w:rFonts w:hint="eastAsia"/>
              <w:sz w:val="24"/>
            </w:rPr>
          </w:rPrChange>
        </w:rPr>
        <w:t>watching movies</w:t>
      </w:r>
      <w:ins w:id="330" w:author="Jordon Beijing" w:date="2020-08-15T21:01:00Z">
        <w:r w:rsidR="00874E0B">
          <w:rPr>
            <w:rFonts w:ascii="Times New Roman" w:hAnsi="Times New Roman" w:cs="Times New Roman"/>
            <w:sz w:val="24"/>
          </w:rPr>
          <w:t xml:space="preserve">. </w:t>
        </w:r>
      </w:ins>
      <w:ins w:id="331" w:author="Jordon Beijing" w:date="2020-08-15T21:17:00Z">
        <w:r w:rsidR="00EB7526">
          <w:rPr>
            <w:rFonts w:ascii="Times New Roman" w:hAnsi="Times New Roman" w:cs="Times New Roman"/>
            <w:sz w:val="24"/>
          </w:rPr>
          <w:t>When</w:t>
        </w:r>
      </w:ins>
      <w:ins w:id="332" w:author="Jordon Beijing" w:date="2020-08-15T21:01:00Z">
        <w:r w:rsidR="00874E0B">
          <w:rPr>
            <w:rFonts w:ascii="Times New Roman" w:hAnsi="Times New Roman" w:cs="Times New Roman"/>
            <w:sz w:val="24"/>
          </w:rPr>
          <w:t xml:space="preserve"> </w:t>
        </w:r>
      </w:ins>
      <w:ins w:id="333" w:author="Jordon Beijing" w:date="2020-08-15T21:15:00Z">
        <w:r w:rsidR="00AC4823">
          <w:rPr>
            <w:rFonts w:ascii="Times New Roman" w:hAnsi="Times New Roman" w:cs="Times New Roman"/>
            <w:sz w:val="24"/>
          </w:rPr>
          <w:t xml:space="preserve">his </w:t>
        </w:r>
      </w:ins>
      <w:ins w:id="334" w:author="Jordon Beijing" w:date="2020-08-15T21:01:00Z">
        <w:r w:rsidR="00874E0B">
          <w:rPr>
            <w:rFonts w:ascii="Times New Roman" w:hAnsi="Times New Roman" w:cs="Times New Roman"/>
            <w:sz w:val="24"/>
          </w:rPr>
          <w:t>m</w:t>
        </w:r>
      </w:ins>
      <w:del w:id="335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36" w:author="Jordon Beijing" w:date="2020-08-15T20:54:00Z">
              <w:rPr>
                <w:rFonts w:hint="eastAsia"/>
                <w:sz w:val="24"/>
              </w:rPr>
            </w:rPrChange>
          </w:rPr>
          <w:delText>, m</w:delText>
        </w:r>
      </w:del>
      <w:r w:rsidRPr="00874E0B">
        <w:rPr>
          <w:rFonts w:ascii="Times New Roman" w:hAnsi="Times New Roman" w:cs="Times New Roman"/>
          <w:sz w:val="24"/>
          <w:rPrChange w:id="337" w:author="Jordon Beijing" w:date="2020-08-15T20:54:00Z">
            <w:rPr>
              <w:rFonts w:hint="eastAsia"/>
              <w:sz w:val="24"/>
            </w:rPr>
          </w:rPrChange>
        </w:rPr>
        <w:t xml:space="preserve">om </w:t>
      </w:r>
      <w:del w:id="338" w:author="Jordon Beijing" w:date="2020-08-15T21:15:00Z">
        <w:r w:rsidRPr="00874E0B" w:rsidDel="00AC4823">
          <w:rPr>
            <w:rFonts w:ascii="Times New Roman" w:hAnsi="Times New Roman" w:cs="Times New Roman"/>
            <w:sz w:val="24"/>
            <w:rPrChange w:id="339" w:author="Jordon Beijing" w:date="2020-08-15T20:54:00Z">
              <w:rPr>
                <w:rFonts w:hint="eastAsia"/>
                <w:sz w:val="24"/>
              </w:rPr>
            </w:rPrChange>
          </w:rPr>
          <w:delText xml:space="preserve">see </w:delText>
        </w:r>
      </w:del>
      <w:ins w:id="340" w:author="Jordon Beijing" w:date="2020-08-15T21:15:00Z">
        <w:r w:rsidR="00AC4823">
          <w:rPr>
            <w:rFonts w:ascii="Times New Roman" w:hAnsi="Times New Roman" w:cs="Times New Roman"/>
            <w:sz w:val="24"/>
          </w:rPr>
          <w:t>saw</w:t>
        </w:r>
        <w:r w:rsidR="00AC4823" w:rsidRPr="00874E0B">
          <w:rPr>
            <w:rFonts w:ascii="Times New Roman" w:hAnsi="Times New Roman" w:cs="Times New Roman"/>
            <w:sz w:val="24"/>
            <w:rPrChange w:id="341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  <w:r w:rsidR="00AC4823">
          <w:rPr>
            <w:rFonts w:ascii="Times New Roman" w:hAnsi="Times New Roman" w:cs="Times New Roman"/>
            <w:sz w:val="24"/>
          </w:rPr>
          <w:t>he was</w:t>
        </w:r>
      </w:ins>
      <w:del w:id="342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43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del w:id="344" w:author="Jordon Beijing" w:date="2020-08-15T21:15:00Z">
        <w:r w:rsidRPr="00874E0B" w:rsidDel="00AC4823">
          <w:rPr>
            <w:rFonts w:ascii="Times New Roman" w:hAnsi="Times New Roman" w:cs="Times New Roman"/>
            <w:sz w:val="24"/>
            <w:rPrChange w:id="345" w:author="Jordon Beijing" w:date="2020-08-15T20:54:00Z">
              <w:rPr>
                <w:rFonts w:hint="eastAsia"/>
                <w:sz w:val="24"/>
              </w:rPr>
            </w:rPrChange>
          </w:rPr>
          <w:delText>ike</w:delText>
        </w:r>
      </w:del>
      <w:r w:rsidRPr="00874E0B">
        <w:rPr>
          <w:rFonts w:ascii="Times New Roman" w:hAnsi="Times New Roman" w:cs="Times New Roman"/>
          <w:sz w:val="24"/>
          <w:rPrChange w:id="346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del w:id="347" w:author="Jordon Beijing" w:date="2020-08-15T21:15:00Z">
        <w:r w:rsidRPr="00874E0B" w:rsidDel="00AC4823">
          <w:rPr>
            <w:rFonts w:ascii="Times New Roman" w:hAnsi="Times New Roman" w:cs="Times New Roman"/>
            <w:sz w:val="24"/>
            <w:rPrChange w:id="348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r w:rsidRPr="00874E0B">
        <w:rPr>
          <w:rFonts w:ascii="Times New Roman" w:hAnsi="Times New Roman" w:cs="Times New Roman"/>
          <w:sz w:val="24"/>
          <w:rPrChange w:id="349" w:author="Jordon Beijing" w:date="2020-08-15T20:54:00Z">
            <w:rPr>
              <w:rFonts w:hint="eastAsia"/>
              <w:sz w:val="24"/>
            </w:rPr>
          </w:rPrChange>
        </w:rPr>
        <w:t>playing</w:t>
      </w:r>
      <w:ins w:id="350" w:author="Jordon Beijing" w:date="2020-08-15T21:15:00Z">
        <w:r w:rsidR="00AC4823">
          <w:rPr>
            <w:rFonts w:ascii="Times New Roman" w:hAnsi="Times New Roman" w:cs="Times New Roman"/>
            <w:sz w:val="24"/>
          </w:rPr>
          <w:t xml:space="preserve"> on his phone</w:t>
        </w:r>
      </w:ins>
      <w:ins w:id="351" w:author="Jordon Beijing" w:date="2020-08-15T21:17:00Z">
        <w:r w:rsidR="00EB7526">
          <w:rPr>
            <w:rFonts w:ascii="Times New Roman" w:hAnsi="Times New Roman" w:cs="Times New Roman"/>
            <w:sz w:val="24"/>
          </w:rPr>
          <w:t>, sh</w:t>
        </w:r>
      </w:ins>
      <w:ins w:id="352" w:author="Jordon Beijing" w:date="2020-08-15T21:18:00Z">
        <w:r w:rsidR="00EB7526">
          <w:rPr>
            <w:rFonts w:ascii="Times New Roman" w:hAnsi="Times New Roman" w:cs="Times New Roman"/>
            <w:sz w:val="24"/>
          </w:rPr>
          <w:t>e was upset.</w:t>
        </w:r>
      </w:ins>
      <w:del w:id="353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54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</w:p>
    <w:p w14:paraId="0BEDAFDC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355" w:author="Jordon Beijing" w:date="2020-08-15T20:55:00Z"/>
          <w:rFonts w:ascii="Times New Roman" w:hAnsi="Times New Roman" w:cs="Times New Roman"/>
          <w:sz w:val="24"/>
        </w:rPr>
        <w:pPrChange w:id="356" w:author="Jordon Beijing" w:date="2020-08-15T21:09:00Z">
          <w:pPr>
            <w:widowControl/>
            <w:spacing w:after="150" w:line="240" w:lineRule="atLeast"/>
          </w:pPr>
        </w:pPrChange>
      </w:pPr>
      <w:del w:id="357" w:author="Jordon Beijing" w:date="2020-08-15T21:00:00Z">
        <w:r w:rsidRPr="00874E0B" w:rsidDel="00874E0B">
          <w:rPr>
            <w:rFonts w:ascii="Times New Roman" w:hAnsi="Times New Roman" w:cs="Times New Roman"/>
            <w:sz w:val="24"/>
            <w:rPrChange w:id="358" w:author="Jordon Beijing" w:date="2020-08-15T20:54:00Z">
              <w:rPr>
                <w:rFonts w:hint="eastAsia"/>
                <w:sz w:val="24"/>
              </w:rPr>
            </w:rPrChange>
          </w:rPr>
          <w:delText xml:space="preserve">and she says </w:delText>
        </w:r>
        <w:r w:rsidRPr="00874E0B" w:rsidDel="00874E0B">
          <w:rPr>
            <w:rFonts w:ascii="Times New Roman" w:hAnsi="Times New Roman" w:cs="Times New Roman"/>
            <w:sz w:val="24"/>
            <w:rPrChange w:id="359" w:author="Jordon Beijing" w:date="2020-08-15T20:54:00Z">
              <w:rPr>
                <w:sz w:val="24"/>
              </w:rPr>
            </w:rPrChange>
          </w:rPr>
          <w:delText>“</w:delText>
        </w:r>
      </w:del>
      <w:ins w:id="360" w:author="Jordon Beijing" w:date="2020-08-15T21:01:00Z">
        <w:r w:rsidR="00874E0B">
          <w:rPr>
            <w:rFonts w:ascii="Times New Roman" w:hAnsi="Times New Roman" w:cs="Times New Roman"/>
            <w:sz w:val="24"/>
          </w:rPr>
          <w:t>“M</w:t>
        </w:r>
      </w:ins>
      <w:del w:id="361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62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363" w:author="Jordon Beijing" w:date="2020-08-15T20:54:00Z">
            <w:rPr>
              <w:rFonts w:hint="eastAsia"/>
              <w:sz w:val="24"/>
            </w:rPr>
          </w:rPrChange>
        </w:rPr>
        <w:t>ike</w:t>
      </w:r>
      <w:ins w:id="364" w:author="Jordon Beijing" w:date="2020-08-15T21:01:00Z">
        <w:r w:rsidR="00874E0B">
          <w:rPr>
            <w:rFonts w:ascii="Times New Roman" w:hAnsi="Times New Roman" w:cs="Times New Roman"/>
            <w:sz w:val="24"/>
          </w:rPr>
          <w:t>,</w:t>
        </w:r>
      </w:ins>
      <w:r w:rsidRPr="00874E0B">
        <w:rPr>
          <w:rFonts w:ascii="Times New Roman" w:hAnsi="Times New Roman" w:cs="Times New Roman"/>
          <w:sz w:val="24"/>
          <w:rPrChange w:id="365" w:author="Jordon Beijing" w:date="2020-08-15T20:54:00Z">
            <w:rPr>
              <w:rFonts w:hint="eastAsia"/>
              <w:sz w:val="24"/>
            </w:rPr>
          </w:rPrChange>
        </w:rPr>
        <w:t xml:space="preserve"> don</w:t>
      </w:r>
      <w:r w:rsidRPr="00874E0B">
        <w:rPr>
          <w:rFonts w:ascii="Times New Roman" w:hAnsi="Times New Roman" w:cs="Times New Roman"/>
          <w:sz w:val="24"/>
          <w:rPrChange w:id="366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367" w:author="Jordon Beijing" w:date="2020-08-15T20:54:00Z">
            <w:rPr>
              <w:rFonts w:hint="eastAsia"/>
              <w:sz w:val="24"/>
            </w:rPr>
          </w:rPrChange>
        </w:rPr>
        <w:t>t touch the phone</w:t>
      </w:r>
      <w:ins w:id="368" w:author="Jordon Beijing" w:date="2020-08-15T21:01:00Z">
        <w:r w:rsidR="00874E0B">
          <w:rPr>
            <w:rFonts w:ascii="Times New Roman" w:hAnsi="Times New Roman" w:cs="Times New Roman"/>
            <w:sz w:val="24"/>
          </w:rPr>
          <w:t>,</w:t>
        </w:r>
      </w:ins>
      <w:r w:rsidRPr="00874E0B">
        <w:rPr>
          <w:rFonts w:ascii="Times New Roman" w:hAnsi="Times New Roman" w:cs="Times New Roman"/>
          <w:sz w:val="24"/>
          <w:rPrChange w:id="369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370" w:author="Jordon Beijing" w:date="2020-08-15T21:01:00Z">
        <w:r w:rsidR="00874E0B">
          <w:rPr>
            <w:rFonts w:ascii="Times New Roman" w:hAnsi="Times New Roman" w:cs="Times New Roman"/>
            <w:sz w:val="24"/>
          </w:rPr>
          <w:t>OK</w:t>
        </w:r>
      </w:ins>
      <w:del w:id="371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72" w:author="Jordon Beijing" w:date="2020-08-15T20:54:00Z">
              <w:rPr>
                <w:rFonts w:hint="eastAsia"/>
                <w:sz w:val="24"/>
              </w:rPr>
            </w:rPrChange>
          </w:rPr>
          <w:delText>ok</w:delText>
        </w:r>
      </w:del>
      <w:r w:rsidRPr="00874E0B">
        <w:rPr>
          <w:rFonts w:ascii="Times New Roman" w:hAnsi="Times New Roman" w:cs="Times New Roman"/>
          <w:sz w:val="24"/>
          <w:rPrChange w:id="373" w:author="Jordon Beijing" w:date="2020-08-15T20:54:00Z">
            <w:rPr>
              <w:rFonts w:hint="eastAsia"/>
              <w:sz w:val="24"/>
            </w:rPr>
          </w:rPrChange>
        </w:rPr>
        <w:t>?</w:t>
      </w:r>
      <w:ins w:id="374" w:author="Jordon Beijing" w:date="2020-08-15T21:00:00Z">
        <w:r w:rsidR="00874E0B">
          <w:rPr>
            <w:rFonts w:ascii="Times New Roman" w:hAnsi="Times New Roman" w:cs="Times New Roman"/>
            <w:sz w:val="24"/>
          </w:rPr>
          <w:t xml:space="preserve">” </w:t>
        </w:r>
      </w:ins>
      <w:ins w:id="375" w:author="Jordon Beijing" w:date="2020-08-15T21:01:00Z">
        <w:r w:rsidR="00874E0B" w:rsidRPr="00432E26">
          <w:rPr>
            <w:rFonts w:ascii="Times New Roman" w:hAnsi="Times New Roman" w:cs="Times New Roman"/>
            <w:sz w:val="24"/>
          </w:rPr>
          <w:t>she sa</w:t>
        </w:r>
        <w:r w:rsidR="00874E0B">
          <w:rPr>
            <w:rFonts w:ascii="Times New Roman" w:hAnsi="Times New Roman" w:cs="Times New Roman"/>
            <w:sz w:val="24"/>
          </w:rPr>
          <w:t>id.</w:t>
        </w:r>
        <w:r w:rsidR="00874E0B" w:rsidRPr="00432E26">
          <w:rPr>
            <w:rFonts w:ascii="Times New Roman" w:hAnsi="Times New Roman" w:cs="Times New Roman"/>
            <w:sz w:val="24"/>
          </w:rPr>
          <w:t xml:space="preserve"> “</w:t>
        </w:r>
      </w:ins>
      <w:del w:id="376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377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378" w:author="Jordon Beijing" w:date="2020-08-15T20:54:00Z">
            <w:rPr>
              <w:rFonts w:hint="eastAsia"/>
              <w:sz w:val="24"/>
            </w:rPr>
          </w:rPrChange>
        </w:rPr>
        <w:t>This is a trip</w:t>
      </w:r>
      <w:ins w:id="379" w:author="Jordon Beijing" w:date="2020-08-15T21:15:00Z">
        <w:r w:rsidR="00AC4823">
          <w:rPr>
            <w:rFonts w:ascii="Times New Roman" w:hAnsi="Times New Roman" w:cs="Times New Roman"/>
            <w:sz w:val="24"/>
          </w:rPr>
          <w:t xml:space="preserve"> to the country. We’re</w:t>
        </w:r>
      </w:ins>
      <w:r w:rsidRPr="00874E0B">
        <w:rPr>
          <w:rFonts w:ascii="Times New Roman" w:hAnsi="Times New Roman" w:cs="Times New Roman"/>
          <w:sz w:val="24"/>
          <w:rPrChange w:id="380" w:author="Jordon Beijing" w:date="2020-08-15T20:54:00Z">
            <w:rPr>
              <w:rFonts w:hint="eastAsia"/>
              <w:sz w:val="24"/>
            </w:rPr>
          </w:rPrChange>
        </w:rPr>
        <w:t xml:space="preserve"> not at home</w:t>
      </w:r>
      <w:ins w:id="381" w:author="Jordon Beijing" w:date="2020-08-15T21:15:00Z">
        <w:r w:rsidR="00AC4823">
          <w:rPr>
            <w:rFonts w:ascii="Times New Roman" w:hAnsi="Times New Roman" w:cs="Times New Roman"/>
            <w:sz w:val="24"/>
          </w:rPr>
          <w:t xml:space="preserve"> anymore</w:t>
        </w:r>
      </w:ins>
      <w:r w:rsidRPr="00874E0B">
        <w:rPr>
          <w:rFonts w:ascii="Times New Roman" w:hAnsi="Times New Roman" w:cs="Times New Roman"/>
          <w:sz w:val="24"/>
          <w:rPrChange w:id="382" w:author="Jordon Beijing" w:date="2020-08-15T20:54:00Z">
            <w:rPr>
              <w:rFonts w:hint="eastAsia"/>
              <w:sz w:val="24"/>
            </w:rPr>
          </w:rPrChange>
        </w:rPr>
        <w:t>.</w:t>
      </w:r>
      <w:r w:rsidRPr="00874E0B">
        <w:rPr>
          <w:rFonts w:ascii="Times New Roman" w:hAnsi="Times New Roman" w:cs="Times New Roman"/>
          <w:sz w:val="24"/>
          <w:rPrChange w:id="383" w:author="Jordon Beijing" w:date="2020-08-15T20:54:00Z">
            <w:rPr>
              <w:sz w:val="24"/>
            </w:rPr>
          </w:rPrChange>
        </w:rPr>
        <w:t>”</w:t>
      </w:r>
      <w:r w:rsidRPr="00874E0B">
        <w:rPr>
          <w:rFonts w:ascii="Times New Roman" w:hAnsi="Times New Roman" w:cs="Times New Roman"/>
          <w:sz w:val="24"/>
          <w:rPrChange w:id="384" w:author="Jordon Beijing" w:date="2020-08-15T20:54:00Z">
            <w:rPr>
              <w:rFonts w:hint="eastAsia"/>
              <w:sz w:val="24"/>
            </w:rPr>
          </w:rPrChange>
        </w:rPr>
        <w:t xml:space="preserve"> </w:t>
      </w:r>
    </w:p>
    <w:p w14:paraId="3880504E" w14:textId="77777777" w:rsidR="00874E0B" w:rsidRDefault="00874E0B" w:rsidP="008966D6">
      <w:pPr>
        <w:widowControl/>
        <w:spacing w:after="150" w:line="240" w:lineRule="atLeast"/>
        <w:ind w:firstLine="420"/>
        <w:jc w:val="left"/>
        <w:rPr>
          <w:ins w:id="385" w:author="Jordon Beijing" w:date="2020-08-15T20:55:00Z"/>
          <w:rFonts w:ascii="Times New Roman" w:hAnsi="Times New Roman" w:cs="Times New Roman"/>
          <w:sz w:val="24"/>
        </w:rPr>
        <w:pPrChange w:id="386" w:author="Jordon Beijing" w:date="2020-08-15T21:09:00Z">
          <w:pPr>
            <w:widowControl/>
            <w:spacing w:after="150" w:line="240" w:lineRule="atLeast"/>
          </w:pPr>
        </w:pPrChange>
      </w:pPr>
      <w:ins w:id="387" w:author="Jordon Beijing" w:date="2020-08-15T21:00:00Z">
        <w:r>
          <w:rPr>
            <w:rFonts w:ascii="Times New Roman" w:hAnsi="Times New Roman" w:cs="Times New Roman"/>
            <w:sz w:val="24"/>
          </w:rPr>
          <w:t>A</w:t>
        </w:r>
      </w:ins>
      <w:del w:id="388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389" w:author="Jordon Beijing" w:date="2020-08-15T20:54:00Z">
              <w:rPr>
                <w:rFonts w:hint="eastAsia"/>
                <w:sz w:val="24"/>
              </w:rPr>
            </w:rPrChange>
          </w:rPr>
          <w:delText>a</w:delText>
        </w:r>
      </w:del>
      <w:r w:rsidR="00E307B7" w:rsidRPr="00874E0B">
        <w:rPr>
          <w:rFonts w:ascii="Times New Roman" w:hAnsi="Times New Roman" w:cs="Times New Roman"/>
          <w:sz w:val="24"/>
          <w:rPrChange w:id="390" w:author="Jordon Beijing" w:date="2020-08-15T20:54:00Z">
            <w:rPr>
              <w:rFonts w:hint="eastAsia"/>
              <w:sz w:val="24"/>
            </w:rPr>
          </w:rPrChange>
        </w:rPr>
        <w:t xml:space="preserve">nd she put </w:t>
      </w:r>
      <w:ins w:id="391" w:author="Jordon Beijing" w:date="2020-08-15T21:15:00Z">
        <w:r w:rsidR="00EB7526">
          <w:rPr>
            <w:rFonts w:ascii="Times New Roman" w:hAnsi="Times New Roman" w:cs="Times New Roman"/>
            <w:sz w:val="24"/>
          </w:rPr>
          <w:t>M</w:t>
        </w:r>
      </w:ins>
      <w:del w:id="392" w:author="Jordon Beijing" w:date="2020-08-15T21:15:00Z">
        <w:r w:rsidR="00E307B7" w:rsidRPr="00874E0B" w:rsidDel="00EB7526">
          <w:rPr>
            <w:rFonts w:ascii="Times New Roman" w:hAnsi="Times New Roman" w:cs="Times New Roman"/>
            <w:sz w:val="24"/>
            <w:rPrChange w:id="393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394" w:author="Jordon Beijing" w:date="2020-08-15T20:54:00Z">
            <w:rPr>
              <w:rFonts w:hint="eastAsia"/>
              <w:sz w:val="24"/>
            </w:rPr>
          </w:rPrChange>
        </w:rPr>
        <w:t>ike</w:t>
      </w:r>
      <w:r w:rsidR="00E307B7" w:rsidRPr="00874E0B">
        <w:rPr>
          <w:rFonts w:ascii="Times New Roman" w:hAnsi="Times New Roman" w:cs="Times New Roman"/>
          <w:sz w:val="24"/>
          <w:rPrChange w:id="395" w:author="Jordon Beijing" w:date="2020-08-15T20:54:00Z">
            <w:rPr>
              <w:sz w:val="24"/>
            </w:rPr>
          </w:rPrChange>
        </w:rPr>
        <w:t>’</w:t>
      </w:r>
      <w:r w:rsidR="00E307B7" w:rsidRPr="00874E0B">
        <w:rPr>
          <w:rFonts w:ascii="Times New Roman" w:hAnsi="Times New Roman" w:cs="Times New Roman"/>
          <w:sz w:val="24"/>
          <w:rPrChange w:id="396" w:author="Jordon Beijing" w:date="2020-08-15T20:54:00Z">
            <w:rPr>
              <w:rFonts w:hint="eastAsia"/>
              <w:sz w:val="24"/>
            </w:rPr>
          </w:rPrChange>
        </w:rPr>
        <w:t>s phone in the bag</w:t>
      </w:r>
      <w:ins w:id="397" w:author="Jordon Beijing" w:date="2020-08-15T21:00:00Z">
        <w:r>
          <w:rPr>
            <w:rFonts w:ascii="Times New Roman" w:hAnsi="Times New Roman" w:cs="Times New Roman"/>
            <w:sz w:val="24"/>
          </w:rPr>
          <w:t>.</w:t>
        </w:r>
      </w:ins>
      <w:del w:id="398" w:author="Jordon Beijing" w:date="2020-08-15T21:00:00Z">
        <w:r w:rsidR="00E307B7" w:rsidRPr="00874E0B" w:rsidDel="00874E0B">
          <w:rPr>
            <w:rFonts w:ascii="Times New Roman" w:hAnsi="Times New Roman" w:cs="Times New Roman"/>
            <w:sz w:val="24"/>
            <w:rPrChange w:id="39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2D95A1D2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400" w:author="Jordon Beijing" w:date="2020-08-15T20:56:00Z"/>
          <w:rFonts w:ascii="Times New Roman" w:hAnsi="Times New Roman" w:cs="Times New Roman"/>
          <w:sz w:val="24"/>
        </w:rPr>
        <w:pPrChange w:id="401" w:author="Jordon Beijing" w:date="2020-08-15T21:09:00Z">
          <w:pPr>
            <w:widowControl/>
            <w:spacing w:after="150" w:line="240" w:lineRule="atLeast"/>
          </w:pPr>
        </w:pPrChange>
      </w:pPr>
      <w:r w:rsidRPr="00874E0B">
        <w:rPr>
          <w:rFonts w:ascii="Times New Roman" w:hAnsi="Times New Roman" w:cs="Times New Roman"/>
          <w:sz w:val="24"/>
          <w:rPrChange w:id="402" w:author="Jordon Beijing" w:date="2020-08-15T20:54:00Z">
            <w:rPr>
              <w:sz w:val="24"/>
            </w:rPr>
          </w:rPrChange>
        </w:rPr>
        <w:t>“</w:t>
      </w:r>
      <w:ins w:id="403" w:author="Jordon Beijing" w:date="2020-08-15T21:01:00Z">
        <w:r w:rsidR="00874E0B">
          <w:rPr>
            <w:rFonts w:ascii="Times New Roman" w:hAnsi="Times New Roman" w:cs="Times New Roman"/>
            <w:sz w:val="24"/>
          </w:rPr>
          <w:t>I</w:t>
        </w:r>
      </w:ins>
      <w:del w:id="404" w:author="Jordon Beijing" w:date="2020-08-15T21:01:00Z">
        <w:r w:rsidRPr="00874E0B" w:rsidDel="00874E0B">
          <w:rPr>
            <w:rFonts w:ascii="Times New Roman" w:hAnsi="Times New Roman" w:cs="Times New Roman"/>
            <w:sz w:val="24"/>
            <w:rPrChange w:id="405" w:author="Jordon Beijing" w:date="2020-08-15T20:54:00Z">
              <w:rPr>
                <w:rFonts w:hint="eastAsia"/>
                <w:sz w:val="24"/>
              </w:rPr>
            </w:rPrChange>
          </w:rPr>
          <w:delText>i</w:delText>
        </w:r>
      </w:del>
      <w:r w:rsidRPr="00874E0B">
        <w:rPr>
          <w:rFonts w:ascii="Times New Roman" w:hAnsi="Times New Roman" w:cs="Times New Roman"/>
          <w:sz w:val="24"/>
          <w:rPrChange w:id="406" w:author="Jordon Beijing" w:date="2020-08-15T20:54:00Z">
            <w:rPr>
              <w:rFonts w:hint="eastAsia"/>
              <w:sz w:val="24"/>
            </w:rPr>
          </w:rPrChange>
        </w:rPr>
        <w:t xml:space="preserve">f you still looking at the </w:t>
      </w:r>
      <w:del w:id="407" w:author="Jordon Beijing" w:date="2020-08-15T21:00:00Z">
        <w:r w:rsidRPr="00874E0B" w:rsidDel="00874E0B">
          <w:rPr>
            <w:rFonts w:ascii="Times New Roman" w:hAnsi="Times New Roman" w:cs="Times New Roman"/>
            <w:sz w:val="24"/>
            <w:rPrChange w:id="408" w:author="Jordon Beijing" w:date="2020-08-15T20:54:00Z">
              <w:rPr>
                <w:rFonts w:hint="eastAsia"/>
                <w:sz w:val="24"/>
              </w:rPr>
            </w:rPrChange>
          </w:rPr>
          <w:delText xml:space="preserve">the </w:delText>
        </w:r>
      </w:del>
      <w:r w:rsidRPr="00874E0B">
        <w:rPr>
          <w:rFonts w:ascii="Times New Roman" w:hAnsi="Times New Roman" w:cs="Times New Roman"/>
          <w:sz w:val="24"/>
          <w:rPrChange w:id="409" w:author="Jordon Beijing" w:date="2020-08-15T20:54:00Z">
            <w:rPr>
              <w:rFonts w:hint="eastAsia"/>
              <w:sz w:val="24"/>
            </w:rPr>
          </w:rPrChange>
        </w:rPr>
        <w:t>phone</w:t>
      </w:r>
      <w:ins w:id="410" w:author="Jordon Beijing" w:date="2020-08-15T21:01:00Z">
        <w:r w:rsidR="00874E0B">
          <w:rPr>
            <w:rFonts w:ascii="Times New Roman" w:hAnsi="Times New Roman" w:cs="Times New Roman"/>
            <w:sz w:val="24"/>
          </w:rPr>
          <w:t>,” she said,</w:t>
        </w:r>
      </w:ins>
      <w:r w:rsidRPr="00874E0B">
        <w:rPr>
          <w:rFonts w:ascii="Times New Roman" w:hAnsi="Times New Roman" w:cs="Times New Roman"/>
          <w:sz w:val="24"/>
          <w:rPrChange w:id="411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412" w:author="Jordon Beijing" w:date="2020-08-15T21:01:00Z">
        <w:r w:rsidR="00874E0B">
          <w:rPr>
            <w:rFonts w:ascii="Times New Roman" w:hAnsi="Times New Roman" w:cs="Times New Roman"/>
            <w:sz w:val="24"/>
          </w:rPr>
          <w:t>“</w:t>
        </w:r>
      </w:ins>
      <w:r w:rsidRPr="00874E0B">
        <w:rPr>
          <w:rFonts w:ascii="Times New Roman" w:hAnsi="Times New Roman" w:cs="Times New Roman"/>
          <w:sz w:val="24"/>
          <w:rPrChange w:id="413" w:author="Jordon Beijing" w:date="2020-08-15T20:54:00Z">
            <w:rPr>
              <w:rFonts w:hint="eastAsia"/>
              <w:sz w:val="24"/>
            </w:rPr>
          </w:rPrChange>
        </w:rPr>
        <w:t>I will not buy you the new video</w:t>
      </w:r>
      <w:del w:id="414" w:author="Jordon Beijing" w:date="2020-08-15T21:15:00Z">
        <w:r w:rsidRPr="00874E0B" w:rsidDel="00EB7526">
          <w:rPr>
            <w:rFonts w:ascii="Times New Roman" w:hAnsi="Times New Roman" w:cs="Times New Roman"/>
            <w:sz w:val="24"/>
            <w:rPrChange w:id="415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416" w:author="Jordon Beijing" w:date="2020-08-15T20:54:00Z">
            <w:rPr>
              <w:rFonts w:hint="eastAsia"/>
              <w:sz w:val="24"/>
            </w:rPr>
          </w:rPrChange>
        </w:rPr>
        <w:t>game</w:t>
      </w:r>
      <w:ins w:id="417" w:author="Jordon Beijing" w:date="2020-08-15T21:00:00Z">
        <w:r w:rsidR="00874E0B">
          <w:rPr>
            <w:rFonts w:ascii="Times New Roman" w:hAnsi="Times New Roman" w:cs="Times New Roman"/>
            <w:sz w:val="24"/>
          </w:rPr>
          <w:t>.</w:t>
        </w:r>
      </w:ins>
      <w:del w:id="418" w:author="Jordon Beijing" w:date="2020-08-15T20:56:00Z">
        <w:r w:rsidRPr="00874E0B" w:rsidDel="00874E0B">
          <w:rPr>
            <w:rFonts w:ascii="Times New Roman" w:hAnsi="Times New Roman" w:cs="Times New Roman"/>
            <w:sz w:val="24"/>
            <w:rPrChange w:id="41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420" w:author="Jordon Beijing" w:date="2020-08-15T20:54:00Z">
            <w:rPr>
              <w:sz w:val="24"/>
            </w:rPr>
          </w:rPrChange>
        </w:rPr>
        <w:t>”</w:t>
      </w:r>
    </w:p>
    <w:p w14:paraId="606DB4D4" w14:textId="77777777" w:rsidR="00874E0B" w:rsidRDefault="00874E0B" w:rsidP="008966D6">
      <w:pPr>
        <w:widowControl/>
        <w:spacing w:after="150" w:line="240" w:lineRule="atLeast"/>
        <w:ind w:firstLine="420"/>
        <w:jc w:val="left"/>
        <w:rPr>
          <w:ins w:id="421" w:author="Jordon Beijing" w:date="2020-08-15T20:55:00Z"/>
          <w:rFonts w:ascii="Times New Roman" w:hAnsi="Times New Roman" w:cs="Times New Roman"/>
          <w:sz w:val="24"/>
        </w:rPr>
        <w:pPrChange w:id="422" w:author="Jordon Beijing" w:date="2020-08-15T21:09:00Z">
          <w:pPr>
            <w:widowControl/>
            <w:spacing w:after="150" w:line="240" w:lineRule="atLeast"/>
          </w:pPr>
        </w:pPrChange>
      </w:pPr>
      <w:commentRangeStart w:id="423"/>
      <w:ins w:id="424" w:author="Jordon Beijing" w:date="2020-08-15T21:02:00Z">
        <w:r>
          <w:rPr>
            <w:rFonts w:ascii="Times New Roman" w:hAnsi="Times New Roman" w:cs="Times New Roman"/>
            <w:sz w:val="24"/>
          </w:rPr>
          <w:t>T</w:t>
        </w:r>
      </w:ins>
      <w:del w:id="425" w:author="Jordon Beijing" w:date="2020-08-15T21:02:00Z">
        <w:r w:rsidR="00E307B7" w:rsidRPr="00874E0B" w:rsidDel="00874E0B">
          <w:rPr>
            <w:rFonts w:ascii="Times New Roman" w:hAnsi="Times New Roman" w:cs="Times New Roman"/>
            <w:sz w:val="24"/>
            <w:rPrChange w:id="426" w:author="Jordon Beijing" w:date="2020-08-15T20:54:00Z">
              <w:rPr>
                <w:rFonts w:hint="eastAsia"/>
                <w:sz w:val="24"/>
              </w:rPr>
            </w:rPrChange>
          </w:rPr>
          <w:delText>t</w:delText>
        </w:r>
      </w:del>
      <w:r w:rsidR="00E307B7" w:rsidRPr="00874E0B">
        <w:rPr>
          <w:rFonts w:ascii="Times New Roman" w:hAnsi="Times New Roman" w:cs="Times New Roman"/>
          <w:sz w:val="24"/>
          <w:rPrChange w:id="427" w:author="Jordon Beijing" w:date="2020-08-15T20:54:00Z">
            <w:rPr>
              <w:rFonts w:hint="eastAsia"/>
              <w:sz w:val="24"/>
            </w:rPr>
          </w:rPrChange>
        </w:rPr>
        <w:t xml:space="preserve">han </w:t>
      </w:r>
      <w:ins w:id="428" w:author="Jordon Beijing" w:date="2020-08-15T21:15:00Z">
        <w:r w:rsidR="00EB7526">
          <w:rPr>
            <w:rFonts w:ascii="Times New Roman" w:hAnsi="Times New Roman" w:cs="Times New Roman"/>
            <w:sz w:val="24"/>
          </w:rPr>
          <w:t>M</w:t>
        </w:r>
      </w:ins>
      <w:del w:id="429" w:author="Jordon Beijing" w:date="2020-08-15T21:15:00Z">
        <w:r w:rsidR="00E307B7" w:rsidRPr="00874E0B" w:rsidDel="00EB7526">
          <w:rPr>
            <w:rFonts w:ascii="Times New Roman" w:hAnsi="Times New Roman" w:cs="Times New Roman"/>
            <w:sz w:val="24"/>
            <w:rPrChange w:id="430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431" w:author="Jordon Beijing" w:date="2020-08-15T20:54:00Z">
            <w:rPr>
              <w:rFonts w:hint="eastAsia"/>
              <w:sz w:val="24"/>
            </w:rPr>
          </w:rPrChange>
        </w:rPr>
        <w:t>ike sle</w:t>
      </w:r>
      <w:ins w:id="432" w:author="Jordon Beijing" w:date="2020-08-15T21:02:00Z">
        <w:r>
          <w:rPr>
            <w:rFonts w:ascii="Times New Roman" w:hAnsi="Times New Roman" w:cs="Times New Roman"/>
            <w:sz w:val="24"/>
          </w:rPr>
          <w:t>pt</w:t>
        </w:r>
      </w:ins>
      <w:del w:id="433" w:author="Jordon Beijing" w:date="2020-08-15T21:02:00Z">
        <w:r w:rsidR="00E307B7" w:rsidRPr="00874E0B" w:rsidDel="00874E0B">
          <w:rPr>
            <w:rFonts w:ascii="Times New Roman" w:hAnsi="Times New Roman" w:cs="Times New Roman"/>
            <w:sz w:val="24"/>
            <w:rPrChange w:id="434" w:author="Jordon Beijing" w:date="2020-08-15T20:54:00Z">
              <w:rPr>
                <w:rFonts w:hint="eastAsia"/>
                <w:sz w:val="24"/>
              </w:rPr>
            </w:rPrChange>
          </w:rPr>
          <w:delText>ep</w:delText>
        </w:r>
      </w:del>
      <w:r w:rsidR="00E307B7" w:rsidRPr="00874E0B">
        <w:rPr>
          <w:rFonts w:ascii="Times New Roman" w:hAnsi="Times New Roman" w:cs="Times New Roman"/>
          <w:sz w:val="24"/>
          <w:rPrChange w:id="435" w:author="Jordon Beijing" w:date="2020-08-15T20:54:00Z">
            <w:rPr>
              <w:rFonts w:hint="eastAsia"/>
              <w:sz w:val="24"/>
            </w:rPr>
          </w:rPrChange>
        </w:rPr>
        <w:t xml:space="preserve"> until they</w:t>
      </w:r>
      <w:r w:rsidR="00E307B7" w:rsidRPr="00874E0B">
        <w:rPr>
          <w:rFonts w:ascii="Times New Roman" w:hAnsi="Times New Roman" w:cs="Times New Roman"/>
          <w:sz w:val="24"/>
          <w:rPrChange w:id="436" w:author="Jordon Beijing" w:date="2020-08-15T20:54:00Z">
            <w:rPr>
              <w:rFonts w:hint="eastAsia"/>
              <w:sz w:val="24"/>
            </w:rPr>
          </w:rPrChange>
        </w:rPr>
        <w:t xml:space="preserve"> arrived </w:t>
      </w:r>
      <w:ins w:id="437" w:author="Jordon Beijing" w:date="2020-08-15T21:15:00Z">
        <w:r w:rsidR="00EB7526">
          <w:rPr>
            <w:rFonts w:ascii="Times New Roman" w:hAnsi="Times New Roman" w:cs="Times New Roman"/>
            <w:sz w:val="24"/>
          </w:rPr>
          <w:t xml:space="preserve">at the farm </w:t>
        </w:r>
      </w:ins>
      <w:del w:id="438" w:author="Jordon Beijing" w:date="2020-08-15T21:02:00Z">
        <w:r w:rsidR="00E307B7" w:rsidRPr="00874E0B" w:rsidDel="00874E0B">
          <w:rPr>
            <w:rFonts w:ascii="Times New Roman" w:hAnsi="Times New Roman" w:cs="Times New Roman"/>
            <w:sz w:val="24"/>
            <w:rPrChange w:id="439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r w:rsidR="00E307B7" w:rsidRPr="00874E0B">
        <w:rPr>
          <w:rFonts w:ascii="Times New Roman" w:hAnsi="Times New Roman" w:cs="Times New Roman"/>
          <w:sz w:val="24"/>
          <w:rPrChange w:id="440" w:author="Jordon Beijing" w:date="2020-08-15T20:54:00Z">
            <w:rPr>
              <w:rFonts w:hint="eastAsia"/>
              <w:sz w:val="24"/>
            </w:rPr>
          </w:rPrChange>
        </w:rPr>
        <w:t xml:space="preserve">in the afternoon. </w:t>
      </w:r>
    </w:p>
    <w:p w14:paraId="6BBF040D" w14:textId="77777777" w:rsidR="00EB7526" w:rsidRDefault="00E307B7" w:rsidP="008966D6">
      <w:pPr>
        <w:widowControl/>
        <w:spacing w:after="150" w:line="240" w:lineRule="atLeast"/>
        <w:ind w:firstLine="420"/>
        <w:jc w:val="left"/>
        <w:rPr>
          <w:ins w:id="441" w:author="Jordon Beijing" w:date="2020-08-15T21:16:00Z"/>
          <w:rFonts w:ascii="Times New Roman" w:hAnsi="Times New Roman" w:cs="Times New Roman"/>
          <w:sz w:val="24"/>
        </w:rPr>
      </w:pPr>
      <w:r w:rsidRPr="00874E0B">
        <w:rPr>
          <w:rFonts w:ascii="Times New Roman" w:hAnsi="Times New Roman" w:cs="Times New Roman"/>
          <w:sz w:val="24"/>
          <w:rPrChange w:id="442" w:author="Jordon Beijing" w:date="2020-08-15T20:54:00Z">
            <w:rPr>
              <w:sz w:val="24"/>
            </w:rPr>
          </w:rPrChange>
        </w:rPr>
        <w:t>“</w:t>
      </w:r>
      <w:r w:rsidRPr="00874E0B">
        <w:rPr>
          <w:rFonts w:ascii="Times New Roman" w:hAnsi="Times New Roman" w:cs="Times New Roman"/>
          <w:sz w:val="24"/>
          <w:rPrChange w:id="443" w:author="Jordon Beijing" w:date="2020-08-15T20:54:00Z">
            <w:rPr>
              <w:rFonts w:hint="eastAsia"/>
              <w:sz w:val="24"/>
            </w:rPr>
          </w:rPrChange>
        </w:rPr>
        <w:t>Oh,</w:t>
      </w:r>
      <w:ins w:id="444" w:author="Jordon Beijing" w:date="2020-08-15T20:55:00Z">
        <w:r w:rsidR="00874E0B">
          <w:rPr>
            <w:rFonts w:ascii="Times New Roman" w:hAnsi="Times New Roman" w:cs="Times New Roman"/>
            <w:sz w:val="24"/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445" w:author="Jordon Beijing" w:date="2020-08-15T20:54:00Z">
            <w:rPr>
              <w:rFonts w:hint="eastAsia"/>
              <w:sz w:val="24"/>
            </w:rPr>
          </w:rPrChange>
        </w:rPr>
        <w:t>look at who it is?</w:t>
      </w:r>
      <w:ins w:id="446" w:author="Jordon Beijing" w:date="2020-08-15T21:15:00Z">
        <w:r w:rsidR="00EB7526">
          <w:rPr>
            <w:rFonts w:ascii="Times New Roman" w:hAnsi="Times New Roman" w:cs="Times New Roman"/>
            <w:sz w:val="24"/>
          </w:rPr>
          <w:t xml:space="preserve">” </w:t>
        </w:r>
      </w:ins>
      <w:ins w:id="447" w:author="Jordon Beijing" w:date="2020-08-15T21:16:00Z">
        <w:r w:rsidR="00EB7526">
          <w:rPr>
            <w:rFonts w:ascii="Times New Roman" w:hAnsi="Times New Roman" w:cs="Times New Roman"/>
            <w:sz w:val="24"/>
          </w:rPr>
          <w:t>he heard an old voice shout.</w:t>
        </w:r>
      </w:ins>
      <w:r w:rsidRPr="00874E0B">
        <w:rPr>
          <w:rFonts w:ascii="Times New Roman" w:hAnsi="Times New Roman" w:cs="Times New Roman"/>
          <w:sz w:val="24"/>
          <w:rPrChange w:id="448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449" w:author="Jordon Beijing" w:date="2020-08-15T21:16:00Z">
        <w:r w:rsidR="00EB7526">
          <w:rPr>
            <w:rFonts w:ascii="Times New Roman" w:hAnsi="Times New Roman" w:cs="Times New Roman"/>
            <w:sz w:val="24"/>
          </w:rPr>
          <w:t>“</w:t>
        </w:r>
      </w:ins>
      <w:ins w:id="450" w:author="Jordon Beijing" w:date="2020-08-15T21:02:00Z">
        <w:r w:rsidR="00874E0B">
          <w:rPr>
            <w:rFonts w:ascii="Times New Roman" w:hAnsi="Times New Roman" w:cs="Times New Roman"/>
            <w:sz w:val="24"/>
          </w:rPr>
          <w:t>M</w:t>
        </w:r>
      </w:ins>
      <w:del w:id="451" w:author="Jordon Beijing" w:date="2020-08-15T21:02:00Z">
        <w:r w:rsidRPr="00874E0B" w:rsidDel="00874E0B">
          <w:rPr>
            <w:rFonts w:ascii="Times New Roman" w:hAnsi="Times New Roman" w:cs="Times New Roman"/>
            <w:sz w:val="24"/>
            <w:rPrChange w:id="452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453" w:author="Jordon Beijing" w:date="2020-08-15T20:54:00Z">
            <w:rPr>
              <w:rFonts w:hint="eastAsia"/>
              <w:sz w:val="24"/>
            </w:rPr>
          </w:rPrChange>
        </w:rPr>
        <w:t>y grandson!</w:t>
      </w:r>
      <w:del w:id="454" w:author="Jordon Beijing" w:date="2020-08-15T20:56:00Z">
        <w:r w:rsidRPr="00874E0B" w:rsidDel="00874E0B">
          <w:rPr>
            <w:rFonts w:ascii="Times New Roman" w:hAnsi="Times New Roman" w:cs="Times New Roman"/>
            <w:sz w:val="24"/>
            <w:rPrChange w:id="455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456" w:author="Jordon Beijing" w:date="2020-08-15T20:54:00Z">
            <w:rPr>
              <w:sz w:val="24"/>
            </w:rPr>
          </w:rPrChange>
        </w:rPr>
        <w:t>”</w:t>
      </w:r>
      <w:ins w:id="457" w:author="Jordon Beijing" w:date="2020-08-15T20:56:00Z">
        <w:r w:rsidR="00874E0B">
          <w:rPr>
            <w:rFonts w:ascii="Times New Roman" w:hAnsi="Times New Roman" w:cs="Times New Roman"/>
            <w:sz w:val="24"/>
          </w:rPr>
          <w:t xml:space="preserve"> </w:t>
        </w:r>
      </w:ins>
      <w:del w:id="458" w:author="Jordon Beijing" w:date="2020-08-15T21:02:00Z">
        <w:r w:rsidRPr="00874E0B" w:rsidDel="00874E0B">
          <w:rPr>
            <w:rFonts w:ascii="Times New Roman" w:hAnsi="Times New Roman" w:cs="Times New Roman"/>
            <w:sz w:val="24"/>
            <w:rPrChange w:id="459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  <w:r w:rsidRPr="00874E0B" w:rsidDel="00874E0B">
          <w:rPr>
            <w:rFonts w:ascii="Times New Roman" w:hAnsi="Times New Roman" w:cs="Times New Roman"/>
            <w:sz w:val="24"/>
            <w:rPrChange w:id="460" w:author="Jordon Beijing" w:date="2020-08-15T20:54:00Z">
              <w:rPr>
                <w:rFonts w:hint="eastAsia"/>
                <w:sz w:val="24"/>
              </w:rPr>
            </w:rPrChange>
          </w:rPr>
          <w:delText>ike</w:delText>
        </w:r>
        <w:r w:rsidRPr="00874E0B" w:rsidDel="00874E0B">
          <w:rPr>
            <w:rFonts w:ascii="Times New Roman" w:hAnsi="Times New Roman" w:cs="Times New Roman"/>
            <w:sz w:val="24"/>
            <w:rPrChange w:id="461" w:author="Jordon Beijing" w:date="2020-08-15T20:54:00Z">
              <w:rPr>
                <w:sz w:val="24"/>
              </w:rPr>
            </w:rPrChange>
          </w:rPr>
          <w:delText>’</w:delText>
        </w:r>
        <w:r w:rsidRPr="00874E0B" w:rsidDel="00874E0B">
          <w:rPr>
            <w:rFonts w:ascii="Times New Roman" w:hAnsi="Times New Roman" w:cs="Times New Roman"/>
            <w:sz w:val="24"/>
            <w:rPrChange w:id="462" w:author="Jordon Beijing" w:date="2020-08-15T20:54:00Z">
              <w:rPr>
                <w:rFonts w:hint="eastAsia"/>
                <w:sz w:val="24"/>
              </w:rPr>
            </w:rPrChange>
          </w:rPr>
          <w:delText>s</w:delText>
        </w:r>
      </w:del>
    </w:p>
    <w:p w14:paraId="1A0B5B2A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463" w:author="Jordon Beijing" w:date="2020-08-15T20:57:00Z"/>
          <w:rFonts w:ascii="Times New Roman" w:hAnsi="Times New Roman" w:cs="Times New Roman"/>
          <w:sz w:val="24"/>
        </w:rPr>
        <w:pPrChange w:id="464" w:author="Jordon Beijing" w:date="2020-08-15T21:09:00Z">
          <w:pPr>
            <w:widowControl/>
            <w:spacing w:after="150" w:line="240" w:lineRule="atLeast"/>
          </w:pPr>
        </w:pPrChange>
      </w:pPr>
      <w:del w:id="465" w:author="Jordon Beijing" w:date="2020-08-15T21:16:00Z">
        <w:r w:rsidRPr="00874E0B" w:rsidDel="00EB7526">
          <w:rPr>
            <w:rFonts w:ascii="Times New Roman" w:hAnsi="Times New Roman" w:cs="Times New Roman"/>
            <w:sz w:val="24"/>
            <w:rPrChange w:id="466" w:author="Jordon Beijing" w:date="2020-08-15T20:54:00Z">
              <w:rPr>
                <w:rFonts w:hint="eastAsia"/>
                <w:sz w:val="24"/>
              </w:rPr>
            </w:rPrChange>
          </w:rPr>
          <w:delText xml:space="preserve"> grandpa</w:delText>
        </w:r>
      </w:del>
      <w:ins w:id="467" w:author="Jordon Beijing" w:date="2020-08-15T21:16:00Z">
        <w:r w:rsidR="00EB7526">
          <w:rPr>
            <w:rFonts w:ascii="Times New Roman" w:hAnsi="Times New Roman" w:cs="Times New Roman"/>
            <w:sz w:val="24"/>
          </w:rPr>
          <w:t xml:space="preserve">Then Mike, his mom and his grandfather all </w:t>
        </w:r>
      </w:ins>
      <w:del w:id="468" w:author="Jordon Beijing" w:date="2020-08-15T21:16:00Z">
        <w:r w:rsidRPr="00874E0B" w:rsidDel="00EB7526">
          <w:rPr>
            <w:rFonts w:ascii="Times New Roman" w:hAnsi="Times New Roman" w:cs="Times New Roman"/>
            <w:sz w:val="24"/>
            <w:rPrChange w:id="46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  <w:r w:rsidRPr="00874E0B" w:rsidDel="00EB7526">
          <w:rPr>
            <w:rFonts w:ascii="Times New Roman" w:hAnsi="Times New Roman" w:cs="Times New Roman"/>
            <w:sz w:val="24"/>
            <w:rPrChange w:id="470" w:author="Jordon Beijing" w:date="2020-08-15T20:54:00Z">
              <w:rPr>
                <w:rFonts w:hint="eastAsia"/>
                <w:sz w:val="24"/>
              </w:rPr>
            </w:rPrChange>
          </w:rPr>
          <w:delText>said</w:delText>
        </w:r>
      </w:del>
      <w:del w:id="471" w:author="Jordon Beijing" w:date="2020-08-15T20:57:00Z">
        <w:r w:rsidRPr="00874E0B" w:rsidDel="00874E0B">
          <w:rPr>
            <w:rFonts w:ascii="Times New Roman" w:hAnsi="Times New Roman" w:cs="Times New Roman"/>
            <w:sz w:val="24"/>
            <w:rPrChange w:id="472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del w:id="473" w:author="Jordon Beijing" w:date="2020-08-15T21:02:00Z">
        <w:r w:rsidRPr="00874E0B" w:rsidDel="00874E0B">
          <w:rPr>
            <w:rFonts w:ascii="Times New Roman" w:hAnsi="Times New Roman" w:cs="Times New Roman"/>
            <w:sz w:val="24"/>
            <w:rPrChange w:id="474" w:author="Jordon Beijing" w:date="2020-08-15T20:54:00Z">
              <w:rPr>
                <w:rFonts w:hint="eastAsia"/>
                <w:sz w:val="24"/>
              </w:rPr>
            </w:rPrChange>
          </w:rPr>
          <w:delText>than</w:delText>
        </w:r>
      </w:del>
      <w:del w:id="475" w:author="Jordon Beijing" w:date="2020-08-15T21:16:00Z">
        <w:r w:rsidRPr="00874E0B" w:rsidDel="00EB7526">
          <w:rPr>
            <w:rFonts w:ascii="Times New Roman" w:hAnsi="Times New Roman" w:cs="Times New Roman"/>
            <w:sz w:val="24"/>
            <w:rPrChange w:id="476" w:author="Jordon Beijing" w:date="2020-08-15T20:54:00Z">
              <w:rPr>
                <w:rFonts w:hint="eastAsia"/>
                <w:sz w:val="24"/>
              </w:rPr>
            </w:rPrChange>
          </w:rPr>
          <w:delText xml:space="preserve"> they </w:delText>
        </w:r>
      </w:del>
      <w:del w:id="477" w:author="Jordon Beijing" w:date="2020-08-15T21:02:00Z">
        <w:r w:rsidRPr="00874E0B" w:rsidDel="00874E0B">
          <w:rPr>
            <w:rFonts w:ascii="Times New Roman" w:hAnsi="Times New Roman" w:cs="Times New Roman"/>
            <w:sz w:val="24"/>
            <w:rPrChange w:id="478" w:author="Jordon Beijing" w:date="2020-08-15T20:54:00Z">
              <w:rPr>
                <w:rFonts w:hint="eastAsia"/>
                <w:sz w:val="24"/>
              </w:rPr>
            </w:rPrChange>
          </w:rPr>
          <w:delText xml:space="preserve">go </w:delText>
        </w:r>
      </w:del>
      <w:ins w:id="479" w:author="Jordon Beijing" w:date="2020-08-15T21:02:00Z">
        <w:r w:rsidR="00874E0B">
          <w:rPr>
            <w:rFonts w:ascii="Times New Roman" w:hAnsi="Times New Roman" w:cs="Times New Roman"/>
            <w:sz w:val="24"/>
          </w:rPr>
          <w:t>went</w:t>
        </w:r>
        <w:r w:rsidR="00874E0B" w:rsidRPr="00874E0B">
          <w:rPr>
            <w:rFonts w:ascii="Times New Roman" w:hAnsi="Times New Roman" w:cs="Times New Roman"/>
            <w:sz w:val="24"/>
            <w:rPrChange w:id="480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481" w:author="Jordon Beijing" w:date="2020-08-15T20:54:00Z">
            <w:rPr>
              <w:rFonts w:hint="eastAsia"/>
              <w:sz w:val="24"/>
            </w:rPr>
          </w:rPrChange>
        </w:rPr>
        <w:t>i</w:t>
      </w:r>
      <w:ins w:id="482" w:author="Jordon Beijing" w:date="2020-08-15T21:02:00Z">
        <w:r w:rsidR="00874E0B">
          <w:rPr>
            <w:rFonts w:ascii="Times New Roman" w:hAnsi="Times New Roman" w:cs="Times New Roman"/>
            <w:sz w:val="24"/>
          </w:rPr>
          <w:t>n</w:t>
        </w:r>
      </w:ins>
      <w:del w:id="483" w:author="Jordon Beijing" w:date="2020-08-15T21:02:00Z">
        <w:r w:rsidRPr="00874E0B" w:rsidDel="00874E0B">
          <w:rPr>
            <w:rFonts w:ascii="Times New Roman" w:hAnsi="Times New Roman" w:cs="Times New Roman"/>
            <w:sz w:val="24"/>
            <w:rPrChange w:id="484" w:author="Jordon Beijing" w:date="2020-08-15T20:54:00Z">
              <w:rPr>
                <w:rFonts w:hint="eastAsia"/>
                <w:sz w:val="24"/>
              </w:rPr>
            </w:rPrChange>
          </w:rPr>
          <w:delText xml:space="preserve">n </w:delText>
        </w:r>
      </w:del>
      <w:r w:rsidRPr="00874E0B">
        <w:rPr>
          <w:rFonts w:ascii="Times New Roman" w:hAnsi="Times New Roman" w:cs="Times New Roman"/>
          <w:sz w:val="24"/>
          <w:rPrChange w:id="485" w:author="Jordon Beijing" w:date="2020-08-15T20:54:00Z">
            <w:rPr>
              <w:rFonts w:hint="eastAsia"/>
              <w:sz w:val="24"/>
            </w:rPr>
          </w:rPrChange>
        </w:rPr>
        <w:t>to the house</w:t>
      </w:r>
      <w:ins w:id="486" w:author="Jordon Beijing" w:date="2020-08-15T21:16:00Z">
        <w:r w:rsidR="00EB7526">
          <w:rPr>
            <w:rFonts w:ascii="Times New Roman" w:hAnsi="Times New Roman" w:cs="Times New Roman"/>
            <w:sz w:val="24"/>
          </w:rPr>
          <w:t xml:space="preserve"> on the farm</w:t>
        </w:r>
      </w:ins>
      <w:r w:rsidRPr="00874E0B">
        <w:rPr>
          <w:rFonts w:ascii="Times New Roman" w:hAnsi="Times New Roman" w:cs="Times New Roman"/>
          <w:sz w:val="24"/>
          <w:rPrChange w:id="487" w:author="Jordon Beijing" w:date="2020-08-15T20:54:00Z">
            <w:rPr>
              <w:rFonts w:hint="eastAsia"/>
              <w:sz w:val="24"/>
            </w:rPr>
          </w:rPrChange>
        </w:rPr>
        <w:t>.</w:t>
      </w:r>
      <w:del w:id="488" w:author="Jordon Beijing" w:date="2020-08-15T21:16:00Z">
        <w:r w:rsidRPr="00874E0B" w:rsidDel="00EB7526">
          <w:rPr>
            <w:rFonts w:ascii="Times New Roman" w:hAnsi="Times New Roman" w:cs="Times New Roman"/>
            <w:sz w:val="24"/>
            <w:rPrChange w:id="48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commentRangeEnd w:id="423"/>
      <w:r w:rsidR="00EB7526">
        <w:rPr>
          <w:rStyle w:val="CommentReference"/>
        </w:rPr>
        <w:commentReference w:id="423"/>
      </w:r>
    </w:p>
    <w:p w14:paraId="40B51839" w14:textId="77777777" w:rsidR="00D82E28" w:rsidRPr="00874E0B" w:rsidRDefault="00E307B7" w:rsidP="008966D6">
      <w:pPr>
        <w:widowControl/>
        <w:spacing w:after="150" w:line="240" w:lineRule="atLeast"/>
        <w:ind w:firstLine="420"/>
        <w:jc w:val="left"/>
        <w:rPr>
          <w:rFonts w:ascii="Times New Roman" w:hAnsi="Times New Roman" w:cs="Times New Roman"/>
          <w:sz w:val="24"/>
          <w:rPrChange w:id="490" w:author="Jordon Beijing" w:date="2020-08-15T20:54:00Z">
            <w:rPr>
              <w:sz w:val="24"/>
            </w:rPr>
          </w:rPrChange>
        </w:rPr>
        <w:pPrChange w:id="491" w:author="Jordon Beijing" w:date="2020-08-15T21:09:00Z">
          <w:pPr>
            <w:widowControl/>
            <w:spacing w:after="150" w:line="240" w:lineRule="atLeast"/>
            <w:ind w:left="-360"/>
          </w:pPr>
        </w:pPrChange>
      </w:pPr>
      <w:commentRangeStart w:id="492"/>
      <w:r w:rsidRPr="00874E0B">
        <w:rPr>
          <w:rFonts w:ascii="Times New Roman" w:hAnsi="Times New Roman" w:cs="Times New Roman"/>
          <w:sz w:val="24"/>
          <w:rPrChange w:id="493" w:author="Jordon Beijing" w:date="2020-08-15T20:54:00Z">
            <w:rPr>
              <w:rFonts w:hint="eastAsia"/>
              <w:sz w:val="24"/>
            </w:rPr>
          </w:rPrChange>
        </w:rPr>
        <w:t xml:space="preserve">At night grandpa told mike a story about the phone monster and </w:t>
      </w:r>
      <w:ins w:id="494" w:author="Jordon Beijing" w:date="2020-08-15T21:16:00Z">
        <w:r w:rsidR="00EB7526">
          <w:rPr>
            <w:rFonts w:ascii="Times New Roman" w:hAnsi="Times New Roman" w:cs="Times New Roman"/>
            <w:sz w:val="24"/>
          </w:rPr>
          <w:t>M</w:t>
        </w:r>
      </w:ins>
      <w:del w:id="495" w:author="Jordon Beijing" w:date="2020-08-15T21:16:00Z">
        <w:r w:rsidRPr="00874E0B" w:rsidDel="00EB7526">
          <w:rPr>
            <w:rFonts w:ascii="Times New Roman" w:hAnsi="Times New Roman" w:cs="Times New Roman"/>
            <w:sz w:val="24"/>
            <w:rPrChange w:id="496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497" w:author="Jordon Beijing" w:date="2020-08-15T20:54:00Z">
            <w:rPr>
              <w:rFonts w:hint="eastAsia"/>
              <w:sz w:val="24"/>
            </w:rPr>
          </w:rPrChange>
        </w:rPr>
        <w:t>ike was scared of the phone</w:t>
      </w:r>
      <w:ins w:id="498" w:author="Jordon Beijing" w:date="2020-08-15T21:03:00Z">
        <w:r w:rsidR="00874E0B">
          <w:rPr>
            <w:rFonts w:ascii="Times New Roman" w:hAnsi="Times New Roman" w:cs="Times New Roman"/>
            <w:sz w:val="24"/>
          </w:rPr>
          <w:t>.</w:t>
        </w:r>
      </w:ins>
      <w:r w:rsidRPr="00874E0B">
        <w:rPr>
          <w:rFonts w:ascii="Times New Roman" w:hAnsi="Times New Roman" w:cs="Times New Roman"/>
          <w:sz w:val="24"/>
          <w:rPrChange w:id="499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500" w:author="Jordon Beijing" w:date="2020-08-15T21:03:00Z">
        <w:r w:rsidR="00874E0B">
          <w:rPr>
            <w:rFonts w:ascii="Times New Roman" w:hAnsi="Times New Roman" w:cs="Times New Roman"/>
            <w:sz w:val="24"/>
          </w:rPr>
          <w:t>T</w:t>
        </w:r>
      </w:ins>
      <w:del w:id="501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02" w:author="Jordon Beijing" w:date="2020-08-15T20:54:00Z">
              <w:rPr>
                <w:rFonts w:hint="eastAsia"/>
                <w:sz w:val="24"/>
              </w:rPr>
            </w:rPrChange>
          </w:rPr>
          <w:delText>t</w:delText>
        </w:r>
      </w:del>
      <w:r w:rsidRPr="00874E0B">
        <w:rPr>
          <w:rFonts w:ascii="Times New Roman" w:hAnsi="Times New Roman" w:cs="Times New Roman"/>
          <w:sz w:val="24"/>
          <w:rPrChange w:id="503" w:author="Jordon Beijing" w:date="2020-08-15T20:54:00Z">
            <w:rPr>
              <w:rFonts w:hint="eastAsia"/>
              <w:sz w:val="24"/>
            </w:rPr>
          </w:rPrChange>
        </w:rPr>
        <w:t xml:space="preserve">hen he </w:t>
      </w:r>
      <w:del w:id="504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05" w:author="Jordon Beijing" w:date="2020-08-15T20:54:00Z">
              <w:rPr>
                <w:rFonts w:hint="eastAsia"/>
                <w:sz w:val="24"/>
              </w:rPr>
            </w:rPrChange>
          </w:rPr>
          <w:delText xml:space="preserve">go </w:delText>
        </w:r>
      </w:del>
      <w:ins w:id="506" w:author="Jordon Beijing" w:date="2020-08-15T21:03:00Z">
        <w:r w:rsidR="00874E0B">
          <w:rPr>
            <w:rFonts w:ascii="Times New Roman" w:hAnsi="Times New Roman" w:cs="Times New Roman"/>
            <w:sz w:val="24"/>
          </w:rPr>
          <w:t>went</w:t>
        </w:r>
        <w:r w:rsidR="00874E0B" w:rsidRPr="00874E0B">
          <w:rPr>
            <w:rFonts w:ascii="Times New Roman" w:hAnsi="Times New Roman" w:cs="Times New Roman"/>
            <w:sz w:val="24"/>
            <w:rPrChange w:id="507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508" w:author="Jordon Beijing" w:date="2020-08-15T20:54:00Z">
            <w:rPr>
              <w:rFonts w:hint="eastAsia"/>
              <w:sz w:val="24"/>
            </w:rPr>
          </w:rPrChange>
        </w:rPr>
        <w:t>to sleep.</w:t>
      </w:r>
      <w:commentRangeEnd w:id="492"/>
      <w:r w:rsidR="00EB7526">
        <w:rPr>
          <w:rStyle w:val="CommentReference"/>
        </w:rPr>
        <w:commentReference w:id="492"/>
      </w:r>
    </w:p>
    <w:p w14:paraId="7E6F24DC" w14:textId="77777777" w:rsidR="00AC4823" w:rsidRDefault="00E307B7" w:rsidP="008966D6">
      <w:pPr>
        <w:widowControl/>
        <w:spacing w:after="150" w:line="240" w:lineRule="atLeast"/>
        <w:ind w:firstLine="420"/>
        <w:jc w:val="left"/>
        <w:rPr>
          <w:ins w:id="509" w:author="Jordon Beijing" w:date="2020-08-15T21:11:00Z"/>
          <w:rFonts w:ascii="Times New Roman" w:hAnsi="Times New Roman" w:cs="Times New Roman"/>
          <w:sz w:val="24"/>
        </w:rPr>
      </w:pPr>
      <w:commentRangeStart w:id="510"/>
      <w:r w:rsidRPr="00874E0B">
        <w:rPr>
          <w:rFonts w:ascii="Times New Roman" w:hAnsi="Times New Roman" w:cs="Times New Roman"/>
          <w:sz w:val="24"/>
          <w:rPrChange w:id="511" w:author="Jordon Beijing" w:date="2020-08-15T20:54:00Z">
            <w:rPr>
              <w:rFonts w:hint="eastAsia"/>
              <w:sz w:val="24"/>
            </w:rPr>
          </w:rPrChange>
        </w:rPr>
        <w:t>In the morning</w:t>
      </w:r>
      <w:ins w:id="512" w:author="Jordon Beijing" w:date="2020-08-15T21:03:00Z">
        <w:r w:rsidR="00874E0B">
          <w:rPr>
            <w:rFonts w:ascii="Times New Roman" w:hAnsi="Times New Roman" w:cs="Times New Roman"/>
            <w:sz w:val="24"/>
          </w:rPr>
          <w:t>,</w:t>
        </w:r>
      </w:ins>
      <w:r w:rsidRPr="00874E0B">
        <w:rPr>
          <w:rFonts w:ascii="Times New Roman" w:hAnsi="Times New Roman" w:cs="Times New Roman"/>
          <w:sz w:val="24"/>
          <w:rPrChange w:id="513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514" w:author="Jordon Beijing" w:date="2020-08-15T21:03:00Z">
        <w:r w:rsidR="00874E0B">
          <w:rPr>
            <w:rFonts w:ascii="Times New Roman" w:hAnsi="Times New Roman" w:cs="Times New Roman"/>
            <w:sz w:val="24"/>
          </w:rPr>
          <w:t>M</w:t>
        </w:r>
      </w:ins>
      <w:del w:id="515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16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517" w:author="Jordon Beijing" w:date="2020-08-15T20:54:00Z">
            <w:rPr>
              <w:rFonts w:hint="eastAsia"/>
              <w:sz w:val="24"/>
            </w:rPr>
          </w:rPrChange>
        </w:rPr>
        <w:t>ike</w:t>
      </w:r>
      <w:del w:id="518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19" w:author="Jordon Beijing" w:date="2020-08-15T20:54:00Z">
              <w:rPr>
                <w:rFonts w:hint="eastAsia"/>
                <w:sz w:val="24"/>
              </w:rPr>
            </w:rPrChange>
          </w:rPr>
          <w:delText>,</w:delText>
        </w:r>
      </w:del>
      <w:r w:rsidRPr="00874E0B">
        <w:rPr>
          <w:rFonts w:ascii="Times New Roman" w:hAnsi="Times New Roman" w:cs="Times New Roman"/>
          <w:sz w:val="24"/>
          <w:rPrChange w:id="520" w:author="Jordon Beijing" w:date="2020-08-15T20:54:00Z">
            <w:rPr>
              <w:rFonts w:hint="eastAsia"/>
              <w:sz w:val="24"/>
            </w:rPr>
          </w:rPrChange>
        </w:rPr>
        <w:t xml:space="preserve"> w</w:t>
      </w:r>
      <w:ins w:id="521" w:author="Jordon Beijing" w:date="2020-08-15T21:03:00Z">
        <w:r w:rsidR="00874E0B">
          <w:rPr>
            <w:rFonts w:ascii="Times New Roman" w:hAnsi="Times New Roman" w:cs="Times New Roman"/>
            <w:sz w:val="24"/>
          </w:rPr>
          <w:t>o</w:t>
        </w:r>
      </w:ins>
      <w:del w:id="522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23" w:author="Jordon Beijing" w:date="2020-08-15T20:54:00Z">
              <w:rPr>
                <w:rFonts w:hint="eastAsia"/>
                <w:sz w:val="24"/>
              </w:rPr>
            </w:rPrChange>
          </w:rPr>
          <w:delText>a</w:delText>
        </w:r>
      </w:del>
      <w:r w:rsidRPr="00874E0B">
        <w:rPr>
          <w:rFonts w:ascii="Times New Roman" w:hAnsi="Times New Roman" w:cs="Times New Roman"/>
          <w:sz w:val="24"/>
          <w:rPrChange w:id="524" w:author="Jordon Beijing" w:date="2020-08-15T20:54:00Z">
            <w:rPr>
              <w:rFonts w:hint="eastAsia"/>
              <w:sz w:val="24"/>
            </w:rPr>
          </w:rPrChange>
        </w:rPr>
        <w:t xml:space="preserve">ke </w:t>
      </w:r>
      <w:r w:rsidRPr="00874E0B">
        <w:rPr>
          <w:rFonts w:ascii="Times New Roman" w:hAnsi="Times New Roman" w:cs="Times New Roman"/>
          <w:sz w:val="24"/>
          <w:rPrChange w:id="525" w:author="Jordon Beijing" w:date="2020-08-15T20:54:00Z">
            <w:rPr>
              <w:rFonts w:hint="eastAsia"/>
              <w:sz w:val="24"/>
            </w:rPr>
          </w:rPrChange>
        </w:rPr>
        <w:t xml:space="preserve">up and </w:t>
      </w:r>
      <w:ins w:id="526" w:author="Jordon Beijing" w:date="2020-08-15T21:11:00Z">
        <w:r w:rsidR="00AC4823">
          <w:rPr>
            <w:rFonts w:ascii="Times New Roman" w:hAnsi="Times New Roman" w:cs="Times New Roman"/>
            <w:sz w:val="24"/>
          </w:rPr>
          <w:t>g</w:t>
        </w:r>
      </w:ins>
      <w:del w:id="527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28" w:author="Jordon Beijing" w:date="2020-08-15T20:54:00Z">
              <w:rPr>
                <w:rFonts w:hint="eastAsia"/>
                <w:sz w:val="24"/>
              </w:rPr>
            </w:rPrChange>
          </w:rPr>
          <w:delText>g</w:delText>
        </w:r>
      </w:del>
      <w:r w:rsidRPr="00874E0B">
        <w:rPr>
          <w:rFonts w:ascii="Times New Roman" w:hAnsi="Times New Roman" w:cs="Times New Roman"/>
          <w:sz w:val="24"/>
          <w:rPrChange w:id="529" w:author="Jordon Beijing" w:date="2020-08-15T20:54:00Z">
            <w:rPr>
              <w:rFonts w:hint="eastAsia"/>
              <w:sz w:val="24"/>
            </w:rPr>
          </w:rPrChange>
        </w:rPr>
        <w:t xml:space="preserve">randpa let him </w:t>
      </w:r>
      <w:del w:id="530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31" w:author="Jordon Beijing" w:date="2020-08-15T20:54:00Z">
              <w:rPr>
                <w:rFonts w:hint="eastAsia"/>
                <w:sz w:val="24"/>
              </w:rPr>
            </w:rPrChange>
          </w:rPr>
          <w:delText xml:space="preserve">to </w:delText>
        </w:r>
      </w:del>
      <w:r w:rsidRPr="00874E0B">
        <w:rPr>
          <w:rFonts w:ascii="Times New Roman" w:hAnsi="Times New Roman" w:cs="Times New Roman"/>
          <w:sz w:val="24"/>
          <w:rPrChange w:id="532" w:author="Jordon Beijing" w:date="2020-08-15T20:54:00Z">
            <w:rPr>
              <w:rFonts w:hint="eastAsia"/>
              <w:sz w:val="24"/>
            </w:rPr>
          </w:rPrChange>
        </w:rPr>
        <w:t xml:space="preserve">feed the sheep </w:t>
      </w:r>
      <w:del w:id="533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34" w:author="Jordon Beijing" w:date="2020-08-15T20:54:00Z">
              <w:rPr>
                <w:rFonts w:hint="eastAsia"/>
                <w:sz w:val="24"/>
              </w:rPr>
            </w:rPrChange>
          </w:rPr>
          <w:delText xml:space="preserve">an </w:delText>
        </w:r>
      </w:del>
      <w:r w:rsidRPr="00874E0B">
        <w:rPr>
          <w:rFonts w:ascii="Times New Roman" w:hAnsi="Times New Roman" w:cs="Times New Roman"/>
          <w:sz w:val="24"/>
          <w:rPrChange w:id="535" w:author="Jordon Beijing" w:date="2020-08-15T20:54:00Z">
            <w:rPr>
              <w:rFonts w:hint="eastAsia"/>
              <w:sz w:val="24"/>
            </w:rPr>
          </w:rPrChange>
        </w:rPr>
        <w:t>and the cow. When he fe</w:t>
      </w:r>
      <w:del w:id="536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37" w:author="Jordon Beijing" w:date="2020-08-15T20:54:00Z">
              <w:rPr>
                <w:rFonts w:hint="eastAsia"/>
                <w:sz w:val="24"/>
              </w:rPr>
            </w:rPrChange>
          </w:rPr>
          <w:delText>e</w:delText>
        </w:r>
      </w:del>
      <w:r w:rsidRPr="00874E0B">
        <w:rPr>
          <w:rFonts w:ascii="Times New Roman" w:hAnsi="Times New Roman" w:cs="Times New Roman"/>
          <w:sz w:val="24"/>
          <w:rPrChange w:id="538" w:author="Jordon Beijing" w:date="2020-08-15T20:54:00Z">
            <w:rPr>
              <w:rFonts w:hint="eastAsia"/>
              <w:sz w:val="24"/>
            </w:rPr>
          </w:rPrChange>
        </w:rPr>
        <w:t>d the sheep he suddenly fe</w:t>
      </w:r>
      <w:del w:id="539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40" w:author="Jordon Beijing" w:date="2020-08-15T20:54:00Z">
              <w:rPr>
                <w:rFonts w:hint="eastAsia"/>
                <w:sz w:val="24"/>
              </w:rPr>
            </w:rPrChange>
          </w:rPr>
          <w:delText>e</w:delText>
        </w:r>
      </w:del>
      <w:r w:rsidRPr="00874E0B">
        <w:rPr>
          <w:rFonts w:ascii="Times New Roman" w:hAnsi="Times New Roman" w:cs="Times New Roman"/>
          <w:sz w:val="24"/>
          <w:rPrChange w:id="541" w:author="Jordon Beijing" w:date="2020-08-15T20:54:00Z">
            <w:rPr>
              <w:rFonts w:hint="eastAsia"/>
              <w:sz w:val="24"/>
            </w:rPr>
          </w:rPrChange>
        </w:rPr>
        <w:t>l</w:t>
      </w:r>
      <w:ins w:id="542" w:author="Jordon Beijing" w:date="2020-08-15T21:03:00Z">
        <w:r w:rsidR="00874E0B">
          <w:rPr>
            <w:rFonts w:ascii="Times New Roman" w:hAnsi="Times New Roman" w:cs="Times New Roman"/>
            <w:sz w:val="24"/>
          </w:rPr>
          <w:t>t</w:t>
        </w:r>
      </w:ins>
      <w:r w:rsidRPr="00874E0B">
        <w:rPr>
          <w:rFonts w:ascii="Times New Roman" w:hAnsi="Times New Roman" w:cs="Times New Roman"/>
          <w:sz w:val="24"/>
          <w:rPrChange w:id="543" w:author="Jordon Beijing" w:date="2020-08-15T20:54:00Z">
            <w:rPr>
              <w:rFonts w:hint="eastAsia"/>
              <w:sz w:val="24"/>
            </w:rPr>
          </w:rPrChange>
        </w:rPr>
        <w:t xml:space="preserve"> the sheep </w:t>
      </w:r>
      <w:del w:id="544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45" w:author="Jordon Beijing" w:date="2020-08-15T20:54:00Z">
              <w:rPr>
                <w:rFonts w:hint="eastAsia"/>
                <w:sz w:val="24"/>
              </w:rPr>
            </w:rPrChange>
          </w:rPr>
          <w:delText xml:space="preserve">was </w:delText>
        </w:r>
      </w:del>
      <w:ins w:id="546" w:author="Jordon Beijing" w:date="2020-08-15T21:03:00Z">
        <w:r w:rsidR="00874E0B">
          <w:rPr>
            <w:rFonts w:ascii="Times New Roman" w:hAnsi="Times New Roman" w:cs="Times New Roman"/>
            <w:sz w:val="24"/>
          </w:rPr>
          <w:t>were</w:t>
        </w:r>
        <w:r w:rsidR="00874E0B" w:rsidRPr="00874E0B">
          <w:rPr>
            <w:rFonts w:ascii="Times New Roman" w:hAnsi="Times New Roman" w:cs="Times New Roman"/>
            <w:sz w:val="24"/>
            <w:rPrChange w:id="547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548" w:author="Jordon Beijing" w:date="2020-08-15T20:54:00Z">
            <w:rPr>
              <w:rFonts w:hint="eastAsia"/>
              <w:sz w:val="24"/>
            </w:rPr>
          </w:rPrChange>
        </w:rPr>
        <w:t>so cute and lovely</w:t>
      </w:r>
      <w:ins w:id="549" w:author="Jordon Beijing" w:date="2020-08-15T21:03:00Z">
        <w:r w:rsidR="00874E0B">
          <w:rPr>
            <w:rFonts w:ascii="Times New Roman" w:hAnsi="Times New Roman" w:cs="Times New Roman"/>
            <w:sz w:val="24"/>
          </w:rPr>
          <w:t>.</w:t>
        </w:r>
      </w:ins>
      <w:del w:id="550" w:author="Jordon Beijing" w:date="2020-08-15T21:03:00Z">
        <w:r w:rsidRPr="00874E0B" w:rsidDel="00874E0B">
          <w:rPr>
            <w:rFonts w:ascii="Times New Roman" w:hAnsi="Times New Roman" w:cs="Times New Roman"/>
            <w:sz w:val="24"/>
            <w:rPrChange w:id="551" w:author="Jordon Beijing" w:date="2020-08-15T20:54:00Z">
              <w:rPr>
                <w:rFonts w:hint="eastAsia"/>
                <w:sz w:val="24"/>
              </w:rPr>
            </w:rPrChange>
          </w:rPr>
          <w:delText>,</w:delText>
        </w:r>
      </w:del>
      <w:r w:rsidRPr="00874E0B">
        <w:rPr>
          <w:rFonts w:ascii="Times New Roman" w:hAnsi="Times New Roman" w:cs="Times New Roman"/>
          <w:sz w:val="24"/>
          <w:rPrChange w:id="552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commentRangeEnd w:id="510"/>
      <w:r w:rsidR="00EB7526">
        <w:rPr>
          <w:rStyle w:val="CommentReference"/>
        </w:rPr>
        <w:commentReference w:id="510"/>
      </w:r>
    </w:p>
    <w:p w14:paraId="08E60A2E" w14:textId="77777777" w:rsidR="00D82E28" w:rsidRPr="00874E0B" w:rsidRDefault="00874E0B" w:rsidP="008966D6">
      <w:pPr>
        <w:widowControl/>
        <w:spacing w:after="150" w:line="240" w:lineRule="atLeast"/>
        <w:ind w:firstLine="420"/>
        <w:jc w:val="left"/>
        <w:rPr>
          <w:rFonts w:ascii="Times New Roman" w:hAnsi="Times New Roman" w:cs="Times New Roman"/>
          <w:sz w:val="24"/>
          <w:rPrChange w:id="553" w:author="Jordon Beijing" w:date="2020-08-15T20:54:00Z">
            <w:rPr>
              <w:sz w:val="24"/>
            </w:rPr>
          </w:rPrChange>
        </w:rPr>
        <w:pPrChange w:id="554" w:author="Jordon Beijing" w:date="2020-08-15T21:09:00Z">
          <w:pPr>
            <w:widowControl/>
            <w:spacing w:after="150" w:line="240" w:lineRule="atLeast"/>
            <w:ind w:left="-360" w:firstLine="420"/>
          </w:pPr>
        </w:pPrChange>
      </w:pPr>
      <w:commentRangeStart w:id="555"/>
      <w:ins w:id="556" w:author="Jordon Beijing" w:date="2020-08-15T21:03:00Z">
        <w:r>
          <w:rPr>
            <w:rFonts w:ascii="Times New Roman" w:hAnsi="Times New Roman" w:cs="Times New Roman"/>
            <w:sz w:val="24"/>
          </w:rPr>
          <w:t>W</w:t>
        </w:r>
      </w:ins>
      <w:del w:id="557" w:author="Jordon Beijing" w:date="2020-08-15T21:03:00Z">
        <w:r w:rsidR="00E307B7" w:rsidRPr="00874E0B" w:rsidDel="00874E0B">
          <w:rPr>
            <w:rFonts w:ascii="Times New Roman" w:hAnsi="Times New Roman" w:cs="Times New Roman"/>
            <w:sz w:val="24"/>
            <w:rPrChange w:id="558" w:author="Jordon Beijing" w:date="2020-08-15T20:54:00Z">
              <w:rPr>
                <w:rFonts w:hint="eastAsia"/>
                <w:sz w:val="24"/>
              </w:rPr>
            </w:rPrChange>
          </w:rPr>
          <w:delText>w</w:delText>
        </w:r>
      </w:del>
      <w:r w:rsidR="00E307B7" w:rsidRPr="00874E0B">
        <w:rPr>
          <w:rFonts w:ascii="Times New Roman" w:hAnsi="Times New Roman" w:cs="Times New Roman"/>
          <w:sz w:val="24"/>
          <w:rPrChange w:id="559" w:author="Jordon Beijing" w:date="2020-08-15T20:54:00Z">
            <w:rPr>
              <w:rFonts w:hint="eastAsia"/>
              <w:sz w:val="24"/>
            </w:rPr>
          </w:rPrChange>
        </w:rPr>
        <w:t xml:space="preserve">hen </w:t>
      </w:r>
      <w:del w:id="560" w:author="Jordon Beijing" w:date="2020-08-15T21:03:00Z">
        <w:r w:rsidR="00E307B7" w:rsidRPr="00874E0B" w:rsidDel="00874E0B">
          <w:rPr>
            <w:rFonts w:ascii="Times New Roman" w:hAnsi="Times New Roman" w:cs="Times New Roman"/>
            <w:sz w:val="24"/>
            <w:rPrChange w:id="561" w:author="Jordon Beijing" w:date="2020-08-15T20:54:00Z">
              <w:rPr>
                <w:rFonts w:hint="eastAsia"/>
                <w:sz w:val="24"/>
              </w:rPr>
            </w:rPrChange>
          </w:rPr>
          <w:delText xml:space="preserve">when </w:delText>
        </w:r>
      </w:del>
      <w:r w:rsidR="00E307B7" w:rsidRPr="00874E0B">
        <w:rPr>
          <w:rFonts w:ascii="Times New Roman" w:hAnsi="Times New Roman" w:cs="Times New Roman"/>
          <w:sz w:val="24"/>
          <w:rPrChange w:id="562" w:author="Jordon Beijing" w:date="2020-08-15T20:54:00Z">
            <w:rPr>
              <w:rFonts w:hint="eastAsia"/>
              <w:sz w:val="24"/>
            </w:rPr>
          </w:rPrChange>
        </w:rPr>
        <w:t xml:space="preserve">he come back grandpa </w:t>
      </w:r>
      <w:del w:id="563" w:author="Jordon Beijing" w:date="2020-08-15T21:03:00Z">
        <w:r w:rsidR="00E307B7" w:rsidRPr="00874E0B" w:rsidDel="00874E0B">
          <w:rPr>
            <w:rFonts w:ascii="Times New Roman" w:hAnsi="Times New Roman" w:cs="Times New Roman"/>
            <w:sz w:val="24"/>
            <w:rPrChange w:id="564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565" w:author="Jordon Beijing" w:date="2020-08-15T21:03:00Z">
        <w:r>
          <w:rPr>
            <w:rFonts w:ascii="Times New Roman" w:hAnsi="Times New Roman" w:cs="Times New Roman"/>
            <w:sz w:val="24"/>
          </w:rPr>
          <w:t>was</w:t>
        </w:r>
        <w:r w:rsidRPr="00874E0B">
          <w:rPr>
            <w:rFonts w:ascii="Times New Roman" w:hAnsi="Times New Roman" w:cs="Times New Roman"/>
            <w:sz w:val="24"/>
            <w:rPrChange w:id="566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567" w:author="Jordon Beijing" w:date="2020-08-15T20:54:00Z">
            <w:rPr>
              <w:rFonts w:hint="eastAsia"/>
              <w:sz w:val="24"/>
            </w:rPr>
          </w:rPrChange>
        </w:rPr>
        <w:t>going to pick some vegetable</w:t>
      </w:r>
      <w:ins w:id="568" w:author="Jordon Beijing" w:date="2020-08-15T21:10:00Z">
        <w:r w:rsidR="00AC4823">
          <w:rPr>
            <w:rFonts w:ascii="Times New Roman" w:hAnsi="Times New Roman" w:cs="Times New Roman"/>
            <w:sz w:val="24"/>
          </w:rPr>
          <w:t>. So</w:t>
        </w:r>
      </w:ins>
      <w:del w:id="569" w:author="Jordon Beijing" w:date="2020-08-15T21:10:00Z">
        <w:r w:rsidR="00E307B7" w:rsidRPr="00874E0B" w:rsidDel="00AC4823">
          <w:rPr>
            <w:rFonts w:ascii="Times New Roman" w:hAnsi="Times New Roman" w:cs="Times New Roman"/>
            <w:sz w:val="24"/>
            <w:rPrChange w:id="570" w:author="Jordon Beijing" w:date="2020-08-15T20:54:00Z">
              <w:rPr>
                <w:rFonts w:hint="eastAsia"/>
                <w:sz w:val="24"/>
              </w:rPr>
            </w:rPrChange>
          </w:rPr>
          <w:delText>,</w:delText>
        </w:r>
      </w:del>
      <w:r w:rsidR="00E307B7" w:rsidRPr="00874E0B">
        <w:rPr>
          <w:rFonts w:ascii="Times New Roman" w:hAnsi="Times New Roman" w:cs="Times New Roman"/>
          <w:sz w:val="24"/>
          <w:rPrChange w:id="571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572" w:author="Jordon Beijing" w:date="2020-08-15T21:03:00Z">
        <w:r>
          <w:rPr>
            <w:rFonts w:ascii="Times New Roman" w:hAnsi="Times New Roman" w:cs="Times New Roman"/>
            <w:sz w:val="24"/>
          </w:rPr>
          <w:t>M</w:t>
        </w:r>
      </w:ins>
      <w:del w:id="573" w:author="Jordon Beijing" w:date="2020-08-15T21:03:00Z">
        <w:r w:rsidR="00E307B7" w:rsidRPr="00874E0B" w:rsidDel="00874E0B">
          <w:rPr>
            <w:rFonts w:ascii="Times New Roman" w:hAnsi="Times New Roman" w:cs="Times New Roman"/>
            <w:sz w:val="24"/>
            <w:rPrChange w:id="574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575" w:author="Jordon Beijing" w:date="2020-08-15T20:54:00Z">
            <w:rPr>
              <w:rFonts w:hint="eastAsia"/>
              <w:sz w:val="24"/>
            </w:rPr>
          </w:rPrChange>
        </w:rPr>
        <w:t xml:space="preserve">ike </w:t>
      </w:r>
      <w:del w:id="576" w:author="Jordon Beijing" w:date="2020-08-15T21:03:00Z">
        <w:r w:rsidR="00E307B7" w:rsidRPr="00874E0B" w:rsidDel="00874E0B">
          <w:rPr>
            <w:rFonts w:ascii="Times New Roman" w:hAnsi="Times New Roman" w:cs="Times New Roman"/>
            <w:sz w:val="24"/>
            <w:rPrChange w:id="577" w:author="Jordon Beijing" w:date="2020-08-15T20:54:00Z">
              <w:rPr>
                <w:rFonts w:hint="eastAsia"/>
                <w:sz w:val="24"/>
              </w:rPr>
            </w:rPrChange>
          </w:rPr>
          <w:delText xml:space="preserve">go </w:delText>
        </w:r>
      </w:del>
      <w:ins w:id="578" w:author="Jordon Beijing" w:date="2020-08-15T21:03:00Z">
        <w:r>
          <w:rPr>
            <w:rFonts w:ascii="Times New Roman" w:hAnsi="Times New Roman" w:cs="Times New Roman"/>
            <w:sz w:val="24"/>
          </w:rPr>
          <w:t>went</w:t>
        </w:r>
        <w:r w:rsidRPr="00874E0B">
          <w:rPr>
            <w:rFonts w:ascii="Times New Roman" w:hAnsi="Times New Roman" w:cs="Times New Roman"/>
            <w:sz w:val="24"/>
            <w:rPrChange w:id="579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580" w:author="Jordon Beijing" w:date="2020-08-15T20:54:00Z">
            <w:rPr>
              <w:rFonts w:hint="eastAsia"/>
              <w:sz w:val="24"/>
            </w:rPr>
          </w:rPrChange>
        </w:rPr>
        <w:t>with grandpa and he pick</w:t>
      </w:r>
      <w:ins w:id="581" w:author="Jordon Beijing" w:date="2020-08-15T21:04:00Z">
        <w:r>
          <w:rPr>
            <w:rFonts w:ascii="Times New Roman" w:hAnsi="Times New Roman" w:cs="Times New Roman"/>
            <w:sz w:val="24"/>
          </w:rPr>
          <w:t>ed</w:t>
        </w:r>
      </w:ins>
      <w:r w:rsidR="00E307B7" w:rsidRPr="00874E0B">
        <w:rPr>
          <w:rFonts w:ascii="Times New Roman" w:hAnsi="Times New Roman" w:cs="Times New Roman"/>
          <w:sz w:val="24"/>
          <w:rPrChange w:id="582" w:author="Jordon Beijing" w:date="2020-08-15T20:54:00Z">
            <w:rPr>
              <w:rFonts w:hint="eastAsia"/>
              <w:sz w:val="24"/>
            </w:rPr>
          </w:rPrChange>
        </w:rPr>
        <w:t xml:space="preserve"> a lot of vegetable</w:t>
      </w:r>
      <w:ins w:id="583" w:author="Jordon Beijing" w:date="2020-08-15T21:04:00Z">
        <w:r>
          <w:rPr>
            <w:rFonts w:ascii="Times New Roman" w:hAnsi="Times New Roman" w:cs="Times New Roman"/>
            <w:sz w:val="24"/>
          </w:rPr>
          <w:t>s</w:t>
        </w:r>
      </w:ins>
      <w:r w:rsidR="00E307B7" w:rsidRPr="00874E0B">
        <w:rPr>
          <w:rFonts w:ascii="Times New Roman" w:hAnsi="Times New Roman" w:cs="Times New Roman"/>
          <w:sz w:val="24"/>
          <w:rPrChange w:id="584" w:author="Jordon Beijing" w:date="2020-08-15T20:54:00Z">
            <w:rPr>
              <w:rFonts w:hint="eastAsia"/>
              <w:sz w:val="24"/>
            </w:rPr>
          </w:rPrChange>
        </w:rPr>
        <w:t xml:space="preserve"> and</w:t>
      </w:r>
      <w:ins w:id="585" w:author="Jordon Beijing" w:date="2020-08-15T21:10:00Z">
        <w:r w:rsidR="00AC4823">
          <w:rPr>
            <w:rFonts w:ascii="Times New Roman" w:hAnsi="Times New Roman" w:cs="Times New Roman"/>
            <w:sz w:val="24"/>
          </w:rPr>
          <w:t xml:space="preserve"> they made</w:t>
        </w:r>
      </w:ins>
      <w:r w:rsidR="00E307B7" w:rsidRPr="00874E0B">
        <w:rPr>
          <w:rFonts w:ascii="Times New Roman" w:hAnsi="Times New Roman" w:cs="Times New Roman"/>
          <w:sz w:val="24"/>
          <w:rPrChange w:id="586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del w:id="587" w:author="Jordon Beijing" w:date="2020-08-15T21:04:00Z">
        <w:r w:rsidR="00E307B7" w:rsidRPr="00874E0B" w:rsidDel="00874E0B">
          <w:rPr>
            <w:rFonts w:ascii="Times New Roman" w:hAnsi="Times New Roman" w:cs="Times New Roman"/>
            <w:sz w:val="24"/>
            <w:rPrChange w:id="588" w:author="Jordon Beijing" w:date="2020-08-15T20:54:00Z">
              <w:rPr>
                <w:rFonts w:hint="eastAsia"/>
                <w:sz w:val="24"/>
              </w:rPr>
            </w:rPrChange>
          </w:rPr>
          <w:delText xml:space="preserve">have </w:delText>
        </w:r>
      </w:del>
      <w:ins w:id="589" w:author="Jordon Beijing" w:date="2020-08-15T21:04:00Z">
        <w:r>
          <w:rPr>
            <w:rFonts w:ascii="Times New Roman" w:hAnsi="Times New Roman" w:cs="Times New Roman"/>
            <w:sz w:val="24"/>
          </w:rPr>
          <w:t>had</w:t>
        </w:r>
        <w:r w:rsidRPr="00874E0B">
          <w:rPr>
            <w:rFonts w:ascii="Times New Roman" w:hAnsi="Times New Roman" w:cs="Times New Roman"/>
            <w:sz w:val="24"/>
            <w:rPrChange w:id="590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591" w:author="Jordon Beijing" w:date="2020-08-15T20:54:00Z">
            <w:rPr>
              <w:rFonts w:hint="eastAsia"/>
              <w:sz w:val="24"/>
            </w:rPr>
          </w:rPrChange>
        </w:rPr>
        <w:t xml:space="preserve">a good meal of beef </w:t>
      </w:r>
      <w:r w:rsidR="00E307B7" w:rsidRPr="00874E0B">
        <w:rPr>
          <w:rFonts w:ascii="Times New Roman" w:hAnsi="Times New Roman" w:cs="Times New Roman"/>
          <w:sz w:val="24"/>
          <w:rPrChange w:id="592" w:author="Jordon Beijing" w:date="2020-08-15T20:54:00Z">
            <w:rPr>
              <w:rFonts w:hint="eastAsia"/>
              <w:sz w:val="24"/>
            </w:rPr>
          </w:rPrChange>
        </w:rPr>
        <w:lastRenderedPageBreak/>
        <w:t xml:space="preserve">and </w:t>
      </w:r>
      <w:ins w:id="593" w:author="Jordon Beijing" w:date="2020-08-15T21:10:00Z">
        <w:r w:rsidR="00AC4823">
          <w:rPr>
            <w:rFonts w:ascii="Times New Roman" w:hAnsi="Times New Roman" w:cs="Times New Roman"/>
            <w:sz w:val="24"/>
          </w:rPr>
          <w:t xml:space="preserve">fresh </w:t>
        </w:r>
      </w:ins>
      <w:r w:rsidR="00E307B7" w:rsidRPr="00874E0B">
        <w:rPr>
          <w:rFonts w:ascii="Times New Roman" w:hAnsi="Times New Roman" w:cs="Times New Roman"/>
          <w:sz w:val="24"/>
          <w:rPrChange w:id="594" w:author="Jordon Beijing" w:date="2020-08-15T20:54:00Z">
            <w:rPr>
              <w:rFonts w:hint="eastAsia"/>
              <w:sz w:val="24"/>
            </w:rPr>
          </w:rPrChange>
        </w:rPr>
        <w:t>veg</w:t>
      </w:r>
      <w:ins w:id="595" w:author="Jordon Beijing" w:date="2020-08-15T21:10:00Z">
        <w:r w:rsidR="00AC4823">
          <w:rPr>
            <w:rFonts w:ascii="Times New Roman" w:hAnsi="Times New Roman" w:cs="Times New Roman"/>
            <w:sz w:val="24"/>
          </w:rPr>
          <w:t>gies</w:t>
        </w:r>
      </w:ins>
      <w:del w:id="596" w:author="Jordon Beijing" w:date="2020-08-15T21:10:00Z">
        <w:r w:rsidR="00E307B7" w:rsidRPr="00874E0B" w:rsidDel="00AC4823">
          <w:rPr>
            <w:rFonts w:ascii="Times New Roman" w:hAnsi="Times New Roman" w:cs="Times New Roman"/>
            <w:sz w:val="24"/>
            <w:rPrChange w:id="597" w:author="Jordon Beijing" w:date="2020-08-15T20:54:00Z">
              <w:rPr>
                <w:rFonts w:hint="eastAsia"/>
                <w:sz w:val="24"/>
              </w:rPr>
            </w:rPrChange>
          </w:rPr>
          <w:delText>etable</w:delText>
        </w:r>
      </w:del>
      <w:ins w:id="598" w:author="Jordon Beijing" w:date="2020-08-15T21:04:00Z">
        <w:r>
          <w:rPr>
            <w:rFonts w:ascii="Times New Roman" w:hAnsi="Times New Roman" w:cs="Times New Roman"/>
            <w:sz w:val="24"/>
          </w:rPr>
          <w:t>.</w:t>
        </w:r>
      </w:ins>
      <w:r w:rsidR="00E307B7" w:rsidRPr="00874E0B">
        <w:rPr>
          <w:rFonts w:ascii="Times New Roman" w:hAnsi="Times New Roman" w:cs="Times New Roman"/>
          <w:sz w:val="24"/>
          <w:rPrChange w:id="599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commentRangeEnd w:id="555"/>
      <w:r w:rsidR="00EB7526">
        <w:rPr>
          <w:rStyle w:val="CommentReference"/>
        </w:rPr>
        <w:commentReference w:id="555"/>
      </w:r>
      <w:ins w:id="600" w:author="Jordon Beijing" w:date="2020-08-15T21:04:00Z">
        <w:r>
          <w:rPr>
            <w:rFonts w:ascii="Times New Roman" w:hAnsi="Times New Roman" w:cs="Times New Roman"/>
            <w:sz w:val="24"/>
          </w:rPr>
          <w:t>A</w:t>
        </w:r>
      </w:ins>
      <w:del w:id="601" w:author="Jordon Beijing" w:date="2020-08-15T21:04:00Z">
        <w:r w:rsidR="00E307B7" w:rsidRPr="00874E0B" w:rsidDel="00874E0B">
          <w:rPr>
            <w:rFonts w:ascii="Times New Roman" w:hAnsi="Times New Roman" w:cs="Times New Roman"/>
            <w:sz w:val="24"/>
            <w:rPrChange w:id="602" w:author="Jordon Beijing" w:date="2020-08-15T20:54:00Z">
              <w:rPr>
                <w:rFonts w:hint="eastAsia"/>
                <w:sz w:val="24"/>
              </w:rPr>
            </w:rPrChange>
          </w:rPr>
          <w:delText>a</w:delText>
        </w:r>
      </w:del>
      <w:r w:rsidR="00E307B7" w:rsidRPr="00874E0B">
        <w:rPr>
          <w:rFonts w:ascii="Times New Roman" w:hAnsi="Times New Roman" w:cs="Times New Roman"/>
          <w:sz w:val="24"/>
          <w:rPrChange w:id="603" w:author="Jordon Beijing" w:date="2020-08-15T20:54:00Z">
            <w:rPr>
              <w:rFonts w:hint="eastAsia"/>
              <w:sz w:val="24"/>
            </w:rPr>
          </w:rPrChange>
        </w:rPr>
        <w:t xml:space="preserve">t that time, </w:t>
      </w:r>
      <w:ins w:id="604" w:author="Jordon Beijing" w:date="2020-08-15T21:04:00Z">
        <w:r>
          <w:rPr>
            <w:rFonts w:ascii="Times New Roman" w:hAnsi="Times New Roman" w:cs="Times New Roman"/>
            <w:sz w:val="24"/>
          </w:rPr>
          <w:t>M</w:t>
        </w:r>
      </w:ins>
      <w:del w:id="605" w:author="Jordon Beijing" w:date="2020-08-15T21:04:00Z">
        <w:r w:rsidR="00E307B7" w:rsidRPr="00874E0B" w:rsidDel="00874E0B">
          <w:rPr>
            <w:rFonts w:ascii="Times New Roman" w:hAnsi="Times New Roman" w:cs="Times New Roman"/>
            <w:sz w:val="24"/>
            <w:rPrChange w:id="606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607" w:author="Jordon Beijing" w:date="2020-08-15T20:54:00Z">
            <w:rPr>
              <w:rFonts w:hint="eastAsia"/>
              <w:sz w:val="24"/>
            </w:rPr>
          </w:rPrChange>
        </w:rPr>
        <w:t xml:space="preserve">ike </w:t>
      </w:r>
      <w:del w:id="608" w:author="Jordon Beijing" w:date="2020-08-15T21:04:00Z">
        <w:r w:rsidR="00E307B7" w:rsidRPr="00874E0B" w:rsidDel="00874E0B">
          <w:rPr>
            <w:rFonts w:ascii="Times New Roman" w:hAnsi="Times New Roman" w:cs="Times New Roman"/>
            <w:sz w:val="24"/>
            <w:rPrChange w:id="609" w:author="Jordon Beijing" w:date="2020-08-15T20:54:00Z">
              <w:rPr>
                <w:rFonts w:hint="eastAsia"/>
                <w:sz w:val="24"/>
              </w:rPr>
            </w:rPrChange>
          </w:rPr>
          <w:delText xml:space="preserve">think </w:delText>
        </w:r>
      </w:del>
      <w:ins w:id="610" w:author="Jordon Beijing" w:date="2020-08-15T21:04:00Z">
        <w:r>
          <w:rPr>
            <w:rFonts w:ascii="Times New Roman" w:hAnsi="Times New Roman" w:cs="Times New Roman"/>
            <w:sz w:val="24"/>
          </w:rPr>
          <w:t>thought</w:t>
        </w:r>
        <w:r w:rsidRPr="00874E0B">
          <w:rPr>
            <w:rFonts w:ascii="Times New Roman" w:hAnsi="Times New Roman" w:cs="Times New Roman"/>
            <w:sz w:val="24"/>
            <w:rPrChange w:id="611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</w:rPr>
          <w:t xml:space="preserve">playing </w:t>
        </w:r>
      </w:ins>
      <w:r w:rsidR="00E307B7" w:rsidRPr="00874E0B">
        <w:rPr>
          <w:rFonts w:ascii="Times New Roman" w:hAnsi="Times New Roman" w:cs="Times New Roman"/>
          <w:sz w:val="24"/>
          <w:rPrChange w:id="612" w:author="Jordon Beijing" w:date="2020-08-15T20:54:00Z">
            <w:rPr>
              <w:rFonts w:hint="eastAsia"/>
              <w:sz w:val="24"/>
            </w:rPr>
          </w:rPrChange>
        </w:rPr>
        <w:t xml:space="preserve">outside is better than </w:t>
      </w:r>
      <w:ins w:id="613" w:author="Jordon Beijing" w:date="2020-08-15T21:04:00Z">
        <w:r>
          <w:rPr>
            <w:rFonts w:ascii="Times New Roman" w:hAnsi="Times New Roman" w:cs="Times New Roman"/>
            <w:sz w:val="24"/>
          </w:rPr>
          <w:t xml:space="preserve">playing </w:t>
        </w:r>
      </w:ins>
      <w:del w:id="614" w:author="Jordon Beijing" w:date="2020-08-15T21:10:00Z">
        <w:r w:rsidR="00E307B7" w:rsidRPr="00874E0B" w:rsidDel="00AC4823">
          <w:rPr>
            <w:rFonts w:ascii="Times New Roman" w:hAnsi="Times New Roman" w:cs="Times New Roman"/>
            <w:sz w:val="24"/>
            <w:rPrChange w:id="615" w:author="Jordon Beijing" w:date="2020-08-15T20:54:00Z">
              <w:rPr>
                <w:rFonts w:hint="eastAsia"/>
                <w:sz w:val="24"/>
              </w:rPr>
            </w:rPrChange>
          </w:rPr>
          <w:delText xml:space="preserve">the </w:delText>
        </w:r>
      </w:del>
      <w:r w:rsidR="00E307B7" w:rsidRPr="00874E0B">
        <w:rPr>
          <w:rFonts w:ascii="Times New Roman" w:hAnsi="Times New Roman" w:cs="Times New Roman"/>
          <w:sz w:val="24"/>
          <w:rPrChange w:id="616" w:author="Jordon Beijing" w:date="2020-08-15T20:54:00Z">
            <w:rPr>
              <w:rFonts w:hint="eastAsia"/>
              <w:sz w:val="24"/>
            </w:rPr>
          </w:rPrChange>
        </w:rPr>
        <w:t>video</w:t>
      </w:r>
      <w:del w:id="617" w:author="Jordon Beijing" w:date="2020-08-15T21:10:00Z">
        <w:r w:rsidR="00E307B7" w:rsidRPr="00874E0B" w:rsidDel="00AC4823">
          <w:rPr>
            <w:rFonts w:ascii="Times New Roman" w:hAnsi="Times New Roman" w:cs="Times New Roman"/>
            <w:sz w:val="24"/>
            <w:rPrChange w:id="618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="00E307B7" w:rsidRPr="00874E0B">
        <w:rPr>
          <w:rFonts w:ascii="Times New Roman" w:hAnsi="Times New Roman" w:cs="Times New Roman"/>
          <w:sz w:val="24"/>
          <w:rPrChange w:id="619" w:author="Jordon Beijing" w:date="2020-08-15T20:54:00Z">
            <w:rPr>
              <w:rFonts w:hint="eastAsia"/>
              <w:sz w:val="24"/>
            </w:rPr>
          </w:rPrChange>
        </w:rPr>
        <w:t>game</w:t>
      </w:r>
      <w:ins w:id="620" w:author="Jordon Beijing" w:date="2020-08-15T21:10:00Z">
        <w:r w:rsidR="00AC4823">
          <w:rPr>
            <w:rFonts w:ascii="Times New Roman" w:hAnsi="Times New Roman" w:cs="Times New Roman"/>
            <w:sz w:val="24"/>
          </w:rPr>
          <w:t>s</w:t>
        </w:r>
      </w:ins>
      <w:r w:rsidR="00E307B7" w:rsidRPr="00874E0B">
        <w:rPr>
          <w:rFonts w:ascii="Times New Roman" w:hAnsi="Times New Roman" w:cs="Times New Roman"/>
          <w:sz w:val="24"/>
          <w:rPrChange w:id="621" w:author="Jordon Beijing" w:date="2020-08-15T20:54:00Z">
            <w:rPr>
              <w:rFonts w:hint="eastAsia"/>
              <w:sz w:val="24"/>
            </w:rPr>
          </w:rPrChange>
        </w:rPr>
        <w:t>.</w:t>
      </w:r>
    </w:p>
    <w:p w14:paraId="7C213CBB" w14:textId="77777777" w:rsidR="00874E0B" w:rsidRDefault="00E307B7" w:rsidP="008966D6">
      <w:pPr>
        <w:widowControl/>
        <w:spacing w:after="150" w:line="240" w:lineRule="atLeast"/>
        <w:ind w:firstLine="420"/>
        <w:jc w:val="left"/>
        <w:rPr>
          <w:ins w:id="622" w:author="Jordon Beijing" w:date="2020-08-15T20:56:00Z"/>
          <w:rFonts w:ascii="Times New Roman" w:hAnsi="Times New Roman" w:cs="Times New Roman"/>
          <w:sz w:val="24"/>
        </w:rPr>
        <w:pPrChange w:id="623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r w:rsidRPr="00874E0B">
        <w:rPr>
          <w:rFonts w:ascii="Times New Roman" w:hAnsi="Times New Roman" w:cs="Times New Roman"/>
          <w:sz w:val="24"/>
          <w:rPrChange w:id="624" w:author="Jordon Beijing" w:date="2020-08-15T20:54:00Z">
            <w:rPr>
              <w:rFonts w:hint="eastAsia"/>
              <w:sz w:val="24"/>
            </w:rPr>
          </w:rPrChange>
        </w:rPr>
        <w:t>At grandpa</w:t>
      </w:r>
      <w:r w:rsidRPr="00874E0B">
        <w:rPr>
          <w:rFonts w:ascii="Times New Roman" w:hAnsi="Times New Roman" w:cs="Times New Roman"/>
          <w:sz w:val="24"/>
          <w:rPrChange w:id="625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626" w:author="Jordon Beijing" w:date="2020-08-15T20:54:00Z">
            <w:rPr>
              <w:rFonts w:hint="eastAsia"/>
              <w:sz w:val="24"/>
            </w:rPr>
          </w:rPrChange>
        </w:rPr>
        <w:t xml:space="preserve">s home there </w:t>
      </w:r>
      <w:del w:id="627" w:author="Jordon Beijing" w:date="2020-08-15T21:04:00Z">
        <w:r w:rsidRPr="00874E0B" w:rsidDel="00874E0B">
          <w:rPr>
            <w:rFonts w:ascii="Times New Roman" w:hAnsi="Times New Roman" w:cs="Times New Roman"/>
            <w:sz w:val="24"/>
            <w:rPrChange w:id="628" w:author="Jordon Beijing" w:date="2020-08-15T20:54:00Z">
              <w:rPr>
                <w:rFonts w:hint="eastAsia"/>
                <w:sz w:val="24"/>
              </w:rPr>
            </w:rPrChange>
          </w:rPr>
          <w:delText xml:space="preserve">is </w:delText>
        </w:r>
      </w:del>
      <w:ins w:id="629" w:author="Jordon Beijing" w:date="2020-08-15T21:04:00Z">
        <w:r w:rsidR="00874E0B">
          <w:rPr>
            <w:rFonts w:ascii="Times New Roman" w:hAnsi="Times New Roman" w:cs="Times New Roman"/>
            <w:sz w:val="24"/>
          </w:rPr>
          <w:t>was</w:t>
        </w:r>
        <w:r w:rsidR="00874E0B" w:rsidRPr="00874E0B">
          <w:rPr>
            <w:rFonts w:ascii="Times New Roman" w:hAnsi="Times New Roman" w:cs="Times New Roman"/>
            <w:sz w:val="24"/>
            <w:rPrChange w:id="630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631" w:author="Jordon Beijing" w:date="2020-08-15T20:54:00Z">
            <w:rPr>
              <w:rFonts w:hint="eastAsia"/>
              <w:sz w:val="24"/>
            </w:rPr>
          </w:rPrChange>
        </w:rPr>
        <w:t>a big dog and he always sle</w:t>
      </w:r>
      <w:ins w:id="632" w:author="Jordon Beijing" w:date="2020-08-15T21:04:00Z">
        <w:r w:rsidR="008966D6">
          <w:rPr>
            <w:rFonts w:ascii="Times New Roman" w:hAnsi="Times New Roman" w:cs="Times New Roman"/>
            <w:sz w:val="24"/>
          </w:rPr>
          <w:t>pt</w:t>
        </w:r>
      </w:ins>
      <w:del w:id="633" w:author="Jordon Beijing" w:date="2020-08-15T21:04:00Z">
        <w:r w:rsidRPr="00874E0B" w:rsidDel="008966D6">
          <w:rPr>
            <w:rFonts w:ascii="Times New Roman" w:hAnsi="Times New Roman" w:cs="Times New Roman"/>
            <w:sz w:val="24"/>
            <w:rPrChange w:id="634" w:author="Jordon Beijing" w:date="2020-08-15T20:54:00Z">
              <w:rPr>
                <w:rFonts w:hint="eastAsia"/>
                <w:sz w:val="24"/>
              </w:rPr>
            </w:rPrChange>
          </w:rPr>
          <w:delText>ep</w:delText>
        </w:r>
      </w:del>
      <w:r w:rsidRPr="00874E0B">
        <w:rPr>
          <w:rFonts w:ascii="Times New Roman" w:hAnsi="Times New Roman" w:cs="Times New Roman"/>
          <w:sz w:val="24"/>
          <w:rPrChange w:id="635" w:author="Jordon Beijing" w:date="2020-08-15T20:54:00Z">
            <w:rPr>
              <w:rFonts w:hint="eastAsia"/>
              <w:sz w:val="24"/>
            </w:rPr>
          </w:rPrChange>
        </w:rPr>
        <w:t xml:space="preserve"> outside and mike love</w:t>
      </w:r>
      <w:ins w:id="636" w:author="Jordon Beijing" w:date="2020-08-15T21:04:00Z">
        <w:r w:rsidR="008966D6">
          <w:rPr>
            <w:rFonts w:ascii="Times New Roman" w:hAnsi="Times New Roman" w:cs="Times New Roman"/>
            <w:sz w:val="24"/>
          </w:rPr>
          <w:t>d</w:t>
        </w:r>
      </w:ins>
      <w:r w:rsidRPr="00874E0B">
        <w:rPr>
          <w:rFonts w:ascii="Times New Roman" w:hAnsi="Times New Roman" w:cs="Times New Roman"/>
          <w:sz w:val="24"/>
          <w:rPrChange w:id="637" w:author="Jordon Beijing" w:date="2020-08-15T20:54:00Z">
            <w:rPr>
              <w:rFonts w:hint="eastAsia"/>
              <w:sz w:val="24"/>
            </w:rPr>
          </w:rPrChange>
        </w:rPr>
        <w:t xml:space="preserve"> the dog he play</w:t>
      </w:r>
      <w:ins w:id="638" w:author="Jordon Beijing" w:date="2020-08-15T21:04:00Z">
        <w:r w:rsidR="008966D6">
          <w:rPr>
            <w:rFonts w:ascii="Times New Roman" w:hAnsi="Times New Roman" w:cs="Times New Roman"/>
            <w:sz w:val="24"/>
          </w:rPr>
          <w:t>ed</w:t>
        </w:r>
      </w:ins>
      <w:r w:rsidRPr="00874E0B">
        <w:rPr>
          <w:rFonts w:ascii="Times New Roman" w:hAnsi="Times New Roman" w:cs="Times New Roman"/>
          <w:sz w:val="24"/>
          <w:rPrChange w:id="639" w:author="Jordon Beijing" w:date="2020-08-15T20:54:00Z">
            <w:rPr>
              <w:rFonts w:hint="eastAsia"/>
              <w:sz w:val="24"/>
            </w:rPr>
          </w:rPrChange>
        </w:rPr>
        <w:t xml:space="preserve"> with the dog every day </w:t>
      </w:r>
      <w:ins w:id="640" w:author="Jordon Beijing" w:date="2020-08-15T21:04:00Z">
        <w:r w:rsidR="008966D6">
          <w:rPr>
            <w:rFonts w:ascii="Times New Roman" w:hAnsi="Times New Roman" w:cs="Times New Roman"/>
            <w:sz w:val="24"/>
          </w:rPr>
          <w:t xml:space="preserve">during </w:t>
        </w:r>
      </w:ins>
      <w:del w:id="641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42" w:author="Jordon Beijing" w:date="2020-08-15T20:54:00Z">
              <w:rPr>
                <w:rFonts w:hint="eastAsia"/>
                <w:sz w:val="24"/>
              </w:rPr>
            </w:rPrChange>
          </w:rPr>
          <w:delText>these days</w:delText>
        </w:r>
      </w:del>
      <w:ins w:id="643" w:author="Jordon Beijing" w:date="2020-08-15T21:05:00Z">
        <w:r w:rsidR="008966D6">
          <w:rPr>
            <w:rFonts w:ascii="Times New Roman" w:hAnsi="Times New Roman" w:cs="Times New Roman"/>
            <w:sz w:val="24"/>
          </w:rPr>
          <w:t>the trip. H</w:t>
        </w:r>
      </w:ins>
      <w:del w:id="644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45" w:author="Jordon Beijing" w:date="2020-08-15T20:54:00Z">
              <w:rPr>
                <w:rFonts w:hint="eastAsia"/>
                <w:sz w:val="24"/>
              </w:rPr>
            </w:rPrChange>
          </w:rPr>
          <w:delText>, h</w:delText>
        </w:r>
      </w:del>
      <w:r w:rsidRPr="00874E0B">
        <w:rPr>
          <w:rFonts w:ascii="Times New Roman" w:hAnsi="Times New Roman" w:cs="Times New Roman"/>
          <w:sz w:val="24"/>
          <w:rPrChange w:id="646" w:author="Jordon Beijing" w:date="2020-08-15T20:54:00Z">
            <w:rPr>
              <w:rFonts w:hint="eastAsia"/>
              <w:sz w:val="24"/>
            </w:rPr>
          </w:rPrChange>
        </w:rPr>
        <w:t>e didn</w:t>
      </w:r>
      <w:r w:rsidRPr="00874E0B">
        <w:rPr>
          <w:rFonts w:ascii="Times New Roman" w:hAnsi="Times New Roman" w:cs="Times New Roman"/>
          <w:sz w:val="24"/>
          <w:rPrChange w:id="647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648" w:author="Jordon Beijing" w:date="2020-08-15T20:54:00Z">
            <w:rPr>
              <w:rFonts w:hint="eastAsia"/>
              <w:sz w:val="24"/>
            </w:rPr>
          </w:rPrChange>
        </w:rPr>
        <w:t xml:space="preserve">t use the phone for </w:t>
      </w:r>
      <w:r w:rsidRPr="00874E0B">
        <w:rPr>
          <w:rFonts w:ascii="Times New Roman" w:hAnsi="Times New Roman" w:cs="Times New Roman"/>
          <w:sz w:val="24"/>
          <w:rPrChange w:id="649" w:author="Jordon Beijing" w:date="2020-08-15T20:54:00Z">
            <w:rPr>
              <w:rFonts w:hint="eastAsia"/>
              <w:sz w:val="24"/>
            </w:rPr>
          </w:rPrChange>
        </w:rPr>
        <w:t>even five minute</w:t>
      </w:r>
      <w:ins w:id="650" w:author="Jordon Beijing" w:date="2020-08-15T21:05:00Z">
        <w:r w:rsidR="008966D6">
          <w:rPr>
            <w:rFonts w:ascii="Times New Roman" w:hAnsi="Times New Roman" w:cs="Times New Roman"/>
            <w:sz w:val="24"/>
          </w:rPr>
          <w:t xml:space="preserve">s. </w:t>
        </w:r>
      </w:ins>
      <w:del w:id="651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52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  <w:ins w:id="653" w:author="Jordon Beijing" w:date="2020-08-15T21:05:00Z">
        <w:r w:rsidR="008966D6">
          <w:rPr>
            <w:rFonts w:ascii="Times New Roman" w:hAnsi="Times New Roman" w:cs="Times New Roman"/>
            <w:sz w:val="24"/>
          </w:rPr>
          <w:t>H</w:t>
        </w:r>
      </w:ins>
      <w:del w:id="654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55" w:author="Jordon Beijing" w:date="2020-08-15T20:54:00Z">
              <w:rPr>
                <w:rFonts w:hint="eastAsia"/>
                <w:sz w:val="24"/>
              </w:rPr>
            </w:rPrChange>
          </w:rPr>
          <w:delText>h</w:delText>
        </w:r>
      </w:del>
      <w:r w:rsidRPr="00874E0B">
        <w:rPr>
          <w:rFonts w:ascii="Times New Roman" w:hAnsi="Times New Roman" w:cs="Times New Roman"/>
          <w:sz w:val="24"/>
          <w:rPrChange w:id="656" w:author="Jordon Beijing" w:date="2020-08-15T20:54:00Z">
            <w:rPr>
              <w:rFonts w:hint="eastAsia"/>
              <w:sz w:val="24"/>
            </w:rPr>
          </w:rPrChange>
        </w:rPr>
        <w:t xml:space="preserve">e played </w:t>
      </w:r>
      <w:ins w:id="657" w:author="Jordon Beijing" w:date="2020-08-15T21:05:00Z">
        <w:r w:rsidR="008966D6">
          <w:rPr>
            <w:rFonts w:ascii="Times New Roman" w:hAnsi="Times New Roman" w:cs="Times New Roman"/>
            <w:sz w:val="24"/>
          </w:rPr>
          <w:t xml:space="preserve">outside </w:t>
        </w:r>
      </w:ins>
      <w:r w:rsidRPr="00874E0B">
        <w:rPr>
          <w:rFonts w:ascii="Times New Roman" w:hAnsi="Times New Roman" w:cs="Times New Roman"/>
          <w:sz w:val="24"/>
          <w:rPrChange w:id="658" w:author="Jordon Beijing" w:date="2020-08-15T20:54:00Z">
            <w:rPr>
              <w:rFonts w:hint="eastAsia"/>
              <w:sz w:val="24"/>
            </w:rPr>
          </w:rPrChange>
        </w:rPr>
        <w:t>very happ</w:t>
      </w:r>
      <w:ins w:id="659" w:author="Jordon Beijing" w:date="2020-08-15T21:05:00Z">
        <w:r w:rsidR="008966D6">
          <w:rPr>
            <w:rFonts w:ascii="Times New Roman" w:hAnsi="Times New Roman" w:cs="Times New Roman"/>
            <w:sz w:val="24"/>
          </w:rPr>
          <w:t>il</w:t>
        </w:r>
      </w:ins>
      <w:r w:rsidRPr="00874E0B">
        <w:rPr>
          <w:rFonts w:ascii="Times New Roman" w:hAnsi="Times New Roman" w:cs="Times New Roman"/>
          <w:sz w:val="24"/>
          <w:rPrChange w:id="660" w:author="Jordon Beijing" w:date="2020-08-15T20:54:00Z">
            <w:rPr>
              <w:rFonts w:hint="eastAsia"/>
              <w:sz w:val="24"/>
            </w:rPr>
          </w:rPrChange>
        </w:rPr>
        <w:t>y</w:t>
      </w:r>
      <w:ins w:id="661" w:author="Jordon Beijing" w:date="2020-08-15T20:57:00Z">
        <w:r w:rsidR="00874E0B">
          <w:rPr>
            <w:rFonts w:ascii="Times New Roman" w:hAnsi="Times New Roman" w:cs="Times New Roman"/>
            <w:sz w:val="24"/>
          </w:rPr>
          <w:t>.</w:t>
        </w:r>
      </w:ins>
      <w:del w:id="662" w:author="Jordon Beijing" w:date="2020-08-15T20:57:00Z">
        <w:r w:rsidRPr="00874E0B" w:rsidDel="00874E0B">
          <w:rPr>
            <w:rFonts w:ascii="Times New Roman" w:hAnsi="Times New Roman" w:cs="Times New Roman"/>
            <w:sz w:val="24"/>
            <w:rPrChange w:id="663" w:author="Jordon Beijing" w:date="2020-08-15T20:54:00Z">
              <w:rPr>
                <w:rFonts w:hint="eastAsia"/>
                <w:sz w:val="24"/>
              </w:rPr>
            </w:rPrChange>
          </w:rPr>
          <w:delText xml:space="preserve">, </w:delText>
        </w:r>
      </w:del>
    </w:p>
    <w:p w14:paraId="2223D0B7" w14:textId="77777777" w:rsidR="00874E0B" w:rsidRDefault="00E307B7" w:rsidP="008966D6">
      <w:pPr>
        <w:widowControl/>
        <w:spacing w:after="150" w:line="240" w:lineRule="atLeast"/>
        <w:ind w:firstLine="420"/>
        <w:rPr>
          <w:ins w:id="664" w:author="Jordon Beijing" w:date="2020-08-15T20:56:00Z"/>
          <w:rFonts w:ascii="Times New Roman" w:hAnsi="Times New Roman" w:cs="Times New Roman"/>
          <w:sz w:val="24"/>
        </w:rPr>
        <w:pPrChange w:id="665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r w:rsidRPr="00874E0B">
        <w:rPr>
          <w:rFonts w:ascii="Times New Roman" w:hAnsi="Times New Roman" w:cs="Times New Roman"/>
          <w:sz w:val="24"/>
          <w:rPrChange w:id="666" w:author="Jordon Beijing" w:date="2020-08-15T20:54:00Z">
            <w:rPr>
              <w:sz w:val="24"/>
            </w:rPr>
          </w:rPrChange>
        </w:rPr>
        <w:t>“</w:t>
      </w:r>
      <w:ins w:id="667" w:author="Jordon Beijing" w:date="2020-08-15T21:05:00Z">
        <w:r w:rsidR="008966D6">
          <w:rPr>
            <w:rFonts w:ascii="Times New Roman" w:hAnsi="Times New Roman" w:cs="Times New Roman"/>
            <w:sz w:val="24"/>
          </w:rPr>
          <w:t>M</w:t>
        </w:r>
      </w:ins>
      <w:del w:id="668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69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670" w:author="Jordon Beijing" w:date="2020-08-15T20:54:00Z">
            <w:rPr>
              <w:rFonts w:hint="eastAsia"/>
              <w:sz w:val="24"/>
            </w:rPr>
          </w:rPrChange>
        </w:rPr>
        <w:t>om</w:t>
      </w:r>
      <w:ins w:id="671" w:author="Jordon Beijing" w:date="2020-08-15T21:05:00Z">
        <w:r w:rsidR="008966D6">
          <w:rPr>
            <w:rFonts w:ascii="Times New Roman" w:hAnsi="Times New Roman" w:cs="Times New Roman"/>
            <w:sz w:val="24"/>
          </w:rPr>
          <w:t>,</w:t>
        </w:r>
      </w:ins>
      <w:r w:rsidRPr="00874E0B">
        <w:rPr>
          <w:rFonts w:ascii="Times New Roman" w:hAnsi="Times New Roman" w:cs="Times New Roman"/>
          <w:sz w:val="24"/>
          <w:rPrChange w:id="672" w:author="Jordon Beijing" w:date="2020-08-15T20:54:00Z">
            <w:rPr>
              <w:rFonts w:hint="eastAsia"/>
              <w:sz w:val="24"/>
            </w:rPr>
          </w:rPrChange>
        </w:rPr>
        <w:t xml:space="preserve"> I love </w:t>
      </w:r>
      <w:del w:id="673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74" w:author="Jordon Beijing" w:date="2020-08-15T20:54:00Z">
              <w:rPr>
                <w:rFonts w:hint="eastAsia"/>
                <w:sz w:val="24"/>
              </w:rPr>
            </w:rPrChange>
          </w:rPr>
          <w:delText>here</w:delText>
        </w:r>
      </w:del>
      <w:ins w:id="675" w:author="Jordon Beijing" w:date="2020-08-15T21:05:00Z">
        <w:r w:rsidR="008966D6">
          <w:rPr>
            <w:rFonts w:ascii="Times New Roman" w:hAnsi="Times New Roman" w:cs="Times New Roman"/>
            <w:sz w:val="24"/>
          </w:rPr>
          <w:t>this place</w:t>
        </w:r>
      </w:ins>
      <w:r w:rsidRPr="00874E0B">
        <w:rPr>
          <w:rFonts w:ascii="Times New Roman" w:hAnsi="Times New Roman" w:cs="Times New Roman"/>
          <w:sz w:val="24"/>
          <w:rPrChange w:id="676" w:author="Jordon Beijing" w:date="2020-08-15T20:54:00Z">
            <w:rPr>
              <w:rFonts w:hint="eastAsia"/>
              <w:sz w:val="24"/>
            </w:rPr>
          </w:rPrChange>
        </w:rPr>
        <w:t>!</w:t>
      </w:r>
      <w:ins w:id="677" w:author="Jordon Beijing" w:date="2020-08-15T21:05:00Z">
        <w:r w:rsidR="008966D6">
          <w:rPr>
            <w:rFonts w:ascii="Times New Roman" w:hAnsi="Times New Roman" w:cs="Times New Roman"/>
            <w:sz w:val="24"/>
          </w:rPr>
          <w:t>” Mike said. “</w:t>
        </w:r>
      </w:ins>
      <w:del w:id="678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7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680" w:author="Jordon Beijing" w:date="2020-08-15T20:54:00Z">
            <w:rPr>
              <w:rFonts w:hint="eastAsia"/>
              <w:sz w:val="24"/>
            </w:rPr>
          </w:rPrChange>
        </w:rPr>
        <w:t xml:space="preserve">There are lots of animals and the air is </w:t>
      </w:r>
      <w:del w:id="681" w:author="Jordon Beijing" w:date="2020-08-15T21:05:00Z">
        <w:r w:rsidRPr="00874E0B" w:rsidDel="008966D6">
          <w:rPr>
            <w:rFonts w:ascii="Times New Roman" w:hAnsi="Times New Roman" w:cs="Times New Roman"/>
            <w:sz w:val="24"/>
            <w:rPrChange w:id="682" w:author="Jordon Beijing" w:date="2020-08-15T20:54:00Z">
              <w:rPr>
                <w:rFonts w:hint="eastAsia"/>
                <w:sz w:val="24"/>
              </w:rPr>
            </w:rPrChange>
          </w:rPr>
          <w:delText xml:space="preserve">vary </w:delText>
        </w:r>
      </w:del>
      <w:ins w:id="683" w:author="Jordon Beijing" w:date="2020-08-15T21:05:00Z">
        <w:r w:rsidR="008966D6">
          <w:rPr>
            <w:rFonts w:ascii="Times New Roman" w:hAnsi="Times New Roman" w:cs="Times New Roman"/>
            <w:sz w:val="24"/>
          </w:rPr>
          <w:t>very</w:t>
        </w:r>
        <w:r w:rsidR="008966D6" w:rsidRPr="00874E0B">
          <w:rPr>
            <w:rFonts w:ascii="Times New Roman" w:hAnsi="Times New Roman" w:cs="Times New Roman"/>
            <w:sz w:val="24"/>
            <w:rPrChange w:id="684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685" w:author="Jordon Beijing" w:date="2020-08-15T20:54:00Z">
            <w:rPr>
              <w:rFonts w:hint="eastAsia"/>
              <w:sz w:val="24"/>
            </w:rPr>
          </w:rPrChange>
        </w:rPr>
        <w:t>fresh.</w:t>
      </w:r>
      <w:ins w:id="686" w:author="Jordon Beijing" w:date="2020-08-15T20:56:00Z">
        <w:r w:rsidR="00874E0B">
          <w:rPr>
            <w:rFonts w:ascii="Times New Roman" w:hAnsi="Times New Roman" w:cs="Times New Roman"/>
            <w:sz w:val="24"/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687" w:author="Jordon Beijing" w:date="2020-08-15T20:54:00Z">
            <w:rPr>
              <w:rFonts w:hint="eastAsia"/>
              <w:sz w:val="24"/>
            </w:rPr>
          </w:rPrChange>
        </w:rPr>
        <w:t xml:space="preserve">I do not want to </w:t>
      </w:r>
      <w:del w:id="688" w:author="Jordon Beijing" w:date="2020-08-15T21:12:00Z">
        <w:r w:rsidRPr="00874E0B" w:rsidDel="00AC4823">
          <w:rPr>
            <w:rFonts w:ascii="Times New Roman" w:hAnsi="Times New Roman" w:cs="Times New Roman"/>
            <w:sz w:val="24"/>
            <w:rPrChange w:id="689" w:author="Jordon Beijing" w:date="2020-08-15T20:54:00Z">
              <w:rPr>
                <w:rFonts w:hint="eastAsia"/>
                <w:sz w:val="24"/>
              </w:rPr>
            </w:rPrChange>
          </w:rPr>
          <w:delText>go</w:delText>
        </w:r>
      </w:del>
      <w:ins w:id="690" w:author="Jordon Beijing" w:date="2020-08-15T21:12:00Z">
        <w:r w:rsidR="00AC4823">
          <w:rPr>
            <w:rFonts w:ascii="Times New Roman" w:hAnsi="Times New Roman" w:cs="Times New Roman"/>
            <w:sz w:val="24"/>
          </w:rPr>
          <w:t>leave</w:t>
        </w:r>
      </w:ins>
      <w:r w:rsidRPr="00874E0B">
        <w:rPr>
          <w:rFonts w:ascii="Times New Roman" w:hAnsi="Times New Roman" w:cs="Times New Roman"/>
          <w:sz w:val="24"/>
          <w:rPrChange w:id="691" w:author="Jordon Beijing" w:date="2020-08-15T20:54:00Z">
            <w:rPr>
              <w:rFonts w:hint="eastAsia"/>
              <w:sz w:val="24"/>
            </w:rPr>
          </w:rPrChange>
        </w:rPr>
        <w:t>!</w:t>
      </w:r>
      <w:r w:rsidRPr="00874E0B">
        <w:rPr>
          <w:rFonts w:ascii="Times New Roman" w:hAnsi="Times New Roman" w:cs="Times New Roman"/>
          <w:sz w:val="24"/>
          <w:rPrChange w:id="692" w:author="Jordon Beijing" w:date="2020-08-15T20:54:00Z">
            <w:rPr>
              <w:sz w:val="24"/>
            </w:rPr>
          </w:rPrChange>
        </w:rPr>
        <w:t>”</w:t>
      </w:r>
    </w:p>
    <w:p w14:paraId="530ABCD8" w14:textId="77777777" w:rsidR="00874E0B" w:rsidRDefault="008966D6" w:rsidP="008966D6">
      <w:pPr>
        <w:widowControl/>
        <w:spacing w:after="150" w:line="240" w:lineRule="atLeast"/>
        <w:ind w:firstLine="420"/>
        <w:rPr>
          <w:ins w:id="693" w:author="Jordon Beijing" w:date="2020-08-15T20:56:00Z"/>
          <w:rFonts w:ascii="Times New Roman" w:hAnsi="Times New Roman" w:cs="Times New Roman"/>
          <w:sz w:val="24"/>
        </w:rPr>
        <w:pPrChange w:id="694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ins w:id="695" w:author="Jordon Beijing" w:date="2020-08-15T21:05:00Z">
        <w:r>
          <w:rPr>
            <w:rFonts w:ascii="Times New Roman" w:hAnsi="Times New Roman" w:cs="Times New Roman"/>
            <w:sz w:val="24"/>
          </w:rPr>
          <w:t>B</w:t>
        </w:r>
      </w:ins>
      <w:del w:id="696" w:author="Jordon Beijing" w:date="2020-08-15T21:05:00Z">
        <w:r w:rsidR="00E307B7" w:rsidRPr="00874E0B" w:rsidDel="008966D6">
          <w:rPr>
            <w:rFonts w:ascii="Times New Roman" w:hAnsi="Times New Roman" w:cs="Times New Roman"/>
            <w:sz w:val="24"/>
            <w:rPrChange w:id="697" w:author="Jordon Beijing" w:date="2020-08-15T20:54:00Z">
              <w:rPr>
                <w:rFonts w:hint="eastAsia"/>
                <w:sz w:val="24"/>
              </w:rPr>
            </w:rPrChange>
          </w:rPr>
          <w:delText>b</w:delText>
        </w:r>
      </w:del>
      <w:r w:rsidR="00E307B7" w:rsidRPr="00874E0B">
        <w:rPr>
          <w:rFonts w:ascii="Times New Roman" w:hAnsi="Times New Roman" w:cs="Times New Roman"/>
          <w:sz w:val="24"/>
          <w:rPrChange w:id="698" w:author="Jordon Beijing" w:date="2020-08-15T20:54:00Z">
            <w:rPr>
              <w:rFonts w:hint="eastAsia"/>
              <w:sz w:val="24"/>
            </w:rPr>
          </w:rPrChange>
        </w:rPr>
        <w:t xml:space="preserve">ut on Monday they </w:t>
      </w:r>
      <w:del w:id="699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00" w:author="Jordon Beijing" w:date="2020-08-15T20:54:00Z">
              <w:rPr>
                <w:rFonts w:hint="eastAsia"/>
                <w:sz w:val="24"/>
              </w:rPr>
            </w:rPrChange>
          </w:rPr>
          <w:delText xml:space="preserve">go </w:delText>
        </w:r>
      </w:del>
      <w:ins w:id="701" w:author="Jordon Beijing" w:date="2020-08-15T21:06:00Z">
        <w:r>
          <w:rPr>
            <w:rFonts w:ascii="Times New Roman" w:hAnsi="Times New Roman" w:cs="Times New Roman"/>
            <w:sz w:val="24"/>
          </w:rPr>
          <w:t>went</w:t>
        </w:r>
        <w:r w:rsidRPr="00874E0B">
          <w:rPr>
            <w:rFonts w:ascii="Times New Roman" w:hAnsi="Times New Roman" w:cs="Times New Roman"/>
            <w:sz w:val="24"/>
            <w:rPrChange w:id="702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703" w:author="Jordon Beijing" w:date="2020-08-15T20:54:00Z">
            <w:rPr>
              <w:rFonts w:hint="eastAsia"/>
              <w:sz w:val="24"/>
            </w:rPr>
          </w:rPrChange>
        </w:rPr>
        <w:t>home</w:t>
      </w:r>
      <w:ins w:id="704" w:author="Jordon Beijing" w:date="2020-08-15T21:06:00Z">
        <w:r>
          <w:rPr>
            <w:rFonts w:ascii="Times New Roman" w:hAnsi="Times New Roman" w:cs="Times New Roman"/>
            <w:sz w:val="24"/>
          </w:rPr>
          <w:t>.</w:t>
        </w:r>
      </w:ins>
      <w:r w:rsidR="00E307B7" w:rsidRPr="00874E0B">
        <w:rPr>
          <w:rFonts w:ascii="Times New Roman" w:hAnsi="Times New Roman" w:cs="Times New Roman"/>
          <w:sz w:val="24"/>
          <w:rPrChange w:id="705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706" w:author="Jordon Beijing" w:date="2020-08-15T21:06:00Z">
        <w:r>
          <w:rPr>
            <w:rFonts w:ascii="Times New Roman" w:hAnsi="Times New Roman" w:cs="Times New Roman"/>
            <w:sz w:val="24"/>
          </w:rPr>
          <w:t>O</w:t>
        </w:r>
      </w:ins>
      <w:del w:id="707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08" w:author="Jordon Beijing" w:date="2020-08-15T20:54:00Z">
              <w:rPr>
                <w:rFonts w:hint="eastAsia"/>
                <w:sz w:val="24"/>
              </w:rPr>
            </w:rPrChange>
          </w:rPr>
          <w:delText>o</w:delText>
        </w:r>
      </w:del>
      <w:r w:rsidR="00E307B7" w:rsidRPr="00874E0B">
        <w:rPr>
          <w:rFonts w:ascii="Times New Roman" w:hAnsi="Times New Roman" w:cs="Times New Roman"/>
          <w:sz w:val="24"/>
          <w:rPrChange w:id="709" w:author="Jordon Beijing" w:date="2020-08-15T20:54:00Z">
            <w:rPr>
              <w:rFonts w:hint="eastAsia"/>
              <w:sz w:val="24"/>
            </w:rPr>
          </w:rPrChange>
        </w:rPr>
        <w:t>n the way</w:t>
      </w:r>
      <w:ins w:id="710" w:author="Jordon Beijing" w:date="2020-08-15T21:06:00Z">
        <w:r>
          <w:rPr>
            <w:rFonts w:ascii="Times New Roman" w:hAnsi="Times New Roman" w:cs="Times New Roman"/>
            <w:sz w:val="24"/>
          </w:rPr>
          <w:t>,</w:t>
        </w:r>
      </w:ins>
      <w:r w:rsidR="00E307B7" w:rsidRPr="00874E0B">
        <w:rPr>
          <w:rFonts w:ascii="Times New Roman" w:hAnsi="Times New Roman" w:cs="Times New Roman"/>
          <w:sz w:val="24"/>
          <w:rPrChange w:id="711" w:author="Jordon Beijing" w:date="2020-08-15T20:54:00Z">
            <w:rPr>
              <w:rFonts w:hint="eastAsia"/>
              <w:sz w:val="24"/>
            </w:rPr>
          </w:rPrChange>
        </w:rPr>
        <w:t xml:space="preserve"> mom </w:t>
      </w:r>
      <w:del w:id="712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13" w:author="Jordon Beijing" w:date="2020-08-15T20:54:00Z">
              <w:rPr>
                <w:rFonts w:hint="eastAsia"/>
                <w:sz w:val="24"/>
              </w:rPr>
            </w:rPrChange>
          </w:rPr>
          <w:delText xml:space="preserve">give </w:delText>
        </w:r>
      </w:del>
      <w:ins w:id="714" w:author="Jordon Beijing" w:date="2020-08-15T21:06:00Z">
        <w:r>
          <w:rPr>
            <w:rFonts w:ascii="Times New Roman" w:hAnsi="Times New Roman" w:cs="Times New Roman"/>
            <w:sz w:val="24"/>
          </w:rPr>
          <w:t>gave</w:t>
        </w:r>
        <w:r w:rsidRPr="00874E0B">
          <w:rPr>
            <w:rFonts w:ascii="Times New Roman" w:hAnsi="Times New Roman" w:cs="Times New Roman"/>
            <w:sz w:val="24"/>
            <w:rPrChange w:id="715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</w:rPr>
          <w:t>M</w:t>
        </w:r>
      </w:ins>
      <w:del w:id="716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17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718" w:author="Jordon Beijing" w:date="2020-08-15T20:54:00Z">
            <w:rPr>
              <w:rFonts w:hint="eastAsia"/>
              <w:sz w:val="24"/>
            </w:rPr>
          </w:rPrChange>
        </w:rPr>
        <w:t>ike the mobile phone</w:t>
      </w:r>
      <w:ins w:id="719" w:author="Jordon Beijing" w:date="2020-08-15T21:06:00Z">
        <w:r>
          <w:rPr>
            <w:rFonts w:ascii="Times New Roman" w:hAnsi="Times New Roman" w:cs="Times New Roman"/>
            <w:sz w:val="24"/>
          </w:rPr>
          <w:t>.</w:t>
        </w:r>
      </w:ins>
      <w:del w:id="720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21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5DFB856E" w14:textId="77777777" w:rsidR="00874E0B" w:rsidRDefault="00E307B7" w:rsidP="008966D6">
      <w:pPr>
        <w:widowControl/>
        <w:spacing w:after="150" w:line="240" w:lineRule="atLeast"/>
        <w:ind w:firstLine="420"/>
        <w:rPr>
          <w:ins w:id="722" w:author="Jordon Beijing" w:date="2020-08-15T20:56:00Z"/>
          <w:rFonts w:ascii="Times New Roman" w:hAnsi="Times New Roman" w:cs="Times New Roman"/>
          <w:sz w:val="24"/>
        </w:rPr>
        <w:pPrChange w:id="723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r w:rsidRPr="00874E0B">
        <w:rPr>
          <w:rFonts w:ascii="Times New Roman" w:hAnsi="Times New Roman" w:cs="Times New Roman"/>
          <w:sz w:val="24"/>
          <w:rPrChange w:id="724" w:author="Jordon Beijing" w:date="2020-08-15T20:54:00Z">
            <w:rPr>
              <w:sz w:val="24"/>
            </w:rPr>
          </w:rPrChange>
        </w:rPr>
        <w:t>“</w:t>
      </w:r>
      <w:ins w:id="725" w:author="Jordon Beijing" w:date="2020-08-15T21:06:00Z">
        <w:r w:rsidR="008966D6">
          <w:rPr>
            <w:rFonts w:ascii="Times New Roman" w:hAnsi="Times New Roman" w:cs="Times New Roman"/>
            <w:sz w:val="24"/>
          </w:rPr>
          <w:t>N</w:t>
        </w:r>
      </w:ins>
      <w:del w:id="726" w:author="Jordon Beijing" w:date="2020-08-15T21:06:00Z">
        <w:r w:rsidRPr="00874E0B" w:rsidDel="008966D6">
          <w:rPr>
            <w:rFonts w:ascii="Times New Roman" w:hAnsi="Times New Roman" w:cs="Times New Roman"/>
            <w:sz w:val="24"/>
            <w:rPrChange w:id="727" w:author="Jordon Beijing" w:date="2020-08-15T20:54:00Z">
              <w:rPr>
                <w:rFonts w:hint="eastAsia"/>
                <w:sz w:val="24"/>
              </w:rPr>
            </w:rPrChange>
          </w:rPr>
          <w:delText>n</w:delText>
        </w:r>
      </w:del>
      <w:r w:rsidRPr="00874E0B">
        <w:rPr>
          <w:rFonts w:ascii="Times New Roman" w:hAnsi="Times New Roman" w:cs="Times New Roman"/>
          <w:sz w:val="24"/>
          <w:rPrChange w:id="728" w:author="Jordon Beijing" w:date="2020-08-15T20:54:00Z">
            <w:rPr>
              <w:rFonts w:hint="eastAsia"/>
              <w:sz w:val="24"/>
            </w:rPr>
          </w:rPrChange>
        </w:rPr>
        <w:t xml:space="preserve">ow you can play </w:t>
      </w:r>
      <w:ins w:id="729" w:author="Jordon Beijing" w:date="2020-08-15T21:06:00Z">
        <w:r w:rsidR="008966D6">
          <w:rPr>
            <w:rFonts w:ascii="Times New Roman" w:hAnsi="Times New Roman" w:cs="Times New Roman"/>
            <w:sz w:val="24"/>
          </w:rPr>
          <w:t xml:space="preserve">with </w:t>
        </w:r>
      </w:ins>
      <w:r w:rsidRPr="00874E0B">
        <w:rPr>
          <w:rFonts w:ascii="Times New Roman" w:hAnsi="Times New Roman" w:cs="Times New Roman"/>
          <w:sz w:val="24"/>
          <w:rPrChange w:id="730" w:author="Jordon Beijing" w:date="2020-08-15T20:54:00Z">
            <w:rPr>
              <w:rFonts w:hint="eastAsia"/>
              <w:sz w:val="24"/>
            </w:rPr>
          </w:rPrChange>
        </w:rPr>
        <w:t>it</w:t>
      </w:r>
      <w:del w:id="731" w:author="Jordon Beijing" w:date="2020-08-15T20:56:00Z">
        <w:r w:rsidRPr="00874E0B" w:rsidDel="00874E0B">
          <w:rPr>
            <w:rFonts w:ascii="Times New Roman" w:hAnsi="Times New Roman" w:cs="Times New Roman"/>
            <w:sz w:val="24"/>
            <w:rPrChange w:id="732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ins w:id="733" w:author="Jordon Beijing" w:date="2020-08-15T21:06:00Z">
        <w:r w:rsidR="008966D6">
          <w:rPr>
            <w:rFonts w:ascii="Times New Roman" w:hAnsi="Times New Roman" w:cs="Times New Roman"/>
            <w:sz w:val="24"/>
          </w:rPr>
          <w:t>,</w:t>
        </w:r>
      </w:ins>
      <w:del w:id="734" w:author="Jordon Beijing" w:date="2020-08-15T21:06:00Z">
        <w:r w:rsidRPr="00874E0B" w:rsidDel="008966D6">
          <w:rPr>
            <w:rFonts w:ascii="Times New Roman" w:hAnsi="Times New Roman" w:cs="Times New Roman"/>
            <w:sz w:val="24"/>
            <w:rPrChange w:id="735" w:author="Jordon Beijing" w:date="2020-08-15T20:54:00Z">
              <w:rPr>
                <w:rFonts w:hint="eastAsia"/>
                <w:sz w:val="24"/>
              </w:rPr>
            </w:rPrChange>
          </w:rPr>
          <w:delText>.</w:delText>
        </w:r>
      </w:del>
      <w:r w:rsidRPr="00874E0B">
        <w:rPr>
          <w:rFonts w:ascii="Times New Roman" w:hAnsi="Times New Roman" w:cs="Times New Roman"/>
          <w:sz w:val="24"/>
          <w:rPrChange w:id="736" w:author="Jordon Beijing" w:date="2020-08-15T20:54:00Z">
            <w:rPr>
              <w:sz w:val="24"/>
            </w:rPr>
          </w:rPrChange>
        </w:rPr>
        <w:t>”</w:t>
      </w:r>
      <w:ins w:id="737" w:author="Jordon Beijing" w:date="2020-08-15T20:56:00Z">
        <w:r w:rsidR="00874E0B">
          <w:rPr>
            <w:rFonts w:ascii="Times New Roman" w:hAnsi="Times New Roman" w:cs="Times New Roman"/>
            <w:sz w:val="24"/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738" w:author="Jordon Beijing" w:date="2020-08-15T20:54:00Z">
            <w:rPr>
              <w:rFonts w:hint="eastAsia"/>
              <w:sz w:val="24"/>
            </w:rPr>
          </w:rPrChange>
        </w:rPr>
        <w:t>she said</w:t>
      </w:r>
      <w:ins w:id="739" w:author="Jordon Beijing" w:date="2020-08-15T21:12:00Z">
        <w:r w:rsidR="00AC4823">
          <w:rPr>
            <w:rFonts w:ascii="Times New Roman" w:hAnsi="Times New Roman" w:cs="Times New Roman"/>
            <w:sz w:val="24"/>
          </w:rPr>
          <w:t>.</w:t>
        </w:r>
      </w:ins>
      <w:del w:id="740" w:author="Jordon Beijing" w:date="2020-08-15T21:12:00Z">
        <w:r w:rsidRPr="00874E0B" w:rsidDel="00AC4823">
          <w:rPr>
            <w:rFonts w:ascii="Times New Roman" w:hAnsi="Times New Roman" w:cs="Times New Roman"/>
            <w:sz w:val="24"/>
            <w:rPrChange w:id="741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153ABA6F" w14:textId="77777777" w:rsidR="00874E0B" w:rsidRDefault="00E307B7" w:rsidP="008966D6">
      <w:pPr>
        <w:widowControl/>
        <w:spacing w:after="150" w:line="240" w:lineRule="atLeast"/>
        <w:ind w:firstLine="420"/>
        <w:rPr>
          <w:ins w:id="742" w:author="Jordon Beijing" w:date="2020-08-15T20:56:00Z"/>
          <w:rFonts w:ascii="Times New Roman" w:hAnsi="Times New Roman" w:cs="Times New Roman"/>
          <w:sz w:val="24"/>
        </w:rPr>
        <w:pPrChange w:id="743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r w:rsidRPr="00874E0B">
        <w:rPr>
          <w:rFonts w:ascii="Times New Roman" w:hAnsi="Times New Roman" w:cs="Times New Roman"/>
          <w:sz w:val="24"/>
          <w:rPrChange w:id="744" w:author="Jordon Beijing" w:date="2020-08-15T20:54:00Z">
            <w:rPr>
              <w:sz w:val="24"/>
            </w:rPr>
          </w:rPrChange>
        </w:rPr>
        <w:t>“</w:t>
      </w:r>
      <w:ins w:id="745" w:author="Jordon Beijing" w:date="2020-08-15T21:06:00Z">
        <w:r w:rsidR="008966D6">
          <w:rPr>
            <w:rFonts w:ascii="Times New Roman" w:hAnsi="Times New Roman" w:cs="Times New Roman"/>
            <w:sz w:val="24"/>
          </w:rPr>
          <w:t>N</w:t>
        </w:r>
      </w:ins>
      <w:del w:id="746" w:author="Jordon Beijing" w:date="2020-08-15T21:06:00Z">
        <w:r w:rsidRPr="00874E0B" w:rsidDel="008966D6">
          <w:rPr>
            <w:rFonts w:ascii="Times New Roman" w:hAnsi="Times New Roman" w:cs="Times New Roman"/>
            <w:sz w:val="24"/>
            <w:rPrChange w:id="747" w:author="Jordon Beijing" w:date="2020-08-15T20:54:00Z">
              <w:rPr>
                <w:rFonts w:hint="eastAsia"/>
                <w:sz w:val="24"/>
              </w:rPr>
            </w:rPrChange>
          </w:rPr>
          <w:delText>n</w:delText>
        </w:r>
      </w:del>
      <w:r w:rsidRPr="00874E0B">
        <w:rPr>
          <w:rFonts w:ascii="Times New Roman" w:hAnsi="Times New Roman" w:cs="Times New Roman"/>
          <w:sz w:val="24"/>
          <w:rPrChange w:id="748" w:author="Jordon Beijing" w:date="2020-08-15T20:54:00Z">
            <w:rPr>
              <w:rFonts w:hint="eastAsia"/>
              <w:sz w:val="24"/>
            </w:rPr>
          </w:rPrChange>
        </w:rPr>
        <w:t>o, I don</w:t>
      </w:r>
      <w:r w:rsidRPr="00874E0B">
        <w:rPr>
          <w:rFonts w:ascii="Times New Roman" w:hAnsi="Times New Roman" w:cs="Times New Roman"/>
          <w:sz w:val="24"/>
          <w:rPrChange w:id="749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750" w:author="Jordon Beijing" w:date="2020-08-15T20:54:00Z">
            <w:rPr>
              <w:rFonts w:hint="eastAsia"/>
              <w:sz w:val="24"/>
            </w:rPr>
          </w:rPrChange>
        </w:rPr>
        <w:t>t need it</w:t>
      </w:r>
      <w:ins w:id="751" w:author="Jordon Beijing" w:date="2020-08-15T20:56:00Z">
        <w:r w:rsidR="00874E0B">
          <w:rPr>
            <w:rFonts w:ascii="Times New Roman" w:hAnsi="Times New Roman" w:cs="Times New Roman"/>
            <w:sz w:val="24"/>
          </w:rPr>
          <w:t>,</w:t>
        </w:r>
      </w:ins>
      <w:del w:id="752" w:author="Jordon Beijing" w:date="2020-08-15T20:56:00Z">
        <w:r w:rsidRPr="00874E0B" w:rsidDel="00874E0B">
          <w:rPr>
            <w:rFonts w:ascii="Times New Roman" w:hAnsi="Times New Roman" w:cs="Times New Roman"/>
            <w:sz w:val="24"/>
            <w:rPrChange w:id="753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754" w:author="Jordon Beijing" w:date="2020-08-15T20:54:00Z">
            <w:rPr>
              <w:sz w:val="24"/>
            </w:rPr>
          </w:rPrChange>
        </w:rPr>
        <w:t>”</w:t>
      </w:r>
      <w:ins w:id="755" w:author="Jordon Beijing" w:date="2020-08-15T20:56:00Z">
        <w:r w:rsidR="00874E0B">
          <w:rPr>
            <w:rFonts w:ascii="Times New Roman" w:hAnsi="Times New Roman" w:cs="Times New Roman"/>
            <w:sz w:val="24"/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756" w:author="Jordon Beijing" w:date="2020-08-15T20:54:00Z">
            <w:rPr>
              <w:rFonts w:hint="eastAsia"/>
              <w:sz w:val="24"/>
            </w:rPr>
          </w:rPrChange>
        </w:rPr>
        <w:t>Mike said</w:t>
      </w:r>
      <w:ins w:id="757" w:author="Jordon Beijing" w:date="2020-08-15T21:06:00Z">
        <w:r w:rsidR="008966D6">
          <w:rPr>
            <w:rFonts w:ascii="Times New Roman" w:hAnsi="Times New Roman" w:cs="Times New Roman"/>
            <w:sz w:val="24"/>
          </w:rPr>
          <w:t>.</w:t>
        </w:r>
      </w:ins>
      <w:del w:id="758" w:author="Jordon Beijing" w:date="2020-08-15T21:06:00Z">
        <w:r w:rsidRPr="00874E0B" w:rsidDel="008966D6">
          <w:rPr>
            <w:rFonts w:ascii="Times New Roman" w:hAnsi="Times New Roman" w:cs="Times New Roman"/>
            <w:sz w:val="24"/>
            <w:rPrChange w:id="759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14:paraId="090EF644" w14:textId="77777777" w:rsidR="00D82E28" w:rsidRPr="00874E0B" w:rsidRDefault="008966D6" w:rsidP="008966D6">
      <w:pPr>
        <w:widowControl/>
        <w:spacing w:after="150" w:line="240" w:lineRule="atLeast"/>
        <w:ind w:firstLine="420"/>
        <w:rPr>
          <w:rFonts w:ascii="Times New Roman" w:hAnsi="Times New Roman" w:cs="Times New Roman"/>
          <w:sz w:val="24"/>
          <w:rPrChange w:id="760" w:author="Jordon Beijing" w:date="2020-08-15T20:54:00Z">
            <w:rPr>
              <w:sz w:val="24"/>
            </w:rPr>
          </w:rPrChange>
        </w:rPr>
        <w:pPrChange w:id="761" w:author="Jordon Beijing" w:date="2020-08-15T21:09:00Z">
          <w:pPr>
            <w:widowControl/>
            <w:spacing w:after="150" w:line="240" w:lineRule="atLeast"/>
            <w:ind w:left="-360" w:firstLine="420"/>
          </w:pPr>
        </w:pPrChange>
      </w:pPr>
      <w:ins w:id="762" w:author="Jordon Beijing" w:date="2020-08-15T21:06:00Z">
        <w:r>
          <w:rPr>
            <w:rFonts w:ascii="Times New Roman" w:hAnsi="Times New Roman" w:cs="Times New Roman"/>
            <w:sz w:val="24"/>
          </w:rPr>
          <w:t>M</w:t>
        </w:r>
      </w:ins>
      <w:del w:id="763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64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="00E307B7" w:rsidRPr="00874E0B">
        <w:rPr>
          <w:rFonts w:ascii="Times New Roman" w:hAnsi="Times New Roman" w:cs="Times New Roman"/>
          <w:sz w:val="24"/>
          <w:rPrChange w:id="765" w:author="Jordon Beijing" w:date="2020-08-15T20:54:00Z">
            <w:rPr>
              <w:rFonts w:hint="eastAsia"/>
              <w:sz w:val="24"/>
            </w:rPr>
          </w:rPrChange>
        </w:rPr>
        <w:t>om smile</w:t>
      </w:r>
      <w:ins w:id="766" w:author="Jordon Beijing" w:date="2020-08-15T21:06:00Z">
        <w:r>
          <w:rPr>
            <w:rFonts w:ascii="Times New Roman" w:hAnsi="Times New Roman" w:cs="Times New Roman"/>
            <w:sz w:val="24"/>
          </w:rPr>
          <w:t>d</w:t>
        </w:r>
      </w:ins>
      <w:r w:rsidR="00E307B7" w:rsidRPr="00874E0B">
        <w:rPr>
          <w:rFonts w:ascii="Times New Roman" w:hAnsi="Times New Roman" w:cs="Times New Roman"/>
          <w:sz w:val="24"/>
          <w:rPrChange w:id="767" w:author="Jordon Beijing" w:date="2020-08-15T20:54:00Z">
            <w:rPr>
              <w:rFonts w:hint="eastAsia"/>
              <w:sz w:val="24"/>
            </w:rPr>
          </w:rPrChange>
        </w:rPr>
        <w:t xml:space="preserve"> and they </w:t>
      </w:r>
      <w:del w:id="768" w:author="Jordon Beijing" w:date="2020-08-15T21:06:00Z">
        <w:r w:rsidR="00E307B7" w:rsidRPr="00874E0B" w:rsidDel="008966D6">
          <w:rPr>
            <w:rFonts w:ascii="Times New Roman" w:hAnsi="Times New Roman" w:cs="Times New Roman"/>
            <w:sz w:val="24"/>
            <w:rPrChange w:id="769" w:author="Jordon Beijing" w:date="2020-08-15T20:54:00Z">
              <w:rPr>
                <w:rFonts w:hint="eastAsia"/>
                <w:sz w:val="24"/>
              </w:rPr>
            </w:rPrChange>
          </w:rPr>
          <w:delText xml:space="preserve">go </w:delText>
        </w:r>
      </w:del>
      <w:ins w:id="770" w:author="Jordon Beijing" w:date="2020-08-15T21:06:00Z">
        <w:r>
          <w:rPr>
            <w:rFonts w:ascii="Times New Roman" w:hAnsi="Times New Roman" w:cs="Times New Roman"/>
            <w:sz w:val="24"/>
          </w:rPr>
          <w:t>went</w:t>
        </w:r>
        <w:r w:rsidRPr="00874E0B">
          <w:rPr>
            <w:rFonts w:ascii="Times New Roman" w:hAnsi="Times New Roman" w:cs="Times New Roman"/>
            <w:sz w:val="24"/>
            <w:rPrChange w:id="771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="00E307B7" w:rsidRPr="00874E0B">
        <w:rPr>
          <w:rFonts w:ascii="Times New Roman" w:hAnsi="Times New Roman" w:cs="Times New Roman"/>
          <w:sz w:val="24"/>
          <w:rPrChange w:id="772" w:author="Jordon Beijing" w:date="2020-08-15T20:54:00Z">
            <w:rPr>
              <w:rFonts w:hint="eastAsia"/>
              <w:sz w:val="24"/>
            </w:rPr>
          </w:rPrChange>
        </w:rPr>
        <w:t>home.</w:t>
      </w:r>
    </w:p>
    <w:p w14:paraId="1E0A3C30" w14:textId="77777777" w:rsidR="00874E0B" w:rsidRDefault="00E307B7" w:rsidP="008966D6">
      <w:pPr>
        <w:widowControl/>
        <w:spacing w:after="150" w:line="240" w:lineRule="atLeast"/>
        <w:ind w:firstLine="420"/>
        <w:rPr>
          <w:ins w:id="773" w:author="Jordon Beijing" w:date="2020-08-15T20:57:00Z"/>
          <w:rFonts w:ascii="Times New Roman" w:hAnsi="Times New Roman" w:cs="Times New Roman"/>
          <w:sz w:val="24"/>
        </w:rPr>
        <w:pPrChange w:id="774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r w:rsidRPr="00874E0B">
        <w:rPr>
          <w:rFonts w:ascii="Times New Roman" w:hAnsi="Times New Roman" w:cs="Times New Roman"/>
          <w:sz w:val="24"/>
          <w:rPrChange w:id="775" w:author="Jordon Beijing" w:date="2020-08-15T20:54:00Z">
            <w:rPr>
              <w:rFonts w:hint="eastAsia"/>
              <w:sz w:val="24"/>
            </w:rPr>
          </w:rPrChange>
        </w:rPr>
        <w:t>At home mom said</w:t>
      </w:r>
      <w:ins w:id="776" w:author="Jordon Beijing" w:date="2020-08-15T21:06:00Z">
        <w:r w:rsidR="008966D6">
          <w:rPr>
            <w:rFonts w:ascii="Times New Roman" w:hAnsi="Times New Roman" w:cs="Times New Roman"/>
            <w:sz w:val="24"/>
          </w:rPr>
          <w:t>,</w:t>
        </w:r>
      </w:ins>
      <w:r w:rsidRPr="00874E0B">
        <w:rPr>
          <w:rFonts w:ascii="Times New Roman" w:hAnsi="Times New Roman" w:cs="Times New Roman"/>
          <w:sz w:val="24"/>
          <w:rPrChange w:id="777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r w:rsidRPr="00874E0B">
        <w:rPr>
          <w:rFonts w:ascii="Times New Roman" w:hAnsi="Times New Roman" w:cs="Times New Roman"/>
          <w:sz w:val="24"/>
          <w:rPrChange w:id="778" w:author="Jordon Beijing" w:date="2020-08-15T20:54:00Z">
            <w:rPr>
              <w:sz w:val="24"/>
            </w:rPr>
          </w:rPrChange>
        </w:rPr>
        <w:t>“</w:t>
      </w:r>
      <w:ins w:id="779" w:author="Jordon Beijing" w:date="2020-08-15T21:06:00Z">
        <w:r w:rsidR="008966D6">
          <w:rPr>
            <w:rFonts w:ascii="Times New Roman" w:hAnsi="Times New Roman" w:cs="Times New Roman"/>
            <w:sz w:val="24"/>
          </w:rPr>
          <w:t>W</w:t>
        </w:r>
      </w:ins>
      <w:del w:id="780" w:author="Jordon Beijing" w:date="2020-08-15T21:06:00Z">
        <w:r w:rsidRPr="00874E0B" w:rsidDel="008966D6">
          <w:rPr>
            <w:rFonts w:ascii="Times New Roman" w:hAnsi="Times New Roman" w:cs="Times New Roman"/>
            <w:sz w:val="24"/>
            <w:rPrChange w:id="781" w:author="Jordon Beijing" w:date="2020-08-15T20:54:00Z">
              <w:rPr>
                <w:rFonts w:hint="eastAsia"/>
                <w:sz w:val="24"/>
              </w:rPr>
            </w:rPrChange>
          </w:rPr>
          <w:delText>w</w:delText>
        </w:r>
      </w:del>
      <w:r w:rsidRPr="00874E0B">
        <w:rPr>
          <w:rFonts w:ascii="Times New Roman" w:hAnsi="Times New Roman" w:cs="Times New Roman"/>
          <w:sz w:val="24"/>
          <w:rPrChange w:id="782" w:author="Jordon Beijing" w:date="2020-08-15T20:54:00Z">
            <w:rPr>
              <w:rFonts w:hint="eastAsia"/>
              <w:sz w:val="24"/>
            </w:rPr>
          </w:rPrChange>
        </w:rPr>
        <w:t xml:space="preserve">hat </w:t>
      </w:r>
      <w:ins w:id="783" w:author="Jordon Beijing" w:date="2020-08-15T21:12:00Z">
        <w:r w:rsidR="00AC4823">
          <w:rPr>
            <w:rFonts w:ascii="Times New Roman" w:hAnsi="Times New Roman" w:cs="Times New Roman"/>
            <w:sz w:val="24"/>
          </w:rPr>
          <w:t>video</w:t>
        </w:r>
      </w:ins>
      <w:r w:rsidRPr="00874E0B">
        <w:rPr>
          <w:rFonts w:ascii="Times New Roman" w:hAnsi="Times New Roman" w:cs="Times New Roman"/>
          <w:sz w:val="24"/>
          <w:rPrChange w:id="784" w:author="Jordon Beijing" w:date="2020-08-15T20:54:00Z">
            <w:rPr>
              <w:rFonts w:hint="eastAsia"/>
              <w:sz w:val="24"/>
            </w:rPr>
          </w:rPrChange>
        </w:rPr>
        <w:t xml:space="preserve">game do you </w:t>
      </w:r>
      <w:del w:id="785" w:author="Jordon Beijing" w:date="2020-08-15T21:12:00Z">
        <w:r w:rsidRPr="00874E0B" w:rsidDel="00AC4823">
          <w:rPr>
            <w:rFonts w:ascii="Times New Roman" w:hAnsi="Times New Roman" w:cs="Times New Roman"/>
            <w:sz w:val="24"/>
            <w:rPrChange w:id="786" w:author="Jordon Beijing" w:date="2020-08-15T20:54:00Z">
              <w:rPr>
                <w:rFonts w:hint="eastAsia"/>
                <w:sz w:val="24"/>
              </w:rPr>
            </w:rPrChange>
          </w:rPr>
          <w:delText>like</w:delText>
        </w:r>
      </w:del>
      <w:ins w:id="787" w:author="Jordon Beijing" w:date="2020-08-15T21:12:00Z">
        <w:r w:rsidR="00AC4823">
          <w:rPr>
            <w:rFonts w:ascii="Times New Roman" w:hAnsi="Times New Roman" w:cs="Times New Roman"/>
            <w:sz w:val="24"/>
          </w:rPr>
          <w:t>want</w:t>
        </w:r>
      </w:ins>
      <w:r w:rsidRPr="00874E0B">
        <w:rPr>
          <w:rFonts w:ascii="Times New Roman" w:hAnsi="Times New Roman" w:cs="Times New Roman"/>
          <w:sz w:val="24"/>
          <w:rPrChange w:id="788" w:author="Jordon Beijing" w:date="2020-08-15T20:54:00Z">
            <w:rPr>
              <w:rFonts w:hint="eastAsia"/>
              <w:sz w:val="24"/>
            </w:rPr>
          </w:rPrChange>
        </w:rPr>
        <w:t>? I will buy it for you.</w:t>
      </w:r>
      <w:r w:rsidRPr="00874E0B">
        <w:rPr>
          <w:rFonts w:ascii="Times New Roman" w:hAnsi="Times New Roman" w:cs="Times New Roman"/>
          <w:sz w:val="24"/>
          <w:rPrChange w:id="789" w:author="Jordon Beijing" w:date="2020-08-15T20:54:00Z">
            <w:rPr>
              <w:sz w:val="24"/>
            </w:rPr>
          </w:rPrChange>
        </w:rPr>
        <w:t>”</w:t>
      </w:r>
    </w:p>
    <w:p w14:paraId="09B3BABC" w14:textId="77777777" w:rsidR="00D82E28" w:rsidRPr="00874E0B" w:rsidRDefault="00E307B7" w:rsidP="008966D6">
      <w:pPr>
        <w:widowControl/>
        <w:spacing w:after="150" w:line="240" w:lineRule="atLeast"/>
        <w:ind w:firstLine="420"/>
        <w:rPr>
          <w:rFonts w:ascii="Times New Roman" w:hAnsi="Times New Roman" w:cs="Times New Roman"/>
          <w:sz w:val="24"/>
          <w:rPrChange w:id="790" w:author="Jordon Beijing" w:date="2020-08-15T20:54:00Z">
            <w:rPr>
              <w:sz w:val="24"/>
            </w:rPr>
          </w:rPrChange>
        </w:rPr>
        <w:pPrChange w:id="791" w:author="Jordon Beijing" w:date="2020-08-15T21:09:00Z">
          <w:pPr>
            <w:widowControl/>
            <w:spacing w:after="150" w:line="240" w:lineRule="atLeast"/>
            <w:ind w:left="-360" w:firstLine="420"/>
          </w:pPr>
        </w:pPrChange>
      </w:pPr>
      <w:del w:id="792" w:author="Jordon Beijing" w:date="2020-08-15T20:57:00Z">
        <w:r w:rsidRPr="00874E0B" w:rsidDel="00874E0B">
          <w:rPr>
            <w:rFonts w:ascii="Times New Roman" w:hAnsi="Times New Roman" w:cs="Times New Roman"/>
            <w:sz w:val="24"/>
            <w:rPrChange w:id="793" w:author="Jordon Beijing" w:date="2020-08-15T20:54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874E0B">
        <w:rPr>
          <w:rFonts w:ascii="Times New Roman" w:hAnsi="Times New Roman" w:cs="Times New Roman"/>
          <w:sz w:val="24"/>
          <w:rPrChange w:id="794" w:author="Jordon Beijing" w:date="2020-08-15T20:54:00Z">
            <w:rPr>
              <w:sz w:val="24"/>
            </w:rPr>
          </w:rPrChange>
        </w:rPr>
        <w:t>“</w:t>
      </w:r>
      <w:ins w:id="795" w:author="Jordon Beijing" w:date="2020-08-15T21:06:00Z">
        <w:r w:rsidR="008966D6">
          <w:rPr>
            <w:rFonts w:ascii="Times New Roman" w:hAnsi="Times New Roman" w:cs="Times New Roman"/>
            <w:sz w:val="24"/>
          </w:rPr>
          <w:t>M</w:t>
        </w:r>
      </w:ins>
      <w:del w:id="796" w:author="Jordon Beijing" w:date="2020-08-15T21:06:00Z">
        <w:r w:rsidRPr="00874E0B" w:rsidDel="008966D6">
          <w:rPr>
            <w:rFonts w:ascii="Times New Roman" w:hAnsi="Times New Roman" w:cs="Times New Roman"/>
            <w:sz w:val="24"/>
            <w:rPrChange w:id="797" w:author="Jordon Beijing" w:date="2020-08-15T20:54:00Z">
              <w:rPr>
                <w:rFonts w:hint="eastAsia"/>
                <w:sz w:val="24"/>
              </w:rPr>
            </w:rPrChange>
          </w:rPr>
          <w:delText>m</w:delText>
        </w:r>
      </w:del>
      <w:r w:rsidRPr="00874E0B">
        <w:rPr>
          <w:rFonts w:ascii="Times New Roman" w:hAnsi="Times New Roman" w:cs="Times New Roman"/>
          <w:sz w:val="24"/>
          <w:rPrChange w:id="798" w:author="Jordon Beijing" w:date="2020-08-15T20:54:00Z">
            <w:rPr>
              <w:rFonts w:hint="eastAsia"/>
              <w:sz w:val="24"/>
            </w:rPr>
          </w:rPrChange>
        </w:rPr>
        <w:t>om, I don</w:t>
      </w:r>
      <w:r w:rsidRPr="00874E0B">
        <w:rPr>
          <w:rFonts w:ascii="Times New Roman" w:hAnsi="Times New Roman" w:cs="Times New Roman"/>
          <w:sz w:val="24"/>
          <w:rPrChange w:id="799" w:author="Jordon Beijing" w:date="2020-08-15T20:54:00Z">
            <w:rPr>
              <w:sz w:val="24"/>
            </w:rPr>
          </w:rPrChange>
        </w:rPr>
        <w:t>’</w:t>
      </w:r>
      <w:r w:rsidRPr="00874E0B">
        <w:rPr>
          <w:rFonts w:ascii="Times New Roman" w:hAnsi="Times New Roman" w:cs="Times New Roman"/>
          <w:sz w:val="24"/>
          <w:rPrChange w:id="800" w:author="Jordon Beijing" w:date="2020-08-15T20:54:00Z">
            <w:rPr>
              <w:rFonts w:hint="eastAsia"/>
              <w:sz w:val="24"/>
            </w:rPr>
          </w:rPrChange>
        </w:rPr>
        <w:t xml:space="preserve">t want to </w:t>
      </w:r>
      <w:del w:id="801" w:author="Jordon Beijing" w:date="2020-08-15T21:12:00Z">
        <w:r w:rsidRPr="00874E0B" w:rsidDel="00AC4823">
          <w:rPr>
            <w:rFonts w:ascii="Times New Roman" w:hAnsi="Times New Roman" w:cs="Times New Roman"/>
            <w:sz w:val="24"/>
            <w:rPrChange w:id="802" w:author="Jordon Beijing" w:date="2020-08-15T20:54:00Z">
              <w:rPr>
                <w:rFonts w:hint="eastAsia"/>
                <w:sz w:val="24"/>
              </w:rPr>
            </w:rPrChange>
          </w:rPr>
          <w:delText xml:space="preserve">buy </w:delText>
        </w:r>
      </w:del>
      <w:ins w:id="803" w:author="Jordon Beijing" w:date="2020-08-15T21:12:00Z">
        <w:r w:rsidR="00AC4823">
          <w:rPr>
            <w:rFonts w:ascii="Times New Roman" w:hAnsi="Times New Roman" w:cs="Times New Roman"/>
            <w:sz w:val="24"/>
          </w:rPr>
          <w:t>play</w:t>
        </w:r>
        <w:r w:rsidR="00AC4823" w:rsidRPr="00874E0B">
          <w:rPr>
            <w:rFonts w:ascii="Times New Roman" w:hAnsi="Times New Roman" w:cs="Times New Roman"/>
            <w:sz w:val="24"/>
            <w:rPrChange w:id="804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805" w:author="Jordon Beijing" w:date="2020-08-15T20:54:00Z">
            <w:rPr>
              <w:rFonts w:hint="eastAsia"/>
              <w:sz w:val="24"/>
            </w:rPr>
          </w:rPrChange>
        </w:rPr>
        <w:t>games</w:t>
      </w:r>
      <w:ins w:id="806" w:author="Jordon Beijing" w:date="2020-08-15T21:06:00Z">
        <w:r w:rsidR="008966D6">
          <w:rPr>
            <w:rFonts w:ascii="Times New Roman" w:hAnsi="Times New Roman" w:cs="Times New Roman"/>
            <w:sz w:val="24"/>
          </w:rPr>
          <w:t xml:space="preserve"> anymore,”</w:t>
        </w:r>
      </w:ins>
      <w:ins w:id="807" w:author="Jordon Beijing" w:date="2020-08-15T21:07:00Z">
        <w:r w:rsidR="008966D6">
          <w:rPr>
            <w:rFonts w:ascii="Times New Roman" w:hAnsi="Times New Roman" w:cs="Times New Roman"/>
            <w:sz w:val="24"/>
          </w:rPr>
          <w:t xml:space="preserve"> Mike said.</w:t>
        </w:r>
      </w:ins>
      <w:r w:rsidRPr="00874E0B">
        <w:rPr>
          <w:rFonts w:ascii="Times New Roman" w:hAnsi="Times New Roman" w:cs="Times New Roman"/>
          <w:sz w:val="24"/>
          <w:rPrChange w:id="808" w:author="Jordon Beijing" w:date="2020-08-15T20:54:00Z">
            <w:rPr>
              <w:rFonts w:hint="eastAsia"/>
              <w:sz w:val="24"/>
            </w:rPr>
          </w:rPrChange>
        </w:rPr>
        <w:t xml:space="preserve"> </w:t>
      </w:r>
      <w:ins w:id="809" w:author="Jordon Beijing" w:date="2020-08-15T21:07:00Z">
        <w:r w:rsidR="008966D6">
          <w:rPr>
            <w:rFonts w:ascii="Times New Roman" w:hAnsi="Times New Roman" w:cs="Times New Roman"/>
            <w:sz w:val="24"/>
          </w:rPr>
          <w:t>“</w:t>
        </w:r>
      </w:ins>
      <w:r w:rsidRPr="00874E0B">
        <w:rPr>
          <w:rFonts w:ascii="Times New Roman" w:hAnsi="Times New Roman" w:cs="Times New Roman"/>
          <w:sz w:val="24"/>
          <w:rPrChange w:id="810" w:author="Jordon Beijing" w:date="2020-08-15T20:54:00Z">
            <w:rPr>
              <w:rFonts w:hint="eastAsia"/>
              <w:sz w:val="24"/>
            </w:rPr>
          </w:rPrChange>
        </w:rPr>
        <w:t>I want to have a dog!</w:t>
      </w:r>
      <w:r w:rsidRPr="00874E0B">
        <w:rPr>
          <w:rFonts w:ascii="Times New Roman" w:hAnsi="Times New Roman" w:cs="Times New Roman"/>
          <w:sz w:val="24"/>
          <w:rPrChange w:id="811" w:author="Jordon Beijing" w:date="2020-08-15T20:54:00Z">
            <w:rPr>
              <w:sz w:val="24"/>
            </w:rPr>
          </w:rPrChange>
        </w:rPr>
        <w:t>”</w:t>
      </w:r>
    </w:p>
    <w:p w14:paraId="4F0F61BD" w14:textId="77777777" w:rsidR="008966D6" w:rsidRDefault="00E307B7" w:rsidP="008966D6">
      <w:pPr>
        <w:widowControl/>
        <w:spacing w:after="150" w:line="240" w:lineRule="atLeast"/>
        <w:ind w:firstLine="420"/>
        <w:rPr>
          <w:ins w:id="812" w:author="Jordon Beijing" w:date="2020-08-15T21:07:00Z"/>
          <w:rFonts w:ascii="Times New Roman" w:hAnsi="Times New Roman" w:cs="Times New Roman"/>
          <w:sz w:val="24"/>
        </w:rPr>
        <w:pPrChange w:id="813" w:author="Jordon Beijing" w:date="2020-08-15T21:09:00Z">
          <w:pPr>
            <w:widowControl/>
            <w:spacing w:after="150" w:line="240" w:lineRule="atLeast"/>
            <w:ind w:firstLine="420"/>
          </w:pPr>
        </w:pPrChange>
      </w:pPr>
      <w:commentRangeStart w:id="814"/>
      <w:r w:rsidRPr="00874E0B">
        <w:rPr>
          <w:rFonts w:ascii="Times New Roman" w:hAnsi="Times New Roman" w:cs="Times New Roman"/>
          <w:sz w:val="24"/>
          <w:rPrChange w:id="815" w:author="Jordon Beijing" w:date="2020-08-15T20:54:00Z">
            <w:rPr>
              <w:rFonts w:hint="eastAsia"/>
              <w:sz w:val="24"/>
            </w:rPr>
          </w:rPrChange>
        </w:rPr>
        <w:t xml:space="preserve">Now Mike </w:t>
      </w:r>
      <w:del w:id="816" w:author="Jordon Beijing" w:date="2020-08-15T21:12:00Z">
        <w:r w:rsidRPr="00874E0B" w:rsidDel="00AC4823">
          <w:rPr>
            <w:rFonts w:ascii="Times New Roman" w:hAnsi="Times New Roman" w:cs="Times New Roman"/>
            <w:sz w:val="24"/>
            <w:rPrChange w:id="817" w:author="Jordon Beijing" w:date="2020-08-15T20:54:00Z">
              <w:rPr>
                <w:rFonts w:hint="eastAsia"/>
                <w:sz w:val="24"/>
              </w:rPr>
            </w:rPrChange>
          </w:rPr>
          <w:delText xml:space="preserve">is the best </w:delText>
        </w:r>
      </w:del>
      <w:del w:id="818" w:author="Jordon Beijing" w:date="2020-08-15T21:07:00Z">
        <w:r w:rsidRPr="00874E0B" w:rsidDel="008966D6">
          <w:rPr>
            <w:rFonts w:ascii="Times New Roman" w:hAnsi="Times New Roman" w:cs="Times New Roman"/>
            <w:sz w:val="24"/>
            <w:rPrChange w:id="819" w:author="Jordon Beijing" w:date="2020-08-15T20:54:00Z">
              <w:rPr>
                <w:rFonts w:hint="eastAsia"/>
                <w:sz w:val="24"/>
              </w:rPr>
            </w:rPrChange>
          </w:rPr>
          <w:delText xml:space="preserve">children </w:delText>
        </w:r>
      </w:del>
      <w:del w:id="820" w:author="Jordon Beijing" w:date="2020-08-15T21:12:00Z">
        <w:r w:rsidRPr="00874E0B" w:rsidDel="00AC4823">
          <w:rPr>
            <w:rFonts w:ascii="Times New Roman" w:hAnsi="Times New Roman" w:cs="Times New Roman"/>
            <w:sz w:val="24"/>
            <w:rPrChange w:id="821" w:author="Jordon Beijing" w:date="2020-08-15T20:54:00Z">
              <w:rPr>
                <w:rFonts w:hint="eastAsia"/>
                <w:sz w:val="24"/>
              </w:rPr>
            </w:rPrChange>
          </w:rPr>
          <w:delText xml:space="preserve">in the school and he </w:delText>
        </w:r>
      </w:del>
      <w:r w:rsidRPr="00874E0B">
        <w:rPr>
          <w:rFonts w:ascii="Times New Roman" w:hAnsi="Times New Roman" w:cs="Times New Roman"/>
          <w:sz w:val="24"/>
          <w:rPrChange w:id="822" w:author="Jordon Beijing" w:date="2020-08-15T20:54:00Z">
            <w:rPr>
              <w:rFonts w:hint="eastAsia"/>
              <w:sz w:val="24"/>
            </w:rPr>
          </w:rPrChange>
        </w:rPr>
        <w:t>like</w:t>
      </w:r>
      <w:ins w:id="823" w:author="Jordon Beijing" w:date="2020-08-15T21:07:00Z">
        <w:r w:rsidR="008966D6">
          <w:rPr>
            <w:rFonts w:ascii="Times New Roman" w:hAnsi="Times New Roman" w:cs="Times New Roman"/>
            <w:sz w:val="24"/>
          </w:rPr>
          <w:t>s</w:t>
        </w:r>
      </w:ins>
      <w:r w:rsidRPr="00874E0B">
        <w:rPr>
          <w:rFonts w:ascii="Times New Roman" w:hAnsi="Times New Roman" w:cs="Times New Roman"/>
          <w:sz w:val="24"/>
          <w:rPrChange w:id="824" w:author="Jordon Beijing" w:date="2020-08-15T20:54:00Z">
            <w:rPr>
              <w:rFonts w:hint="eastAsia"/>
              <w:sz w:val="24"/>
            </w:rPr>
          </w:rPrChange>
        </w:rPr>
        <w:t xml:space="preserve"> to play outside</w:t>
      </w:r>
      <w:ins w:id="825" w:author="Jordon Beijing" w:date="2020-08-15T21:13:00Z">
        <w:r w:rsidR="00AC4823" w:rsidRPr="00AC4823">
          <w:rPr>
            <w:rFonts w:ascii="Times New Roman" w:hAnsi="Times New Roman" w:cs="Times New Roman"/>
            <w:sz w:val="24"/>
          </w:rPr>
          <w:t xml:space="preserve"> </w:t>
        </w:r>
        <w:r w:rsidR="00AC4823">
          <w:rPr>
            <w:rFonts w:ascii="Times New Roman" w:hAnsi="Times New Roman" w:cs="Times New Roman"/>
            <w:sz w:val="24"/>
          </w:rPr>
          <w:t xml:space="preserve">and he </w:t>
        </w:r>
        <w:r w:rsidR="00AC4823" w:rsidRPr="00432E26">
          <w:rPr>
            <w:rFonts w:ascii="Times New Roman" w:hAnsi="Times New Roman" w:cs="Times New Roman"/>
            <w:sz w:val="24"/>
          </w:rPr>
          <w:t xml:space="preserve">is the best </w:t>
        </w:r>
        <w:r w:rsidR="00AC4823">
          <w:rPr>
            <w:rFonts w:ascii="Times New Roman" w:hAnsi="Times New Roman" w:cs="Times New Roman"/>
            <w:sz w:val="24"/>
          </w:rPr>
          <w:t>child</w:t>
        </w:r>
        <w:r w:rsidR="00AC4823" w:rsidRPr="00432E26">
          <w:rPr>
            <w:rFonts w:ascii="Times New Roman" w:hAnsi="Times New Roman" w:cs="Times New Roman"/>
            <w:sz w:val="24"/>
          </w:rPr>
          <w:t xml:space="preserve"> </w:t>
        </w:r>
        <w:r w:rsidR="00AC4823">
          <w:rPr>
            <w:rFonts w:ascii="Times New Roman" w:hAnsi="Times New Roman" w:cs="Times New Roman"/>
            <w:sz w:val="24"/>
          </w:rPr>
          <w:t>at</w:t>
        </w:r>
        <w:r w:rsidR="00AC4823" w:rsidRPr="00432E26">
          <w:rPr>
            <w:rFonts w:ascii="Times New Roman" w:hAnsi="Times New Roman" w:cs="Times New Roman"/>
            <w:sz w:val="24"/>
          </w:rPr>
          <w:t xml:space="preserve"> school</w:t>
        </w:r>
      </w:ins>
      <w:ins w:id="826" w:author="Jordon Beijing" w:date="2020-08-15T21:07:00Z">
        <w:r w:rsidR="008966D6">
          <w:rPr>
            <w:rFonts w:ascii="Times New Roman" w:hAnsi="Times New Roman" w:cs="Times New Roman"/>
            <w:sz w:val="24"/>
          </w:rPr>
          <w:t>. He</w:t>
        </w:r>
      </w:ins>
      <w:r w:rsidRPr="00874E0B">
        <w:rPr>
          <w:rFonts w:ascii="Times New Roman" w:hAnsi="Times New Roman" w:cs="Times New Roman"/>
          <w:sz w:val="24"/>
          <w:rPrChange w:id="827" w:author="Jordon Beijing" w:date="2020-08-15T20:54:00Z">
            <w:rPr>
              <w:rFonts w:hint="eastAsia"/>
              <w:sz w:val="24"/>
            </w:rPr>
          </w:rPrChange>
        </w:rPr>
        <w:t xml:space="preserve"> and </w:t>
      </w:r>
      <w:del w:id="828" w:author="Jordon Beijing" w:date="2020-08-15T21:07:00Z">
        <w:r w:rsidRPr="00874E0B" w:rsidDel="008966D6">
          <w:rPr>
            <w:rFonts w:ascii="Times New Roman" w:hAnsi="Times New Roman" w:cs="Times New Roman"/>
            <w:sz w:val="24"/>
            <w:rPrChange w:id="829" w:author="Jordon Beijing" w:date="2020-08-15T20:54:00Z">
              <w:rPr>
                <w:rFonts w:hint="eastAsia"/>
                <w:sz w:val="24"/>
              </w:rPr>
            </w:rPrChange>
          </w:rPr>
          <w:delText xml:space="preserve">her </w:delText>
        </w:r>
      </w:del>
      <w:ins w:id="830" w:author="Jordon Beijing" w:date="2020-08-15T21:07:00Z">
        <w:r w:rsidR="008966D6">
          <w:rPr>
            <w:rFonts w:ascii="Times New Roman" w:hAnsi="Times New Roman" w:cs="Times New Roman"/>
            <w:sz w:val="24"/>
          </w:rPr>
          <w:t>his</w:t>
        </w:r>
        <w:r w:rsidR="008966D6" w:rsidRPr="00874E0B">
          <w:rPr>
            <w:rFonts w:ascii="Times New Roman" w:hAnsi="Times New Roman" w:cs="Times New Roman"/>
            <w:sz w:val="24"/>
            <w:rPrChange w:id="831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832" w:author="Jordon Beijing" w:date="2020-08-15T20:54:00Z">
            <w:rPr>
              <w:rFonts w:hint="eastAsia"/>
              <w:sz w:val="24"/>
            </w:rPr>
          </w:rPrChange>
        </w:rPr>
        <w:t xml:space="preserve">mom </w:t>
      </w:r>
      <w:del w:id="833" w:author="Jordon Beijing" w:date="2020-08-15T21:07:00Z">
        <w:r w:rsidRPr="00874E0B" w:rsidDel="008966D6">
          <w:rPr>
            <w:rFonts w:ascii="Times New Roman" w:hAnsi="Times New Roman" w:cs="Times New Roman"/>
            <w:sz w:val="24"/>
            <w:rPrChange w:id="834" w:author="Jordon Beijing" w:date="2020-08-15T20:54:00Z">
              <w:rPr>
                <w:rFonts w:hint="eastAsia"/>
                <w:sz w:val="24"/>
              </w:rPr>
            </w:rPrChange>
          </w:rPr>
          <w:delText xml:space="preserve">are </w:delText>
        </w:r>
      </w:del>
      <w:ins w:id="835" w:author="Jordon Beijing" w:date="2020-08-15T21:07:00Z">
        <w:r w:rsidR="008966D6">
          <w:rPr>
            <w:rFonts w:ascii="Times New Roman" w:hAnsi="Times New Roman" w:cs="Times New Roman"/>
            <w:sz w:val="24"/>
          </w:rPr>
          <w:t>are</w:t>
        </w:r>
        <w:r w:rsidR="008966D6" w:rsidRPr="00874E0B">
          <w:rPr>
            <w:rFonts w:ascii="Times New Roman" w:hAnsi="Times New Roman" w:cs="Times New Roman"/>
            <w:sz w:val="24"/>
            <w:rPrChange w:id="836" w:author="Jordon Beijing" w:date="2020-08-15T20:54:00Z">
              <w:rPr>
                <w:rFonts w:hint="eastAsia"/>
                <w:sz w:val="24"/>
              </w:rPr>
            </w:rPrChange>
          </w:rPr>
          <w:t xml:space="preserve"> </w:t>
        </w:r>
      </w:ins>
      <w:r w:rsidRPr="00874E0B">
        <w:rPr>
          <w:rFonts w:ascii="Times New Roman" w:hAnsi="Times New Roman" w:cs="Times New Roman"/>
          <w:sz w:val="24"/>
          <w:rPrChange w:id="837" w:author="Jordon Beijing" w:date="2020-08-15T20:54:00Z">
            <w:rPr>
              <w:rFonts w:hint="eastAsia"/>
              <w:sz w:val="24"/>
            </w:rPr>
          </w:rPrChange>
        </w:rPr>
        <w:t>happy ever</w:t>
      </w:r>
      <w:r w:rsidRPr="00874E0B">
        <w:rPr>
          <w:rFonts w:ascii="Times New Roman" w:hAnsi="Times New Roman" w:cs="Times New Roman"/>
          <w:sz w:val="24"/>
          <w:rPrChange w:id="838" w:author="Jordon Beijing" w:date="2020-08-15T20:54:00Z">
            <w:rPr>
              <w:rFonts w:hint="eastAsia"/>
              <w:sz w:val="24"/>
            </w:rPr>
          </w:rPrChange>
        </w:rPr>
        <w:t>y day.</w:t>
      </w:r>
    </w:p>
    <w:p w14:paraId="1C256648" w14:textId="77777777" w:rsidR="00D82E28" w:rsidRDefault="008966D6" w:rsidP="008966D6">
      <w:pPr>
        <w:widowControl/>
        <w:spacing w:after="150" w:line="240" w:lineRule="atLeast"/>
        <w:ind w:firstLine="420"/>
        <w:rPr>
          <w:ins w:id="839" w:author="Jordon Beijing" w:date="2020-08-15T21:23:00Z"/>
          <w:rFonts w:ascii="Times New Roman" w:hAnsi="Times New Roman" w:cs="Times New Roman"/>
          <w:sz w:val="24"/>
        </w:rPr>
      </w:pPr>
      <w:ins w:id="840" w:author="Jordon Beijing" w:date="2020-08-15T21:07:00Z">
        <w:r>
          <w:rPr>
            <w:rFonts w:ascii="Times New Roman" w:hAnsi="Times New Roman" w:cs="Times New Roman"/>
            <w:sz w:val="24"/>
          </w:rPr>
          <w:t>The end.</w:t>
        </w:r>
      </w:ins>
      <w:del w:id="841" w:author="Jordon Beijing" w:date="2020-08-15T21:07:00Z">
        <w:r w:rsidR="00E307B7" w:rsidRPr="00874E0B" w:rsidDel="008966D6">
          <w:rPr>
            <w:rFonts w:ascii="Times New Roman" w:hAnsi="Times New Roman" w:cs="Times New Roman"/>
            <w:sz w:val="24"/>
            <w:rPrChange w:id="842" w:author="Jordon Beijing" w:date="2020-08-15T20:54:00Z">
              <w:rPr>
                <w:rFonts w:hint="eastAsia"/>
                <w:sz w:val="24"/>
              </w:rPr>
            </w:rPrChange>
          </w:rPr>
          <w:delText xml:space="preserve">  </w:delText>
        </w:r>
      </w:del>
      <w:commentRangeEnd w:id="814"/>
      <w:r w:rsidR="00E307B7">
        <w:rPr>
          <w:rStyle w:val="CommentReference"/>
        </w:rPr>
        <w:commentReference w:id="814"/>
      </w:r>
    </w:p>
    <w:p w14:paraId="61D18ABB" w14:textId="77777777" w:rsidR="00EB7526" w:rsidRDefault="00EB7526" w:rsidP="008966D6">
      <w:pPr>
        <w:widowControl/>
        <w:spacing w:after="150" w:line="240" w:lineRule="atLeast"/>
        <w:ind w:firstLine="420"/>
        <w:rPr>
          <w:ins w:id="844" w:author="Jordon Beijing" w:date="2020-08-15T21:23:00Z"/>
          <w:rFonts w:ascii="Times New Roman" w:hAnsi="Times New Roman" w:cs="Times New Roman"/>
          <w:sz w:val="24"/>
        </w:rPr>
      </w:pPr>
    </w:p>
    <w:p w14:paraId="3EC41913" w14:textId="77777777" w:rsidR="00EB7526" w:rsidRPr="00E307B7" w:rsidRDefault="00EB7526" w:rsidP="008966D6">
      <w:pPr>
        <w:widowControl/>
        <w:spacing w:after="150" w:line="240" w:lineRule="atLeast"/>
        <w:ind w:firstLine="420"/>
        <w:rPr>
          <w:rFonts w:ascii="Times New Roman" w:hAnsi="Times New Roman" w:cs="Times New Roman"/>
          <w:i/>
          <w:iCs/>
          <w:sz w:val="24"/>
          <w:rPrChange w:id="845" w:author="Jordon Beijing" w:date="2020-08-15T21:29:00Z">
            <w:rPr>
              <w:sz w:val="24"/>
            </w:rPr>
          </w:rPrChange>
        </w:rPr>
        <w:pPrChange w:id="846" w:author="Jordon Beijing" w:date="2020-08-15T21:09:00Z">
          <w:pPr>
            <w:widowControl/>
            <w:spacing w:after="150" w:line="240" w:lineRule="atLeast"/>
            <w:ind w:left="-360" w:firstLine="420"/>
          </w:pPr>
        </w:pPrChange>
      </w:pPr>
      <w:ins w:id="847" w:author="Jordon Beijing" w:date="2020-08-15T21:23:00Z">
        <w:r w:rsidRPr="00E307B7">
          <w:rPr>
            <w:rFonts w:ascii="Times New Roman" w:hAnsi="Times New Roman" w:cs="Times New Roman"/>
            <w:i/>
            <w:iCs/>
            <w:sz w:val="24"/>
            <w:rPrChange w:id="84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Notes: Enoch, great job writing this story</w:t>
        </w:r>
      </w:ins>
      <w:ins w:id="849" w:author="Jordon Beijing" w:date="2020-08-15T21:26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5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!</w:t>
        </w:r>
      </w:ins>
      <w:ins w:id="851" w:author="Jordon Beijing" w:date="2020-08-15T21:23:00Z">
        <w:r w:rsidRPr="00E307B7">
          <w:rPr>
            <w:rFonts w:ascii="Times New Roman" w:hAnsi="Times New Roman" w:cs="Times New Roman"/>
            <w:i/>
            <w:iCs/>
            <w:sz w:val="24"/>
            <w:rPrChange w:id="85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Please add a </w:t>
        </w:r>
      </w:ins>
      <w:ins w:id="853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54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few more orientation details at the beginning (</w:t>
        </w:r>
      </w:ins>
      <w:ins w:id="855" w:author="Jordon Beijing" w:date="2020-08-15T21:27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56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what city, how old was Mike, what grade was he in, where was his dad, etc.</w:t>
        </w:r>
      </w:ins>
      <w:ins w:id="857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5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). Also</w:t>
        </w:r>
      </w:ins>
      <w:ins w:id="859" w:author="Jordon Beijing" w:date="2020-08-15T21:27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6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,</w:t>
        </w:r>
      </w:ins>
      <w:ins w:id="861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6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please be more descriptive of the farm</w:t>
        </w:r>
      </w:ins>
      <w:ins w:id="863" w:author="Jordon Beijing" w:date="2020-08-15T21:27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64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. What did</w:t>
        </w:r>
      </w:ins>
      <w:ins w:id="865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66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the animals</w:t>
        </w:r>
      </w:ins>
      <w:ins w:id="867" w:author="Jordon Beijing" w:date="2020-08-15T21:27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6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and plant</w:t>
        </w:r>
      </w:ins>
      <w:ins w:id="869" w:author="Jordon Beijing" w:date="2020-08-15T21:28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7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s look like? What did they smell like?</w:t>
        </w:r>
      </w:ins>
      <w:ins w:id="871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7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Also, you should tell grandpa’s scary story</w:t>
        </w:r>
      </w:ins>
      <w:ins w:id="873" w:author="Jordon Beijing" w:date="2020-08-15T21:28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74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!</w:t>
        </w:r>
      </w:ins>
      <w:ins w:id="875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76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Finally, the ending is </w:t>
        </w:r>
      </w:ins>
      <w:ins w:id="877" w:author="Jordon Beijing" w:date="2020-08-15T21:28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7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too</w:t>
        </w:r>
      </w:ins>
      <w:ins w:id="879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8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short. </w:t>
        </w:r>
      </w:ins>
      <w:ins w:id="881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88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Please write a few more sentences</w:t>
        </w:r>
      </w:ins>
      <w:ins w:id="883" w:author="Jordon Beijing" w:date="2020-08-15T21:28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84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at the end</w:t>
        </w:r>
      </w:ins>
      <w:ins w:id="885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886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. </w:t>
        </w:r>
      </w:ins>
      <w:ins w:id="887" w:author="Jordon Beijing" w:date="2020-08-15T21:28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88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You</w:t>
        </w:r>
      </w:ins>
      <w:ins w:id="889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9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</w:t>
        </w:r>
      </w:ins>
      <w:ins w:id="891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89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can</w:t>
        </w:r>
      </w:ins>
      <w:ins w:id="893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94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add </w:t>
        </w:r>
      </w:ins>
      <w:ins w:id="895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896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the</w:t>
        </w:r>
      </w:ins>
      <w:ins w:id="897" w:author="Jordon Beijing" w:date="2020-08-15T21:24:00Z">
        <w:r w:rsidRPr="00E307B7">
          <w:rPr>
            <w:rFonts w:ascii="Times New Roman" w:hAnsi="Times New Roman" w:cs="Times New Roman"/>
            <w:i/>
            <w:iCs/>
            <w:sz w:val="24"/>
            <w:rPrChange w:id="89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moral of the sto</w:t>
        </w:r>
      </w:ins>
      <w:ins w:id="899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90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ry. What is the reader supposed to learn from this story? Why is playing outside </w:t>
        </w:r>
      </w:ins>
      <w:ins w:id="901" w:author="Jordon Beijing" w:date="2020-08-15T21:26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90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with friends </w:t>
        </w:r>
      </w:ins>
      <w:ins w:id="903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904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better than playing </w:t>
        </w:r>
      </w:ins>
      <w:ins w:id="905" w:author="Jordon Beijing" w:date="2020-08-15T21:26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906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videogames </w:t>
        </w:r>
      </w:ins>
      <w:ins w:id="907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908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inside </w:t>
        </w:r>
      </w:ins>
      <w:ins w:id="909" w:author="Jordon Beijing" w:date="2020-08-15T21:29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910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alone </w:t>
        </w:r>
      </w:ins>
      <w:ins w:id="911" w:author="Jordon Beijing" w:date="2020-08-15T21:25:00Z">
        <w:r w:rsidRPr="00E307B7">
          <w:rPr>
            <w:rFonts w:ascii="Times New Roman" w:hAnsi="Times New Roman" w:cs="Times New Roman"/>
            <w:i/>
            <w:iCs/>
            <w:sz w:val="24"/>
            <w:rPrChange w:id="912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on </w:t>
        </w:r>
        <w:r w:rsidR="00E307B7" w:rsidRPr="00E307B7">
          <w:rPr>
            <w:rFonts w:ascii="Times New Roman" w:hAnsi="Times New Roman" w:cs="Times New Roman"/>
            <w:i/>
            <w:iCs/>
            <w:sz w:val="24"/>
            <w:rPrChange w:id="913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>a phone?</w:t>
        </w:r>
      </w:ins>
      <w:ins w:id="914" w:author="Jordon Beijing" w:date="2020-08-15T21:26:00Z">
        <w:r w:rsidR="00E307B7" w:rsidRPr="00E307B7">
          <w:rPr>
            <w:rFonts w:ascii="Times New Roman" w:hAnsi="Times New Roman" w:cs="Times New Roman"/>
            <w:i/>
            <w:iCs/>
            <w:sz w:val="24"/>
            <w:rPrChange w:id="915" w:author="Jordon Beijing" w:date="2020-08-15T21:29:00Z">
              <w:rPr>
                <w:rFonts w:ascii="Times New Roman" w:hAnsi="Times New Roman" w:cs="Times New Roman"/>
                <w:sz w:val="24"/>
              </w:rPr>
            </w:rPrChange>
          </w:rPr>
          <w:t xml:space="preserve"> Please end with a moral that the reader should learn from your story. Thanks!</w:t>
        </w:r>
      </w:ins>
    </w:p>
    <w:sectPr w:rsidR="00EB7526" w:rsidRPr="00E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2" w:author="Jordon Beijing" w:date="2020-08-15T21:22:00Z" w:initials="JB">
    <w:p w14:paraId="010C415B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Which city?</w:t>
      </w:r>
    </w:p>
  </w:comment>
  <w:comment w:id="79" w:author="Jordon Beijing" w:date="2020-08-15T21:22:00Z" w:initials="JB">
    <w:p w14:paraId="4E340332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How old was Mike?</w:t>
      </w:r>
    </w:p>
  </w:comment>
  <w:comment w:id="86" w:author="Jordon Beijing" w:date="2020-08-15T21:22:00Z" w:initials="JB">
    <w:p w14:paraId="3C6B656A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What grade was Mike in?</w:t>
      </w:r>
    </w:p>
  </w:comment>
  <w:comment w:id="171" w:author="Jordon Beijing" w:date="2020-08-15T21:21:00Z" w:initials="JB">
    <w:p w14:paraId="7F1E670D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Actually, Mike didn’t have a choice because he was still a child, not an adult. So he had to go with his mom to the countryside.</w:t>
      </w:r>
    </w:p>
  </w:comment>
  <w:comment w:id="292" w:author="Jordon Beijing" w:date="2020-08-15T21:19:00Z" w:initials="JB">
    <w:p w14:paraId="4C644BDE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Who drive the car? Where was Mike’s dad? How far was the drive?</w:t>
      </w:r>
    </w:p>
  </w:comment>
  <w:comment w:id="423" w:author="Jordon Beijing" w:date="2020-08-15T21:17:00Z" w:initials="JB">
    <w:p w14:paraId="3EBF5E16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What did the farm look like?</w:t>
      </w:r>
    </w:p>
  </w:comment>
  <w:comment w:id="492" w:author="Jordon Beijing" w:date="2020-08-15T21:17:00Z" w:initials="JB">
    <w:p w14:paraId="4E89550C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What was the story? Please tell it here!</w:t>
      </w:r>
    </w:p>
  </w:comment>
  <w:comment w:id="510" w:author="Jordon Beijing" w:date="2020-08-15T21:18:00Z" w:initials="JB">
    <w:p w14:paraId="05908C26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What did the sheep and cows look like? How many were there? What did they smell like? What did Mike feed them? What were their names?</w:t>
      </w:r>
    </w:p>
  </w:comment>
  <w:comment w:id="555" w:author="Jordon Beijing" w:date="2020-08-15T21:18:00Z" w:initials="JB">
    <w:p w14:paraId="155D38AB" w14:textId="77777777" w:rsidR="00EB7526" w:rsidRDefault="00EB7526">
      <w:pPr>
        <w:pStyle w:val="CommentText"/>
      </w:pPr>
      <w:r>
        <w:rPr>
          <w:rStyle w:val="CommentReference"/>
        </w:rPr>
        <w:annotationRef/>
      </w:r>
      <w:r>
        <w:t>What vegetables did they pick?</w:t>
      </w:r>
    </w:p>
  </w:comment>
  <w:comment w:id="814" w:author="Jordon Beijing" w:date="2020-08-15T21:29:00Z" w:initials="JB">
    <w:p w14:paraId="3453A7B4" w14:textId="77777777" w:rsidR="00E307B7" w:rsidRDefault="00E307B7">
      <w:pPr>
        <w:pStyle w:val="CommentText"/>
      </w:pPr>
      <w:r>
        <w:rPr>
          <w:rStyle w:val="CommentReference"/>
        </w:rPr>
        <w:annotationRef/>
      </w:r>
      <w:r>
        <w:t>The ending is too brief! Please add the moral of the story. Why is playing outside with friends better than playing videogames inside alone on a phone</w:t>
      </w:r>
      <w:bookmarkStart w:id="843" w:name="_GoBack"/>
      <w:bookmarkEnd w:id="843"/>
      <w:r>
        <w:t>? What is the reader supposed to learn from your story?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0C415B" w15:done="0"/>
  <w15:commentEx w15:paraId="4E340332" w15:done="0"/>
  <w15:commentEx w15:paraId="3C6B656A" w15:done="0"/>
  <w15:commentEx w15:paraId="7F1E670D" w15:done="0"/>
  <w15:commentEx w15:paraId="4C644BDE" w15:done="0"/>
  <w15:commentEx w15:paraId="3EBF5E16" w15:done="0"/>
  <w15:commentEx w15:paraId="4E89550C" w15:done="0"/>
  <w15:commentEx w15:paraId="05908C26" w15:done="0"/>
  <w15:commentEx w15:paraId="155D38AB" w15:done="0"/>
  <w15:commentEx w15:paraId="3453A7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0C415B" w16cid:durableId="22E2D089"/>
  <w16cid:commentId w16cid:paraId="4E340332" w16cid:durableId="22E2D098"/>
  <w16cid:commentId w16cid:paraId="3C6B656A" w16cid:durableId="22E2D0AB"/>
  <w16cid:commentId w16cid:paraId="7F1E670D" w16cid:durableId="22E2D05A"/>
  <w16cid:commentId w16cid:paraId="4C644BDE" w16cid:durableId="22E2CFF3"/>
  <w16cid:commentId w16cid:paraId="3EBF5E16" w16cid:durableId="22E2CF61"/>
  <w16cid:commentId w16cid:paraId="4E89550C" w16cid:durableId="22E2CF4C"/>
  <w16cid:commentId w16cid:paraId="05908C26" w16cid:durableId="22E2CFC2"/>
  <w16cid:commentId w16cid:paraId="155D38AB" w16cid:durableId="22E2CFAF"/>
  <w16cid:commentId w16cid:paraId="3453A7B4" w16cid:durableId="22E2D2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E28"/>
    <w:rsid w:val="00874E0B"/>
    <w:rsid w:val="008966D6"/>
    <w:rsid w:val="00AC4823"/>
    <w:rsid w:val="00D82E28"/>
    <w:rsid w:val="00E307B7"/>
    <w:rsid w:val="00EB7526"/>
    <w:rsid w:val="119C6217"/>
    <w:rsid w:val="1CFB646A"/>
    <w:rsid w:val="236C55BC"/>
    <w:rsid w:val="277F0A90"/>
    <w:rsid w:val="303B4B0A"/>
    <w:rsid w:val="3A9D7CF0"/>
    <w:rsid w:val="3C4257C7"/>
    <w:rsid w:val="579202F0"/>
    <w:rsid w:val="5A4243A9"/>
    <w:rsid w:val="72D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79D30C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HK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Theme="minorEastAsia"/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BalloonText">
    <w:name w:val="Balloon Text"/>
    <w:basedOn w:val="Normal"/>
    <w:link w:val="BalloonTextChar"/>
    <w:rsid w:val="00874E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4E0B"/>
    <w:rPr>
      <w:rFonts w:ascii="Times New Roman" w:eastAsiaTheme="minorEastAsia" w:hAnsi="Times New Roman" w:cs="Times New Roman"/>
      <w:kern w:val="2"/>
      <w:sz w:val="18"/>
      <w:szCs w:val="18"/>
      <w:lang w:val="en-US" w:bidi="ar-SA"/>
    </w:rPr>
  </w:style>
  <w:style w:type="character" w:styleId="CommentReference">
    <w:name w:val="annotation reference"/>
    <w:basedOn w:val="DefaultParagraphFont"/>
    <w:rsid w:val="00EB75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5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7526"/>
    <w:rPr>
      <w:rFonts w:eastAsiaTheme="minorEastAsia"/>
      <w:kern w:val="2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EB7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526"/>
    <w:rPr>
      <w:rFonts w:eastAsiaTheme="minorEastAsia"/>
      <w:b/>
      <w:bCs/>
      <w:kern w:val="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</dc:creator>
  <cp:lastModifiedBy>Jordon Beijing</cp:lastModifiedBy>
  <cp:revision>3</cp:revision>
  <dcterms:created xsi:type="dcterms:W3CDTF">2014-10-29T12:08:00Z</dcterms:created>
  <dcterms:modified xsi:type="dcterms:W3CDTF">2020-08-15T14:30:00Z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