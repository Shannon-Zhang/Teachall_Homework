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3F248" w14:textId="77777777" w:rsidR="000A22EA" w:rsidRPr="006E0ACC" w:rsidRDefault="00085266">
      <w:pPr>
        <w:rPr>
          <w:rFonts w:ascii="Times New Roman" w:hAnsi="Times New Roman" w:cs="Times New Roman"/>
          <w:sz w:val="24"/>
          <w:rPrChange w:id="0" w:author="Jordon Beijing" w:date="2020-08-15T20:24:00Z">
            <w:rPr>
              <w:rFonts w:ascii="Arial" w:hAnsi="Arial" w:cs="Arial"/>
              <w:sz w:val="24"/>
            </w:rPr>
          </w:rPrChange>
        </w:rPr>
      </w:pPr>
      <w:r w:rsidRPr="006E0ACC">
        <w:rPr>
          <w:rFonts w:ascii="Times New Roman" w:hAnsi="Times New Roman" w:cs="Times New Roman"/>
          <w:sz w:val="24"/>
          <w:rPrChange w:id="1" w:author="Jordon Beijing" w:date="2020-08-15T20:24:00Z">
            <w:rPr>
              <w:rFonts w:ascii="Arial" w:hAnsi="Arial" w:cs="Arial"/>
              <w:sz w:val="24"/>
            </w:rPr>
          </w:rPrChange>
        </w:rPr>
        <w:t>W6A</w:t>
      </w:r>
      <w:ins w:id="2" w:author="Jordon Beijing" w:date="2020-08-15T20:11:00Z">
        <w:r w:rsidR="00737A22" w:rsidRPr="006E0ACC">
          <w:rPr>
            <w:rFonts w:ascii="Times New Roman" w:hAnsi="Times New Roman" w:cs="Times New Roman"/>
            <w:sz w:val="24"/>
            <w:rPrChange w:id="3" w:author="Jordon Beijing" w:date="2020-08-15T20:24:00Z">
              <w:rPr>
                <w:rFonts w:ascii="Arial" w:hAnsi="Arial" w:cs="Arial"/>
                <w:sz w:val="24"/>
              </w:rPr>
            </w:rPrChange>
          </w:rPr>
          <w:t>,</w:t>
        </w:r>
      </w:ins>
      <w:del w:id="4" w:author="Jordon Beijing" w:date="2020-08-15T20:11:00Z">
        <w:r w:rsidRPr="006E0ACC" w:rsidDel="00737A22">
          <w:rPr>
            <w:rFonts w:ascii="Times New Roman" w:hAnsi="Times New Roman" w:cs="Times New Roman"/>
            <w:sz w:val="24"/>
            <w:rPrChange w:id="5" w:author="Jordon Beijing" w:date="2020-08-15T20:24:00Z">
              <w:rPr>
                <w:rFonts w:ascii="Arial" w:hAnsi="Arial" w:cs="Arial" w:hint="eastAsia"/>
                <w:sz w:val="24"/>
              </w:rPr>
            </w:rPrChange>
          </w:rPr>
          <w:delText xml:space="preserve"> -</w:delText>
        </w:r>
      </w:del>
      <w:r w:rsidRPr="006E0ACC">
        <w:rPr>
          <w:rFonts w:ascii="Times New Roman" w:hAnsi="Times New Roman" w:cs="Times New Roman"/>
          <w:sz w:val="24"/>
          <w:rPrChange w:id="6" w:author="Jordon Beijing" w:date="2020-08-15T20:24:00Z">
            <w:rPr>
              <w:rFonts w:ascii="Arial" w:hAnsi="Arial" w:cs="Arial" w:hint="eastAsia"/>
              <w:sz w:val="24"/>
            </w:rPr>
          </w:rPrChange>
        </w:rPr>
        <w:t xml:space="preserve"> </w:t>
      </w:r>
      <w:r w:rsidRPr="006E0ACC">
        <w:rPr>
          <w:rFonts w:ascii="Times New Roman" w:hAnsi="Times New Roman" w:cs="Times New Roman"/>
          <w:sz w:val="24"/>
          <w:rPrChange w:id="7" w:author="Jordon Beijing" w:date="2020-08-15T20:24:00Z">
            <w:rPr>
              <w:rFonts w:ascii="Arial" w:hAnsi="Arial" w:cs="Arial"/>
              <w:sz w:val="24"/>
            </w:rPr>
          </w:rPrChange>
        </w:rPr>
        <w:t>Lesson</w:t>
      </w:r>
      <w:r w:rsidRPr="006E0ACC">
        <w:rPr>
          <w:rFonts w:ascii="Times New Roman" w:hAnsi="Times New Roman" w:cs="Times New Roman"/>
          <w:sz w:val="24"/>
          <w:rPrChange w:id="8" w:author="Jordon Beijing" w:date="2020-08-15T20:24:00Z">
            <w:rPr>
              <w:rFonts w:ascii="Arial" w:hAnsi="Arial" w:cs="Arial" w:hint="eastAsia"/>
              <w:sz w:val="24"/>
            </w:rPr>
          </w:rPrChange>
        </w:rPr>
        <w:t xml:space="preserve"> 6, J</w:t>
      </w:r>
      <w:r w:rsidRPr="006E0ACC">
        <w:rPr>
          <w:rFonts w:ascii="Times New Roman" w:hAnsi="Times New Roman" w:cs="Times New Roman"/>
          <w:sz w:val="24"/>
          <w:rPrChange w:id="9" w:author="Jordon Beijing" w:date="2020-08-15T20:24:00Z">
            <w:rPr>
              <w:rFonts w:ascii="Arial" w:hAnsi="Arial" w:cs="Arial"/>
              <w:sz w:val="24"/>
            </w:rPr>
          </w:rPrChange>
        </w:rPr>
        <w:t xml:space="preserve">ournal </w:t>
      </w:r>
      <w:r w:rsidRPr="006E0ACC">
        <w:rPr>
          <w:rFonts w:ascii="Times New Roman" w:hAnsi="Times New Roman" w:cs="Times New Roman"/>
          <w:sz w:val="24"/>
          <w:rPrChange w:id="10" w:author="Jordon Beijing" w:date="2020-08-15T20:24:00Z">
            <w:rPr>
              <w:rFonts w:ascii="Arial" w:hAnsi="Arial" w:cs="Arial" w:hint="eastAsia"/>
              <w:sz w:val="24"/>
            </w:rPr>
          </w:rPrChange>
        </w:rPr>
        <w:t>7</w:t>
      </w:r>
      <w:r w:rsidRPr="006E0ACC">
        <w:rPr>
          <w:rFonts w:ascii="Times New Roman" w:hAnsi="Times New Roman" w:cs="Times New Roman"/>
          <w:sz w:val="24"/>
          <w:rPrChange w:id="11" w:author="Jordon Beijing" w:date="2020-08-15T20:24:00Z">
            <w:rPr>
              <w:rFonts w:ascii="Arial" w:hAnsi="Arial" w:cs="Arial"/>
              <w:sz w:val="24"/>
            </w:rPr>
          </w:rPrChange>
        </w:rPr>
        <w:t>-</w:t>
      </w:r>
      <w:r w:rsidRPr="006E0ACC">
        <w:rPr>
          <w:rFonts w:ascii="Times New Roman" w:hAnsi="Times New Roman" w:cs="Times New Roman"/>
          <w:sz w:val="24"/>
          <w:rPrChange w:id="12" w:author="Jordon Beijing" w:date="2020-08-15T20:24:00Z">
            <w:rPr>
              <w:rFonts w:ascii="Arial" w:hAnsi="Arial" w:cs="Arial" w:hint="eastAsia"/>
              <w:sz w:val="24"/>
            </w:rPr>
          </w:rPrChange>
        </w:rPr>
        <w:t xml:space="preserve">8, </w:t>
      </w:r>
      <w:r w:rsidRPr="006E0ACC">
        <w:rPr>
          <w:rFonts w:ascii="Times New Roman" w:hAnsi="Times New Roman" w:cs="Times New Roman"/>
          <w:sz w:val="24"/>
          <w:highlight w:val="yellow"/>
          <w:rPrChange w:id="13" w:author="Jordon Beijing" w:date="2020-08-15T20:24:00Z">
            <w:rPr>
              <w:rFonts w:ascii="Arial" w:hAnsi="Arial" w:cs="Arial"/>
              <w:sz w:val="24"/>
            </w:rPr>
          </w:rPrChange>
        </w:rPr>
        <w:t>Draft 1</w:t>
      </w:r>
    </w:p>
    <w:p w14:paraId="6A928D52" w14:textId="77777777" w:rsidR="000A22EA" w:rsidRPr="006E0ACC" w:rsidRDefault="00085266">
      <w:pPr>
        <w:rPr>
          <w:rFonts w:ascii="Times New Roman" w:hAnsi="Times New Roman" w:cs="Times New Roman"/>
          <w:sz w:val="24"/>
          <w:rPrChange w:id="14" w:author="Jordon Beijing" w:date="2020-08-15T20:24:00Z">
            <w:rPr>
              <w:rFonts w:ascii="Arial" w:hAnsi="Arial" w:cs="Arial"/>
              <w:sz w:val="24"/>
            </w:rPr>
          </w:rPrChange>
        </w:rPr>
      </w:pPr>
      <w:r w:rsidRPr="006E0ACC">
        <w:rPr>
          <w:rFonts w:ascii="Times New Roman" w:hAnsi="Times New Roman" w:cs="Times New Roman"/>
          <w:sz w:val="24"/>
          <w:rPrChange w:id="15" w:author="Jordon Beijing" w:date="2020-08-15T20:24:00Z">
            <w:rPr>
              <w:rFonts w:ascii="Arial" w:hAnsi="Arial" w:cs="Arial" w:hint="eastAsia"/>
              <w:sz w:val="24"/>
            </w:rPr>
          </w:rPrChange>
        </w:rPr>
        <w:t>Enoch Jiang</w:t>
      </w:r>
    </w:p>
    <w:p w14:paraId="1344627A" w14:textId="77777777" w:rsidR="000A22EA" w:rsidRPr="006E0ACC" w:rsidRDefault="00085266">
      <w:pPr>
        <w:rPr>
          <w:rFonts w:ascii="Times New Roman" w:hAnsi="Times New Roman" w:cs="Times New Roman"/>
          <w:sz w:val="24"/>
          <w:rPrChange w:id="16" w:author="Jordon Beijing" w:date="2020-08-15T20:24:00Z">
            <w:rPr>
              <w:rFonts w:ascii="Arial" w:hAnsi="Arial" w:cs="Arial"/>
              <w:sz w:val="24"/>
            </w:rPr>
          </w:rPrChange>
        </w:rPr>
      </w:pPr>
      <w:r w:rsidRPr="006E0ACC">
        <w:rPr>
          <w:rFonts w:ascii="Times New Roman" w:hAnsi="Times New Roman" w:cs="Times New Roman"/>
          <w:sz w:val="24"/>
          <w:rPrChange w:id="17" w:author="Jordon Beijing" w:date="2020-08-15T20:24:00Z">
            <w:rPr>
              <w:rFonts w:ascii="Arial" w:hAnsi="Arial" w:cs="Arial"/>
              <w:sz w:val="24"/>
            </w:rPr>
          </w:rPrChange>
        </w:rPr>
        <w:t>2020/</w:t>
      </w:r>
      <w:ins w:id="18" w:author="Jordon Beijing" w:date="2020-08-15T20:11:00Z">
        <w:r w:rsidR="00737A22" w:rsidRPr="006E0ACC">
          <w:rPr>
            <w:rFonts w:ascii="Times New Roman" w:hAnsi="Times New Roman" w:cs="Times New Roman"/>
            <w:sz w:val="24"/>
            <w:highlight w:val="yellow"/>
            <w:rPrChange w:id="19" w:author="Jordon Beijing" w:date="2020-08-15T20:24:00Z">
              <w:rPr>
                <w:rFonts w:ascii="Arial" w:hAnsi="Arial" w:cs="Arial"/>
                <w:sz w:val="24"/>
              </w:rPr>
            </w:rPrChange>
          </w:rPr>
          <w:t>0</w:t>
        </w:r>
      </w:ins>
      <w:r w:rsidRPr="006E0ACC">
        <w:rPr>
          <w:rFonts w:ascii="Times New Roman" w:hAnsi="Times New Roman" w:cs="Times New Roman"/>
          <w:sz w:val="24"/>
          <w:highlight w:val="yellow"/>
          <w:rPrChange w:id="20" w:author="Jordon Beijing" w:date="2020-08-15T20:24:00Z">
            <w:rPr>
              <w:rFonts w:ascii="Arial" w:hAnsi="Arial" w:cs="Arial"/>
              <w:sz w:val="24"/>
            </w:rPr>
          </w:rPrChange>
        </w:rPr>
        <w:t>7/26</w:t>
      </w:r>
    </w:p>
    <w:p w14:paraId="41829413" w14:textId="77777777" w:rsidR="00737A22" w:rsidRPr="006E0ACC" w:rsidRDefault="00737A22">
      <w:pPr>
        <w:ind w:firstLineChars="500" w:firstLine="1200"/>
        <w:jc w:val="left"/>
        <w:rPr>
          <w:rFonts w:ascii="Times New Roman" w:hAnsi="Times New Roman" w:cs="Times New Roman"/>
          <w:sz w:val="24"/>
          <w:rPrChange w:id="21" w:author="Jordon Beijing" w:date="2020-08-15T20:24:00Z">
            <w:rPr>
              <w:sz w:val="24"/>
            </w:rPr>
          </w:rPrChange>
        </w:rPr>
      </w:pPr>
    </w:p>
    <w:p w14:paraId="497767C1" w14:textId="77777777" w:rsidR="000A22EA" w:rsidRPr="006E0ACC" w:rsidRDefault="00085266">
      <w:pPr>
        <w:jc w:val="center"/>
        <w:rPr>
          <w:rFonts w:ascii="Times New Roman" w:hAnsi="Times New Roman" w:cs="Times New Roman"/>
          <w:b/>
          <w:bCs/>
          <w:sz w:val="24"/>
          <w:rPrChange w:id="22" w:author="Jordon Beijing" w:date="2020-08-15T20:24:00Z">
            <w:rPr>
              <w:sz w:val="24"/>
            </w:rPr>
          </w:rPrChange>
        </w:rPr>
        <w:pPrChange w:id="23" w:author="Jordon Beijing" w:date="2020-08-15T20:11:00Z">
          <w:pPr>
            <w:ind w:firstLineChars="500" w:firstLine="1200"/>
            <w:jc w:val="left"/>
          </w:pPr>
        </w:pPrChange>
      </w:pPr>
      <w:r w:rsidRPr="006E0ACC">
        <w:rPr>
          <w:rFonts w:ascii="Times New Roman" w:hAnsi="Times New Roman" w:cs="Times New Roman"/>
          <w:b/>
          <w:bCs/>
          <w:sz w:val="24"/>
          <w:rPrChange w:id="24" w:author="Jordon Beijing" w:date="2020-08-15T20:24:00Z">
            <w:rPr>
              <w:sz w:val="24"/>
            </w:rPr>
          </w:rPrChange>
        </w:rPr>
        <w:t>What character traits are most important to you? Why?</w:t>
      </w:r>
      <w:bookmarkStart w:id="25" w:name="_GoBack"/>
      <w:bookmarkEnd w:id="25"/>
    </w:p>
    <w:p w14:paraId="04D44290" w14:textId="77777777" w:rsidR="000A22EA" w:rsidRPr="006E0ACC" w:rsidDel="00737A22" w:rsidRDefault="000A22EA" w:rsidP="00737A22">
      <w:pPr>
        <w:jc w:val="left"/>
        <w:rPr>
          <w:del w:id="26" w:author="Jordon Beijing" w:date="2020-08-15T20:11:00Z"/>
          <w:rFonts w:ascii="Times New Roman" w:hAnsi="Times New Roman" w:cs="Times New Roman"/>
          <w:sz w:val="24"/>
          <w:rPrChange w:id="27" w:author="Jordon Beijing" w:date="2020-08-15T20:24:00Z">
            <w:rPr>
              <w:del w:id="28" w:author="Jordon Beijing" w:date="2020-08-15T20:11:00Z"/>
              <w:sz w:val="24"/>
            </w:rPr>
          </w:rPrChange>
        </w:rPr>
      </w:pPr>
    </w:p>
    <w:p w14:paraId="5E0A53EB" w14:textId="77777777" w:rsidR="00737A22" w:rsidRPr="006E0ACC" w:rsidRDefault="00737A22">
      <w:pPr>
        <w:jc w:val="left"/>
        <w:rPr>
          <w:ins w:id="29" w:author="Jordon Beijing" w:date="2020-08-15T20:11:00Z"/>
          <w:rFonts w:ascii="Times New Roman" w:hAnsi="Times New Roman" w:cs="Times New Roman"/>
          <w:sz w:val="24"/>
          <w:rPrChange w:id="30" w:author="Jordon Beijing" w:date="2020-08-15T20:24:00Z">
            <w:rPr>
              <w:ins w:id="31" w:author="Jordon Beijing" w:date="2020-08-15T20:11:00Z"/>
              <w:sz w:val="24"/>
            </w:rPr>
          </w:rPrChange>
        </w:rPr>
      </w:pPr>
    </w:p>
    <w:p w14:paraId="4D4254C2" w14:textId="77777777" w:rsidR="00737A22" w:rsidRPr="006E0ACC" w:rsidRDefault="00085266" w:rsidP="00737A22">
      <w:pPr>
        <w:ind w:firstLine="420"/>
        <w:jc w:val="left"/>
        <w:rPr>
          <w:ins w:id="32" w:author="Jordon Beijing" w:date="2020-08-15T20:13:00Z"/>
          <w:rFonts w:ascii="Times New Roman" w:hAnsi="Times New Roman" w:cs="Times New Roman"/>
          <w:sz w:val="24"/>
          <w:rPrChange w:id="33" w:author="Jordon Beijing" w:date="2020-08-15T20:24:00Z">
            <w:rPr>
              <w:ins w:id="34" w:author="Jordon Beijing" w:date="2020-08-15T20:13:00Z"/>
              <w:sz w:val="24"/>
            </w:rPr>
          </w:rPrChange>
        </w:rPr>
      </w:pPr>
      <w:del w:id="35" w:author="Jordon Beijing" w:date="2020-08-15T20:11:00Z">
        <w:r w:rsidRPr="006E0ACC" w:rsidDel="00737A22">
          <w:rPr>
            <w:rFonts w:ascii="Times New Roman" w:hAnsi="Times New Roman" w:cs="Times New Roman"/>
            <w:sz w:val="24"/>
            <w:rPrChange w:id="36" w:author="Jordon Beijing" w:date="2020-08-15T20:24:00Z">
              <w:rPr>
                <w:rFonts w:hint="eastAsia"/>
                <w:sz w:val="24"/>
              </w:rPr>
            </w:rPrChange>
          </w:rPr>
          <w:delText xml:space="preserve">  </w:delText>
        </w:r>
      </w:del>
      <w:r w:rsidRPr="006E0ACC">
        <w:rPr>
          <w:rFonts w:ascii="Times New Roman" w:hAnsi="Times New Roman" w:cs="Times New Roman"/>
          <w:sz w:val="24"/>
          <w:rPrChange w:id="37" w:author="Jordon Beijing" w:date="2020-08-15T20:24:00Z">
            <w:rPr>
              <w:rFonts w:hint="eastAsia"/>
              <w:sz w:val="24"/>
            </w:rPr>
          </w:rPrChange>
        </w:rPr>
        <w:t>I think hav</w:t>
      </w:r>
      <w:ins w:id="38" w:author="Jordon Beijing" w:date="2020-08-15T20:12:00Z">
        <w:r w:rsidR="00737A22" w:rsidRPr="006E0ACC">
          <w:rPr>
            <w:rFonts w:ascii="Times New Roman" w:hAnsi="Times New Roman" w:cs="Times New Roman"/>
            <w:sz w:val="24"/>
            <w:rPrChange w:id="39" w:author="Jordon Beijing" w:date="2020-08-15T20:24:00Z">
              <w:rPr>
                <w:sz w:val="24"/>
              </w:rPr>
            </w:rPrChange>
          </w:rPr>
          <w:t>ing</w:t>
        </w:r>
      </w:ins>
      <w:del w:id="40" w:author="Jordon Beijing" w:date="2020-08-15T20:12:00Z">
        <w:r w:rsidRPr="006E0ACC" w:rsidDel="00737A22">
          <w:rPr>
            <w:rFonts w:ascii="Times New Roman" w:hAnsi="Times New Roman" w:cs="Times New Roman"/>
            <w:sz w:val="24"/>
            <w:rPrChange w:id="41" w:author="Jordon Beijing" w:date="2020-08-15T20:24:00Z">
              <w:rPr>
                <w:rFonts w:hint="eastAsia"/>
                <w:sz w:val="24"/>
              </w:rPr>
            </w:rPrChange>
          </w:rPr>
          <w:delText>e</w:delText>
        </w:r>
      </w:del>
      <w:r w:rsidRPr="006E0ACC">
        <w:rPr>
          <w:rFonts w:ascii="Times New Roman" w:hAnsi="Times New Roman" w:cs="Times New Roman"/>
          <w:sz w:val="24"/>
          <w:rPrChange w:id="42" w:author="Jordon Beijing" w:date="2020-08-15T20:24:00Z">
            <w:rPr>
              <w:rFonts w:hint="eastAsia"/>
              <w:sz w:val="24"/>
            </w:rPr>
          </w:rPrChange>
        </w:rPr>
        <w:t xml:space="preserve"> a good mindset and </w:t>
      </w:r>
      <w:ins w:id="43" w:author="Jordon Beijing" w:date="2020-08-15T20:12:00Z">
        <w:r w:rsidR="00737A22" w:rsidRPr="006E0ACC">
          <w:rPr>
            <w:rFonts w:ascii="Times New Roman" w:hAnsi="Times New Roman" w:cs="Times New Roman"/>
            <w:sz w:val="24"/>
            <w:rPrChange w:id="44" w:author="Jordon Beijing" w:date="2020-08-15T20:24:00Z">
              <w:rPr>
                <w:sz w:val="24"/>
              </w:rPr>
            </w:rPrChange>
          </w:rPr>
          <w:t xml:space="preserve">being </w:t>
        </w:r>
      </w:ins>
      <w:r w:rsidRPr="006E0ACC">
        <w:rPr>
          <w:rFonts w:ascii="Times New Roman" w:hAnsi="Times New Roman" w:cs="Times New Roman"/>
          <w:sz w:val="24"/>
          <w:rPrChange w:id="45" w:author="Jordon Beijing" w:date="2020-08-15T20:24:00Z">
            <w:rPr>
              <w:rFonts w:hint="eastAsia"/>
              <w:sz w:val="24"/>
            </w:rPr>
          </w:rPrChange>
        </w:rPr>
        <w:t xml:space="preserve">careful to do </w:t>
      </w:r>
      <w:del w:id="46" w:author="Jordon Beijing" w:date="2020-08-15T20:12:00Z">
        <w:r w:rsidRPr="006E0ACC" w:rsidDel="00737A22">
          <w:rPr>
            <w:rFonts w:ascii="Times New Roman" w:hAnsi="Times New Roman" w:cs="Times New Roman"/>
            <w:sz w:val="24"/>
            <w:rPrChange w:id="47" w:author="Jordon Beijing" w:date="2020-08-15T20:24:00Z">
              <w:rPr>
                <w:rFonts w:hint="eastAsia"/>
                <w:sz w:val="24"/>
              </w:rPr>
            </w:rPrChange>
          </w:rPr>
          <w:delText xml:space="preserve">anything </w:delText>
        </w:r>
      </w:del>
      <w:ins w:id="48" w:author="Jordon Beijing" w:date="2020-08-15T20:12:00Z">
        <w:r w:rsidR="00737A22" w:rsidRPr="006E0ACC">
          <w:rPr>
            <w:rFonts w:ascii="Times New Roman" w:hAnsi="Times New Roman" w:cs="Times New Roman"/>
            <w:sz w:val="24"/>
            <w:rPrChange w:id="49" w:author="Jordon Beijing" w:date="2020-08-15T20:24:00Z">
              <w:rPr>
                <w:sz w:val="24"/>
              </w:rPr>
            </w:rPrChange>
          </w:rPr>
          <w:t>everything</w:t>
        </w:r>
        <w:r w:rsidR="00737A22" w:rsidRPr="006E0ACC">
          <w:rPr>
            <w:rFonts w:ascii="Times New Roman" w:hAnsi="Times New Roman" w:cs="Times New Roman"/>
            <w:sz w:val="24"/>
            <w:rPrChange w:id="50" w:author="Jordon Beijing" w:date="2020-08-15T20:24:00Z">
              <w:rPr>
                <w:rFonts w:hint="eastAsia"/>
                <w:sz w:val="24"/>
              </w:rPr>
            </w:rPrChange>
          </w:rPr>
          <w:t xml:space="preserve"> </w:t>
        </w:r>
      </w:ins>
      <w:ins w:id="51" w:author="Jordon Beijing" w:date="2020-08-15T20:15:00Z">
        <w:r w:rsidR="00737A22" w:rsidRPr="006E0ACC">
          <w:rPr>
            <w:rFonts w:ascii="Times New Roman" w:hAnsi="Times New Roman" w:cs="Times New Roman"/>
            <w:sz w:val="24"/>
            <w:rPrChange w:id="52" w:author="Jordon Beijing" w:date="2020-08-15T20:24:00Z">
              <w:rPr>
                <w:sz w:val="24"/>
              </w:rPr>
            </w:rPrChange>
          </w:rPr>
          <w:t xml:space="preserve">well </w:t>
        </w:r>
      </w:ins>
      <w:r w:rsidRPr="006E0ACC">
        <w:rPr>
          <w:rFonts w:ascii="Times New Roman" w:hAnsi="Times New Roman" w:cs="Times New Roman"/>
          <w:sz w:val="24"/>
          <w:rPrChange w:id="53" w:author="Jordon Beijing" w:date="2020-08-15T20:24:00Z">
            <w:rPr>
              <w:rFonts w:hint="eastAsia"/>
              <w:sz w:val="24"/>
            </w:rPr>
          </w:rPrChange>
        </w:rPr>
        <w:t xml:space="preserve">are </w:t>
      </w:r>
      <w:ins w:id="54" w:author="Jordon Beijing" w:date="2020-08-15T20:13:00Z">
        <w:r w:rsidR="00737A22" w:rsidRPr="006E0ACC">
          <w:rPr>
            <w:rFonts w:ascii="Times New Roman" w:hAnsi="Times New Roman" w:cs="Times New Roman"/>
            <w:sz w:val="24"/>
            <w:rPrChange w:id="55" w:author="Jordon Beijing" w:date="2020-08-15T20:24:00Z">
              <w:rPr>
                <w:sz w:val="24"/>
              </w:rPr>
            </w:rPrChange>
          </w:rPr>
          <w:t xml:space="preserve">the  </w:t>
        </w:r>
      </w:ins>
      <w:r w:rsidRPr="006E0ACC">
        <w:rPr>
          <w:rFonts w:ascii="Times New Roman" w:hAnsi="Times New Roman" w:cs="Times New Roman"/>
          <w:sz w:val="24"/>
          <w:rPrChange w:id="56" w:author="Jordon Beijing" w:date="2020-08-15T20:24:00Z">
            <w:rPr>
              <w:rFonts w:hint="eastAsia"/>
              <w:sz w:val="24"/>
            </w:rPr>
          </w:rPrChange>
        </w:rPr>
        <w:t>most important</w:t>
      </w:r>
      <w:ins w:id="57" w:author="Jordon Beijing" w:date="2020-08-15T20:13:00Z">
        <w:r w:rsidR="00737A22" w:rsidRPr="006E0ACC">
          <w:rPr>
            <w:rFonts w:ascii="Times New Roman" w:hAnsi="Times New Roman" w:cs="Times New Roman"/>
            <w:sz w:val="24"/>
            <w:rPrChange w:id="58" w:author="Jordon Beijing" w:date="2020-08-15T20:24:00Z">
              <w:rPr>
                <w:sz w:val="24"/>
              </w:rPr>
            </w:rPrChange>
          </w:rPr>
          <w:t xml:space="preserve"> character traits</w:t>
        </w:r>
      </w:ins>
      <w:r w:rsidRPr="006E0ACC">
        <w:rPr>
          <w:rFonts w:ascii="Times New Roman" w:hAnsi="Times New Roman" w:cs="Times New Roman"/>
          <w:sz w:val="24"/>
          <w:rPrChange w:id="59" w:author="Jordon Beijing" w:date="2020-08-15T20:24:00Z">
            <w:rPr>
              <w:rFonts w:hint="eastAsia"/>
              <w:sz w:val="24"/>
            </w:rPr>
          </w:rPrChange>
        </w:rPr>
        <w:t xml:space="preserve"> to me</w:t>
      </w:r>
      <w:ins w:id="60" w:author="Jordon Beijing" w:date="2020-08-15T20:13:00Z">
        <w:r w:rsidR="00737A22" w:rsidRPr="006E0ACC">
          <w:rPr>
            <w:rFonts w:ascii="Times New Roman" w:hAnsi="Times New Roman" w:cs="Times New Roman"/>
            <w:sz w:val="24"/>
            <w:rPrChange w:id="61" w:author="Jordon Beijing" w:date="2020-08-15T20:24:00Z">
              <w:rPr>
                <w:sz w:val="24"/>
              </w:rPr>
            </w:rPrChange>
          </w:rPr>
          <w:t>.</w:t>
        </w:r>
      </w:ins>
    </w:p>
    <w:p w14:paraId="04BA7005" w14:textId="77777777" w:rsidR="000A22EA" w:rsidRPr="006E0ACC" w:rsidDel="00737A22" w:rsidRDefault="00085266">
      <w:pPr>
        <w:ind w:firstLine="420"/>
        <w:jc w:val="left"/>
        <w:rPr>
          <w:del w:id="62" w:author="Jordon Beijing" w:date="2020-08-15T20:11:00Z"/>
          <w:rFonts w:ascii="Times New Roman" w:hAnsi="Times New Roman" w:cs="Times New Roman"/>
          <w:sz w:val="24"/>
          <w:rPrChange w:id="63" w:author="Jordon Beijing" w:date="2020-08-15T20:24:00Z">
            <w:rPr>
              <w:del w:id="64" w:author="Jordon Beijing" w:date="2020-08-15T20:11:00Z"/>
              <w:sz w:val="24"/>
            </w:rPr>
          </w:rPrChange>
        </w:rPr>
        <w:pPrChange w:id="65" w:author="Jordon Beijing" w:date="2020-08-15T20:12:00Z">
          <w:pPr>
            <w:jc w:val="left"/>
          </w:pPr>
        </w:pPrChange>
      </w:pPr>
      <w:del w:id="66" w:author="Jordon Beijing" w:date="2020-08-15T20:13:00Z">
        <w:r w:rsidRPr="006E0ACC" w:rsidDel="00737A22">
          <w:rPr>
            <w:rFonts w:ascii="Times New Roman" w:hAnsi="Times New Roman" w:cs="Times New Roman"/>
            <w:sz w:val="24"/>
            <w:rPrChange w:id="67" w:author="Jordon Beijing" w:date="2020-08-15T20:24:00Z">
              <w:rPr>
                <w:rFonts w:hint="eastAsia"/>
                <w:sz w:val="24"/>
              </w:rPr>
            </w:rPrChange>
          </w:rPr>
          <w:delText xml:space="preserve"> because </w:delText>
        </w:r>
      </w:del>
      <w:ins w:id="68" w:author="Jordon Beijing" w:date="2020-08-15T20:13:00Z">
        <w:r w:rsidR="00737A22" w:rsidRPr="006E0ACC">
          <w:rPr>
            <w:rFonts w:ascii="Times New Roman" w:hAnsi="Times New Roman" w:cs="Times New Roman"/>
            <w:sz w:val="24"/>
            <w:rPrChange w:id="69" w:author="Jordon Beijing" w:date="2020-08-15T20:24:00Z">
              <w:rPr>
                <w:sz w:val="24"/>
              </w:rPr>
            </w:rPrChange>
          </w:rPr>
          <w:t>I</w:t>
        </w:r>
      </w:ins>
      <w:del w:id="70" w:author="Jordon Beijing" w:date="2020-08-15T20:13:00Z">
        <w:r w:rsidRPr="006E0ACC" w:rsidDel="00737A22">
          <w:rPr>
            <w:rFonts w:ascii="Times New Roman" w:hAnsi="Times New Roman" w:cs="Times New Roman"/>
            <w:sz w:val="24"/>
            <w:rPrChange w:id="71" w:author="Jordon Beijing" w:date="2020-08-15T20:24:00Z">
              <w:rPr>
                <w:rFonts w:hint="eastAsia"/>
                <w:sz w:val="24"/>
              </w:rPr>
            </w:rPrChange>
          </w:rPr>
          <w:delText>i</w:delText>
        </w:r>
      </w:del>
      <w:r w:rsidRPr="006E0ACC">
        <w:rPr>
          <w:rFonts w:ascii="Times New Roman" w:hAnsi="Times New Roman" w:cs="Times New Roman"/>
          <w:sz w:val="24"/>
          <w:rPrChange w:id="72" w:author="Jordon Beijing" w:date="2020-08-15T20:24:00Z">
            <w:rPr>
              <w:rFonts w:hint="eastAsia"/>
              <w:sz w:val="24"/>
            </w:rPr>
          </w:rPrChange>
        </w:rPr>
        <w:t>f you do not have a good mindset</w:t>
      </w:r>
      <w:ins w:id="73" w:author="Jordon Beijing" w:date="2020-08-15T20:13:00Z">
        <w:r w:rsidR="00737A22" w:rsidRPr="006E0ACC">
          <w:rPr>
            <w:rFonts w:ascii="Times New Roman" w:hAnsi="Times New Roman" w:cs="Times New Roman"/>
            <w:sz w:val="24"/>
            <w:rPrChange w:id="74" w:author="Jordon Beijing" w:date="2020-08-15T20:24:00Z">
              <w:rPr>
                <w:sz w:val="24"/>
              </w:rPr>
            </w:rPrChange>
          </w:rPr>
          <w:t>, then</w:t>
        </w:r>
      </w:ins>
      <w:r w:rsidRPr="006E0ACC">
        <w:rPr>
          <w:rFonts w:ascii="Times New Roman" w:hAnsi="Times New Roman" w:cs="Times New Roman"/>
          <w:sz w:val="24"/>
          <w:rPrChange w:id="75" w:author="Jordon Beijing" w:date="2020-08-15T20:24:00Z">
            <w:rPr>
              <w:rFonts w:hint="eastAsia"/>
              <w:sz w:val="24"/>
            </w:rPr>
          </w:rPrChange>
        </w:rPr>
        <w:t xml:space="preserve"> maybe you </w:t>
      </w:r>
      <w:ins w:id="76" w:author="Jordon Beijing" w:date="2020-08-15T20:13:00Z">
        <w:r w:rsidR="00737A22" w:rsidRPr="006E0ACC">
          <w:rPr>
            <w:rFonts w:ascii="Times New Roman" w:hAnsi="Times New Roman" w:cs="Times New Roman"/>
            <w:sz w:val="24"/>
            <w:rPrChange w:id="77" w:author="Jordon Beijing" w:date="2020-08-15T20:24:00Z">
              <w:rPr>
                <w:sz w:val="24"/>
              </w:rPr>
            </w:rPrChange>
          </w:rPr>
          <w:t xml:space="preserve">will make some </w:t>
        </w:r>
      </w:ins>
      <w:del w:id="78" w:author="Jordon Beijing" w:date="2020-08-15T20:13:00Z">
        <w:r w:rsidRPr="006E0ACC" w:rsidDel="00737A22">
          <w:rPr>
            <w:rFonts w:ascii="Times New Roman" w:hAnsi="Times New Roman" w:cs="Times New Roman"/>
            <w:sz w:val="24"/>
            <w:rPrChange w:id="79" w:author="Jordon Beijing" w:date="2020-08-15T20:24:00Z">
              <w:rPr>
                <w:rFonts w:hint="eastAsia"/>
                <w:sz w:val="24"/>
              </w:rPr>
            </w:rPrChange>
          </w:rPr>
          <w:delText xml:space="preserve">have a </w:delText>
        </w:r>
      </w:del>
      <w:r w:rsidRPr="006E0ACC">
        <w:rPr>
          <w:rFonts w:ascii="Times New Roman" w:hAnsi="Times New Roman" w:cs="Times New Roman"/>
          <w:sz w:val="24"/>
          <w:rPrChange w:id="80" w:author="Jordon Beijing" w:date="2020-08-15T20:24:00Z">
            <w:rPr>
              <w:rFonts w:hint="eastAsia"/>
              <w:sz w:val="24"/>
            </w:rPr>
          </w:rPrChange>
        </w:rPr>
        <w:t>little mistake</w:t>
      </w:r>
      <w:ins w:id="81" w:author="Jordon Beijing" w:date="2020-08-15T20:13:00Z">
        <w:r w:rsidR="00737A22" w:rsidRPr="006E0ACC">
          <w:rPr>
            <w:rFonts w:ascii="Times New Roman" w:hAnsi="Times New Roman" w:cs="Times New Roman"/>
            <w:sz w:val="24"/>
            <w:rPrChange w:id="82" w:author="Jordon Beijing" w:date="2020-08-15T20:24:00Z">
              <w:rPr>
                <w:sz w:val="24"/>
              </w:rPr>
            </w:rPrChange>
          </w:rPr>
          <w:t>s and</w:t>
        </w:r>
      </w:ins>
      <w:r w:rsidRPr="006E0ACC">
        <w:rPr>
          <w:rFonts w:ascii="Times New Roman" w:hAnsi="Times New Roman" w:cs="Times New Roman"/>
          <w:sz w:val="24"/>
          <w:rPrChange w:id="83" w:author="Jordon Beijing" w:date="2020-08-15T20:24:00Z">
            <w:rPr>
              <w:rFonts w:hint="eastAsia"/>
              <w:sz w:val="24"/>
            </w:rPr>
          </w:rPrChange>
        </w:rPr>
        <w:t xml:space="preserve"> you will be very unhappy </w:t>
      </w:r>
      <w:del w:id="84" w:author="Jordon Beijing" w:date="2020-08-15T20:13:00Z">
        <w:r w:rsidRPr="006E0ACC" w:rsidDel="00737A22">
          <w:rPr>
            <w:rFonts w:ascii="Times New Roman" w:hAnsi="Times New Roman" w:cs="Times New Roman"/>
            <w:sz w:val="24"/>
            <w:rPrChange w:id="85" w:author="Jordon Beijing" w:date="2020-08-15T20:24:00Z">
              <w:rPr>
                <w:rFonts w:hint="eastAsia"/>
                <w:sz w:val="24"/>
              </w:rPr>
            </w:rPrChange>
          </w:rPr>
          <w:delText xml:space="preserve">and </w:delText>
        </w:r>
      </w:del>
      <w:r w:rsidRPr="006E0ACC">
        <w:rPr>
          <w:rFonts w:ascii="Times New Roman" w:hAnsi="Times New Roman" w:cs="Times New Roman"/>
          <w:sz w:val="24"/>
          <w:rPrChange w:id="86" w:author="Jordon Beijing" w:date="2020-08-15T20:24:00Z">
            <w:rPr>
              <w:rFonts w:hint="eastAsia"/>
              <w:sz w:val="24"/>
            </w:rPr>
          </w:rPrChange>
        </w:rPr>
        <w:t xml:space="preserve">be scared </w:t>
      </w:r>
      <w:del w:id="87" w:author="Jordon Beijing" w:date="2020-08-15T20:13:00Z">
        <w:r w:rsidRPr="006E0ACC" w:rsidDel="00737A22">
          <w:rPr>
            <w:rFonts w:ascii="Times New Roman" w:hAnsi="Times New Roman" w:cs="Times New Roman"/>
            <w:sz w:val="24"/>
            <w:rPrChange w:id="88" w:author="Jordon Beijing" w:date="2020-08-15T20:24:00Z">
              <w:rPr>
                <w:rFonts w:hint="eastAsia"/>
                <w:sz w:val="24"/>
              </w:rPr>
            </w:rPrChange>
          </w:rPr>
          <w:delText>of to have</w:delText>
        </w:r>
      </w:del>
      <w:ins w:id="89" w:author="Jordon Beijing" w:date="2020-08-15T20:13:00Z">
        <w:r w:rsidR="00737A22" w:rsidRPr="006E0ACC">
          <w:rPr>
            <w:rFonts w:ascii="Times New Roman" w:hAnsi="Times New Roman" w:cs="Times New Roman"/>
            <w:sz w:val="24"/>
            <w:rPrChange w:id="90" w:author="Jordon Beijing" w:date="2020-08-15T20:24:00Z">
              <w:rPr>
                <w:sz w:val="24"/>
              </w:rPr>
            </w:rPrChange>
          </w:rPr>
          <w:t>making</w:t>
        </w:r>
      </w:ins>
      <w:ins w:id="91" w:author="Jordon Beijing" w:date="2020-08-15T20:14:00Z">
        <w:r w:rsidR="00737A22" w:rsidRPr="006E0ACC">
          <w:rPr>
            <w:rFonts w:ascii="Times New Roman" w:hAnsi="Times New Roman" w:cs="Times New Roman"/>
            <w:sz w:val="24"/>
            <w:rPrChange w:id="92" w:author="Jordon Beijing" w:date="2020-08-15T20:24:00Z">
              <w:rPr>
                <w:sz w:val="24"/>
              </w:rPr>
            </w:rPrChange>
          </w:rPr>
          <w:t xml:space="preserve"> silly</w:t>
        </w:r>
      </w:ins>
      <w:r w:rsidRPr="006E0ACC">
        <w:rPr>
          <w:rFonts w:ascii="Times New Roman" w:hAnsi="Times New Roman" w:cs="Times New Roman"/>
          <w:sz w:val="24"/>
          <w:rPrChange w:id="93" w:author="Jordon Beijing" w:date="2020-08-15T20:24:00Z">
            <w:rPr>
              <w:rFonts w:hint="eastAsia"/>
              <w:sz w:val="24"/>
            </w:rPr>
          </w:rPrChange>
        </w:rPr>
        <w:t xml:space="preserve"> mistake</w:t>
      </w:r>
      <w:ins w:id="94" w:author="Jordon Beijing" w:date="2020-08-15T20:14:00Z">
        <w:r w:rsidR="00737A22" w:rsidRPr="006E0ACC">
          <w:rPr>
            <w:rFonts w:ascii="Times New Roman" w:hAnsi="Times New Roman" w:cs="Times New Roman"/>
            <w:sz w:val="24"/>
            <w:rPrChange w:id="95" w:author="Jordon Beijing" w:date="2020-08-15T20:24:00Z">
              <w:rPr>
                <w:sz w:val="24"/>
              </w:rPr>
            </w:rPrChange>
          </w:rPr>
          <w:t>s.</w:t>
        </w:r>
      </w:ins>
      <w:r w:rsidRPr="006E0ACC">
        <w:rPr>
          <w:rFonts w:ascii="Times New Roman" w:hAnsi="Times New Roman" w:cs="Times New Roman"/>
          <w:sz w:val="24"/>
          <w:rPrChange w:id="96" w:author="Jordon Beijing" w:date="2020-08-15T20:24:00Z">
            <w:rPr>
              <w:rFonts w:hint="eastAsia"/>
              <w:sz w:val="24"/>
            </w:rPr>
          </w:rPrChange>
        </w:rPr>
        <w:t xml:space="preserve"> </w:t>
      </w:r>
      <w:ins w:id="97" w:author="Jordon Beijing" w:date="2020-08-15T20:14:00Z">
        <w:r w:rsidR="00737A22" w:rsidRPr="006E0ACC">
          <w:rPr>
            <w:rFonts w:ascii="Times New Roman" w:hAnsi="Times New Roman" w:cs="Times New Roman"/>
            <w:sz w:val="24"/>
            <w:rPrChange w:id="98" w:author="Jordon Beijing" w:date="2020-08-15T20:24:00Z">
              <w:rPr>
                <w:sz w:val="24"/>
              </w:rPr>
            </w:rPrChange>
          </w:rPr>
          <w:t>B</w:t>
        </w:r>
      </w:ins>
      <w:del w:id="99" w:author="Jordon Beijing" w:date="2020-08-15T20:14:00Z">
        <w:r w:rsidRPr="006E0ACC" w:rsidDel="00737A22">
          <w:rPr>
            <w:rFonts w:ascii="Times New Roman" w:hAnsi="Times New Roman" w:cs="Times New Roman"/>
            <w:sz w:val="24"/>
            <w:rPrChange w:id="100" w:author="Jordon Beijing" w:date="2020-08-15T20:24:00Z">
              <w:rPr>
                <w:rFonts w:hint="eastAsia"/>
                <w:sz w:val="24"/>
              </w:rPr>
            </w:rPrChange>
          </w:rPr>
          <w:delText>b</w:delText>
        </w:r>
      </w:del>
      <w:r w:rsidRPr="006E0ACC">
        <w:rPr>
          <w:rFonts w:ascii="Times New Roman" w:hAnsi="Times New Roman" w:cs="Times New Roman"/>
          <w:sz w:val="24"/>
          <w:rPrChange w:id="101" w:author="Jordon Beijing" w:date="2020-08-15T20:24:00Z">
            <w:rPr>
              <w:rFonts w:hint="eastAsia"/>
              <w:sz w:val="24"/>
            </w:rPr>
          </w:rPrChange>
        </w:rPr>
        <w:t>ut if you have a good mindset</w:t>
      </w:r>
      <w:ins w:id="102" w:author="Jordon Beijing" w:date="2020-08-15T20:14:00Z">
        <w:r w:rsidR="00737A22" w:rsidRPr="006E0ACC">
          <w:rPr>
            <w:rFonts w:ascii="Times New Roman" w:hAnsi="Times New Roman" w:cs="Times New Roman"/>
            <w:sz w:val="24"/>
            <w:rPrChange w:id="103" w:author="Jordon Beijing" w:date="2020-08-15T20:24:00Z">
              <w:rPr>
                <w:sz w:val="24"/>
              </w:rPr>
            </w:rPrChange>
          </w:rPr>
          <w:t>, then</w:t>
        </w:r>
      </w:ins>
      <w:r w:rsidRPr="006E0ACC">
        <w:rPr>
          <w:rFonts w:ascii="Times New Roman" w:hAnsi="Times New Roman" w:cs="Times New Roman"/>
          <w:sz w:val="24"/>
          <w:rPrChange w:id="104" w:author="Jordon Beijing" w:date="2020-08-15T20:24:00Z">
            <w:rPr>
              <w:rFonts w:hint="eastAsia"/>
              <w:sz w:val="24"/>
            </w:rPr>
          </w:rPrChange>
        </w:rPr>
        <w:t xml:space="preserve"> </w:t>
      </w:r>
      <w:del w:id="105" w:author="Jordon Beijing" w:date="2020-08-15T20:14:00Z">
        <w:r w:rsidRPr="006E0ACC" w:rsidDel="00737A22">
          <w:rPr>
            <w:rFonts w:ascii="Times New Roman" w:hAnsi="Times New Roman" w:cs="Times New Roman"/>
            <w:sz w:val="24"/>
            <w:rPrChange w:id="106" w:author="Jordon Beijing" w:date="2020-08-15T20:24:00Z">
              <w:rPr>
                <w:rFonts w:hint="eastAsia"/>
                <w:sz w:val="24"/>
              </w:rPr>
            </w:rPrChange>
          </w:rPr>
          <w:delText xml:space="preserve">if </w:delText>
        </w:r>
      </w:del>
      <w:ins w:id="107" w:author="Jordon Beijing" w:date="2020-08-15T20:14:00Z">
        <w:r w:rsidR="00737A22" w:rsidRPr="006E0ACC">
          <w:rPr>
            <w:rFonts w:ascii="Times New Roman" w:hAnsi="Times New Roman" w:cs="Times New Roman"/>
            <w:sz w:val="24"/>
            <w:rPrChange w:id="108" w:author="Jordon Beijing" w:date="2020-08-15T20:24:00Z">
              <w:rPr>
                <w:sz w:val="24"/>
              </w:rPr>
            </w:rPrChange>
          </w:rPr>
          <w:t>when</w:t>
        </w:r>
        <w:r w:rsidR="00737A22" w:rsidRPr="006E0ACC">
          <w:rPr>
            <w:rFonts w:ascii="Times New Roman" w:hAnsi="Times New Roman" w:cs="Times New Roman"/>
            <w:sz w:val="24"/>
            <w:rPrChange w:id="109" w:author="Jordon Beijing" w:date="2020-08-15T20:24:00Z">
              <w:rPr>
                <w:rFonts w:hint="eastAsia"/>
                <w:sz w:val="24"/>
              </w:rPr>
            </w:rPrChange>
          </w:rPr>
          <w:t xml:space="preserve"> </w:t>
        </w:r>
      </w:ins>
      <w:r w:rsidRPr="006E0ACC">
        <w:rPr>
          <w:rFonts w:ascii="Times New Roman" w:hAnsi="Times New Roman" w:cs="Times New Roman"/>
          <w:sz w:val="24"/>
          <w:rPrChange w:id="110" w:author="Jordon Beijing" w:date="2020-08-15T20:24:00Z">
            <w:rPr>
              <w:rFonts w:hint="eastAsia"/>
              <w:sz w:val="24"/>
            </w:rPr>
          </w:rPrChange>
        </w:rPr>
        <w:t xml:space="preserve">you </w:t>
      </w:r>
      <w:del w:id="111" w:author="Jordon Beijing" w:date="2020-08-15T20:14:00Z">
        <w:r w:rsidRPr="006E0ACC" w:rsidDel="00737A22">
          <w:rPr>
            <w:rFonts w:ascii="Times New Roman" w:hAnsi="Times New Roman" w:cs="Times New Roman"/>
            <w:sz w:val="24"/>
            <w:rPrChange w:id="112" w:author="Jordon Beijing" w:date="2020-08-15T20:24:00Z">
              <w:rPr>
                <w:rFonts w:hint="eastAsia"/>
                <w:sz w:val="24"/>
              </w:rPr>
            </w:rPrChange>
          </w:rPr>
          <w:delText xml:space="preserve">have </w:delText>
        </w:r>
      </w:del>
      <w:ins w:id="113" w:author="Jordon Beijing" w:date="2020-08-15T20:14:00Z">
        <w:r w:rsidR="00737A22" w:rsidRPr="006E0ACC">
          <w:rPr>
            <w:rFonts w:ascii="Times New Roman" w:hAnsi="Times New Roman" w:cs="Times New Roman"/>
            <w:sz w:val="24"/>
            <w:rPrChange w:id="114" w:author="Jordon Beijing" w:date="2020-08-15T20:24:00Z">
              <w:rPr>
                <w:sz w:val="24"/>
              </w:rPr>
            </w:rPrChange>
          </w:rPr>
          <w:t>make</w:t>
        </w:r>
        <w:r w:rsidR="00737A22" w:rsidRPr="006E0ACC">
          <w:rPr>
            <w:rFonts w:ascii="Times New Roman" w:hAnsi="Times New Roman" w:cs="Times New Roman"/>
            <w:sz w:val="24"/>
            <w:rPrChange w:id="115" w:author="Jordon Beijing" w:date="2020-08-15T20:24:00Z">
              <w:rPr>
                <w:rFonts w:hint="eastAsia"/>
                <w:sz w:val="24"/>
              </w:rPr>
            </w:rPrChange>
          </w:rPr>
          <w:t xml:space="preserve"> </w:t>
        </w:r>
      </w:ins>
      <w:r w:rsidRPr="006E0ACC">
        <w:rPr>
          <w:rFonts w:ascii="Times New Roman" w:hAnsi="Times New Roman" w:cs="Times New Roman"/>
          <w:sz w:val="24"/>
          <w:rPrChange w:id="116" w:author="Jordon Beijing" w:date="2020-08-15T20:24:00Z">
            <w:rPr>
              <w:rFonts w:hint="eastAsia"/>
              <w:sz w:val="24"/>
            </w:rPr>
          </w:rPrChange>
        </w:rPr>
        <w:t>a mistake</w:t>
      </w:r>
      <w:ins w:id="117" w:author="Jordon Beijing" w:date="2020-08-15T20:14:00Z">
        <w:r w:rsidR="00737A22" w:rsidRPr="006E0ACC">
          <w:rPr>
            <w:rFonts w:ascii="Times New Roman" w:hAnsi="Times New Roman" w:cs="Times New Roman"/>
            <w:sz w:val="24"/>
            <w:rPrChange w:id="118" w:author="Jordon Beijing" w:date="2020-08-15T20:24:00Z">
              <w:rPr>
                <w:sz w:val="24"/>
              </w:rPr>
            </w:rPrChange>
          </w:rPr>
          <w:t>,</w:t>
        </w:r>
      </w:ins>
      <w:r w:rsidRPr="006E0ACC">
        <w:rPr>
          <w:rFonts w:ascii="Times New Roman" w:hAnsi="Times New Roman" w:cs="Times New Roman"/>
          <w:sz w:val="24"/>
          <w:rPrChange w:id="119" w:author="Jordon Beijing" w:date="2020-08-15T20:24:00Z">
            <w:rPr>
              <w:rFonts w:hint="eastAsia"/>
              <w:sz w:val="24"/>
            </w:rPr>
          </w:rPrChange>
        </w:rPr>
        <w:t xml:space="preserve"> you will fix it quickly and won</w:t>
      </w:r>
      <w:r w:rsidRPr="006E0ACC">
        <w:rPr>
          <w:rFonts w:ascii="Times New Roman" w:hAnsi="Times New Roman" w:cs="Times New Roman"/>
          <w:sz w:val="24"/>
          <w:rPrChange w:id="120" w:author="Jordon Beijing" w:date="2020-08-15T20:24:00Z">
            <w:rPr>
              <w:sz w:val="24"/>
            </w:rPr>
          </w:rPrChange>
        </w:rPr>
        <w:t>’</w:t>
      </w:r>
      <w:r w:rsidRPr="006E0ACC">
        <w:rPr>
          <w:rFonts w:ascii="Times New Roman" w:hAnsi="Times New Roman" w:cs="Times New Roman"/>
          <w:sz w:val="24"/>
          <w:rPrChange w:id="121" w:author="Jordon Beijing" w:date="2020-08-15T20:24:00Z">
            <w:rPr>
              <w:rFonts w:hint="eastAsia"/>
              <w:sz w:val="24"/>
            </w:rPr>
          </w:rPrChange>
        </w:rPr>
        <w:t xml:space="preserve">t </w:t>
      </w:r>
      <w:del w:id="122" w:author="Jordon Beijing" w:date="2020-08-15T20:14:00Z">
        <w:r w:rsidRPr="006E0ACC" w:rsidDel="00737A22">
          <w:rPr>
            <w:rFonts w:ascii="Times New Roman" w:hAnsi="Times New Roman" w:cs="Times New Roman"/>
            <w:sz w:val="24"/>
            <w:rPrChange w:id="123" w:author="Jordon Beijing" w:date="2020-08-15T20:24:00Z">
              <w:rPr>
                <w:rFonts w:hint="eastAsia"/>
                <w:sz w:val="24"/>
              </w:rPr>
            </w:rPrChange>
          </w:rPr>
          <w:delText xml:space="preserve">have </w:delText>
        </w:r>
      </w:del>
      <w:ins w:id="124" w:author="Jordon Beijing" w:date="2020-08-15T20:14:00Z">
        <w:r w:rsidR="00737A22" w:rsidRPr="006E0ACC">
          <w:rPr>
            <w:rFonts w:ascii="Times New Roman" w:hAnsi="Times New Roman" w:cs="Times New Roman"/>
            <w:sz w:val="24"/>
            <w:rPrChange w:id="125" w:author="Jordon Beijing" w:date="2020-08-15T20:24:00Z">
              <w:rPr>
                <w:sz w:val="24"/>
              </w:rPr>
            </w:rPrChange>
          </w:rPr>
          <w:t>make</w:t>
        </w:r>
        <w:r w:rsidR="00737A22" w:rsidRPr="006E0ACC">
          <w:rPr>
            <w:rFonts w:ascii="Times New Roman" w:hAnsi="Times New Roman" w:cs="Times New Roman"/>
            <w:sz w:val="24"/>
            <w:rPrChange w:id="126" w:author="Jordon Beijing" w:date="2020-08-15T20:24:00Z">
              <w:rPr>
                <w:rFonts w:hint="eastAsia"/>
                <w:sz w:val="24"/>
              </w:rPr>
            </w:rPrChange>
          </w:rPr>
          <w:t xml:space="preserve"> </w:t>
        </w:r>
      </w:ins>
      <w:del w:id="127" w:author="Jordon Beijing" w:date="2020-08-15T20:14:00Z">
        <w:r w:rsidRPr="006E0ACC" w:rsidDel="00737A22">
          <w:rPr>
            <w:rFonts w:ascii="Times New Roman" w:hAnsi="Times New Roman" w:cs="Times New Roman"/>
            <w:sz w:val="24"/>
            <w:rPrChange w:id="128" w:author="Jordon Beijing" w:date="2020-08-15T20:24:00Z">
              <w:rPr>
                <w:rFonts w:hint="eastAsia"/>
                <w:sz w:val="24"/>
              </w:rPr>
            </w:rPrChange>
          </w:rPr>
          <w:delText xml:space="preserve">this </w:delText>
        </w:r>
      </w:del>
      <w:ins w:id="129" w:author="Jordon Beijing" w:date="2020-08-15T20:14:00Z">
        <w:r w:rsidR="00737A22" w:rsidRPr="006E0ACC">
          <w:rPr>
            <w:rFonts w:ascii="Times New Roman" w:hAnsi="Times New Roman" w:cs="Times New Roman"/>
            <w:sz w:val="24"/>
            <w:rPrChange w:id="130" w:author="Jordon Beijing" w:date="2020-08-15T20:24:00Z">
              <w:rPr>
                <w:sz w:val="24"/>
              </w:rPr>
            </w:rPrChange>
          </w:rPr>
          <w:t>that</w:t>
        </w:r>
        <w:r w:rsidR="00737A22" w:rsidRPr="006E0ACC">
          <w:rPr>
            <w:rFonts w:ascii="Times New Roman" w:hAnsi="Times New Roman" w:cs="Times New Roman"/>
            <w:sz w:val="24"/>
            <w:rPrChange w:id="131" w:author="Jordon Beijing" w:date="2020-08-15T20:24:00Z">
              <w:rPr>
                <w:rFonts w:hint="eastAsia"/>
                <w:sz w:val="24"/>
              </w:rPr>
            </w:rPrChange>
          </w:rPr>
          <w:t xml:space="preserve"> </w:t>
        </w:r>
      </w:ins>
      <w:r w:rsidRPr="006E0ACC">
        <w:rPr>
          <w:rFonts w:ascii="Times New Roman" w:hAnsi="Times New Roman" w:cs="Times New Roman"/>
          <w:sz w:val="24"/>
          <w:rPrChange w:id="132" w:author="Jordon Beijing" w:date="2020-08-15T20:24:00Z">
            <w:rPr>
              <w:rFonts w:hint="eastAsia"/>
              <w:sz w:val="24"/>
            </w:rPr>
          </w:rPrChange>
        </w:rPr>
        <w:t xml:space="preserve">mistake again. </w:t>
      </w:r>
    </w:p>
    <w:p w14:paraId="7F68259D" w14:textId="77777777" w:rsidR="00737A22" w:rsidRPr="006E0ACC" w:rsidRDefault="00737A22">
      <w:pPr>
        <w:ind w:firstLine="420"/>
        <w:jc w:val="left"/>
        <w:rPr>
          <w:ins w:id="133" w:author="Jordon Beijing" w:date="2020-08-15T20:11:00Z"/>
          <w:rFonts w:ascii="Times New Roman" w:hAnsi="Times New Roman" w:cs="Times New Roman"/>
          <w:sz w:val="24"/>
          <w:rPrChange w:id="134" w:author="Jordon Beijing" w:date="2020-08-15T20:24:00Z">
            <w:rPr>
              <w:ins w:id="135" w:author="Jordon Beijing" w:date="2020-08-15T20:11:00Z"/>
              <w:sz w:val="24"/>
            </w:rPr>
          </w:rPrChange>
        </w:rPr>
        <w:pPrChange w:id="136" w:author="Jordon Beijing" w:date="2020-08-15T20:12:00Z">
          <w:pPr>
            <w:ind w:firstLineChars="200" w:firstLine="480"/>
            <w:jc w:val="left"/>
          </w:pPr>
        </w:pPrChange>
      </w:pPr>
    </w:p>
    <w:p w14:paraId="5977E1E8" w14:textId="77777777" w:rsidR="00737A22" w:rsidRPr="006E0ACC" w:rsidRDefault="00737A22" w:rsidP="00737A22">
      <w:pPr>
        <w:ind w:firstLine="420"/>
        <w:jc w:val="left"/>
        <w:rPr>
          <w:ins w:id="137" w:author="Jordon Beijing" w:date="2020-08-15T20:15:00Z"/>
          <w:rFonts w:ascii="Times New Roman" w:hAnsi="Times New Roman" w:cs="Times New Roman"/>
          <w:sz w:val="24"/>
          <w:rPrChange w:id="138" w:author="Jordon Beijing" w:date="2020-08-15T20:24:00Z">
            <w:rPr>
              <w:ins w:id="139" w:author="Jordon Beijing" w:date="2020-08-15T20:15:00Z"/>
              <w:sz w:val="24"/>
            </w:rPr>
          </w:rPrChange>
        </w:rPr>
      </w:pPr>
      <w:ins w:id="140" w:author="Jordon Beijing" w:date="2020-08-15T20:14:00Z">
        <w:r w:rsidRPr="006E0ACC">
          <w:rPr>
            <w:rFonts w:ascii="Times New Roman" w:hAnsi="Times New Roman" w:cs="Times New Roman"/>
            <w:sz w:val="24"/>
            <w:rPrChange w:id="141" w:author="Jordon Beijing" w:date="2020-08-15T20:24:00Z">
              <w:rPr>
                <w:sz w:val="24"/>
              </w:rPr>
            </w:rPrChange>
          </w:rPr>
          <w:t xml:space="preserve">Also, being </w:t>
        </w:r>
      </w:ins>
      <w:del w:id="142" w:author="Jordon Beijing" w:date="2020-08-15T20:11:00Z">
        <w:r w:rsidR="00085266" w:rsidRPr="006E0ACC" w:rsidDel="00737A22">
          <w:rPr>
            <w:rFonts w:ascii="Times New Roman" w:hAnsi="Times New Roman" w:cs="Times New Roman"/>
            <w:sz w:val="24"/>
            <w:rPrChange w:id="143" w:author="Jordon Beijing" w:date="2020-08-15T20:24:00Z">
              <w:rPr>
                <w:rFonts w:hint="eastAsia"/>
                <w:sz w:val="24"/>
              </w:rPr>
            </w:rPrChange>
          </w:rPr>
          <w:delText xml:space="preserve">  </w:delText>
        </w:r>
      </w:del>
      <w:ins w:id="144" w:author="Jordon Beijing" w:date="2020-08-15T20:14:00Z">
        <w:r w:rsidRPr="006E0ACC">
          <w:rPr>
            <w:rFonts w:ascii="Times New Roman" w:hAnsi="Times New Roman" w:cs="Times New Roman"/>
            <w:sz w:val="24"/>
            <w:rPrChange w:id="145" w:author="Jordon Beijing" w:date="2020-08-15T20:24:00Z">
              <w:rPr>
                <w:sz w:val="24"/>
              </w:rPr>
            </w:rPrChange>
          </w:rPr>
          <w:t>c</w:t>
        </w:r>
      </w:ins>
      <w:del w:id="146" w:author="Jordon Beijing" w:date="2020-08-15T20:14:00Z">
        <w:r w:rsidR="00085266" w:rsidRPr="006E0ACC" w:rsidDel="00737A22">
          <w:rPr>
            <w:rFonts w:ascii="Times New Roman" w:hAnsi="Times New Roman" w:cs="Times New Roman"/>
            <w:sz w:val="24"/>
            <w:rPrChange w:id="147" w:author="Jordon Beijing" w:date="2020-08-15T20:24:00Z">
              <w:rPr>
                <w:rFonts w:hint="eastAsia"/>
                <w:sz w:val="24"/>
              </w:rPr>
            </w:rPrChange>
          </w:rPr>
          <w:delText>C</w:delText>
        </w:r>
      </w:del>
      <w:r w:rsidR="00085266" w:rsidRPr="006E0ACC">
        <w:rPr>
          <w:rFonts w:ascii="Times New Roman" w:hAnsi="Times New Roman" w:cs="Times New Roman"/>
          <w:sz w:val="24"/>
          <w:rPrChange w:id="148" w:author="Jordon Beijing" w:date="2020-08-15T20:24:00Z">
            <w:rPr>
              <w:rFonts w:hint="eastAsia"/>
              <w:sz w:val="24"/>
            </w:rPr>
          </w:rPrChange>
        </w:rPr>
        <w:t xml:space="preserve">areful to do </w:t>
      </w:r>
      <w:del w:id="149" w:author="Jordon Beijing" w:date="2020-08-15T20:14:00Z">
        <w:r w:rsidR="00085266" w:rsidRPr="006E0ACC" w:rsidDel="00737A22">
          <w:rPr>
            <w:rFonts w:ascii="Times New Roman" w:hAnsi="Times New Roman" w:cs="Times New Roman"/>
            <w:sz w:val="24"/>
            <w:rPrChange w:id="150" w:author="Jordon Beijing" w:date="2020-08-15T20:24:00Z">
              <w:rPr>
                <w:rFonts w:hint="eastAsia"/>
                <w:sz w:val="24"/>
              </w:rPr>
            </w:rPrChange>
          </w:rPr>
          <w:delText xml:space="preserve">anything </w:delText>
        </w:r>
      </w:del>
      <w:ins w:id="151" w:author="Jordon Beijing" w:date="2020-08-15T20:14:00Z">
        <w:r w:rsidRPr="006E0ACC">
          <w:rPr>
            <w:rFonts w:ascii="Times New Roman" w:hAnsi="Times New Roman" w:cs="Times New Roman"/>
            <w:sz w:val="24"/>
            <w:rPrChange w:id="152" w:author="Jordon Beijing" w:date="2020-08-15T20:24:00Z">
              <w:rPr>
                <w:sz w:val="24"/>
              </w:rPr>
            </w:rPrChange>
          </w:rPr>
          <w:t>everything</w:t>
        </w:r>
        <w:r w:rsidRPr="006E0ACC">
          <w:rPr>
            <w:rFonts w:ascii="Times New Roman" w:hAnsi="Times New Roman" w:cs="Times New Roman"/>
            <w:sz w:val="24"/>
            <w:rPrChange w:id="153" w:author="Jordon Beijing" w:date="2020-08-15T20:24:00Z">
              <w:rPr>
                <w:rFonts w:hint="eastAsia"/>
                <w:sz w:val="24"/>
              </w:rPr>
            </w:rPrChange>
          </w:rPr>
          <w:t xml:space="preserve"> </w:t>
        </w:r>
      </w:ins>
      <w:ins w:id="154" w:author="Jordon Beijing" w:date="2020-08-15T20:15:00Z">
        <w:r w:rsidRPr="006E0ACC">
          <w:rPr>
            <w:rFonts w:ascii="Times New Roman" w:hAnsi="Times New Roman" w:cs="Times New Roman"/>
            <w:sz w:val="24"/>
            <w:rPrChange w:id="155" w:author="Jordon Beijing" w:date="2020-08-15T20:24:00Z">
              <w:rPr>
                <w:sz w:val="24"/>
              </w:rPr>
            </w:rPrChange>
          </w:rPr>
          <w:t xml:space="preserve">well </w:t>
        </w:r>
      </w:ins>
      <w:r w:rsidR="00085266" w:rsidRPr="006E0ACC">
        <w:rPr>
          <w:rFonts w:ascii="Times New Roman" w:hAnsi="Times New Roman" w:cs="Times New Roman"/>
          <w:sz w:val="24"/>
          <w:rPrChange w:id="156" w:author="Jordon Beijing" w:date="2020-08-15T20:24:00Z">
            <w:rPr>
              <w:rFonts w:hint="eastAsia"/>
              <w:sz w:val="24"/>
            </w:rPr>
          </w:rPrChange>
        </w:rPr>
        <w:t xml:space="preserve">is </w:t>
      </w:r>
      <w:ins w:id="157" w:author="Jordon Beijing" w:date="2020-08-15T20:14:00Z">
        <w:r w:rsidRPr="006E0ACC">
          <w:rPr>
            <w:rFonts w:ascii="Times New Roman" w:hAnsi="Times New Roman" w:cs="Times New Roman"/>
            <w:sz w:val="24"/>
            <w:rPrChange w:id="158" w:author="Jordon Beijing" w:date="2020-08-15T20:24:00Z">
              <w:rPr>
                <w:sz w:val="24"/>
              </w:rPr>
            </w:rPrChange>
          </w:rPr>
          <w:t xml:space="preserve">really </w:t>
        </w:r>
      </w:ins>
      <w:r w:rsidR="00085266" w:rsidRPr="006E0ACC">
        <w:rPr>
          <w:rFonts w:ascii="Times New Roman" w:hAnsi="Times New Roman" w:cs="Times New Roman"/>
          <w:sz w:val="24"/>
          <w:rPrChange w:id="159" w:author="Jordon Beijing" w:date="2020-08-15T20:24:00Z">
            <w:rPr>
              <w:rFonts w:hint="eastAsia"/>
              <w:sz w:val="24"/>
            </w:rPr>
          </w:rPrChange>
        </w:rPr>
        <w:t>important</w:t>
      </w:r>
      <w:ins w:id="160" w:author="Jordon Beijing" w:date="2020-08-15T20:14:00Z">
        <w:r w:rsidRPr="006E0ACC">
          <w:rPr>
            <w:rFonts w:ascii="Times New Roman" w:hAnsi="Times New Roman" w:cs="Times New Roman"/>
            <w:sz w:val="24"/>
            <w:rPrChange w:id="161" w:author="Jordon Beijing" w:date="2020-08-15T20:24:00Z">
              <w:rPr>
                <w:sz w:val="24"/>
              </w:rPr>
            </w:rPrChange>
          </w:rPr>
          <w:t xml:space="preserve">. </w:t>
        </w:r>
      </w:ins>
      <w:del w:id="162" w:author="Jordon Beijing" w:date="2020-08-15T20:14:00Z">
        <w:r w:rsidR="00085266" w:rsidRPr="006E0ACC" w:rsidDel="00737A22">
          <w:rPr>
            <w:rFonts w:ascii="Times New Roman" w:hAnsi="Times New Roman" w:cs="Times New Roman"/>
            <w:sz w:val="24"/>
            <w:rPrChange w:id="163" w:author="Jordon Beijing" w:date="2020-08-15T20:24:00Z">
              <w:rPr>
                <w:rFonts w:hint="eastAsia"/>
                <w:sz w:val="24"/>
              </w:rPr>
            </w:rPrChange>
          </w:rPr>
          <w:delText xml:space="preserve"> to </w:delText>
        </w:r>
      </w:del>
      <w:ins w:id="164" w:author="Jordon Beijing" w:date="2020-08-15T20:14:00Z">
        <w:r w:rsidRPr="006E0ACC">
          <w:rPr>
            <w:rFonts w:ascii="Times New Roman" w:hAnsi="Times New Roman" w:cs="Times New Roman"/>
            <w:sz w:val="24"/>
            <w:rPrChange w:id="165" w:author="Jordon Beijing" w:date="2020-08-15T20:24:00Z">
              <w:rPr>
                <w:sz w:val="24"/>
              </w:rPr>
            </w:rPrChange>
          </w:rPr>
          <w:t>I</w:t>
        </w:r>
      </w:ins>
      <w:del w:id="166" w:author="Jordon Beijing" w:date="2020-08-15T20:14:00Z">
        <w:r w:rsidR="00085266" w:rsidRPr="006E0ACC" w:rsidDel="00737A22">
          <w:rPr>
            <w:rFonts w:ascii="Times New Roman" w:hAnsi="Times New Roman" w:cs="Times New Roman"/>
            <w:sz w:val="24"/>
            <w:rPrChange w:id="167" w:author="Jordon Beijing" w:date="2020-08-15T20:24:00Z">
              <w:rPr>
                <w:rFonts w:hint="eastAsia"/>
                <w:sz w:val="24"/>
              </w:rPr>
            </w:rPrChange>
          </w:rPr>
          <w:delText>i</w:delText>
        </w:r>
      </w:del>
      <w:r w:rsidR="00085266" w:rsidRPr="006E0ACC">
        <w:rPr>
          <w:rFonts w:ascii="Times New Roman" w:hAnsi="Times New Roman" w:cs="Times New Roman"/>
          <w:sz w:val="24"/>
          <w:rPrChange w:id="168" w:author="Jordon Beijing" w:date="2020-08-15T20:24:00Z">
            <w:rPr>
              <w:rFonts w:hint="eastAsia"/>
              <w:sz w:val="24"/>
            </w:rPr>
          </w:rPrChange>
        </w:rPr>
        <w:t>f you do things careful</w:t>
      </w:r>
      <w:ins w:id="169" w:author="Jordon Beijing" w:date="2020-08-15T20:14:00Z">
        <w:r w:rsidRPr="006E0ACC">
          <w:rPr>
            <w:rFonts w:ascii="Times New Roman" w:hAnsi="Times New Roman" w:cs="Times New Roman"/>
            <w:sz w:val="24"/>
            <w:rPrChange w:id="170" w:author="Jordon Beijing" w:date="2020-08-15T20:24:00Z">
              <w:rPr>
                <w:sz w:val="24"/>
              </w:rPr>
            </w:rPrChange>
          </w:rPr>
          <w:t>ly, then</w:t>
        </w:r>
      </w:ins>
      <w:r w:rsidR="00085266" w:rsidRPr="006E0ACC">
        <w:rPr>
          <w:rFonts w:ascii="Times New Roman" w:hAnsi="Times New Roman" w:cs="Times New Roman"/>
          <w:sz w:val="24"/>
          <w:rPrChange w:id="171" w:author="Jordon Beijing" w:date="2020-08-15T20:24:00Z">
            <w:rPr>
              <w:rFonts w:hint="eastAsia"/>
              <w:sz w:val="24"/>
            </w:rPr>
          </w:rPrChange>
        </w:rPr>
        <w:t xml:space="preserve"> you will not </w:t>
      </w:r>
      <w:del w:id="172" w:author="Jordon Beijing" w:date="2020-08-15T20:14:00Z">
        <w:r w:rsidR="00085266" w:rsidRPr="006E0ACC" w:rsidDel="00737A22">
          <w:rPr>
            <w:rFonts w:ascii="Times New Roman" w:hAnsi="Times New Roman" w:cs="Times New Roman"/>
            <w:sz w:val="24"/>
            <w:rPrChange w:id="173" w:author="Jordon Beijing" w:date="2020-08-15T20:24:00Z">
              <w:rPr>
                <w:rFonts w:hint="eastAsia"/>
                <w:sz w:val="24"/>
              </w:rPr>
            </w:rPrChange>
          </w:rPr>
          <w:delText xml:space="preserve">have </w:delText>
        </w:r>
      </w:del>
      <w:ins w:id="174" w:author="Jordon Beijing" w:date="2020-08-15T20:14:00Z">
        <w:r w:rsidRPr="006E0ACC">
          <w:rPr>
            <w:rFonts w:ascii="Times New Roman" w:hAnsi="Times New Roman" w:cs="Times New Roman"/>
            <w:sz w:val="24"/>
            <w:rPrChange w:id="175" w:author="Jordon Beijing" w:date="2020-08-15T20:24:00Z">
              <w:rPr>
                <w:sz w:val="24"/>
              </w:rPr>
            </w:rPrChange>
          </w:rPr>
          <w:t>make</w:t>
        </w:r>
        <w:r w:rsidRPr="006E0ACC">
          <w:rPr>
            <w:rFonts w:ascii="Times New Roman" w:hAnsi="Times New Roman" w:cs="Times New Roman"/>
            <w:sz w:val="24"/>
            <w:rPrChange w:id="176" w:author="Jordon Beijing" w:date="2020-08-15T20:24:00Z">
              <w:rPr>
                <w:rFonts w:hint="eastAsia"/>
                <w:sz w:val="24"/>
              </w:rPr>
            </w:rPrChange>
          </w:rPr>
          <w:t xml:space="preserve"> </w:t>
        </w:r>
      </w:ins>
      <w:r w:rsidR="00085266" w:rsidRPr="006E0ACC">
        <w:rPr>
          <w:rFonts w:ascii="Times New Roman" w:hAnsi="Times New Roman" w:cs="Times New Roman"/>
          <w:sz w:val="24"/>
          <w:rPrChange w:id="177" w:author="Jordon Beijing" w:date="2020-08-15T20:24:00Z">
            <w:rPr>
              <w:rFonts w:hint="eastAsia"/>
              <w:sz w:val="24"/>
            </w:rPr>
          </w:rPrChange>
        </w:rPr>
        <w:t>so many mistake</w:t>
      </w:r>
      <w:ins w:id="178" w:author="Jordon Beijing" w:date="2020-08-15T20:14:00Z">
        <w:r w:rsidRPr="006E0ACC">
          <w:rPr>
            <w:rFonts w:ascii="Times New Roman" w:hAnsi="Times New Roman" w:cs="Times New Roman"/>
            <w:sz w:val="24"/>
            <w:rPrChange w:id="179" w:author="Jordon Beijing" w:date="2020-08-15T20:24:00Z">
              <w:rPr>
                <w:sz w:val="24"/>
              </w:rPr>
            </w:rPrChange>
          </w:rPr>
          <w:t>s</w:t>
        </w:r>
      </w:ins>
      <w:r w:rsidR="00085266" w:rsidRPr="006E0ACC">
        <w:rPr>
          <w:rFonts w:ascii="Times New Roman" w:hAnsi="Times New Roman" w:cs="Times New Roman"/>
          <w:sz w:val="24"/>
          <w:rPrChange w:id="180" w:author="Jordon Beijing" w:date="2020-08-15T20:24:00Z">
            <w:rPr>
              <w:rFonts w:hint="eastAsia"/>
              <w:sz w:val="24"/>
            </w:rPr>
          </w:rPrChange>
        </w:rPr>
        <w:t>.</w:t>
      </w:r>
      <w:ins w:id="181" w:author="Jordon Beijing" w:date="2020-08-15T20:16:00Z">
        <w:r w:rsidRPr="006E0ACC">
          <w:rPr>
            <w:rFonts w:ascii="Times New Roman" w:hAnsi="Times New Roman" w:cs="Times New Roman"/>
            <w:sz w:val="24"/>
            <w:rPrChange w:id="182" w:author="Jordon Beijing" w:date="2020-08-15T20:24:00Z">
              <w:rPr>
                <w:sz w:val="24"/>
              </w:rPr>
            </w:rPrChange>
          </w:rPr>
          <w:t xml:space="preserve"> But if you hurry and don’t pay close enough attention, then you could make some big mistakes you will regret.</w:t>
        </w:r>
      </w:ins>
      <w:del w:id="183" w:author="Jordon Beijing" w:date="2020-08-15T20:16:00Z">
        <w:r w:rsidR="00085266" w:rsidRPr="006E0ACC" w:rsidDel="00737A22">
          <w:rPr>
            <w:rFonts w:ascii="Times New Roman" w:hAnsi="Times New Roman" w:cs="Times New Roman"/>
            <w:sz w:val="24"/>
            <w:rPrChange w:id="184" w:author="Jordon Beijing" w:date="2020-08-15T20:24:00Z">
              <w:rPr>
                <w:rFonts w:hint="eastAsia"/>
                <w:sz w:val="24"/>
              </w:rPr>
            </w:rPrChange>
          </w:rPr>
          <w:delText xml:space="preserve"> </w:delText>
        </w:r>
      </w:del>
    </w:p>
    <w:p w14:paraId="67227472" w14:textId="77777777" w:rsidR="000A22EA" w:rsidRPr="006E0ACC" w:rsidRDefault="00085266">
      <w:pPr>
        <w:ind w:firstLine="420"/>
        <w:jc w:val="left"/>
        <w:rPr>
          <w:rFonts w:ascii="Times New Roman" w:hAnsi="Times New Roman" w:cs="Times New Roman"/>
          <w:sz w:val="24"/>
          <w:rPrChange w:id="185" w:author="Jordon Beijing" w:date="2020-08-15T20:24:00Z">
            <w:rPr>
              <w:sz w:val="24"/>
            </w:rPr>
          </w:rPrChange>
        </w:rPr>
        <w:pPrChange w:id="186" w:author="Jordon Beijing" w:date="2020-08-15T20:12:00Z">
          <w:pPr>
            <w:ind w:firstLineChars="200" w:firstLine="480"/>
            <w:jc w:val="left"/>
          </w:pPr>
        </w:pPrChange>
      </w:pPr>
      <w:r w:rsidRPr="006E0ACC">
        <w:rPr>
          <w:rFonts w:ascii="Times New Roman" w:hAnsi="Times New Roman" w:cs="Times New Roman"/>
          <w:sz w:val="24"/>
          <w:rPrChange w:id="187" w:author="Jordon Beijing" w:date="2020-08-15T20:24:00Z">
            <w:rPr>
              <w:rFonts w:hint="eastAsia"/>
              <w:sz w:val="24"/>
            </w:rPr>
          </w:rPrChange>
        </w:rPr>
        <w:t>So I think hav</w:t>
      </w:r>
      <w:ins w:id="188" w:author="Jordon Beijing" w:date="2020-08-15T20:15:00Z">
        <w:r w:rsidR="00737A22" w:rsidRPr="006E0ACC">
          <w:rPr>
            <w:rFonts w:ascii="Times New Roman" w:hAnsi="Times New Roman" w:cs="Times New Roman"/>
            <w:sz w:val="24"/>
            <w:rPrChange w:id="189" w:author="Jordon Beijing" w:date="2020-08-15T20:24:00Z">
              <w:rPr>
                <w:sz w:val="24"/>
              </w:rPr>
            </w:rPrChange>
          </w:rPr>
          <w:t>ing</w:t>
        </w:r>
      </w:ins>
      <w:del w:id="190" w:author="Jordon Beijing" w:date="2020-08-15T20:15:00Z">
        <w:r w:rsidRPr="006E0ACC" w:rsidDel="00737A22">
          <w:rPr>
            <w:rFonts w:ascii="Times New Roman" w:hAnsi="Times New Roman" w:cs="Times New Roman"/>
            <w:sz w:val="24"/>
            <w:rPrChange w:id="191" w:author="Jordon Beijing" w:date="2020-08-15T20:24:00Z">
              <w:rPr>
                <w:rFonts w:hint="eastAsia"/>
                <w:sz w:val="24"/>
              </w:rPr>
            </w:rPrChange>
          </w:rPr>
          <w:delText>e</w:delText>
        </w:r>
      </w:del>
      <w:r w:rsidRPr="006E0ACC">
        <w:rPr>
          <w:rFonts w:ascii="Times New Roman" w:hAnsi="Times New Roman" w:cs="Times New Roman"/>
          <w:sz w:val="24"/>
          <w:rPrChange w:id="192" w:author="Jordon Beijing" w:date="2020-08-15T20:24:00Z">
            <w:rPr>
              <w:rFonts w:hint="eastAsia"/>
              <w:sz w:val="24"/>
            </w:rPr>
          </w:rPrChange>
        </w:rPr>
        <w:t xml:space="preserve"> a good mindset and </w:t>
      </w:r>
      <w:ins w:id="193" w:author="Jordon Beijing" w:date="2020-08-15T20:15:00Z">
        <w:r w:rsidR="00737A22" w:rsidRPr="006E0ACC">
          <w:rPr>
            <w:rFonts w:ascii="Times New Roman" w:hAnsi="Times New Roman" w:cs="Times New Roman"/>
            <w:sz w:val="24"/>
            <w:rPrChange w:id="194" w:author="Jordon Beijing" w:date="2020-08-15T20:24:00Z">
              <w:rPr>
                <w:sz w:val="24"/>
              </w:rPr>
            </w:rPrChange>
          </w:rPr>
          <w:t>doing things carefully</w:t>
        </w:r>
      </w:ins>
      <w:del w:id="195" w:author="Jordon Beijing" w:date="2020-08-15T20:15:00Z">
        <w:r w:rsidRPr="006E0ACC" w:rsidDel="00737A22">
          <w:rPr>
            <w:rFonts w:ascii="Times New Roman" w:hAnsi="Times New Roman" w:cs="Times New Roman"/>
            <w:sz w:val="24"/>
            <w:rPrChange w:id="196" w:author="Jordon Beijing" w:date="2020-08-15T20:24:00Z">
              <w:rPr>
                <w:rFonts w:hint="eastAsia"/>
                <w:sz w:val="24"/>
              </w:rPr>
            </w:rPrChange>
          </w:rPr>
          <w:delText>careful to do anything</w:delText>
        </w:r>
      </w:del>
      <w:r w:rsidRPr="006E0ACC">
        <w:rPr>
          <w:rFonts w:ascii="Times New Roman" w:hAnsi="Times New Roman" w:cs="Times New Roman"/>
          <w:sz w:val="24"/>
          <w:rPrChange w:id="197" w:author="Jordon Beijing" w:date="2020-08-15T20:24:00Z">
            <w:rPr>
              <w:rFonts w:hint="eastAsia"/>
              <w:sz w:val="24"/>
            </w:rPr>
          </w:rPrChange>
        </w:rPr>
        <w:t xml:space="preserve"> are </w:t>
      </w:r>
      <w:ins w:id="198" w:author="Jordon Beijing" w:date="2020-08-15T20:15:00Z">
        <w:r w:rsidR="00737A22" w:rsidRPr="006E0ACC">
          <w:rPr>
            <w:rFonts w:ascii="Times New Roman" w:hAnsi="Times New Roman" w:cs="Times New Roman"/>
            <w:sz w:val="24"/>
            <w:rPrChange w:id="199" w:author="Jordon Beijing" w:date="2020-08-15T20:24:00Z">
              <w:rPr>
                <w:sz w:val="24"/>
              </w:rPr>
            </w:rPrChange>
          </w:rPr>
          <w:t xml:space="preserve">two </w:t>
        </w:r>
      </w:ins>
      <w:r w:rsidRPr="006E0ACC">
        <w:rPr>
          <w:rFonts w:ascii="Times New Roman" w:hAnsi="Times New Roman" w:cs="Times New Roman"/>
          <w:sz w:val="24"/>
          <w:rPrChange w:id="200" w:author="Jordon Beijing" w:date="2020-08-15T20:24:00Z">
            <w:rPr>
              <w:rFonts w:hint="eastAsia"/>
              <w:sz w:val="24"/>
            </w:rPr>
          </w:rPrChange>
        </w:rPr>
        <w:t xml:space="preserve">most </w:t>
      </w:r>
      <w:ins w:id="201" w:author="Jordon Beijing" w:date="2020-08-15T20:15:00Z">
        <w:r w:rsidR="00737A22" w:rsidRPr="006E0ACC">
          <w:rPr>
            <w:rFonts w:ascii="Times New Roman" w:hAnsi="Times New Roman" w:cs="Times New Roman"/>
            <w:sz w:val="24"/>
            <w:rPrChange w:id="202" w:author="Jordon Beijing" w:date="2020-08-15T20:24:00Z">
              <w:rPr>
                <w:sz w:val="24"/>
              </w:rPr>
            </w:rPrChange>
          </w:rPr>
          <w:t xml:space="preserve">important characteristics </w:t>
        </w:r>
      </w:ins>
      <w:del w:id="203" w:author="Jordon Beijing" w:date="2020-08-15T20:15:00Z">
        <w:r w:rsidRPr="006E0ACC" w:rsidDel="00737A22">
          <w:rPr>
            <w:rFonts w:ascii="Times New Roman" w:hAnsi="Times New Roman" w:cs="Times New Roman"/>
            <w:sz w:val="24"/>
            <w:rPrChange w:id="204" w:author="Jordon Beijing" w:date="2020-08-15T20:24:00Z">
              <w:rPr>
                <w:rFonts w:hint="eastAsia"/>
                <w:sz w:val="24"/>
              </w:rPr>
            </w:rPrChange>
          </w:rPr>
          <w:delText xml:space="preserve">important </w:delText>
        </w:r>
      </w:del>
      <w:r w:rsidRPr="006E0ACC">
        <w:rPr>
          <w:rFonts w:ascii="Times New Roman" w:hAnsi="Times New Roman" w:cs="Times New Roman"/>
          <w:sz w:val="24"/>
          <w:rPrChange w:id="205" w:author="Jordon Beijing" w:date="2020-08-15T20:24:00Z">
            <w:rPr>
              <w:rFonts w:hint="eastAsia"/>
              <w:sz w:val="24"/>
            </w:rPr>
          </w:rPrChange>
        </w:rPr>
        <w:t>to me</w:t>
      </w:r>
      <w:del w:id="206" w:author="Jordon Beijing" w:date="2020-08-15T20:11:00Z">
        <w:r w:rsidRPr="006E0ACC" w:rsidDel="00737A22">
          <w:rPr>
            <w:rFonts w:ascii="Times New Roman" w:hAnsi="Times New Roman" w:cs="Times New Roman"/>
            <w:sz w:val="24"/>
            <w:rPrChange w:id="207" w:author="Jordon Beijing" w:date="2020-08-15T20:24:00Z">
              <w:rPr>
                <w:rFonts w:hint="eastAsia"/>
                <w:sz w:val="24"/>
              </w:rPr>
            </w:rPrChange>
          </w:rPr>
          <w:delText xml:space="preserve"> </w:delText>
        </w:r>
      </w:del>
      <w:r w:rsidRPr="006E0ACC">
        <w:rPr>
          <w:rFonts w:ascii="Times New Roman" w:hAnsi="Times New Roman" w:cs="Times New Roman"/>
          <w:sz w:val="24"/>
          <w:rPrChange w:id="208" w:author="Jordon Beijing" w:date="2020-08-15T20:24:00Z">
            <w:rPr>
              <w:rFonts w:hint="eastAsia"/>
              <w:sz w:val="24"/>
            </w:rPr>
          </w:rPrChange>
        </w:rPr>
        <w:t>.</w:t>
      </w:r>
    </w:p>
    <w:p w14:paraId="2FDA1A39" w14:textId="77777777" w:rsidR="000A22EA" w:rsidRPr="006E0ACC" w:rsidDel="00737A22" w:rsidRDefault="000A22EA">
      <w:pPr>
        <w:jc w:val="left"/>
        <w:rPr>
          <w:del w:id="209" w:author="Jordon Beijing" w:date="2020-08-15T20:11:00Z"/>
          <w:rFonts w:ascii="Times New Roman" w:hAnsi="Times New Roman" w:cs="Times New Roman"/>
          <w:sz w:val="24"/>
          <w:rPrChange w:id="210" w:author="Jordon Beijing" w:date="2020-08-15T20:24:00Z">
            <w:rPr>
              <w:del w:id="211" w:author="Jordon Beijing" w:date="2020-08-15T20:11:00Z"/>
              <w:sz w:val="24"/>
            </w:rPr>
          </w:rPrChange>
        </w:rPr>
      </w:pPr>
    </w:p>
    <w:p w14:paraId="5D2CCA42" w14:textId="77777777" w:rsidR="000A22EA" w:rsidRPr="006E0ACC" w:rsidDel="00737A22" w:rsidRDefault="000A22EA">
      <w:pPr>
        <w:jc w:val="left"/>
        <w:rPr>
          <w:del w:id="212" w:author="Jordon Beijing" w:date="2020-08-15T20:11:00Z"/>
          <w:rFonts w:ascii="Times New Roman" w:eastAsia="SimSun" w:hAnsi="Times New Roman" w:cs="Times New Roman"/>
          <w:b/>
          <w:bCs/>
          <w:color w:val="000000"/>
          <w:sz w:val="24"/>
          <w:shd w:val="clear" w:color="auto" w:fill="FFFFFF"/>
          <w:rPrChange w:id="213" w:author="Jordon Beijing" w:date="2020-08-15T20:24:00Z">
            <w:rPr>
              <w:del w:id="214" w:author="Jordon Beijing" w:date="2020-08-15T20:11:00Z"/>
              <w:rFonts w:eastAsia="SimSun" w:hAnsi="Arial" w:cs="Arial"/>
              <w:b/>
              <w:bCs/>
              <w:color w:val="000000"/>
              <w:sz w:val="24"/>
              <w:shd w:val="clear" w:color="auto" w:fill="FFFFFF"/>
            </w:rPr>
          </w:rPrChange>
        </w:rPr>
      </w:pPr>
    </w:p>
    <w:p w14:paraId="1A581FBE" w14:textId="77777777" w:rsidR="000A22EA" w:rsidRPr="006E0ACC" w:rsidDel="00737A22" w:rsidRDefault="000A22EA">
      <w:pPr>
        <w:jc w:val="left"/>
        <w:rPr>
          <w:del w:id="215" w:author="Jordon Beijing" w:date="2020-08-15T20:11:00Z"/>
          <w:rFonts w:ascii="Times New Roman" w:eastAsia="SimSun" w:hAnsi="Times New Roman" w:cs="Times New Roman"/>
          <w:b/>
          <w:bCs/>
          <w:color w:val="000000"/>
          <w:sz w:val="24"/>
          <w:shd w:val="clear" w:color="auto" w:fill="FFFFFF"/>
          <w:rPrChange w:id="216" w:author="Jordon Beijing" w:date="2020-08-15T20:24:00Z">
            <w:rPr>
              <w:del w:id="217" w:author="Jordon Beijing" w:date="2020-08-15T20:11:00Z"/>
              <w:rFonts w:eastAsia="SimSun" w:hAnsi="Arial" w:cs="Arial"/>
              <w:b/>
              <w:bCs/>
              <w:color w:val="000000"/>
              <w:sz w:val="24"/>
              <w:shd w:val="clear" w:color="auto" w:fill="FFFFFF"/>
            </w:rPr>
          </w:rPrChange>
        </w:rPr>
      </w:pPr>
    </w:p>
    <w:p w14:paraId="41C686BA" w14:textId="77777777" w:rsidR="000A22EA" w:rsidRPr="006E0ACC" w:rsidDel="00737A22" w:rsidRDefault="000A22EA" w:rsidP="00737A22">
      <w:pPr>
        <w:jc w:val="left"/>
        <w:rPr>
          <w:del w:id="218" w:author="Jordon Beijing" w:date="2020-08-15T20:11:00Z"/>
          <w:rFonts w:ascii="Times New Roman" w:hAnsi="Times New Roman" w:cs="Times New Roman"/>
          <w:sz w:val="24"/>
          <w:rPrChange w:id="219" w:author="Jordon Beijing" w:date="2020-08-15T20:24:00Z">
            <w:rPr>
              <w:del w:id="220" w:author="Jordon Beijing" w:date="2020-08-15T20:11:00Z"/>
            </w:rPr>
          </w:rPrChange>
        </w:rPr>
      </w:pPr>
    </w:p>
    <w:p w14:paraId="782B6B14" w14:textId="77777777" w:rsidR="00737A22" w:rsidRPr="006E0ACC" w:rsidRDefault="00737A22">
      <w:pPr>
        <w:jc w:val="left"/>
        <w:rPr>
          <w:ins w:id="221" w:author="Jordon Beijing" w:date="2020-08-15T20:11:00Z"/>
          <w:rFonts w:ascii="Times New Roman" w:eastAsia="SimSun" w:hAnsi="Times New Roman" w:cs="Times New Roman"/>
          <w:b/>
          <w:bCs/>
          <w:color w:val="000000"/>
          <w:sz w:val="24"/>
          <w:shd w:val="clear" w:color="auto" w:fill="FFFFFF"/>
          <w:rPrChange w:id="222" w:author="Jordon Beijing" w:date="2020-08-15T20:24:00Z">
            <w:rPr>
              <w:ins w:id="223" w:author="Jordon Beijing" w:date="2020-08-15T20:11:00Z"/>
              <w:rFonts w:eastAsia="SimSun" w:hAnsi="Arial" w:cs="Arial"/>
              <w:b/>
              <w:bCs/>
              <w:color w:val="000000"/>
              <w:sz w:val="24"/>
              <w:shd w:val="clear" w:color="auto" w:fill="FFFFFF"/>
            </w:rPr>
          </w:rPrChange>
        </w:rPr>
      </w:pPr>
    </w:p>
    <w:p w14:paraId="34B7D27B" w14:textId="77777777" w:rsidR="000A22EA" w:rsidRPr="006E0ACC" w:rsidRDefault="00085266">
      <w:pPr>
        <w:jc w:val="center"/>
        <w:rPr>
          <w:rFonts w:ascii="Times New Roman" w:hAnsi="Times New Roman" w:cs="Times New Roman"/>
          <w:b/>
          <w:bCs/>
          <w:sz w:val="24"/>
          <w:rPrChange w:id="224" w:author="Jordon Beijing" w:date="2020-08-15T20:24:00Z">
            <w:rPr>
              <w:sz w:val="24"/>
            </w:rPr>
          </w:rPrChange>
        </w:rPr>
        <w:pPrChange w:id="225" w:author="Jordon Beijing" w:date="2020-08-15T20:11:00Z">
          <w:pPr>
            <w:ind w:firstLineChars="200" w:firstLine="480"/>
            <w:jc w:val="left"/>
          </w:pPr>
        </w:pPrChange>
      </w:pPr>
      <w:bookmarkStart w:id="226" w:name="OLE_LINK3"/>
      <w:r w:rsidRPr="006E0ACC">
        <w:rPr>
          <w:rFonts w:ascii="Times New Roman" w:hAnsi="Times New Roman" w:cs="Times New Roman"/>
          <w:b/>
          <w:bCs/>
          <w:sz w:val="24"/>
          <w:rPrChange w:id="227" w:author="Jordon Beijing" w:date="2020-08-15T20:24:00Z">
            <w:rPr>
              <w:sz w:val="24"/>
            </w:rPr>
          </w:rPrChange>
        </w:rPr>
        <w:t>Why do some people struggle to do the right thing?</w:t>
      </w:r>
    </w:p>
    <w:p w14:paraId="0B128809" w14:textId="77777777" w:rsidR="000A22EA" w:rsidRPr="006E0ACC" w:rsidDel="00737A22" w:rsidRDefault="000A22EA" w:rsidP="00737A22">
      <w:pPr>
        <w:jc w:val="left"/>
        <w:rPr>
          <w:del w:id="228" w:author="Jordon Beijing" w:date="2020-08-15T20:11:00Z"/>
          <w:rFonts w:ascii="Times New Roman" w:hAnsi="Times New Roman" w:cs="Times New Roman"/>
          <w:sz w:val="24"/>
          <w:rPrChange w:id="229" w:author="Jordon Beijing" w:date="2020-08-15T20:24:00Z">
            <w:rPr>
              <w:del w:id="230" w:author="Jordon Beijing" w:date="2020-08-15T20:11:00Z"/>
              <w:sz w:val="24"/>
            </w:rPr>
          </w:rPrChange>
        </w:rPr>
      </w:pPr>
    </w:p>
    <w:p w14:paraId="60F98275" w14:textId="77777777" w:rsidR="00737A22" w:rsidRPr="006E0ACC" w:rsidRDefault="00737A22">
      <w:pPr>
        <w:jc w:val="left"/>
        <w:rPr>
          <w:ins w:id="231" w:author="Jordon Beijing" w:date="2020-08-15T20:11:00Z"/>
          <w:rFonts w:ascii="Times New Roman" w:hAnsi="Times New Roman" w:cs="Times New Roman"/>
          <w:sz w:val="24"/>
          <w:rPrChange w:id="232" w:author="Jordon Beijing" w:date="2020-08-15T20:24:00Z">
            <w:rPr>
              <w:ins w:id="233" w:author="Jordon Beijing" w:date="2020-08-15T20:11:00Z"/>
              <w:sz w:val="24"/>
            </w:rPr>
          </w:rPrChange>
        </w:rPr>
      </w:pPr>
    </w:p>
    <w:p w14:paraId="5F0E9D64" w14:textId="77777777" w:rsidR="000A22EA" w:rsidRPr="006E0ACC" w:rsidRDefault="00085266">
      <w:pPr>
        <w:ind w:firstLine="420"/>
        <w:jc w:val="left"/>
        <w:rPr>
          <w:rFonts w:ascii="Times New Roman" w:eastAsia="Times New Roman" w:hAnsi="Times New Roman" w:cs="Times New Roman"/>
          <w:b/>
          <w:bCs/>
          <w:color w:val="000000"/>
          <w:sz w:val="24"/>
          <w:shd w:val="clear" w:color="auto" w:fill="FFFFFF"/>
          <w:rPrChange w:id="234" w:author="Jordon Beijing" w:date="2020-08-15T20:24:00Z">
            <w:rPr>
              <w:rFonts w:ascii="Arial" w:eastAsia="Times New Roman" w:hAnsi="Arial" w:cs="Arial"/>
              <w:b/>
              <w:bCs/>
              <w:color w:val="000000"/>
              <w:sz w:val="22"/>
              <w:szCs w:val="22"/>
              <w:shd w:val="clear" w:color="auto" w:fill="FFFFFF"/>
            </w:rPr>
          </w:rPrChange>
        </w:rPr>
        <w:pPrChange w:id="235" w:author="Jordon Beijing" w:date="2020-08-15T20:12:00Z">
          <w:pPr>
            <w:ind w:firstLineChars="200" w:firstLine="480"/>
            <w:jc w:val="left"/>
          </w:pPr>
        </w:pPrChange>
      </w:pPr>
      <w:commentRangeStart w:id="236"/>
      <w:del w:id="237" w:author="Jordon Beijing" w:date="2020-08-15T20:11:00Z">
        <w:r w:rsidRPr="006E0ACC" w:rsidDel="00737A22">
          <w:rPr>
            <w:rFonts w:ascii="Times New Roman" w:hAnsi="Times New Roman" w:cs="Times New Roman"/>
            <w:sz w:val="24"/>
            <w:rPrChange w:id="238" w:author="Jordon Beijing" w:date="2020-08-15T20:24:00Z">
              <w:rPr>
                <w:rFonts w:hint="eastAsia"/>
                <w:sz w:val="24"/>
              </w:rPr>
            </w:rPrChange>
          </w:rPr>
          <w:delText xml:space="preserve">  </w:delText>
        </w:r>
      </w:del>
      <w:r w:rsidRPr="006E0ACC">
        <w:rPr>
          <w:rFonts w:ascii="Times New Roman" w:hAnsi="Times New Roman" w:cs="Times New Roman"/>
          <w:sz w:val="24"/>
          <w:highlight w:val="yellow"/>
          <w:rPrChange w:id="239" w:author="Jordon Beijing" w:date="2020-08-15T20:24:00Z">
            <w:rPr>
              <w:sz w:val="24"/>
            </w:rPr>
          </w:rPrChange>
        </w:rPr>
        <w:t xml:space="preserve">I think </w:t>
      </w:r>
      <w:ins w:id="240" w:author="Jordon Beijing" w:date="2020-08-15T20:16:00Z">
        <w:r w:rsidR="00737A22" w:rsidRPr="006E0ACC">
          <w:rPr>
            <w:rFonts w:ascii="Times New Roman" w:hAnsi="Times New Roman" w:cs="Times New Roman"/>
            <w:sz w:val="24"/>
            <w:highlight w:val="yellow"/>
            <w:rPrChange w:id="241" w:author="Jordon Beijing" w:date="2020-08-15T20:24:00Z">
              <w:rPr>
                <w:sz w:val="24"/>
              </w:rPr>
            </w:rPrChange>
          </w:rPr>
          <w:t>some people struggle to do the right thing</w:t>
        </w:r>
      </w:ins>
      <w:del w:id="242" w:author="Jordon Beijing" w:date="2020-08-15T20:16:00Z">
        <w:r w:rsidRPr="006E0ACC" w:rsidDel="00737A22">
          <w:rPr>
            <w:rFonts w:ascii="Times New Roman" w:hAnsi="Times New Roman" w:cs="Times New Roman"/>
            <w:sz w:val="24"/>
            <w:highlight w:val="yellow"/>
            <w:rPrChange w:id="243" w:author="Jordon Beijing" w:date="2020-08-15T20:24:00Z">
              <w:rPr>
                <w:sz w:val="24"/>
              </w:rPr>
            </w:rPrChange>
          </w:rPr>
          <w:delText>is</w:delText>
        </w:r>
      </w:del>
      <w:r w:rsidRPr="006E0ACC">
        <w:rPr>
          <w:rFonts w:ascii="Times New Roman" w:hAnsi="Times New Roman" w:cs="Times New Roman"/>
          <w:sz w:val="24"/>
          <w:highlight w:val="yellow"/>
          <w:rPrChange w:id="244" w:author="Jordon Beijing" w:date="2020-08-15T20:24:00Z">
            <w:rPr>
              <w:sz w:val="24"/>
            </w:rPr>
          </w:rPrChange>
        </w:rPr>
        <w:t xml:space="preserve"> because maybe doing the right thing</w:t>
      </w:r>
      <w:del w:id="245" w:author="Jordon Beijing" w:date="2020-08-15T20:22:00Z">
        <w:r w:rsidRPr="006E0ACC" w:rsidDel="00085266">
          <w:rPr>
            <w:rFonts w:ascii="Times New Roman" w:hAnsi="Times New Roman" w:cs="Times New Roman"/>
            <w:sz w:val="24"/>
            <w:highlight w:val="yellow"/>
            <w:rPrChange w:id="246" w:author="Jordon Beijing" w:date="2020-08-15T20:24:00Z">
              <w:rPr>
                <w:sz w:val="24"/>
              </w:rPr>
            </w:rPrChange>
          </w:rPr>
          <w:delText>s</w:delText>
        </w:r>
      </w:del>
      <w:r w:rsidRPr="006E0ACC">
        <w:rPr>
          <w:rFonts w:ascii="Times New Roman" w:hAnsi="Times New Roman" w:cs="Times New Roman"/>
          <w:sz w:val="24"/>
          <w:highlight w:val="yellow"/>
          <w:rPrChange w:id="247" w:author="Jordon Beijing" w:date="2020-08-15T20:24:00Z">
            <w:rPr>
              <w:sz w:val="24"/>
            </w:rPr>
          </w:rPrChange>
        </w:rPr>
        <w:t xml:space="preserve"> is </w:t>
      </w:r>
      <w:ins w:id="248" w:author="Jordon Beijing" w:date="2020-08-15T20:22:00Z">
        <w:r w:rsidRPr="006E0ACC">
          <w:rPr>
            <w:rFonts w:ascii="Times New Roman" w:hAnsi="Times New Roman" w:cs="Times New Roman"/>
            <w:sz w:val="24"/>
            <w:highlight w:val="yellow"/>
            <w:rPrChange w:id="249" w:author="Jordon Beijing" w:date="2020-08-15T20:24:00Z">
              <w:rPr>
                <w:sz w:val="24"/>
                <w:highlight w:val="yellow"/>
              </w:rPr>
            </w:rPrChange>
          </w:rPr>
          <w:t xml:space="preserve">usually </w:t>
        </w:r>
      </w:ins>
      <w:r w:rsidRPr="006E0ACC">
        <w:rPr>
          <w:rFonts w:ascii="Times New Roman" w:hAnsi="Times New Roman" w:cs="Times New Roman"/>
          <w:sz w:val="24"/>
          <w:highlight w:val="yellow"/>
          <w:rPrChange w:id="250" w:author="Jordon Beijing" w:date="2020-08-15T20:24:00Z">
            <w:rPr>
              <w:sz w:val="24"/>
            </w:rPr>
          </w:rPrChange>
        </w:rPr>
        <w:t xml:space="preserve">harder than doing the </w:t>
      </w:r>
      <w:del w:id="251" w:author="Jordon Beijing" w:date="2020-08-15T20:16:00Z">
        <w:r w:rsidRPr="006E0ACC" w:rsidDel="00737A22">
          <w:rPr>
            <w:rFonts w:ascii="Times New Roman" w:hAnsi="Times New Roman" w:cs="Times New Roman"/>
            <w:sz w:val="24"/>
            <w:highlight w:val="yellow"/>
            <w:rPrChange w:id="252" w:author="Jordon Beijing" w:date="2020-08-15T20:24:00Z">
              <w:rPr>
                <w:sz w:val="24"/>
              </w:rPr>
            </w:rPrChange>
          </w:rPr>
          <w:delText xml:space="preserve">right </w:delText>
        </w:r>
      </w:del>
      <w:ins w:id="253" w:author="Jordon Beijing" w:date="2020-08-15T20:16:00Z">
        <w:r w:rsidR="00737A22" w:rsidRPr="006E0ACC">
          <w:rPr>
            <w:rFonts w:ascii="Times New Roman" w:hAnsi="Times New Roman" w:cs="Times New Roman"/>
            <w:sz w:val="24"/>
            <w:highlight w:val="yellow"/>
            <w:rPrChange w:id="254" w:author="Jordon Beijing" w:date="2020-08-15T20:24:00Z">
              <w:rPr>
                <w:sz w:val="24"/>
              </w:rPr>
            </w:rPrChange>
          </w:rPr>
          <w:t xml:space="preserve">wrong </w:t>
        </w:r>
      </w:ins>
      <w:r w:rsidRPr="006E0ACC">
        <w:rPr>
          <w:rFonts w:ascii="Times New Roman" w:hAnsi="Times New Roman" w:cs="Times New Roman"/>
          <w:sz w:val="24"/>
          <w:highlight w:val="yellow"/>
          <w:rPrChange w:id="255" w:author="Jordon Beijing" w:date="2020-08-15T20:24:00Z">
            <w:rPr>
              <w:sz w:val="24"/>
            </w:rPr>
          </w:rPrChange>
        </w:rPr>
        <w:t>thing</w:t>
      </w:r>
      <w:ins w:id="256" w:author="Jordon Beijing" w:date="2020-08-15T20:17:00Z">
        <w:r w:rsidR="00737A22" w:rsidRPr="006E0ACC">
          <w:rPr>
            <w:rFonts w:ascii="Times New Roman" w:hAnsi="Times New Roman" w:cs="Times New Roman"/>
            <w:sz w:val="24"/>
            <w:highlight w:val="yellow"/>
            <w:rPrChange w:id="257" w:author="Jordon Beijing" w:date="2020-08-15T20:24:00Z">
              <w:rPr>
                <w:sz w:val="24"/>
              </w:rPr>
            </w:rPrChange>
          </w:rPr>
          <w:t>.</w:t>
        </w:r>
      </w:ins>
      <w:r w:rsidRPr="006E0ACC">
        <w:rPr>
          <w:rFonts w:ascii="Times New Roman" w:hAnsi="Times New Roman" w:cs="Times New Roman"/>
          <w:sz w:val="24"/>
          <w:highlight w:val="yellow"/>
          <w:rPrChange w:id="258" w:author="Jordon Beijing" w:date="2020-08-15T20:24:00Z">
            <w:rPr>
              <w:sz w:val="24"/>
            </w:rPr>
          </w:rPrChange>
        </w:rPr>
        <w:t xml:space="preserve"> </w:t>
      </w:r>
      <w:del w:id="259" w:author="Jordon Beijing" w:date="2020-08-15T20:17:00Z">
        <w:r w:rsidRPr="006E0ACC" w:rsidDel="00737A22">
          <w:rPr>
            <w:rFonts w:ascii="Times New Roman" w:hAnsi="Times New Roman" w:cs="Times New Roman"/>
            <w:sz w:val="24"/>
            <w:highlight w:val="yellow"/>
            <w:u w:val="single"/>
            <w:rPrChange w:id="260" w:author="Jordon Beijing" w:date="2020-08-15T20:24:00Z">
              <w:rPr>
                <w:sz w:val="24"/>
              </w:rPr>
            </w:rPrChange>
          </w:rPr>
          <w:delText xml:space="preserve">so </w:delText>
        </w:r>
      </w:del>
      <w:ins w:id="261" w:author="Jordon Beijing" w:date="2020-08-15T20:17:00Z">
        <w:r w:rsidR="00737A22" w:rsidRPr="006E0ACC">
          <w:rPr>
            <w:rFonts w:ascii="Times New Roman" w:hAnsi="Times New Roman" w:cs="Times New Roman"/>
            <w:sz w:val="24"/>
            <w:highlight w:val="yellow"/>
            <w:u w:val="single"/>
            <w:rPrChange w:id="262" w:author="Jordon Beijing" w:date="2020-08-15T20:24:00Z">
              <w:rPr>
                <w:sz w:val="24"/>
              </w:rPr>
            </w:rPrChange>
          </w:rPr>
          <w:t>P</w:t>
        </w:r>
      </w:ins>
      <w:del w:id="263" w:author="Jordon Beijing" w:date="2020-08-15T20:17:00Z">
        <w:r w:rsidRPr="006E0ACC" w:rsidDel="00737A22">
          <w:rPr>
            <w:rFonts w:ascii="Times New Roman" w:hAnsi="Times New Roman" w:cs="Times New Roman"/>
            <w:sz w:val="24"/>
            <w:highlight w:val="yellow"/>
            <w:u w:val="single"/>
            <w:rPrChange w:id="264" w:author="Jordon Beijing" w:date="2020-08-15T20:24:00Z">
              <w:rPr>
                <w:sz w:val="24"/>
              </w:rPr>
            </w:rPrChange>
          </w:rPr>
          <w:delText>p</w:delText>
        </w:r>
      </w:del>
      <w:r w:rsidRPr="006E0ACC">
        <w:rPr>
          <w:rFonts w:ascii="Times New Roman" w:hAnsi="Times New Roman" w:cs="Times New Roman"/>
          <w:sz w:val="24"/>
          <w:highlight w:val="yellow"/>
          <w:u w:val="single"/>
          <w:rPrChange w:id="265" w:author="Jordon Beijing" w:date="2020-08-15T20:24:00Z">
            <w:rPr>
              <w:sz w:val="24"/>
            </w:rPr>
          </w:rPrChange>
        </w:rPr>
        <w:t xml:space="preserve">eople want to do </w:t>
      </w:r>
      <w:del w:id="266" w:author="Jordon Beijing" w:date="2020-08-15T20:17:00Z">
        <w:r w:rsidRPr="006E0ACC" w:rsidDel="00737A22">
          <w:rPr>
            <w:rFonts w:ascii="Times New Roman" w:hAnsi="Times New Roman" w:cs="Times New Roman"/>
            <w:sz w:val="24"/>
            <w:highlight w:val="yellow"/>
            <w:u w:val="single"/>
            <w:rPrChange w:id="267" w:author="Jordon Beijing" w:date="2020-08-15T20:24:00Z">
              <w:rPr>
                <w:sz w:val="24"/>
              </w:rPr>
            </w:rPrChange>
          </w:rPr>
          <w:delText xml:space="preserve">the </w:delText>
        </w:r>
      </w:del>
      <w:ins w:id="268" w:author="Jordon Beijing" w:date="2020-08-15T20:17:00Z">
        <w:r w:rsidR="00737A22" w:rsidRPr="006E0ACC">
          <w:rPr>
            <w:rFonts w:ascii="Times New Roman" w:hAnsi="Times New Roman" w:cs="Times New Roman"/>
            <w:sz w:val="24"/>
            <w:highlight w:val="yellow"/>
            <w:u w:val="single"/>
            <w:rPrChange w:id="269" w:author="Jordon Beijing" w:date="2020-08-15T20:24:00Z">
              <w:rPr>
                <w:sz w:val="24"/>
              </w:rPr>
            </w:rPrChange>
          </w:rPr>
          <w:t xml:space="preserve">what is </w:t>
        </w:r>
      </w:ins>
      <w:r w:rsidRPr="006E0ACC">
        <w:rPr>
          <w:rFonts w:ascii="Times New Roman" w:hAnsi="Times New Roman" w:cs="Times New Roman"/>
          <w:sz w:val="24"/>
          <w:highlight w:val="yellow"/>
          <w:u w:val="single"/>
          <w:rPrChange w:id="270" w:author="Jordon Beijing" w:date="2020-08-15T20:24:00Z">
            <w:rPr>
              <w:sz w:val="24"/>
            </w:rPr>
          </w:rPrChange>
        </w:rPr>
        <w:t>eas</w:t>
      </w:r>
      <w:ins w:id="271" w:author="Jordon Beijing" w:date="2020-08-15T20:17:00Z">
        <w:r w:rsidR="00737A22" w:rsidRPr="006E0ACC">
          <w:rPr>
            <w:rFonts w:ascii="Times New Roman" w:hAnsi="Times New Roman" w:cs="Times New Roman"/>
            <w:sz w:val="24"/>
            <w:highlight w:val="yellow"/>
            <w:u w:val="single"/>
            <w:rPrChange w:id="272" w:author="Jordon Beijing" w:date="2020-08-15T20:24:00Z">
              <w:rPr>
                <w:sz w:val="24"/>
              </w:rPr>
            </w:rPrChange>
          </w:rPr>
          <w:t>iest</w:t>
        </w:r>
      </w:ins>
      <w:del w:id="273" w:author="Jordon Beijing" w:date="2020-08-15T20:17:00Z">
        <w:r w:rsidRPr="006E0ACC" w:rsidDel="00737A22">
          <w:rPr>
            <w:rFonts w:ascii="Times New Roman" w:hAnsi="Times New Roman" w:cs="Times New Roman"/>
            <w:sz w:val="24"/>
            <w:highlight w:val="yellow"/>
            <w:u w:val="single"/>
            <w:rPrChange w:id="274" w:author="Jordon Beijing" w:date="2020-08-15T20:24:00Z">
              <w:rPr>
                <w:sz w:val="24"/>
              </w:rPr>
            </w:rPrChange>
          </w:rPr>
          <w:delText>y</w:delText>
        </w:r>
      </w:del>
      <w:ins w:id="275" w:author="Jordon Beijing" w:date="2020-08-15T20:17:00Z">
        <w:r w:rsidR="00737A22" w:rsidRPr="006E0ACC">
          <w:rPr>
            <w:rFonts w:ascii="Times New Roman" w:hAnsi="Times New Roman" w:cs="Times New Roman"/>
            <w:sz w:val="24"/>
            <w:highlight w:val="yellow"/>
            <w:u w:val="single"/>
            <w:rPrChange w:id="276" w:author="Jordon Beijing" w:date="2020-08-15T20:24:00Z">
              <w:rPr>
                <w:sz w:val="24"/>
              </w:rPr>
            </w:rPrChange>
          </w:rPr>
          <w:t>. That usually means doing the wrong</w:t>
        </w:r>
      </w:ins>
      <w:r w:rsidRPr="006E0ACC">
        <w:rPr>
          <w:rFonts w:ascii="Times New Roman" w:hAnsi="Times New Roman" w:cs="Times New Roman"/>
          <w:sz w:val="24"/>
          <w:highlight w:val="yellow"/>
          <w:u w:val="single"/>
          <w:rPrChange w:id="277" w:author="Jordon Beijing" w:date="2020-08-15T20:24:00Z">
            <w:rPr>
              <w:sz w:val="24"/>
            </w:rPr>
          </w:rPrChange>
        </w:rPr>
        <w:t xml:space="preserve"> thing</w:t>
      </w:r>
      <w:del w:id="278" w:author="Jordon Beijing" w:date="2020-08-15T20:22:00Z">
        <w:r w:rsidRPr="006E0ACC" w:rsidDel="00085266">
          <w:rPr>
            <w:rFonts w:ascii="Times New Roman" w:hAnsi="Times New Roman" w:cs="Times New Roman"/>
            <w:sz w:val="24"/>
            <w:highlight w:val="yellow"/>
            <w:u w:val="single"/>
            <w:rPrChange w:id="279" w:author="Jordon Beijing" w:date="2020-08-15T20:24:00Z">
              <w:rPr>
                <w:sz w:val="24"/>
              </w:rPr>
            </w:rPrChange>
          </w:rPr>
          <w:delText>s</w:delText>
        </w:r>
      </w:del>
      <w:ins w:id="280" w:author="Jordon Beijing" w:date="2020-08-15T20:17:00Z">
        <w:r w:rsidR="00737A22" w:rsidRPr="006E0ACC">
          <w:rPr>
            <w:rFonts w:ascii="Times New Roman" w:hAnsi="Times New Roman" w:cs="Times New Roman"/>
            <w:sz w:val="24"/>
            <w:highlight w:val="yellow"/>
            <w:u w:val="single"/>
            <w:rPrChange w:id="281" w:author="Jordon Beijing" w:date="2020-08-15T20:24:00Z">
              <w:rPr>
                <w:sz w:val="24"/>
              </w:rPr>
            </w:rPrChange>
          </w:rPr>
          <w:t xml:space="preserve"> because doing the right thing might take more time and effort.</w:t>
        </w:r>
      </w:ins>
      <w:commentRangeEnd w:id="236"/>
      <w:ins w:id="282" w:author="Jordon Beijing" w:date="2020-08-15T20:18:00Z">
        <w:r w:rsidR="00737A22" w:rsidRPr="006E0ACC">
          <w:rPr>
            <w:rStyle w:val="CommentReference"/>
            <w:rFonts w:ascii="Times New Roman" w:hAnsi="Times New Roman" w:cs="Times New Roman"/>
            <w:sz w:val="24"/>
            <w:szCs w:val="24"/>
            <w:highlight w:val="yellow"/>
            <w:rPrChange w:id="283" w:author="Jordon Beijing" w:date="2020-08-15T20:24:00Z">
              <w:rPr>
                <w:rStyle w:val="CommentReference"/>
              </w:rPr>
            </w:rPrChange>
          </w:rPr>
          <w:commentReference w:id="236"/>
        </w:r>
      </w:ins>
      <w:ins w:id="284" w:author="Jordon Beijing" w:date="2020-08-15T20:22:00Z">
        <w:r w:rsidRPr="006E0ACC">
          <w:rPr>
            <w:rFonts w:ascii="Times New Roman" w:hAnsi="Times New Roman" w:cs="Times New Roman"/>
            <w:sz w:val="24"/>
            <w:highlight w:val="yellow"/>
            <w:u w:val="single"/>
            <w:rPrChange w:id="285" w:author="Jordon Beijing" w:date="2020-08-15T20:24:00Z">
              <w:rPr>
                <w:sz w:val="24"/>
                <w:highlight w:val="yellow"/>
                <w:u w:val="single"/>
              </w:rPr>
            </w:rPrChange>
          </w:rPr>
          <w:t xml:space="preserve"> For example…</w:t>
        </w:r>
      </w:ins>
    </w:p>
    <w:p w14:paraId="4EB8EBD4" w14:textId="77777777" w:rsidR="000A22EA" w:rsidRPr="006E0ACC" w:rsidRDefault="000A22EA">
      <w:pPr>
        <w:pStyle w:val="NormalWeb"/>
        <w:spacing w:beforeAutospacing="0" w:afterAutospacing="0"/>
        <w:ind w:firstLineChars="500" w:firstLine="1205"/>
        <w:jc w:val="left"/>
        <w:textAlignment w:val="baseline"/>
        <w:rPr>
          <w:rFonts w:eastAsia="Times New Roman"/>
          <w:b/>
          <w:bCs/>
          <w:color w:val="000000"/>
          <w:sz w:val="24"/>
          <w:shd w:val="clear" w:color="auto" w:fill="FFFFFF"/>
          <w:rPrChange w:id="286" w:author="Jordon Beijing" w:date="2020-08-15T20:24:00Z">
            <w:rPr>
              <w:rFonts w:ascii="Arial" w:eastAsia="Times New Roman" w:hAnsi="Arial" w:cs="Arial"/>
              <w:b/>
              <w:bCs/>
              <w:color w:val="000000"/>
              <w:sz w:val="22"/>
              <w:szCs w:val="22"/>
              <w:shd w:val="clear" w:color="auto" w:fill="FFFFFF"/>
            </w:rPr>
          </w:rPrChange>
        </w:rPr>
      </w:pPr>
    </w:p>
    <w:bookmarkEnd w:id="226"/>
    <w:p w14:paraId="273C1070" w14:textId="77777777" w:rsidR="000A22EA" w:rsidRPr="006E0ACC" w:rsidRDefault="00085266">
      <w:pPr>
        <w:rPr>
          <w:rFonts w:ascii="Times New Roman" w:eastAsia="SimSun" w:hAnsi="Times New Roman" w:cs="Times New Roman"/>
          <w:i/>
          <w:iCs/>
          <w:color w:val="000000"/>
          <w:sz w:val="24"/>
          <w:shd w:val="clear" w:color="auto" w:fill="FFFFFF"/>
          <w:rPrChange w:id="287" w:author="Jordon Beijing" w:date="2020-08-15T20:24:00Z">
            <w:rPr>
              <w:rFonts w:eastAsia="SimSun" w:hAnsi="Arial" w:cs="Arial"/>
              <w:b/>
              <w:bCs/>
              <w:color w:val="000000"/>
              <w:sz w:val="24"/>
              <w:shd w:val="clear" w:color="auto" w:fill="FFFFFF"/>
            </w:rPr>
          </w:rPrChange>
        </w:rPr>
      </w:pPr>
      <w:del w:id="288" w:author="Jordon Beijing" w:date="2020-08-15T20:21:00Z">
        <w:r w:rsidRPr="006E0ACC" w:rsidDel="00085266">
          <w:rPr>
            <w:rFonts w:ascii="Times New Roman" w:eastAsia="SimSun" w:hAnsi="Times New Roman" w:cs="Times New Roman"/>
            <w:i/>
            <w:iCs/>
            <w:color w:val="000000"/>
            <w:sz w:val="24"/>
            <w:shd w:val="clear" w:color="auto" w:fill="FFFFFF"/>
            <w:rPrChange w:id="289" w:author="Jordon Beijing" w:date="2020-08-15T20:24:00Z">
              <w:rPr>
                <w:rFonts w:eastAsia="SimSun" w:hAnsi="Arial" w:cs="Arial"/>
                <w:b/>
                <w:bCs/>
                <w:color w:val="000000"/>
                <w:sz w:val="24"/>
                <w:shd w:val="clear" w:color="auto" w:fill="FFFFFF"/>
              </w:rPr>
            </w:rPrChange>
          </w:rPr>
          <w:delText xml:space="preserve"> </w:delText>
        </w:r>
      </w:del>
      <w:ins w:id="290" w:author="Jordon Beijing" w:date="2020-08-15T20:20:00Z">
        <w:r w:rsidR="00737A22" w:rsidRPr="006E0ACC">
          <w:rPr>
            <w:rFonts w:ascii="Times New Roman" w:eastAsia="SimSun" w:hAnsi="Times New Roman" w:cs="Times New Roman"/>
            <w:i/>
            <w:iCs/>
            <w:color w:val="000000"/>
            <w:sz w:val="24"/>
            <w:shd w:val="clear" w:color="auto" w:fill="FFFFFF"/>
            <w:rPrChange w:id="291" w:author="Jordon Beijing" w:date="2020-08-15T20:24:00Z">
              <w:rPr>
                <w:rFonts w:eastAsia="SimSun" w:hAnsi="Arial" w:cs="Arial"/>
                <w:b/>
                <w:bCs/>
                <w:color w:val="000000"/>
                <w:sz w:val="24"/>
                <w:shd w:val="clear" w:color="auto" w:fill="FFFFFF"/>
              </w:rPr>
            </w:rPrChange>
          </w:rPr>
          <w:t>Note: Enoch, please write at least five more sentences explaining your opinion. Please give a</w:t>
        </w:r>
        <w:r w:rsidRPr="006E0ACC">
          <w:rPr>
            <w:rFonts w:ascii="Times New Roman" w:eastAsia="SimSun" w:hAnsi="Times New Roman" w:cs="Times New Roman"/>
            <w:i/>
            <w:iCs/>
            <w:color w:val="000000"/>
            <w:sz w:val="24"/>
            <w:shd w:val="clear" w:color="auto" w:fill="FFFFFF"/>
            <w:rPrChange w:id="292" w:author="Jordon Beijing" w:date="2020-08-15T20:24:00Z">
              <w:rPr>
                <w:rFonts w:eastAsia="SimSun" w:hAnsi="Arial" w:cs="Arial"/>
                <w:b/>
                <w:bCs/>
                <w:color w:val="000000"/>
                <w:sz w:val="24"/>
                <w:shd w:val="clear" w:color="auto" w:fill="FFFFFF"/>
              </w:rPr>
            </w:rPrChange>
          </w:rPr>
          <w:t xml:space="preserve">n </w:t>
        </w:r>
        <w:r w:rsidR="00737A22" w:rsidRPr="006E0ACC">
          <w:rPr>
            <w:rFonts w:ascii="Times New Roman" w:eastAsia="SimSun" w:hAnsi="Times New Roman" w:cs="Times New Roman"/>
            <w:i/>
            <w:iCs/>
            <w:color w:val="000000"/>
            <w:sz w:val="24"/>
            <w:shd w:val="clear" w:color="auto" w:fill="FFFFFF"/>
            <w:rPrChange w:id="293" w:author="Jordon Beijing" w:date="2020-08-15T20:24:00Z">
              <w:rPr>
                <w:rFonts w:eastAsia="SimSun" w:hAnsi="Arial" w:cs="Arial"/>
                <w:b/>
                <w:bCs/>
                <w:color w:val="000000"/>
                <w:sz w:val="24"/>
                <w:shd w:val="clear" w:color="auto" w:fill="FFFFFF"/>
              </w:rPr>
            </w:rPrChange>
          </w:rPr>
          <w:t>example</w:t>
        </w:r>
        <w:r w:rsidRPr="006E0ACC">
          <w:rPr>
            <w:rFonts w:ascii="Times New Roman" w:eastAsia="SimSun" w:hAnsi="Times New Roman" w:cs="Times New Roman"/>
            <w:i/>
            <w:iCs/>
            <w:color w:val="000000"/>
            <w:sz w:val="24"/>
            <w:shd w:val="clear" w:color="auto" w:fill="FFFFFF"/>
            <w:rPrChange w:id="294" w:author="Jordon Beijing" w:date="2020-08-15T20:24:00Z">
              <w:rPr>
                <w:rFonts w:eastAsia="SimSun" w:hAnsi="Arial" w:cs="Arial"/>
                <w:b/>
                <w:bCs/>
                <w:color w:val="000000"/>
                <w:sz w:val="24"/>
                <w:shd w:val="clear" w:color="auto" w:fill="FFFFFF"/>
              </w:rPr>
            </w:rPrChange>
          </w:rPr>
          <w:t xml:space="preserve"> of a specific situation where you could choose to do either the right thing or the wrong thing. What </w:t>
        </w:r>
      </w:ins>
      <w:ins w:id="295" w:author="Jordon Beijing" w:date="2020-08-15T20:21:00Z">
        <w:r w:rsidRPr="006E0ACC">
          <w:rPr>
            <w:rFonts w:ascii="Times New Roman" w:eastAsia="SimSun" w:hAnsi="Times New Roman" w:cs="Times New Roman"/>
            <w:i/>
            <w:iCs/>
            <w:color w:val="000000"/>
            <w:sz w:val="24"/>
            <w:shd w:val="clear" w:color="auto" w:fill="FFFFFF"/>
            <w:rPrChange w:id="296" w:author="Jordon Beijing" w:date="2020-08-15T20:24:00Z">
              <w:rPr>
                <w:rFonts w:eastAsia="SimSun" w:hAnsi="Arial" w:cs="Arial"/>
                <w:b/>
                <w:bCs/>
                <w:color w:val="000000"/>
                <w:sz w:val="24"/>
                <w:shd w:val="clear" w:color="auto" w:fill="FFFFFF"/>
              </w:rPr>
            </w:rPrChange>
          </w:rPr>
          <w:t xml:space="preserve">are the consequences of both actions? Why would doing the right thing be the better </w:t>
        </w:r>
      </w:ins>
      <w:ins w:id="297" w:author="Jordon Beijing" w:date="2020-08-15T20:22:00Z">
        <w:r w:rsidRPr="006E0ACC">
          <w:rPr>
            <w:rFonts w:ascii="Times New Roman" w:eastAsia="SimSun" w:hAnsi="Times New Roman" w:cs="Times New Roman"/>
            <w:i/>
            <w:iCs/>
            <w:color w:val="000000"/>
            <w:sz w:val="24"/>
            <w:shd w:val="clear" w:color="auto" w:fill="FFFFFF"/>
            <w:rPrChange w:id="298" w:author="Jordon Beijing" w:date="2020-08-15T20:24:00Z">
              <w:rPr>
                <w:rFonts w:eastAsia="SimSun" w:hAnsi="Arial" w:cs="Arial"/>
                <w:i/>
                <w:iCs/>
                <w:color w:val="000000"/>
                <w:sz w:val="24"/>
                <w:shd w:val="clear" w:color="auto" w:fill="FFFFFF"/>
              </w:rPr>
            </w:rPrChange>
          </w:rPr>
          <w:t>choice</w:t>
        </w:r>
      </w:ins>
      <w:ins w:id="299" w:author="Jordon Beijing" w:date="2020-08-15T20:21:00Z">
        <w:r w:rsidRPr="006E0ACC">
          <w:rPr>
            <w:rFonts w:ascii="Times New Roman" w:eastAsia="SimSun" w:hAnsi="Times New Roman" w:cs="Times New Roman"/>
            <w:i/>
            <w:iCs/>
            <w:color w:val="000000"/>
            <w:sz w:val="24"/>
            <w:shd w:val="clear" w:color="auto" w:fill="FFFFFF"/>
            <w:rPrChange w:id="300" w:author="Jordon Beijing" w:date="2020-08-15T20:24:00Z">
              <w:rPr>
                <w:rFonts w:eastAsia="SimSun" w:hAnsi="Arial" w:cs="Arial"/>
                <w:b/>
                <w:bCs/>
                <w:color w:val="000000"/>
                <w:sz w:val="24"/>
                <w:shd w:val="clear" w:color="auto" w:fill="FFFFFF"/>
              </w:rPr>
            </w:rPrChange>
          </w:rPr>
          <w:t>?</w:t>
        </w:r>
      </w:ins>
    </w:p>
    <w:sectPr w:rsidR="000A22EA" w:rsidRPr="006E0AC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6" w:author="Jordon Beijing" w:date="2020-08-15T20:18:00Z" w:initials="JB">
    <w:p w14:paraId="492C14A5" w14:textId="77777777" w:rsidR="00737A22" w:rsidRDefault="00737A22">
      <w:pPr>
        <w:pStyle w:val="CommentText"/>
      </w:pPr>
      <w:r>
        <w:rPr>
          <w:rStyle w:val="CommentReference"/>
        </w:rPr>
        <w:annotationRef/>
      </w:r>
      <w:r>
        <w:t>Please give an example of a situation where you could choose to do either the wrong thing or the right thing. What are the consequences of both actions? Why is doing the right thing in that situation more rewarding than doing the wrong thing? What makes doing the right thing the better choice? Please write at least five more sentences about this topic.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2C14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2C14A5" w16cid:durableId="22E2C1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7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on Beijing">
    <w15:presenceInfo w15:providerId="None" w15:userId="Jordon Beij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305DB7"/>
    <w:rsid w:val="00085266"/>
    <w:rsid w:val="000A22EA"/>
    <w:rsid w:val="006E0ACC"/>
    <w:rsid w:val="00737A22"/>
    <w:rsid w:val="02DB518C"/>
    <w:rsid w:val="3E911B42"/>
    <w:rsid w:val="3F8C7D9A"/>
    <w:rsid w:val="500E33FF"/>
    <w:rsid w:val="55305DB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939CBE"/>
  <w15:docId w15:val="{3ED57B56-8921-8A48-A787-E4FDEE34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HK" w:eastAsia="zh-CN" w:bidi="th-TH"/>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lang w:val="en-US" w:bidi="ar-SA"/>
    </w:rPr>
  </w:style>
  <w:style w:type="paragraph" w:styleId="Heading4">
    <w:name w:val="heading 4"/>
    <w:basedOn w:val="Normal"/>
    <w:next w:val="Normal"/>
    <w:unhideWhenUsed/>
    <w:qFormat/>
    <w:pPr>
      <w:keepNext/>
      <w:keepLines/>
      <w:spacing w:before="280" w:after="290" w:line="372" w:lineRule="auto"/>
      <w:outlineLvl w:val="3"/>
    </w:pPr>
    <w:rPr>
      <w:rFonts w:ascii="Arial" w:eastAsia="SimHei" w:hAnsi="Arial"/>
      <w:b/>
      <w:sz w:val="28"/>
    </w:rPr>
  </w:style>
  <w:style w:type="paragraph" w:styleId="Heading5">
    <w:name w:val="heading 5"/>
    <w:basedOn w:val="Normal"/>
    <w:next w:val="Normal"/>
    <w:unhideWhenUsed/>
    <w:qFormat/>
    <w:pPr>
      <w:keepNext/>
      <w:keepLines/>
      <w:spacing w:before="280" w:after="290" w:line="372" w:lineRule="auto"/>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Autospacing="1" w:afterAutospacing="1"/>
    </w:pPr>
    <w:rPr>
      <w:rFonts w:ascii="Times New Roman" w:hAnsi="Times New Roman" w:cs="Times New Roman"/>
    </w:rPr>
  </w:style>
  <w:style w:type="character" w:styleId="CommentReference">
    <w:name w:val="annotation reference"/>
    <w:basedOn w:val="DefaultParagraphFont"/>
    <w:rsid w:val="00737A22"/>
    <w:rPr>
      <w:sz w:val="16"/>
      <w:szCs w:val="16"/>
    </w:rPr>
  </w:style>
  <w:style w:type="paragraph" w:styleId="CommentText">
    <w:name w:val="annotation text"/>
    <w:basedOn w:val="Normal"/>
    <w:link w:val="CommentTextChar"/>
    <w:rsid w:val="00737A22"/>
    <w:rPr>
      <w:sz w:val="20"/>
      <w:szCs w:val="20"/>
    </w:rPr>
  </w:style>
  <w:style w:type="character" w:customStyle="1" w:styleId="CommentTextChar">
    <w:name w:val="Comment Text Char"/>
    <w:basedOn w:val="DefaultParagraphFont"/>
    <w:link w:val="CommentText"/>
    <w:rsid w:val="00737A22"/>
    <w:rPr>
      <w:kern w:val="2"/>
      <w:lang w:val="en-US" w:bidi="ar-SA"/>
    </w:rPr>
  </w:style>
  <w:style w:type="paragraph" w:styleId="CommentSubject">
    <w:name w:val="annotation subject"/>
    <w:basedOn w:val="CommentText"/>
    <w:next w:val="CommentText"/>
    <w:link w:val="CommentSubjectChar"/>
    <w:rsid w:val="00737A22"/>
    <w:rPr>
      <w:b/>
      <w:bCs/>
    </w:rPr>
  </w:style>
  <w:style w:type="character" w:customStyle="1" w:styleId="CommentSubjectChar">
    <w:name w:val="Comment Subject Char"/>
    <w:basedOn w:val="CommentTextChar"/>
    <w:link w:val="CommentSubject"/>
    <w:rsid w:val="00737A22"/>
    <w:rPr>
      <w:b/>
      <w:bCs/>
      <w:kern w:val="2"/>
      <w:lang w:val="en-US" w:bidi="ar-SA"/>
    </w:rPr>
  </w:style>
  <w:style w:type="paragraph" w:styleId="BalloonText">
    <w:name w:val="Balloon Text"/>
    <w:basedOn w:val="Normal"/>
    <w:link w:val="BalloonTextChar"/>
    <w:rsid w:val="00737A22"/>
    <w:rPr>
      <w:rFonts w:ascii="Times New Roman" w:hAnsi="Times New Roman" w:cs="Times New Roman"/>
      <w:sz w:val="18"/>
      <w:szCs w:val="18"/>
    </w:rPr>
  </w:style>
  <w:style w:type="character" w:customStyle="1" w:styleId="BalloonTextChar">
    <w:name w:val="Balloon Text Char"/>
    <w:basedOn w:val="DefaultParagraphFont"/>
    <w:link w:val="BalloonText"/>
    <w:rsid w:val="00737A22"/>
    <w:rPr>
      <w:rFonts w:ascii="Times New Roman" w:hAnsi="Times New Roman" w:cs="Times New Roman"/>
      <w:kern w:val="2"/>
      <w:sz w:val="18"/>
      <w:szCs w:val="18"/>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姜再远</dc:creator>
  <cp:lastModifiedBy>Jordon Beijing</cp:lastModifiedBy>
  <cp:revision>3</cp:revision>
  <dcterms:created xsi:type="dcterms:W3CDTF">2020-07-26T08:15:00Z</dcterms:created>
  <dcterms:modified xsi:type="dcterms:W3CDTF">2020-08-15T13:24:00Z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