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W6A – Lesson 3, Journal</w:t>
      </w:r>
      <w:ins w:id="0" w:author="Jordon Beijing" w:date="2020-07-24T17:39:00Z">
        <w:r>
          <w:rPr>
            <w:rFonts w:ascii="Arial" w:hAnsi="Arial" w:cs="Arial"/>
            <w:sz w:val="24"/>
            <w:szCs w:val="24"/>
          </w:rPr>
          <w:t xml:space="preserve"> 3-4</w:t>
        </w:r>
      </w:ins>
      <w:r>
        <w:rPr>
          <w:rFonts w:ascii="Arial" w:hAnsi="Arial" w:cs="Arial"/>
          <w:sz w:val="24"/>
          <w:szCs w:val="24"/>
        </w:rPr>
        <w:t>,</w:t>
      </w:r>
      <w:ins w:id="1" w:author="Jordon Beijing" w:date="2020-07-24T17:38:00Z">
        <w:r>
          <w:rPr>
            <w:rFonts w:ascii="Arial" w:hAnsi="Arial" w:cs="Arial"/>
            <w:sz w:val="24"/>
            <w:szCs w:val="24"/>
          </w:rPr>
          <w:t xml:space="preserve"> Draft 2</w:t>
        </w:r>
      </w:ins>
      <w:bookmarkStart w:id="0" w:name="_GoBack"/>
      <w:bookmarkEnd w:id="0"/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Sophia Yu</w:t>
      </w: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2020.</w:t>
      </w:r>
      <w:ins w:id="2" w:author="Jordon Beijing" w:date="2020-07-24T17:38:00Z">
        <w:r>
          <w:rPr>
            <w:rFonts w:ascii="Arial" w:hAnsi="Arial" w:eastAsia="宋体" w:cs="Arial"/>
            <w:color w:val="000000"/>
            <w:kern w:val="0"/>
            <w:sz w:val="24"/>
            <w:szCs w:val="24"/>
          </w:rPr>
          <w:t>0</w:t>
        </w:r>
      </w:ins>
      <w:r>
        <w:rPr>
          <w:rFonts w:ascii="Arial" w:hAnsi="Arial" w:eastAsia="宋体" w:cs="Arial"/>
          <w:color w:val="000000"/>
          <w:kern w:val="0"/>
          <w:sz w:val="24"/>
          <w:szCs w:val="24"/>
        </w:rPr>
        <w:t>7.19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hint="eastAsia" w:ascii="Arial" w:hAnsi="Arial" w:cs="Arial"/>
          <w:b/>
          <w:bCs/>
          <w:sz w:val="24"/>
          <w:szCs w:val="24"/>
          <w:rPrChange w:id="3" w:author="Jordon Beijing" w:date="2020-07-24T17:44:00Z">
            <w:rPr>
              <w:rFonts w:ascii="Arial" w:hAnsi="Arial" w:cs="Arial"/>
              <w:sz w:val="24"/>
              <w:szCs w:val="24"/>
            </w:rPr>
          </w:rPrChange>
        </w:rPr>
      </w:pPr>
      <w:r>
        <w:rPr>
          <w:rFonts w:ascii="Arial" w:hAnsi="Arial" w:cs="Arial"/>
          <w:b/>
          <w:bCs/>
          <w:sz w:val="24"/>
          <w:szCs w:val="24"/>
          <w:rPrChange w:id="4" w:author="Jordon Beijing" w:date="2020-07-24T17:44:00Z">
            <w:rPr>
              <w:rFonts w:ascii="Arial" w:hAnsi="Arial" w:cs="Arial"/>
              <w:sz w:val="24"/>
              <w:szCs w:val="24"/>
            </w:rPr>
          </w:rPrChange>
        </w:rPr>
        <w:t>Journal 3</w:t>
      </w:r>
      <w:ins w:id="5" w:author="Shannon" w:date="2020-07-31T13:24:08Z">
        <w:r>
          <w:rPr>
            <w:rFonts w:hint="eastAsia" w:ascii="Arial" w:hAnsi="Arial" w:cs="Arial"/>
            <w:b w:val="0"/>
            <w:bCs w:val="0"/>
            <w:color w:val="auto"/>
            <w:sz w:val="24"/>
            <w:szCs w:val="24"/>
            <w:u w:val="none"/>
            <w:lang w:val="en-US" w:eastAsia="zh-CN"/>
            <w:rPrChange w:id="6" w:author="Shannon" w:date="2020-07-31T13:24:24Z">
              <w:rPr>
                <w:rFonts w:hint="eastAsia" w:ascii="Arial" w:hAnsi="Arial" w:cs="Arial"/>
                <w:b/>
                <w:bCs/>
                <w:sz w:val="24"/>
                <w:szCs w:val="24"/>
                <w:lang w:val="en-US" w:eastAsia="zh-CN"/>
              </w:rPr>
            </w:rPrChange>
          </w:rPr>
          <w:t xml:space="preserve"> Prompt- What unexpected thing happened to you recently? Why?</w:t>
        </w:r>
      </w:ins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family and I went climbing</w:t>
      </w:r>
      <w:r>
        <w:rPr>
          <w:rFonts w:hint="eastAsia"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 July 16</w:t>
      </w:r>
      <w:r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2020. During the coronavirus pandemic, we stayed at home all day</w:t>
      </w:r>
      <w:del w:id="8" w:author="Jordon Beijing" w:date="2020-07-24T17:45:00Z">
        <w:r>
          <w:rPr>
            <w:rFonts w:ascii="Arial" w:hAnsi="Arial" w:cs="Arial"/>
            <w:sz w:val="24"/>
            <w:szCs w:val="24"/>
          </w:rPr>
          <w:delText>,</w:delText>
        </w:r>
      </w:del>
      <w:r>
        <w:rPr>
          <w:rFonts w:ascii="Arial" w:hAnsi="Arial" w:cs="Arial"/>
          <w:sz w:val="24"/>
          <w:szCs w:val="24"/>
        </w:rPr>
        <w:t xml:space="preserve"> and hardly did </w:t>
      </w:r>
      <w:ins w:id="9" w:author="Jordon Beijing" w:date="2020-07-24T17:39:00Z">
        <w:r>
          <w:rPr>
            <w:rFonts w:ascii="Arial" w:hAnsi="Arial" w:cs="Arial"/>
            <w:sz w:val="24"/>
            <w:szCs w:val="24"/>
          </w:rPr>
          <w:t xml:space="preserve">any </w:t>
        </w:r>
      </w:ins>
      <w:r>
        <w:rPr>
          <w:rFonts w:ascii="Arial" w:hAnsi="Arial" w:cs="Arial"/>
          <w:sz w:val="24"/>
          <w:szCs w:val="24"/>
        </w:rPr>
        <w:t xml:space="preserve">exercise. </w:t>
      </w:r>
      <w:ins w:id="10" w:author="Jordon Beijing" w:date="2020-07-24T17:45:00Z">
        <w:r>
          <w:rPr>
            <w:rFonts w:ascii="Arial" w:hAnsi="Arial" w:cs="Arial"/>
            <w:sz w:val="24"/>
            <w:szCs w:val="24"/>
          </w:rPr>
          <w:t>So w</w:t>
        </w:r>
      </w:ins>
      <w:del w:id="11" w:author="Jordon Beijing" w:date="2020-07-24T17:39:00Z">
        <w:r>
          <w:rPr>
            <w:rFonts w:ascii="Arial" w:hAnsi="Arial" w:cs="Arial"/>
            <w:sz w:val="24"/>
            <w:szCs w:val="24"/>
          </w:rPr>
          <w:delText>w</w:delText>
        </w:r>
      </w:del>
      <w:r>
        <w:rPr>
          <w:rFonts w:ascii="Arial" w:hAnsi="Arial" w:cs="Arial"/>
          <w:sz w:val="24"/>
          <w:szCs w:val="24"/>
        </w:rPr>
        <w:t>e decided to go climb</w:t>
      </w:r>
      <w:del w:id="12" w:author="Jordon Beijing" w:date="2020-07-24T17:39:00Z">
        <w:r>
          <w:rPr>
            <w:rFonts w:ascii="Arial" w:hAnsi="Arial" w:cs="Arial"/>
            <w:sz w:val="24"/>
            <w:szCs w:val="24"/>
          </w:rPr>
          <w:delText>ing</w:delText>
        </w:r>
      </w:del>
      <w:r>
        <w:rPr>
          <w:rFonts w:ascii="Arial" w:hAnsi="Arial" w:cs="Arial"/>
          <w:sz w:val="24"/>
          <w:szCs w:val="24"/>
        </w:rPr>
        <w:t xml:space="preserve"> </w:t>
      </w:r>
      <w:del w:id="13" w:author="Jordon Beijing" w:date="2020-07-24T17:45:00Z">
        <w:r>
          <w:rPr>
            <w:rFonts w:ascii="Arial" w:hAnsi="Arial" w:cs="Arial"/>
            <w:sz w:val="24"/>
            <w:szCs w:val="24"/>
          </w:rPr>
          <w:delText xml:space="preserve">the </w:delText>
        </w:r>
      </w:del>
      <w:ins w:id="14" w:author="Jordon Beijing" w:date="2020-07-24T17:45:00Z">
        <w:r>
          <w:rPr>
            <w:rFonts w:ascii="Arial" w:hAnsi="Arial" w:cs="Arial"/>
            <w:sz w:val="24"/>
            <w:szCs w:val="24"/>
          </w:rPr>
          <w:t xml:space="preserve">a nearby </w:t>
        </w:r>
      </w:ins>
      <w:r>
        <w:rPr>
          <w:rFonts w:ascii="Arial" w:hAnsi="Arial" w:cs="Arial"/>
          <w:sz w:val="24"/>
          <w:szCs w:val="24"/>
        </w:rPr>
        <w:t>mountain</w:t>
      </w:r>
      <w:del w:id="15" w:author="Jordon Beijing" w:date="2020-07-24T17:45:00Z">
        <w:r>
          <w:rPr>
            <w:rFonts w:ascii="Arial" w:hAnsi="Arial" w:cs="Arial"/>
            <w:sz w:val="24"/>
            <w:szCs w:val="24"/>
          </w:rPr>
          <w:delText>s</w:delText>
        </w:r>
      </w:del>
      <w:r>
        <w:rPr>
          <w:rFonts w:ascii="Arial" w:hAnsi="Arial" w:cs="Arial"/>
          <w:sz w:val="24"/>
          <w:szCs w:val="24"/>
        </w:rPr>
        <w:t xml:space="preserve"> and breath some fresh air</w:t>
      </w:r>
      <w:del w:id="16" w:author="Jordon Beijing" w:date="2020-07-24T17:45:00Z">
        <w:r>
          <w:rPr>
            <w:rFonts w:ascii="Arial" w:hAnsi="Arial" w:cs="Arial"/>
            <w:sz w:val="24"/>
            <w:szCs w:val="24"/>
          </w:rPr>
          <w:delText xml:space="preserve"> the day before</w:delText>
        </w:r>
      </w:del>
      <w:r>
        <w:rPr>
          <w:rFonts w:ascii="Arial" w:hAnsi="Arial" w:cs="Arial"/>
          <w:sz w:val="24"/>
          <w:szCs w:val="24"/>
        </w:rPr>
        <w:t>.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ins w:id="17" w:author="Jordon Beijing" w:date="2020-07-24T17:39:00Z">
        <w:r>
          <w:rPr>
            <w:rFonts w:ascii="Arial" w:hAnsi="Arial" w:cs="Arial"/>
            <w:sz w:val="24"/>
            <w:szCs w:val="24"/>
          </w:rPr>
          <w:t>The n</w:t>
        </w:r>
      </w:ins>
      <w:del w:id="18" w:author="Jordon Beijing" w:date="2020-07-24T17:39:00Z">
        <w:r>
          <w:rPr>
            <w:rFonts w:hint="eastAsia" w:ascii="Arial" w:hAnsi="Arial" w:cs="Arial"/>
            <w:sz w:val="24"/>
            <w:szCs w:val="24"/>
          </w:rPr>
          <w:delText>N</w:delText>
        </w:r>
      </w:del>
      <w:r>
        <w:rPr>
          <w:rFonts w:ascii="Arial" w:hAnsi="Arial" w:cs="Arial"/>
          <w:sz w:val="24"/>
          <w:szCs w:val="24"/>
        </w:rPr>
        <w:t xml:space="preserve">ext </w:t>
      </w:r>
      <w:del w:id="19" w:author="Jordon Beijing" w:date="2020-07-24T17:39:00Z">
        <w:r>
          <w:rPr>
            <w:rFonts w:ascii="Arial" w:hAnsi="Arial" w:cs="Arial"/>
            <w:sz w:val="24"/>
            <w:szCs w:val="24"/>
          </w:rPr>
          <w:delText xml:space="preserve">day </w:delText>
        </w:r>
      </w:del>
      <w:r>
        <w:rPr>
          <w:rFonts w:ascii="Arial" w:hAnsi="Arial" w:cs="Arial"/>
          <w:sz w:val="24"/>
          <w:szCs w:val="24"/>
        </w:rPr>
        <w:t xml:space="preserve">morning, my parents’ legs were very </w:t>
      </w:r>
      <w:del w:id="20" w:author="Jordon Beijing" w:date="2020-07-24T17:39:00Z">
        <w:r>
          <w:rPr>
            <w:rFonts w:ascii="Arial" w:hAnsi="Arial" w:cs="Arial"/>
            <w:sz w:val="24"/>
            <w:szCs w:val="24"/>
          </w:rPr>
          <w:delText>painful</w:delText>
        </w:r>
      </w:del>
      <w:ins w:id="21" w:author="Jordon Beijing" w:date="2020-07-24T17:39:00Z">
        <w:r>
          <w:rPr>
            <w:rFonts w:ascii="Arial" w:hAnsi="Arial" w:cs="Arial"/>
            <w:sz w:val="24"/>
            <w:szCs w:val="24"/>
          </w:rPr>
          <w:t>sore</w:t>
        </w:r>
      </w:ins>
      <w:r>
        <w:rPr>
          <w:rFonts w:ascii="Arial" w:hAnsi="Arial" w:cs="Arial"/>
          <w:sz w:val="24"/>
          <w:szCs w:val="24"/>
        </w:rPr>
        <w:t xml:space="preserve">, but mine were not. It’s really beyond my expectation! Because last year after we climbed the mountains, my legs were a little bit hurt. </w:t>
      </w:r>
      <w:ins w:id="22" w:author="Jordon Beijing" w:date="2020-07-24T17:40:00Z">
        <w:r>
          <w:rPr>
            <w:rFonts w:ascii="Arial" w:hAnsi="Arial" w:cs="Arial"/>
            <w:sz w:val="24"/>
            <w:szCs w:val="24"/>
          </w:rPr>
          <w:t xml:space="preserve">This year, </w:t>
        </w:r>
      </w:ins>
      <w:del w:id="23" w:author="Jordon Beijing" w:date="2020-07-24T17:40:00Z">
        <w:r>
          <w:rPr>
            <w:rFonts w:ascii="Arial" w:hAnsi="Arial" w:cs="Arial"/>
            <w:sz w:val="24"/>
            <w:szCs w:val="24"/>
          </w:rPr>
          <w:delText xml:space="preserve">We </w:delText>
        </w:r>
      </w:del>
      <w:ins w:id="24" w:author="Jordon Beijing" w:date="2020-07-24T17:40:00Z">
        <w:r>
          <w:rPr>
            <w:rFonts w:ascii="Arial" w:hAnsi="Arial" w:cs="Arial"/>
            <w:sz w:val="24"/>
            <w:szCs w:val="24"/>
          </w:rPr>
          <w:t xml:space="preserve">I </w:t>
        </w:r>
      </w:ins>
      <w:r>
        <w:rPr>
          <w:rFonts w:ascii="Arial" w:hAnsi="Arial" w:cs="Arial"/>
          <w:sz w:val="24"/>
          <w:szCs w:val="24"/>
        </w:rPr>
        <w:t>just stayed at home</w:t>
      </w:r>
      <w:ins w:id="25" w:author="Jordon Beijing" w:date="2020-07-24T17:39:00Z">
        <w:r>
          <w:rPr>
            <w:rFonts w:ascii="Arial" w:hAnsi="Arial" w:cs="Arial"/>
            <w:sz w:val="24"/>
            <w:szCs w:val="24"/>
          </w:rPr>
          <w:t xml:space="preserve"> </w:t>
        </w:r>
      </w:ins>
      <w:del w:id="26" w:author="Jordon Beijing" w:date="2020-07-24T17:39:00Z">
        <w:r>
          <w:rPr>
            <w:rFonts w:ascii="Arial" w:hAnsi="Arial" w:cs="Arial"/>
            <w:sz w:val="24"/>
            <w:szCs w:val="24"/>
          </w:rPr>
          <w:delText xml:space="preserve">, </w:delText>
        </w:r>
      </w:del>
      <w:r>
        <w:rPr>
          <w:rFonts w:ascii="Arial" w:hAnsi="Arial" w:cs="Arial"/>
          <w:sz w:val="24"/>
          <w:szCs w:val="24"/>
        </w:rPr>
        <w:t>studyin</w:t>
      </w:r>
      <w:ins w:id="27" w:author="Jordon Beijing" w:date="2020-07-24T17:40:00Z">
        <w:r>
          <w:rPr>
            <w:rFonts w:ascii="Arial" w:hAnsi="Arial" w:cs="Arial"/>
            <w:sz w:val="24"/>
            <w:szCs w:val="24"/>
          </w:rPr>
          <w:t>g</w:t>
        </w:r>
      </w:ins>
      <w:del w:id="28" w:author="Jordon Beijing" w:date="2020-07-24T17:39:00Z">
        <w:r>
          <w:rPr>
            <w:rFonts w:ascii="Arial" w:hAnsi="Arial" w:cs="Arial"/>
            <w:sz w:val="24"/>
            <w:szCs w:val="24"/>
          </w:rPr>
          <w:delText>g,</w:delText>
        </w:r>
      </w:del>
      <w:r>
        <w:rPr>
          <w:rFonts w:ascii="Arial" w:hAnsi="Arial" w:cs="Arial"/>
          <w:sz w:val="24"/>
          <w:szCs w:val="24"/>
        </w:rPr>
        <w:t xml:space="preserve"> and never </w:t>
      </w:r>
      <w:del w:id="29" w:author="Jordon Beijing" w:date="2020-07-24T17:40:00Z">
        <w:r>
          <w:rPr>
            <w:rFonts w:ascii="Arial" w:hAnsi="Arial" w:cs="Arial"/>
            <w:sz w:val="24"/>
            <w:szCs w:val="24"/>
          </w:rPr>
          <w:delText xml:space="preserve">playing </w:delText>
        </w:r>
      </w:del>
      <w:ins w:id="30" w:author="Jordon Beijing" w:date="2020-07-24T17:40:00Z">
        <w:r>
          <w:rPr>
            <w:rFonts w:ascii="Arial" w:hAnsi="Arial" w:cs="Arial"/>
            <w:sz w:val="24"/>
            <w:szCs w:val="24"/>
          </w:rPr>
          <w:t xml:space="preserve">played </w:t>
        </w:r>
      </w:ins>
      <w:r>
        <w:rPr>
          <w:rFonts w:ascii="Arial" w:hAnsi="Arial" w:cs="Arial"/>
          <w:sz w:val="24"/>
          <w:szCs w:val="24"/>
        </w:rPr>
        <w:t>with my friends</w:t>
      </w:r>
      <w:del w:id="31" w:author="Jordon Beijing" w:date="2020-07-24T17:40:00Z">
        <w:r>
          <w:rPr>
            <w:rFonts w:ascii="Arial" w:hAnsi="Arial" w:cs="Arial"/>
            <w:sz w:val="24"/>
            <w:szCs w:val="24"/>
          </w:rPr>
          <w:delText xml:space="preserve"> this year</w:delText>
        </w:r>
      </w:del>
      <w:r>
        <w:rPr>
          <w:rFonts w:ascii="Arial" w:hAnsi="Arial" w:cs="Arial"/>
          <w:sz w:val="24"/>
          <w:szCs w:val="24"/>
        </w:rPr>
        <w:t xml:space="preserve">, but my legs weren’t </w:t>
      </w:r>
      <w:ins w:id="32" w:author="Jordon Beijing" w:date="2020-07-24T17:40:00Z">
        <w:r>
          <w:rPr>
            <w:rFonts w:ascii="Arial" w:hAnsi="Arial" w:cs="Arial"/>
            <w:sz w:val="24"/>
            <w:szCs w:val="24"/>
          </w:rPr>
          <w:t>sore after climbing the mountain.</w:t>
        </w:r>
      </w:ins>
      <w:del w:id="33" w:author="Jordon Beijing" w:date="2020-07-24T17:40:00Z">
        <w:r>
          <w:rPr>
            <w:rFonts w:ascii="Arial" w:hAnsi="Arial" w:cs="Arial"/>
            <w:sz w:val="24"/>
            <w:szCs w:val="24"/>
          </w:rPr>
          <w:delText>hurt.</w:delText>
        </w:r>
      </w:del>
    </w:p>
    <w:p>
      <w:pPr>
        <w:rPr>
          <w:rFonts w:ascii="Arial" w:hAnsi="Arial" w:cs="Arial"/>
          <w:sz w:val="24"/>
          <w:szCs w:val="24"/>
        </w:rPr>
      </w:pPr>
    </w:p>
    <w:p>
      <w:pPr>
        <w:rPr>
          <w:ins w:id="34" w:author="Jordon Beijing" w:date="2020-07-24T17:46:00Z"/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hen I realized, </w:t>
      </w:r>
      <w:ins w:id="35" w:author="Jordon Beijing" w:date="2020-07-24T17:43:00Z">
        <w:r>
          <w:rPr>
            <w:rFonts w:ascii="Arial" w:hAnsi="Arial" w:cs="Arial"/>
            <w:sz w:val="24"/>
            <w:szCs w:val="24"/>
          </w:rPr>
          <w:t>that al</w:t>
        </w:r>
      </w:ins>
      <w:r>
        <w:rPr>
          <w:rFonts w:ascii="Arial" w:hAnsi="Arial" w:cs="Arial"/>
          <w:sz w:val="24"/>
          <w:szCs w:val="24"/>
        </w:rPr>
        <w:t>though I was at home, I had dancing class online every week</w:t>
      </w:r>
      <w:del w:id="36" w:author="Jordon Beijing" w:date="2020-07-24T17:44:00Z">
        <w:r>
          <w:rPr>
            <w:rFonts w:ascii="Arial" w:hAnsi="Arial" w:cs="Arial"/>
            <w:sz w:val="24"/>
            <w:szCs w:val="24"/>
          </w:rPr>
          <w:delText>,</w:delText>
        </w:r>
      </w:del>
      <w:r>
        <w:rPr>
          <w:rFonts w:ascii="Arial" w:hAnsi="Arial" w:cs="Arial"/>
          <w:sz w:val="24"/>
          <w:szCs w:val="24"/>
        </w:rPr>
        <w:t xml:space="preserve"> and it made my body hurt every time. When we were climbing the mountain</w:t>
      </w:r>
      <w:del w:id="37" w:author="Jordon Beijing" w:date="2020-07-24T17:44:00Z">
        <w:r>
          <w:rPr>
            <w:rFonts w:ascii="Arial" w:hAnsi="Arial" w:cs="Arial"/>
            <w:sz w:val="24"/>
            <w:szCs w:val="24"/>
          </w:rPr>
          <w:delText>s</w:delText>
        </w:r>
      </w:del>
      <w:r>
        <w:rPr>
          <w:rFonts w:ascii="Arial" w:hAnsi="Arial" w:cs="Arial"/>
          <w:sz w:val="24"/>
          <w:szCs w:val="24"/>
        </w:rPr>
        <w:t xml:space="preserve">, we slowed down. Perhaps that is why my legs weren’t </w:t>
      </w:r>
      <w:del w:id="38" w:author="Jordon Beijing" w:date="2020-07-24T17:40:00Z">
        <w:r>
          <w:rPr>
            <w:rFonts w:ascii="Arial" w:hAnsi="Arial" w:cs="Arial"/>
            <w:sz w:val="24"/>
            <w:szCs w:val="24"/>
          </w:rPr>
          <w:delText xml:space="preserve">get </w:delText>
        </w:r>
      </w:del>
      <w:ins w:id="39" w:author="Jordon Beijing" w:date="2020-07-24T17:40:00Z">
        <w:r>
          <w:rPr>
            <w:rFonts w:ascii="Arial" w:hAnsi="Arial" w:cs="Arial"/>
            <w:sz w:val="24"/>
            <w:szCs w:val="24"/>
          </w:rPr>
          <w:t xml:space="preserve">in </w:t>
        </w:r>
      </w:ins>
      <w:r>
        <w:rPr>
          <w:rFonts w:ascii="Arial" w:hAnsi="Arial" w:cs="Arial"/>
          <w:sz w:val="24"/>
          <w:szCs w:val="24"/>
        </w:rPr>
        <w:t>pain.</w:t>
      </w:r>
    </w:p>
    <w:p>
      <w:pPr>
        <w:rPr>
          <w:ins w:id="40" w:author="Jordon Beijing" w:date="2020-07-24T17:46:00Z"/>
          <w:rFonts w:ascii="Arial" w:hAnsi="Arial" w:cs="Arial"/>
          <w:sz w:val="24"/>
          <w:szCs w:val="24"/>
        </w:rPr>
      </w:pPr>
    </w:p>
    <w:p>
      <w:pPr>
        <w:rPr>
          <w:ins w:id="41" w:author="Jordon Beijing" w:date="2020-07-24T17:46:00Z"/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i/>
          <w:iCs/>
          <w:sz w:val="24"/>
          <w:szCs w:val="24"/>
          <w:rPrChange w:id="42" w:author="Jordon Beijing" w:date="2020-07-24T17:46:00Z">
            <w:rPr>
              <w:rFonts w:ascii="Arial" w:hAnsi="Arial" w:cs="Arial"/>
              <w:sz w:val="24"/>
              <w:szCs w:val="24"/>
            </w:rPr>
          </w:rPrChange>
        </w:rPr>
      </w:pPr>
      <w:ins w:id="43" w:author="Jordon Beijing" w:date="2020-07-24T17:46:00Z">
        <w:r>
          <w:rPr>
            <w:rFonts w:ascii="Arial" w:hAnsi="Arial" w:cs="Arial"/>
            <w:i/>
            <w:iCs/>
            <w:sz w:val="24"/>
            <w:szCs w:val="24"/>
            <w:rPrChange w:id="44" w:author="Jordon Beijing" w:date="2020-07-24T17:46:00Z">
              <w:rPr>
                <w:rFonts w:ascii="Arial" w:hAnsi="Arial" w:cs="Arial"/>
                <w:sz w:val="24"/>
                <w:szCs w:val="24"/>
              </w:rPr>
            </w:rPrChange>
          </w:rPr>
          <w:t>Sophia: Great job! Which mountain did you climb? Who did you go climbing with? What did you see on the mountain? Please be more specific. Thanks!</w:t>
        </w:r>
      </w:ins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  <w:rPrChange w:id="45" w:author="Jordon Beijing" w:date="2020-07-24T17:44:00Z">
            <w:rPr>
              <w:rFonts w:ascii="Arial" w:hAnsi="Arial" w:cs="Arial"/>
              <w:sz w:val="24"/>
              <w:szCs w:val="24"/>
            </w:rPr>
          </w:rPrChange>
        </w:rPr>
      </w:pPr>
      <w:r>
        <w:rPr>
          <w:rFonts w:hint="eastAsia" w:ascii="Arial" w:hAnsi="Arial" w:cs="Arial"/>
          <w:b/>
          <w:bCs/>
          <w:sz w:val="24"/>
          <w:szCs w:val="24"/>
          <w:rPrChange w:id="46" w:author="Jordon Beijing" w:date="2020-07-24T17:44:00Z">
            <w:rPr>
              <w:rFonts w:hint="eastAsia" w:ascii="Arial" w:hAnsi="Arial" w:cs="Arial"/>
              <w:sz w:val="24"/>
              <w:szCs w:val="24"/>
            </w:rPr>
          </w:rPrChange>
        </w:rPr>
        <w:t>J</w:t>
      </w:r>
      <w:r>
        <w:rPr>
          <w:rFonts w:ascii="Arial" w:hAnsi="Arial" w:cs="Arial"/>
          <w:b/>
          <w:bCs/>
          <w:sz w:val="24"/>
          <w:szCs w:val="24"/>
          <w:rPrChange w:id="47" w:author="Jordon Beijing" w:date="2020-07-24T17:44:00Z">
            <w:rPr>
              <w:rFonts w:ascii="Arial" w:hAnsi="Arial" w:cs="Arial"/>
              <w:sz w:val="24"/>
              <w:szCs w:val="24"/>
            </w:rPr>
          </w:rPrChange>
        </w:rPr>
        <w:t>ournal 4</w:t>
      </w:r>
      <w:ins w:id="48" w:author="Shannon" w:date="2020-07-31T13:24:50Z">
        <w:r>
          <w:rPr>
            <w:rFonts w:hint="eastAsia" w:ascii="Arial" w:hAnsi="Arial" w:cs="Arial"/>
            <w:b/>
            <w:bCs/>
            <w:sz w:val="24"/>
            <w:szCs w:val="24"/>
            <w:lang w:val="en-US" w:eastAsia="zh-CN"/>
          </w:rPr>
          <w:t xml:space="preserve"> </w:t>
        </w:r>
      </w:ins>
      <w:ins w:id="49" w:author="Shannon" w:date="2020-07-31T13:24:48Z">
        <w:r>
          <w:rPr>
            <w:rFonts w:hint="eastAsia" w:ascii="Arial" w:hAnsi="Arial" w:cs="Arial"/>
            <w:sz w:val="24"/>
            <w:szCs w:val="24"/>
            <w:lang w:val="en-US" w:eastAsia="zh-CN"/>
          </w:rPr>
          <w:t>Prompt- What are three reasons why the global pandemic is good?</w:t>
        </w:r>
      </w:ins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del w:id="50" w:author="Jordon Beijing" w:date="2020-07-24T17:41:00Z">
        <w:r>
          <w:rPr>
            <w:rFonts w:ascii="Arial" w:hAnsi="Arial" w:cs="Arial"/>
            <w:sz w:val="24"/>
            <w:szCs w:val="24"/>
          </w:rPr>
          <w:delText xml:space="preserve">The </w:delText>
        </w:r>
      </w:del>
      <w:ins w:id="51" w:author="Jordon Beijing" w:date="2020-07-24T17:41:00Z">
        <w:r>
          <w:rPr>
            <w:rFonts w:ascii="Arial" w:hAnsi="Arial" w:cs="Arial"/>
            <w:sz w:val="24"/>
            <w:szCs w:val="24"/>
          </w:rPr>
          <w:t xml:space="preserve">Here are my </w:t>
        </w:r>
      </w:ins>
      <w:r>
        <w:rPr>
          <w:rFonts w:ascii="Arial" w:hAnsi="Arial" w:cs="Arial"/>
          <w:sz w:val="24"/>
          <w:szCs w:val="24"/>
        </w:rPr>
        <w:t>three reason</w:t>
      </w:r>
      <w:ins w:id="52" w:author="Jordon Beijing" w:date="2020-07-24T17:41:00Z">
        <w:r>
          <w:rPr>
            <w:rFonts w:ascii="Arial" w:hAnsi="Arial" w:cs="Arial"/>
            <w:sz w:val="24"/>
            <w:szCs w:val="24"/>
          </w:rPr>
          <w:t>s</w:t>
        </w:r>
      </w:ins>
      <w:r>
        <w:rPr>
          <w:rFonts w:ascii="Arial" w:hAnsi="Arial" w:cs="Arial"/>
          <w:sz w:val="24"/>
          <w:szCs w:val="24"/>
        </w:rPr>
        <w:t xml:space="preserve"> why the global pandemic is good:</w:t>
      </w:r>
    </w:p>
    <w:p>
      <w:pPr>
        <w:rPr>
          <w:ins w:id="53" w:author="Jordon Beijing" w:date="2020-07-24T17:43:00Z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</w:t>
      </w:r>
      <w:ins w:id="54" w:author="Jordon Beijing" w:date="2020-07-24T17:42:00Z">
        <w:r>
          <w:rPr>
            <w:rFonts w:ascii="Arial" w:hAnsi="Arial" w:cs="Arial"/>
            <w:sz w:val="24"/>
            <w:szCs w:val="24"/>
          </w:rPr>
          <w:t>ly</w:t>
        </w:r>
      </w:ins>
      <w:r>
        <w:rPr>
          <w:rFonts w:ascii="Arial" w:hAnsi="Arial" w:cs="Arial"/>
          <w:sz w:val="24"/>
          <w:szCs w:val="24"/>
        </w:rPr>
        <w:t xml:space="preserve">, people </w:t>
      </w:r>
      <w:ins w:id="55" w:author="Jordon Beijing" w:date="2020-07-24T17:41:00Z">
        <w:r>
          <w:rPr>
            <w:rFonts w:ascii="Arial" w:hAnsi="Arial" w:cs="Arial"/>
            <w:sz w:val="24"/>
            <w:szCs w:val="24"/>
          </w:rPr>
          <w:t xml:space="preserve">are </w:t>
        </w:r>
      </w:ins>
      <w:r>
        <w:rPr>
          <w:rFonts w:ascii="Arial" w:hAnsi="Arial" w:cs="Arial"/>
          <w:sz w:val="24"/>
          <w:szCs w:val="24"/>
        </w:rPr>
        <w:t>pay</w:t>
      </w:r>
      <w:ins w:id="56" w:author="Jordon Beijing" w:date="2020-07-24T17:41:00Z">
        <w:r>
          <w:rPr>
            <w:rFonts w:ascii="Arial" w:hAnsi="Arial" w:cs="Arial"/>
            <w:sz w:val="24"/>
            <w:szCs w:val="24"/>
          </w:rPr>
          <w:t>ing</w:t>
        </w:r>
      </w:ins>
      <w:r>
        <w:rPr>
          <w:rFonts w:ascii="Arial" w:hAnsi="Arial" w:cs="Arial"/>
          <w:sz w:val="24"/>
          <w:szCs w:val="24"/>
        </w:rPr>
        <w:t xml:space="preserve"> more attention to their health and habits. They have increased the frequency of hand washing, </w:t>
      </w:r>
      <w:ins w:id="57" w:author="Jordon Beijing" w:date="2020-07-24T17:41:00Z">
        <w:r>
          <w:rPr>
            <w:rFonts w:ascii="Arial" w:hAnsi="Arial" w:cs="Arial"/>
            <w:sz w:val="24"/>
            <w:szCs w:val="24"/>
          </w:rPr>
          <w:t xml:space="preserve">and have </w:t>
        </w:r>
      </w:ins>
      <w:r>
        <w:rPr>
          <w:rFonts w:ascii="Arial" w:hAnsi="Arial" w:cs="Arial"/>
          <w:sz w:val="24"/>
          <w:szCs w:val="24"/>
        </w:rPr>
        <w:t xml:space="preserve">put more emphasis on exercise and </w:t>
      </w:r>
      <w:ins w:id="58" w:author="Jordon Beijing" w:date="2020-07-24T17:41:00Z">
        <w:r>
          <w:rPr>
            <w:rFonts w:ascii="Arial" w:hAnsi="Arial" w:cs="Arial"/>
            <w:sz w:val="24"/>
            <w:szCs w:val="24"/>
          </w:rPr>
          <w:t xml:space="preserve">a </w:t>
        </w:r>
      </w:ins>
      <w:r>
        <w:rPr>
          <w:rFonts w:ascii="Arial" w:hAnsi="Arial" w:cs="Arial"/>
          <w:sz w:val="24"/>
          <w:szCs w:val="24"/>
        </w:rPr>
        <w:t xml:space="preserve">healthy diet. </w:t>
      </w:r>
    </w:p>
    <w:p>
      <w:pPr>
        <w:rPr>
          <w:ins w:id="59" w:author="Jordon Beijing" w:date="2020-07-24T17:43:00Z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Second</w:t>
      </w:r>
      <w:ins w:id="60" w:author="Jordon Beijing" w:date="2020-07-24T17:42:00Z">
        <w:r>
          <w:rPr>
            <w:rFonts w:ascii="Arial" w:hAnsi="Arial" w:cs="Arial"/>
            <w:sz w:val="24"/>
            <w:szCs w:val="24"/>
          </w:rPr>
          <w:t>ly</w:t>
        </w:r>
      </w:ins>
      <w:r>
        <w:rPr>
          <w:rFonts w:ascii="Arial" w:hAnsi="Arial" w:cs="Arial"/>
          <w:sz w:val="24"/>
          <w:szCs w:val="24"/>
        </w:rPr>
        <w:t xml:space="preserve">, </w:t>
      </w:r>
      <w:ins w:id="61" w:author="Jordon Beijing" w:date="2020-07-24T17:42:00Z">
        <w:r>
          <w:rPr>
            <w:rFonts w:ascii="Arial" w:hAnsi="Arial" w:cs="Arial"/>
            <w:sz w:val="24"/>
            <w:szCs w:val="24"/>
          </w:rPr>
          <w:t xml:space="preserve">now </w:t>
        </w:r>
      </w:ins>
      <w:r>
        <w:rPr>
          <w:rFonts w:ascii="Arial" w:hAnsi="Arial" w:cs="Arial"/>
          <w:sz w:val="24"/>
          <w:szCs w:val="24"/>
        </w:rPr>
        <w:t xml:space="preserve">there are more institutes to research coronavirus, </w:t>
      </w:r>
      <w:del w:id="62" w:author="Jordon Beijing" w:date="2020-07-24T17:42:00Z">
        <w:r>
          <w:rPr>
            <w:rFonts w:ascii="Arial" w:hAnsi="Arial" w:cs="Arial"/>
            <w:sz w:val="24"/>
            <w:szCs w:val="24"/>
          </w:rPr>
          <w:delText xml:space="preserve">that </w:delText>
        </w:r>
      </w:del>
      <w:ins w:id="63" w:author="Jordon Beijing" w:date="2020-07-24T17:42:00Z">
        <w:r>
          <w:rPr>
            <w:rFonts w:ascii="Arial" w:hAnsi="Arial" w:cs="Arial"/>
            <w:sz w:val="24"/>
            <w:szCs w:val="24"/>
          </w:rPr>
          <w:t xml:space="preserve">which </w:t>
        </w:r>
      </w:ins>
      <w:r>
        <w:rPr>
          <w:rFonts w:ascii="Arial" w:hAnsi="Arial" w:cs="Arial"/>
          <w:sz w:val="24"/>
          <w:szCs w:val="24"/>
        </w:rPr>
        <w:t xml:space="preserve">promotes </w:t>
      </w:r>
      <w:ins w:id="64" w:author="Jordon Beijing" w:date="2020-07-24T17:42:00Z">
        <w:r>
          <w:rPr>
            <w:rFonts w:ascii="Arial" w:hAnsi="Arial" w:cs="Arial"/>
            <w:sz w:val="24"/>
            <w:szCs w:val="24"/>
          </w:rPr>
          <w:t xml:space="preserve">the </w:t>
        </w:r>
      </w:ins>
      <w:r>
        <w:rPr>
          <w:rFonts w:ascii="Arial" w:hAnsi="Arial" w:cs="Arial"/>
          <w:sz w:val="24"/>
          <w:szCs w:val="24"/>
        </w:rPr>
        <w:t xml:space="preserve">development of modern science. </w:t>
      </w:r>
      <w:del w:id="65" w:author="Jordon Beijing" w:date="2020-07-24T17:42:00Z">
        <w:r>
          <w:rPr>
            <w:rFonts w:ascii="Arial" w:hAnsi="Arial" w:cs="Arial"/>
            <w:sz w:val="24"/>
            <w:szCs w:val="24"/>
          </w:rPr>
          <w:delText xml:space="preserve">And </w:delText>
        </w:r>
      </w:del>
      <w:ins w:id="66" w:author="Jordon Beijing" w:date="2020-07-24T17:42:00Z">
        <w:r>
          <w:rPr>
            <w:rFonts w:ascii="Arial" w:hAnsi="Arial" w:cs="Arial"/>
            <w:sz w:val="24"/>
            <w:szCs w:val="24"/>
          </w:rPr>
          <w:t xml:space="preserve">Also, </w:t>
        </w:r>
      </w:ins>
      <w:r>
        <w:rPr>
          <w:rFonts w:ascii="Arial" w:hAnsi="Arial" w:cs="Arial"/>
          <w:sz w:val="24"/>
          <w:szCs w:val="24"/>
        </w:rPr>
        <w:t xml:space="preserve">people </w:t>
      </w:r>
      <w:ins w:id="67" w:author="Jordon Beijing" w:date="2020-07-24T17:42:00Z">
        <w:r>
          <w:rPr>
            <w:rFonts w:ascii="Arial" w:hAnsi="Arial" w:cs="Arial"/>
            <w:sz w:val="24"/>
            <w:szCs w:val="24"/>
          </w:rPr>
          <w:t xml:space="preserve">have become more </w:t>
        </w:r>
      </w:ins>
      <w:del w:id="68" w:author="Jordon Beijing" w:date="2020-07-24T17:42:00Z">
        <w:r>
          <w:rPr>
            <w:rFonts w:ascii="Arial" w:hAnsi="Arial" w:cs="Arial"/>
            <w:sz w:val="24"/>
            <w:szCs w:val="24"/>
          </w:rPr>
          <w:delText xml:space="preserve">are </w:delText>
        </w:r>
      </w:del>
      <w:r>
        <w:rPr>
          <w:rFonts w:ascii="Arial" w:hAnsi="Arial" w:cs="Arial"/>
          <w:sz w:val="24"/>
          <w:szCs w:val="24"/>
        </w:rPr>
        <w:t xml:space="preserve">adept to studying or working online. This promotes the development of information technology. </w:t>
      </w:r>
    </w:p>
    <w:p>
      <w:pPr>
        <w:rPr>
          <w:ins w:id="69" w:author="Jordon Beijing" w:date="2020-07-24T17:43:00Z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Third</w:t>
      </w:r>
      <w:ins w:id="70" w:author="Jordon Beijing" w:date="2020-07-24T17:42:00Z">
        <w:r>
          <w:rPr>
            <w:rFonts w:ascii="Arial" w:hAnsi="Arial" w:cs="Arial"/>
            <w:sz w:val="24"/>
            <w:szCs w:val="24"/>
          </w:rPr>
          <w:t>ly</w:t>
        </w:r>
      </w:ins>
      <w:r>
        <w:rPr>
          <w:rFonts w:ascii="Arial" w:hAnsi="Arial" w:cs="Arial"/>
          <w:sz w:val="24"/>
          <w:szCs w:val="24"/>
        </w:rPr>
        <w:t>, people have increased their awareness of protecting wild animals, which not only protect</w:t>
      </w:r>
      <w:ins w:id="71" w:author="Jordon Beijing" w:date="2020-07-24T17:42:00Z">
        <w:r>
          <w:rPr>
            <w:rFonts w:ascii="Arial" w:hAnsi="Arial" w:cs="Arial"/>
            <w:sz w:val="24"/>
            <w:szCs w:val="24"/>
          </w:rPr>
          <w:t>s</w:t>
        </w:r>
      </w:ins>
      <w:r>
        <w:rPr>
          <w:rFonts w:ascii="Arial" w:hAnsi="Arial" w:cs="Arial"/>
          <w:sz w:val="24"/>
          <w:szCs w:val="24"/>
        </w:rPr>
        <w:t xml:space="preserve"> themselves, but also respect</w:t>
      </w:r>
      <w:ins w:id="72" w:author="Jordon Beijing" w:date="2020-07-24T17:43:00Z">
        <w:r>
          <w:rPr>
            <w:rFonts w:ascii="Arial" w:hAnsi="Arial" w:cs="Arial"/>
            <w:sz w:val="24"/>
            <w:szCs w:val="24"/>
          </w:rPr>
          <w:t xml:space="preserve">s </w:t>
        </w:r>
      </w:ins>
      <w:del w:id="73" w:author="Jordon Beijing" w:date="2020-07-24T17:43:00Z">
        <w:r>
          <w:rPr>
            <w:rFonts w:ascii="Arial" w:hAnsi="Arial" w:cs="Arial"/>
            <w:sz w:val="24"/>
            <w:szCs w:val="24"/>
          </w:rPr>
          <w:delText xml:space="preserve"> </w:delText>
        </w:r>
      </w:del>
      <w:r>
        <w:rPr>
          <w:rFonts w:ascii="Arial" w:hAnsi="Arial" w:cs="Arial"/>
          <w:sz w:val="24"/>
          <w:szCs w:val="24"/>
        </w:rPr>
        <w:t>nature.</w:t>
      </w:r>
      <w:del w:id="74" w:author="Jordon Beijing" w:date="2020-07-24T17:43:00Z">
        <w:r>
          <w:rPr>
            <w:rFonts w:ascii="Arial" w:hAnsi="Arial" w:cs="Arial"/>
            <w:sz w:val="24"/>
            <w:szCs w:val="24"/>
          </w:rPr>
          <w:delText xml:space="preserve">  </w:delText>
        </w:r>
      </w:del>
    </w:p>
    <w:p>
      <w:pPr>
        <w:rPr>
          <w:ins w:id="75" w:author="Jordon Beijing" w:date="2020-07-24T17:45:00Z"/>
          <w:rFonts w:ascii="Arial" w:hAnsi="Arial" w:cs="Arial"/>
          <w:i/>
          <w:iCs/>
          <w:sz w:val="24"/>
          <w:szCs w:val="24"/>
        </w:rPr>
      </w:pPr>
    </w:p>
    <w:p>
      <w:pPr>
        <w:rPr>
          <w:ins w:id="76" w:author="Jordon Beijing" w:date="2020-07-24T17:45:00Z"/>
          <w:rFonts w:ascii="Arial" w:hAnsi="Arial" w:cs="Arial"/>
          <w:i/>
          <w:iCs/>
          <w:sz w:val="24"/>
          <w:szCs w:val="24"/>
        </w:rPr>
      </w:pPr>
    </w:p>
    <w:p>
      <w:pPr>
        <w:rPr>
          <w:rFonts w:ascii="Arial" w:hAnsi="Arial" w:cs="Arial"/>
          <w:i/>
          <w:iCs/>
          <w:sz w:val="24"/>
          <w:szCs w:val="24"/>
          <w:rPrChange w:id="77" w:author="Jordon Beijing" w:date="2020-07-24T17:44:00Z">
            <w:rPr>
              <w:rFonts w:ascii="Arial" w:hAnsi="Arial" w:cs="Arial"/>
              <w:sz w:val="24"/>
              <w:szCs w:val="24"/>
            </w:rPr>
          </w:rPrChange>
        </w:rPr>
      </w:pPr>
      <w:ins w:id="78" w:author="Jordon Beijing" w:date="2020-07-24T17:45:00Z">
        <w:r>
          <w:rPr>
            <w:rFonts w:ascii="Arial" w:hAnsi="Arial" w:cs="Arial"/>
            <w:i/>
            <w:iCs/>
            <w:sz w:val="24"/>
            <w:szCs w:val="24"/>
          </w:rPr>
          <w:t xml:space="preserve">Sophia: </w:t>
        </w:r>
      </w:ins>
      <w:ins w:id="79" w:author="Jordon Beijing" w:date="2020-07-24T17:43:00Z">
        <w:r>
          <w:rPr>
            <w:rFonts w:ascii="Arial" w:hAnsi="Arial" w:cs="Arial"/>
            <w:i/>
            <w:iCs/>
            <w:sz w:val="24"/>
            <w:szCs w:val="24"/>
            <w:rPrChange w:id="80" w:author="Jordon Beijing" w:date="2020-07-24T17:44:00Z">
              <w:rPr>
                <w:rFonts w:ascii="Arial" w:hAnsi="Arial" w:cs="Arial"/>
                <w:sz w:val="24"/>
                <w:szCs w:val="24"/>
              </w:rPr>
            </w:rPrChange>
          </w:rPr>
          <w:t>Great job! Please give an example for your third point.</w:t>
        </w:r>
      </w:ins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rdia New">
    <w:panose1 w:val="020B0304020202020204"/>
    <w:charset w:val="DE"/>
    <w:family w:val="swiss"/>
    <w:pitch w:val="default"/>
    <w:sig w:usb0="81000003" w:usb1="00000000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Jordon Beijing">
    <w15:presenceInfo w15:providerId="None" w15:userId="Jordon Beijing"/>
  </w15:person>
  <w15:person w15:author="Shannon">
    <w15:presenceInfo w15:providerId="WPS Office" w15:userId="99482973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8F"/>
    <w:rsid w:val="00093E16"/>
    <w:rsid w:val="000B385A"/>
    <w:rsid w:val="003B0BDA"/>
    <w:rsid w:val="003D7341"/>
    <w:rsid w:val="00491DC6"/>
    <w:rsid w:val="005D58BB"/>
    <w:rsid w:val="005E44DD"/>
    <w:rsid w:val="007311D8"/>
    <w:rsid w:val="00774CA6"/>
    <w:rsid w:val="00787390"/>
    <w:rsid w:val="007D0654"/>
    <w:rsid w:val="00C44A8F"/>
    <w:rsid w:val="00C4585E"/>
    <w:rsid w:val="00C70C16"/>
    <w:rsid w:val="6779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1"/>
    <w:semiHidden/>
    <w:unhideWhenUsed/>
    <w:qFormat/>
    <w:uiPriority w:val="99"/>
    <w:rPr>
      <w:rFonts w:ascii="Times New Roman" w:hAnsi="Times New Roman" w:cs="Times New Roman"/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Header Char"/>
    <w:basedOn w:val="7"/>
    <w:link w:val="5"/>
    <w:uiPriority w:val="99"/>
    <w:rPr>
      <w:sz w:val="18"/>
      <w:szCs w:val="18"/>
    </w:rPr>
  </w:style>
  <w:style w:type="character" w:customStyle="1" w:styleId="9">
    <w:name w:val="Footer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Date Char"/>
    <w:basedOn w:val="7"/>
    <w:link w:val="2"/>
    <w:semiHidden/>
    <w:qFormat/>
    <w:uiPriority w:val="99"/>
  </w:style>
  <w:style w:type="character" w:customStyle="1" w:styleId="11">
    <w:name w:val="Balloon Text Char"/>
    <w:basedOn w:val="7"/>
    <w:link w:val="3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261</Words>
  <Characters>1490</Characters>
  <Lines>12</Lines>
  <Paragraphs>3</Paragraphs>
  <TotalTime>1</TotalTime>
  <ScaleCrop>false</ScaleCrop>
  <LinksUpToDate>false</LinksUpToDate>
  <CharactersWithSpaces>1748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2020-07-19T05:19:00Z</dcterms:created>
  <dc:creator>YU</dc:creator>
  <cp:lastModifiedBy>Shannon</cp:lastModifiedBy>
  <dcterms:modified xsi:type="dcterms:W3CDTF">2020-07-31T05:25:32Z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