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A703" w14:textId="17DD76F7" w:rsidR="003C2810" w:rsidRDefault="005D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W6A</w:t>
      </w:r>
      <w:ins w:id="0" w:author="Jordon Beijing" w:date="2020-08-13T18:39:00Z">
        <w:r>
          <w:rPr>
            <w:rFonts w:ascii="Arial" w:hAnsi="Arial" w:cs="Arial"/>
            <w:sz w:val="24"/>
            <w:szCs w:val="24"/>
          </w:rPr>
          <w:t xml:space="preserve">, </w:t>
        </w:r>
      </w:ins>
      <w:del w:id="1" w:author="Jordon Beijing" w:date="2020-08-13T18:39:00Z">
        <w:r w:rsidDel="005D4571">
          <w:rPr>
            <w:rFonts w:ascii="Arial" w:hAnsi="Arial" w:cs="Arial" w:hint="eastAsia"/>
            <w:sz w:val="24"/>
            <w:szCs w:val="24"/>
          </w:rPr>
          <w:delText xml:space="preserve"> - </w:delText>
        </w:r>
      </w:del>
      <w:r>
        <w:rPr>
          <w:rFonts w:ascii="Arial" w:hAnsi="Arial" w:cs="Arial"/>
          <w:sz w:val="24"/>
          <w:szCs w:val="24"/>
        </w:rPr>
        <w:t>Lesson 5</w:t>
      </w:r>
      <w:r>
        <w:rPr>
          <w:rFonts w:ascii="Arial" w:hAnsi="Arial" w:cs="Arial" w:hint="eastAsia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Essay</w:t>
      </w:r>
      <w:ins w:id="2" w:author="Jordon Beijing" w:date="2020-08-13T18:39:00Z">
        <w:r>
          <w:rPr>
            <w:rFonts w:ascii="Arial" w:hAnsi="Arial" w:cs="Arial"/>
            <w:sz w:val="24"/>
            <w:szCs w:val="24"/>
          </w:rPr>
          <w:t xml:space="preserve"> </w:t>
        </w:r>
      </w:ins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 w:hint="eastAsia"/>
          <w:sz w:val="24"/>
          <w:szCs w:val="24"/>
        </w:rPr>
        <w:t xml:space="preserve">, </w:t>
      </w:r>
      <w:r w:rsidRPr="005D4571">
        <w:rPr>
          <w:rFonts w:ascii="Arial" w:hAnsi="Arial" w:cs="Arial"/>
          <w:sz w:val="24"/>
          <w:szCs w:val="24"/>
          <w:highlight w:val="yellow"/>
          <w:rPrChange w:id="3" w:author="Jordon Beijing" w:date="2020-08-13T18:39:00Z">
            <w:rPr>
              <w:rFonts w:ascii="Arial" w:hAnsi="Arial" w:cs="Arial"/>
              <w:sz w:val="24"/>
              <w:szCs w:val="24"/>
            </w:rPr>
          </w:rPrChange>
        </w:rPr>
        <w:t>Draft</w:t>
      </w:r>
      <w:ins w:id="4" w:author="Jordon Beijing" w:date="2020-08-13T18:39:00Z">
        <w:r w:rsidRPr="005D4571">
          <w:rPr>
            <w:rFonts w:ascii="Arial" w:hAnsi="Arial" w:cs="Arial"/>
            <w:sz w:val="24"/>
            <w:szCs w:val="24"/>
            <w:highlight w:val="yellow"/>
            <w:rPrChange w:id="5" w:author="Jordon Beijing" w:date="2020-08-13T18:39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5D4571">
        <w:rPr>
          <w:rFonts w:ascii="Arial" w:hAnsi="Arial" w:cs="Arial"/>
          <w:sz w:val="24"/>
          <w:szCs w:val="24"/>
          <w:highlight w:val="yellow"/>
          <w:rPrChange w:id="6" w:author="Jordon Beijing" w:date="2020-08-13T18:39:00Z">
            <w:rPr>
              <w:rFonts w:ascii="Arial" w:hAnsi="Arial" w:cs="Arial"/>
              <w:sz w:val="24"/>
              <w:szCs w:val="24"/>
            </w:rPr>
          </w:rPrChange>
        </w:rPr>
        <w:t>1</w:t>
      </w:r>
    </w:p>
    <w:p w14:paraId="2B51E6B2" w14:textId="77777777" w:rsidR="003C2810" w:rsidRDefault="005D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Sophia Yu</w:t>
      </w:r>
    </w:p>
    <w:p w14:paraId="000C14E2" w14:textId="72020C04" w:rsidR="003C2810" w:rsidRDefault="005D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2020/</w:t>
      </w:r>
      <w:ins w:id="7" w:author="Jordon Beijing" w:date="2020-08-13T18:38:00Z">
        <w:r>
          <w:rPr>
            <w:rFonts w:ascii="Arial" w:hAnsi="Arial" w:cs="Arial"/>
            <w:sz w:val="24"/>
            <w:szCs w:val="24"/>
          </w:rPr>
          <w:t>0</w:t>
        </w:r>
      </w:ins>
      <w:r>
        <w:rPr>
          <w:rFonts w:ascii="Arial" w:hAnsi="Arial" w:cs="Arial"/>
          <w:sz w:val="24"/>
          <w:szCs w:val="24"/>
        </w:rPr>
        <w:t>7/26</w:t>
      </w:r>
    </w:p>
    <w:p w14:paraId="6A89C9E3" w14:textId="5393E146" w:rsidR="003C2810" w:rsidRDefault="005D4571">
      <w:pPr>
        <w:rPr>
          <w:ins w:id="8" w:author="Jordon Beijing" w:date="2020-08-13T18:38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Topic: Using variety when introducing narrator thoughts</w:t>
      </w:r>
    </w:p>
    <w:p w14:paraId="6B3622F4" w14:textId="16E7D365" w:rsidR="005D4571" w:rsidRDefault="005D4571">
      <w:pPr>
        <w:rPr>
          <w:ins w:id="9" w:author="Jordon Beijing" w:date="2020-08-13T18:38:00Z"/>
          <w:rFonts w:ascii="Arial" w:hAnsi="Arial" w:cs="Arial"/>
          <w:sz w:val="24"/>
          <w:szCs w:val="24"/>
        </w:rPr>
      </w:pPr>
    </w:p>
    <w:p w14:paraId="56A57AC5" w14:textId="0DEE0CCF" w:rsidR="005D4571" w:rsidRPr="005D4571" w:rsidRDefault="005D4571">
      <w:pPr>
        <w:jc w:val="center"/>
        <w:rPr>
          <w:rFonts w:ascii="Arial" w:hAnsi="Arial" w:cs="Arial"/>
          <w:b/>
          <w:bCs/>
          <w:sz w:val="24"/>
          <w:szCs w:val="24"/>
          <w:rPrChange w:id="10" w:author="Jordon Beijing" w:date="2020-08-13T18:39:00Z">
            <w:rPr>
              <w:rFonts w:ascii="Arial" w:hAnsi="Arial" w:cs="Arial"/>
              <w:sz w:val="24"/>
              <w:szCs w:val="24"/>
            </w:rPr>
          </w:rPrChange>
        </w:rPr>
        <w:pPrChange w:id="11" w:author="Jordon Beijing" w:date="2020-08-13T18:38:00Z">
          <w:pPr/>
        </w:pPrChange>
      </w:pPr>
      <w:ins w:id="12" w:author="Jordon Beijing" w:date="2020-08-13T18:38:00Z">
        <w:r w:rsidRPr="005D4571">
          <w:rPr>
            <w:rFonts w:ascii="Arial" w:hAnsi="Arial" w:cs="Arial"/>
            <w:b/>
            <w:bCs/>
            <w:sz w:val="24"/>
            <w:szCs w:val="24"/>
            <w:highlight w:val="yellow"/>
            <w:rPrChange w:id="13" w:author="Jordon Beijing" w:date="2020-08-13T18:39:00Z">
              <w:rPr>
                <w:rFonts w:ascii="Arial" w:hAnsi="Arial" w:cs="Arial"/>
                <w:sz w:val="24"/>
                <w:szCs w:val="24"/>
              </w:rPr>
            </w:rPrChange>
          </w:rPr>
          <w:t>Title</w:t>
        </w:r>
      </w:ins>
    </w:p>
    <w:p w14:paraId="4312F49D" w14:textId="77777777" w:rsidR="003C2810" w:rsidRDefault="003C2810">
      <w:pPr>
        <w:rPr>
          <w:rFonts w:ascii="Arial" w:hAnsi="Arial" w:cs="Arial"/>
          <w:sz w:val="24"/>
          <w:szCs w:val="24"/>
        </w:rPr>
      </w:pPr>
    </w:p>
    <w:p w14:paraId="493F08C5" w14:textId="77777777" w:rsidR="003C2810" w:rsidRDefault="005D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2405053" w14:textId="1979EE80" w:rsidR="003C2810" w:rsidRDefault="005D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July 16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del w:id="14" w:author="Jordon Beijing" w:date="2020-08-13T18:22:00Z">
        <w:r w:rsidDel="00966F6E">
          <w:rPr>
            <w:rFonts w:ascii="Arial" w:hAnsi="Arial" w:cs="Arial"/>
            <w:sz w:val="24"/>
            <w:szCs w:val="24"/>
          </w:rPr>
          <w:delText xml:space="preserve"> </w:delText>
        </w:r>
      </w:del>
      <w:r>
        <w:rPr>
          <w:rFonts w:ascii="Arial" w:hAnsi="Arial" w:cs="Arial"/>
          <w:sz w:val="24"/>
          <w:szCs w:val="24"/>
        </w:rPr>
        <w:t>,</w:t>
      </w:r>
      <w:ins w:id="15" w:author="Jordon Beijing" w:date="2020-08-13T18:22:00Z">
        <w:r w:rsidR="00966F6E">
          <w:rPr>
            <w:rFonts w:ascii="Arial" w:hAnsi="Arial" w:cs="Arial"/>
            <w:sz w:val="24"/>
            <w:szCs w:val="24"/>
          </w:rPr>
          <w:t xml:space="preserve"> </w:t>
        </w:r>
      </w:ins>
      <w:r>
        <w:rPr>
          <w:rFonts w:ascii="Arial" w:hAnsi="Arial" w:cs="Arial"/>
          <w:sz w:val="24"/>
          <w:szCs w:val="24"/>
        </w:rPr>
        <w:t xml:space="preserve">2020, my parents and I went climbing </w:t>
      </w:r>
      <w:r w:rsidR="00780426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hill. I don’t know I why I </w:t>
      </w:r>
      <w:del w:id="16" w:author="Jordon Beijing" w:date="2020-08-13T18:22:00Z">
        <w:r w:rsidDel="00966F6E">
          <w:rPr>
            <w:rFonts w:ascii="Arial" w:hAnsi="Arial" w:cs="Arial"/>
            <w:sz w:val="24"/>
            <w:szCs w:val="24"/>
          </w:rPr>
          <w:delText xml:space="preserve">can </w:delText>
        </w:r>
      </w:del>
      <w:ins w:id="17" w:author="Jordon Beijing" w:date="2020-08-13T18:22:00Z">
        <w:r w:rsidR="00966F6E">
          <w:rPr>
            <w:rFonts w:ascii="Arial" w:hAnsi="Arial" w:cs="Arial"/>
            <w:sz w:val="24"/>
            <w:szCs w:val="24"/>
          </w:rPr>
          <w:t xml:space="preserve">could </w:t>
        </w:r>
      </w:ins>
      <w:r>
        <w:rPr>
          <w:rFonts w:ascii="Arial" w:hAnsi="Arial" w:cs="Arial"/>
          <w:sz w:val="24"/>
          <w:szCs w:val="24"/>
        </w:rPr>
        <w:t xml:space="preserve">climb </w:t>
      </w:r>
      <w:del w:id="18" w:author="Jordon Beijing" w:date="2020-08-13T18:22:00Z">
        <w:r w:rsidDel="00966F6E">
          <w:rPr>
            <w:rFonts w:ascii="Arial" w:hAnsi="Arial" w:cs="Arial"/>
            <w:sz w:val="24"/>
            <w:szCs w:val="24"/>
          </w:rPr>
          <w:delText xml:space="preserve">on </w:delText>
        </w:r>
      </w:del>
      <w:ins w:id="19" w:author="Jordon Beijing" w:date="2020-08-13T18:22:00Z">
        <w:r w:rsidR="00966F6E">
          <w:rPr>
            <w:rFonts w:ascii="Arial" w:hAnsi="Arial" w:cs="Arial"/>
            <w:sz w:val="24"/>
            <w:szCs w:val="24"/>
          </w:rPr>
          <w:t>to</w:t>
        </w:r>
      </w:ins>
      <w:ins w:id="20" w:author="Jordon Beijing" w:date="2020-08-13T18:23:00Z">
        <w:r w:rsidR="00966F6E">
          <w:rPr>
            <w:rFonts w:ascii="Arial" w:hAnsi="Arial" w:cs="Arial"/>
            <w:sz w:val="24"/>
            <w:szCs w:val="24"/>
          </w:rPr>
          <w:t xml:space="preserve"> the top of</w:t>
        </w:r>
      </w:ins>
      <w:ins w:id="21" w:author="Jordon Beijing" w:date="2020-08-13T18:22:00Z">
        <w:r w:rsidR="00966F6E">
          <w:rPr>
            <w:rFonts w:ascii="Arial" w:hAnsi="Arial" w:cs="Arial"/>
            <w:sz w:val="24"/>
            <w:szCs w:val="24"/>
          </w:rPr>
          <w:t xml:space="preserve"> </w:t>
        </w:r>
      </w:ins>
      <w:r>
        <w:rPr>
          <w:rFonts w:ascii="Arial" w:hAnsi="Arial" w:cs="Arial"/>
          <w:sz w:val="24"/>
          <w:szCs w:val="24"/>
        </w:rPr>
        <w:t>the hill</w:t>
      </w:r>
      <w:del w:id="22" w:author="Jordon Beijing" w:date="2020-08-13T18:23:00Z">
        <w:r w:rsidDel="00966F6E">
          <w:rPr>
            <w:rFonts w:ascii="Arial" w:hAnsi="Arial" w:cs="Arial"/>
            <w:sz w:val="24"/>
            <w:szCs w:val="24"/>
          </w:rPr>
          <w:delText xml:space="preserve"> top</w:delText>
        </w:r>
      </w:del>
      <w:r>
        <w:rPr>
          <w:rFonts w:ascii="Arial" w:hAnsi="Arial" w:cs="Arial"/>
          <w:sz w:val="24"/>
          <w:szCs w:val="24"/>
        </w:rPr>
        <w:t xml:space="preserve">, even </w:t>
      </w:r>
      <w:ins w:id="23" w:author="Jordon Beijing" w:date="2020-08-13T18:23:00Z">
        <w:r w:rsidR="00966F6E">
          <w:rPr>
            <w:rFonts w:ascii="Arial" w:hAnsi="Arial" w:cs="Arial"/>
            <w:sz w:val="24"/>
            <w:szCs w:val="24"/>
          </w:rPr>
          <w:t xml:space="preserve">though </w:t>
        </w:r>
      </w:ins>
      <w:r>
        <w:rPr>
          <w:rFonts w:ascii="Arial" w:hAnsi="Arial" w:cs="Arial"/>
          <w:sz w:val="24"/>
          <w:szCs w:val="24"/>
        </w:rPr>
        <w:t xml:space="preserve">I stayed at home </w:t>
      </w:r>
      <w:ins w:id="24" w:author="Jordon Beijing" w:date="2020-08-13T18:23:00Z">
        <w:r w:rsidR="00966F6E">
          <w:rPr>
            <w:rFonts w:ascii="Arial" w:hAnsi="Arial" w:cs="Arial"/>
            <w:sz w:val="24"/>
            <w:szCs w:val="24"/>
          </w:rPr>
          <w:t xml:space="preserve">for </w:t>
        </w:r>
      </w:ins>
      <w:r>
        <w:rPr>
          <w:rFonts w:ascii="Arial" w:hAnsi="Arial" w:cs="Arial"/>
          <w:sz w:val="24"/>
          <w:szCs w:val="24"/>
        </w:rPr>
        <w:t>half a year, but I really did it.</w:t>
      </w:r>
    </w:p>
    <w:p w14:paraId="48564310" w14:textId="77777777" w:rsidR="003C2810" w:rsidRDefault="003C2810">
      <w:pPr>
        <w:rPr>
          <w:rFonts w:ascii="Arial" w:hAnsi="Arial" w:cs="Arial"/>
          <w:sz w:val="24"/>
          <w:szCs w:val="24"/>
        </w:rPr>
      </w:pPr>
    </w:p>
    <w:p w14:paraId="30579E85" w14:textId="031F72E1" w:rsidR="003C2810" w:rsidRDefault="005D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woke up at 5:40 in the morning, then </w:t>
      </w:r>
      <w:del w:id="25" w:author="Jordon Beijing" w:date="2020-08-13T18:23:00Z">
        <w:r w:rsidDel="00966F6E">
          <w:rPr>
            <w:rFonts w:ascii="Arial" w:hAnsi="Arial" w:cs="Arial"/>
            <w:sz w:val="24"/>
            <w:szCs w:val="24"/>
          </w:rPr>
          <w:delText xml:space="preserve">we </w:delText>
        </w:r>
      </w:del>
      <w:r>
        <w:rPr>
          <w:rFonts w:ascii="Arial" w:hAnsi="Arial" w:cs="Arial"/>
          <w:sz w:val="24"/>
          <w:szCs w:val="24"/>
        </w:rPr>
        <w:t xml:space="preserve">drove our car </w:t>
      </w:r>
      <w:del w:id="26" w:author="Jordon Beijing" w:date="2020-08-13T18:23:00Z">
        <w:r w:rsidDel="00966F6E">
          <w:rPr>
            <w:rFonts w:ascii="Arial" w:hAnsi="Arial" w:cs="Arial"/>
            <w:sz w:val="24"/>
            <w:szCs w:val="24"/>
          </w:rPr>
          <w:delText xml:space="preserve">at </w:delText>
        </w:r>
      </w:del>
      <w:ins w:id="27" w:author="Jordon Beijing" w:date="2020-08-13T18:23:00Z">
        <w:r w:rsidR="00966F6E">
          <w:rPr>
            <w:rFonts w:ascii="Arial" w:hAnsi="Arial" w:cs="Arial"/>
            <w:sz w:val="24"/>
            <w:szCs w:val="24"/>
          </w:rPr>
          <w:t xml:space="preserve">to </w:t>
        </w:r>
      </w:ins>
      <w:r>
        <w:rPr>
          <w:rFonts w:ascii="Arial" w:hAnsi="Arial" w:cs="Arial"/>
          <w:sz w:val="24"/>
          <w:szCs w:val="24"/>
        </w:rPr>
        <w:t>the foot of the hill</w:t>
      </w:r>
      <w:ins w:id="28" w:author="Jordon Beijing" w:date="2020-08-13T18:23:00Z">
        <w:r w:rsidR="00966F6E">
          <w:rPr>
            <w:rFonts w:ascii="Arial" w:hAnsi="Arial" w:cs="Arial"/>
            <w:sz w:val="24"/>
            <w:szCs w:val="24"/>
          </w:rPr>
          <w:t>.</w:t>
        </w:r>
      </w:ins>
      <w:del w:id="29" w:author="Jordon Beijing" w:date="2020-08-13T18:23:00Z">
        <w:r w:rsidDel="00966F6E"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</w:t>
      </w:r>
      <w:ins w:id="30" w:author="Jordon Beijing" w:date="2020-08-13T18:23:00Z">
        <w:r w:rsidR="00966F6E">
          <w:rPr>
            <w:rFonts w:ascii="Arial" w:hAnsi="Arial" w:cs="Arial"/>
            <w:sz w:val="24"/>
            <w:szCs w:val="24"/>
          </w:rPr>
          <w:t>I was</w:t>
        </w:r>
      </w:ins>
      <w:del w:id="31" w:author="Jordon Beijing" w:date="2020-08-13T18:23:00Z">
        <w:r w:rsidDel="00966F6E">
          <w:rPr>
            <w:rFonts w:ascii="Arial" w:hAnsi="Arial" w:cs="Arial"/>
            <w:sz w:val="24"/>
            <w:szCs w:val="24"/>
          </w:rPr>
          <w:delText>I’m</w:delText>
        </w:r>
      </w:del>
      <w:r>
        <w:rPr>
          <w:rFonts w:ascii="Arial" w:hAnsi="Arial" w:cs="Arial"/>
          <w:sz w:val="24"/>
          <w:szCs w:val="24"/>
        </w:rPr>
        <w:t xml:space="preserve"> so hungry that I could eat anything, so we ate breakfast as quickly as we </w:t>
      </w:r>
      <w:del w:id="32" w:author="Jordon Beijing" w:date="2020-08-13T18:23:00Z">
        <w:r w:rsidDel="00966F6E">
          <w:rPr>
            <w:rFonts w:ascii="Arial" w:hAnsi="Arial" w:cs="Arial"/>
            <w:sz w:val="24"/>
            <w:szCs w:val="24"/>
          </w:rPr>
          <w:delText xml:space="preserve">can </w:delText>
        </w:r>
      </w:del>
      <w:ins w:id="33" w:author="Jordon Beijing" w:date="2020-08-13T18:23:00Z">
        <w:r w:rsidR="00966F6E">
          <w:rPr>
            <w:rFonts w:ascii="Arial" w:hAnsi="Arial" w:cs="Arial"/>
            <w:sz w:val="24"/>
            <w:szCs w:val="24"/>
          </w:rPr>
          <w:t xml:space="preserve">could </w:t>
        </w:r>
      </w:ins>
      <w:r>
        <w:rPr>
          <w:rFonts w:ascii="Arial" w:hAnsi="Arial" w:cs="Arial"/>
          <w:sz w:val="24"/>
          <w:szCs w:val="24"/>
        </w:rPr>
        <w:t>on a bench. After that, we started climbing.</w:t>
      </w:r>
    </w:p>
    <w:p w14:paraId="2C6928C3" w14:textId="77777777" w:rsidR="003C2810" w:rsidRDefault="003C2810">
      <w:pPr>
        <w:rPr>
          <w:rFonts w:ascii="Arial" w:hAnsi="Arial" w:cs="Arial"/>
          <w:sz w:val="24"/>
          <w:szCs w:val="24"/>
        </w:rPr>
      </w:pPr>
    </w:p>
    <w:p w14:paraId="594D8F83" w14:textId="4F8A0659" w:rsidR="003C2810" w:rsidRDefault="005D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first, </w:t>
      </w:r>
      <w:del w:id="34" w:author="Jordon Beijing" w:date="2020-08-13T18:23:00Z">
        <w:r w:rsidDel="00966F6E">
          <w:rPr>
            <w:rFonts w:ascii="Arial" w:hAnsi="Arial" w:cs="Arial"/>
            <w:sz w:val="24"/>
            <w:szCs w:val="24"/>
          </w:rPr>
          <w:delText xml:space="preserve">it’s </w:delText>
        </w:r>
      </w:del>
      <w:ins w:id="35" w:author="Jordon Beijing" w:date="2020-08-13T18:23:00Z">
        <w:r w:rsidR="00966F6E">
          <w:rPr>
            <w:rFonts w:ascii="Arial" w:hAnsi="Arial" w:cs="Arial"/>
            <w:sz w:val="24"/>
            <w:szCs w:val="24"/>
          </w:rPr>
          <w:t xml:space="preserve">it was </w:t>
        </w:r>
      </w:ins>
      <w:r>
        <w:rPr>
          <w:rFonts w:ascii="Arial" w:hAnsi="Arial" w:cs="Arial"/>
          <w:sz w:val="24"/>
          <w:szCs w:val="24"/>
        </w:rPr>
        <w:t>quite easy for all of us</w:t>
      </w:r>
      <w:ins w:id="36" w:author="Jordon Beijing" w:date="2020-08-13T18:23:00Z">
        <w:r w:rsidR="00966F6E">
          <w:rPr>
            <w:rFonts w:ascii="Arial" w:hAnsi="Arial" w:cs="Arial"/>
            <w:sz w:val="24"/>
            <w:szCs w:val="24"/>
          </w:rPr>
          <w:t xml:space="preserve"> and </w:t>
        </w:r>
      </w:ins>
      <w:ins w:id="37" w:author="Jordon Beijing" w:date="2020-08-13T18:24:00Z">
        <w:r w:rsidR="00966F6E">
          <w:rPr>
            <w:rFonts w:ascii="Arial" w:hAnsi="Arial" w:cs="Arial"/>
            <w:sz w:val="24"/>
            <w:szCs w:val="24"/>
          </w:rPr>
          <w:t>we kept a fast pace</w:t>
        </w:r>
      </w:ins>
      <w:del w:id="38" w:author="Jordon Beijing" w:date="2020-08-13T18:23:00Z">
        <w:r w:rsidDel="00966F6E">
          <w:rPr>
            <w:rFonts w:ascii="Arial" w:hAnsi="Arial" w:cs="Arial"/>
            <w:sz w:val="24"/>
            <w:szCs w:val="24"/>
          </w:rPr>
          <w:delText>,</w:delText>
        </w:r>
      </w:del>
      <w:del w:id="39" w:author="Jordon Beijing" w:date="2020-08-13T18:24:00Z">
        <w:r w:rsidDel="00966F6E">
          <w:rPr>
            <w:rFonts w:ascii="Arial" w:hAnsi="Arial" w:cs="Arial"/>
            <w:sz w:val="24"/>
            <w:szCs w:val="24"/>
          </w:rPr>
          <w:delText xml:space="preserve"> our pace </w:delText>
        </w:r>
      </w:del>
      <w:del w:id="40" w:author="Jordon Beijing" w:date="2020-08-13T18:23:00Z">
        <w:r w:rsidDel="00966F6E">
          <w:rPr>
            <w:rFonts w:ascii="Arial" w:hAnsi="Arial" w:cs="Arial"/>
            <w:sz w:val="24"/>
            <w:szCs w:val="24"/>
          </w:rPr>
          <w:delText xml:space="preserve">has always </w:delText>
        </w:r>
      </w:del>
      <w:del w:id="41" w:author="Jordon Beijing" w:date="2020-08-13T18:24:00Z">
        <w:r w:rsidDel="00966F6E">
          <w:rPr>
            <w:rFonts w:ascii="Arial" w:hAnsi="Arial" w:cs="Arial"/>
            <w:sz w:val="24"/>
            <w:szCs w:val="24"/>
          </w:rPr>
          <w:delText>been fast</w:delText>
        </w:r>
      </w:del>
      <w:del w:id="42" w:author="Jordon Beijing" w:date="2020-08-13T18:23:00Z">
        <w:r w:rsidDel="00966F6E">
          <w:rPr>
            <w:rFonts w:ascii="Arial" w:hAnsi="Arial" w:cs="Arial"/>
            <w:sz w:val="24"/>
            <w:szCs w:val="24"/>
          </w:rPr>
          <w:delText>er</w:delText>
        </w:r>
      </w:del>
      <w:r>
        <w:rPr>
          <w:rFonts w:ascii="Arial" w:hAnsi="Arial" w:cs="Arial"/>
          <w:sz w:val="24"/>
          <w:szCs w:val="24"/>
        </w:rPr>
        <w:t xml:space="preserve">. I was nearly ready to climb </w:t>
      </w:r>
      <w:del w:id="43" w:author="Jordon Beijing" w:date="2020-08-13T18:24:00Z">
        <w:r w:rsidDel="00966F6E">
          <w:rPr>
            <w:rFonts w:ascii="Arial" w:hAnsi="Arial" w:cs="Arial"/>
            <w:sz w:val="24"/>
            <w:szCs w:val="24"/>
          </w:rPr>
          <w:delText xml:space="preserve">on </w:delText>
        </w:r>
      </w:del>
      <w:ins w:id="44" w:author="Jordon Beijing" w:date="2020-08-13T18:24:00Z">
        <w:r w:rsidR="00966F6E">
          <w:rPr>
            <w:rFonts w:ascii="Arial" w:hAnsi="Arial" w:cs="Arial"/>
            <w:sz w:val="24"/>
            <w:szCs w:val="24"/>
          </w:rPr>
          <w:t xml:space="preserve">to </w:t>
        </w:r>
      </w:ins>
      <w:r>
        <w:rPr>
          <w:rFonts w:ascii="Arial" w:hAnsi="Arial" w:cs="Arial"/>
          <w:sz w:val="24"/>
          <w:szCs w:val="24"/>
        </w:rPr>
        <w:t xml:space="preserve">the hill’s </w:t>
      </w:r>
      <w:del w:id="45" w:author="Jordon Beijing" w:date="2020-08-13T18:24:00Z">
        <w:r w:rsidDel="00966F6E">
          <w:rPr>
            <w:rFonts w:ascii="Arial" w:hAnsi="Arial" w:cs="Arial"/>
            <w:sz w:val="24"/>
            <w:szCs w:val="24"/>
          </w:rPr>
          <w:delText xml:space="preserve">top </w:delText>
        </w:r>
      </w:del>
      <w:ins w:id="46" w:author="Jordon Beijing" w:date="2020-08-13T18:24:00Z">
        <w:r w:rsidR="00966F6E">
          <w:rPr>
            <w:rFonts w:ascii="Arial" w:hAnsi="Arial" w:cs="Arial"/>
            <w:sz w:val="24"/>
            <w:szCs w:val="24"/>
          </w:rPr>
          <w:t xml:space="preserve">summit </w:t>
        </w:r>
      </w:ins>
      <w:r>
        <w:rPr>
          <w:rFonts w:ascii="Arial" w:hAnsi="Arial" w:cs="Arial"/>
          <w:sz w:val="24"/>
          <w:szCs w:val="24"/>
        </w:rPr>
        <w:t>in two hours</w:t>
      </w:r>
      <w:del w:id="47" w:author="Jordon Beijing" w:date="2020-08-13T18:24:00Z">
        <w:r w:rsidDel="00966F6E"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because it’s not very difficult. However, climbing the hill is not an easy thing to do at all. My mom started panting</w:t>
      </w:r>
      <w:ins w:id="48" w:author="Jordon Beijing" w:date="2020-08-13T18:24:00Z">
        <w:r w:rsidR="00966F6E">
          <w:rPr>
            <w:rFonts w:ascii="Arial" w:hAnsi="Arial" w:cs="Arial"/>
            <w:sz w:val="24"/>
            <w:szCs w:val="24"/>
          </w:rPr>
          <w:t xml:space="preserve"> and</w:t>
        </w:r>
      </w:ins>
      <w:del w:id="49" w:author="Jordon Beijing" w:date="2020-08-13T18:24:00Z">
        <w:r w:rsidDel="00966F6E"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my dad was very surprised</w:t>
      </w:r>
      <w:ins w:id="50" w:author="Jordon Beijing" w:date="2020-08-13T18:24:00Z">
        <w:r w:rsidR="00966F6E">
          <w:rPr>
            <w:rFonts w:ascii="Arial" w:hAnsi="Arial" w:cs="Arial"/>
            <w:sz w:val="24"/>
            <w:szCs w:val="24"/>
          </w:rPr>
          <w:t>.</w:t>
        </w:r>
      </w:ins>
      <w:del w:id="51" w:author="Jordon Beijing" w:date="2020-08-13T18:24:00Z">
        <w:r w:rsidDel="00966F6E"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</w:t>
      </w:r>
      <w:ins w:id="52" w:author="Jordon Beijing" w:date="2020-08-13T18:24:00Z">
        <w:r w:rsidR="00966F6E">
          <w:rPr>
            <w:rFonts w:ascii="Arial" w:hAnsi="Arial" w:cs="Arial"/>
            <w:sz w:val="24"/>
            <w:szCs w:val="24"/>
          </w:rPr>
          <w:t>H</w:t>
        </w:r>
      </w:ins>
      <w:del w:id="53" w:author="Jordon Beijing" w:date="2020-08-13T18:24:00Z">
        <w:r w:rsidDel="00966F6E">
          <w:rPr>
            <w:rFonts w:ascii="Arial" w:hAnsi="Arial" w:cs="Arial"/>
            <w:sz w:val="24"/>
            <w:szCs w:val="24"/>
          </w:rPr>
          <w:delText>h</w:delText>
        </w:r>
      </w:del>
      <w:r>
        <w:rPr>
          <w:rFonts w:ascii="Arial" w:hAnsi="Arial" w:cs="Arial"/>
          <w:sz w:val="24"/>
          <w:szCs w:val="24"/>
        </w:rPr>
        <w:t>e said,</w:t>
      </w:r>
      <w:del w:id="54" w:author="Jordon Beijing" w:date="2020-08-13T18:24:00Z">
        <w:r w:rsidDel="00966F6E">
          <w:rPr>
            <w:rFonts w:ascii="Arial" w:hAnsi="Arial" w:cs="Arial"/>
            <w:sz w:val="24"/>
            <w:szCs w:val="24"/>
          </w:rPr>
          <w:delText xml:space="preserve"> </w:delText>
        </w:r>
      </w:del>
      <w:ins w:id="55" w:author="Jordon Beijing" w:date="2020-08-13T18:24:00Z">
        <w:r w:rsidR="00966F6E">
          <w:rPr>
            <w:rFonts w:ascii="Arial" w:hAnsi="Arial" w:cs="Arial" w:hint="eastAsia"/>
            <w:sz w:val="24"/>
            <w:szCs w:val="24"/>
          </w:rPr>
          <w:t xml:space="preserve"> </w:t>
        </w:r>
        <w:r w:rsidR="00966F6E">
          <w:rPr>
            <w:rFonts w:ascii="Arial" w:hAnsi="Arial" w:cs="Arial"/>
            <w:sz w:val="24"/>
            <w:szCs w:val="24"/>
          </w:rPr>
          <w:t>“</w:t>
        </w:r>
      </w:ins>
      <w:del w:id="56" w:author="Jordon Beijing" w:date="2020-08-13T18:24:00Z">
        <w:r w:rsidDel="00966F6E">
          <w:rPr>
            <w:rFonts w:ascii="Arial" w:hAnsi="Arial" w:cs="Arial" w:hint="eastAsia"/>
            <w:sz w:val="24"/>
            <w:szCs w:val="24"/>
          </w:rPr>
          <w:delText>“</w:delText>
        </w:r>
      </w:del>
      <w:r>
        <w:rPr>
          <w:rFonts w:ascii="Arial" w:hAnsi="Arial" w:cs="Arial"/>
          <w:sz w:val="24"/>
          <w:szCs w:val="24"/>
        </w:rPr>
        <w:t>Are you really so tired?</w:t>
      </w:r>
      <w:ins w:id="57" w:author="Jordon Beijing" w:date="2020-08-13T18:24:00Z">
        <w:r w:rsidR="00966F6E">
          <w:rPr>
            <w:rFonts w:ascii="Arial" w:hAnsi="Arial" w:cs="Arial"/>
            <w:sz w:val="24"/>
            <w:szCs w:val="24"/>
          </w:rPr>
          <w:t xml:space="preserve">” </w:t>
        </w:r>
      </w:ins>
      <w:del w:id="58" w:author="Jordon Beijing" w:date="2020-08-13T18:24:00Z">
        <w:r w:rsidDel="00966F6E">
          <w:rPr>
            <w:rFonts w:ascii="Arial" w:hAnsi="Arial" w:cs="Arial" w:hint="eastAsia"/>
            <w:sz w:val="24"/>
            <w:szCs w:val="24"/>
          </w:rPr>
          <w:delText>”</w:delText>
        </w:r>
        <w:r w:rsidDel="00966F6E">
          <w:rPr>
            <w:rFonts w:ascii="Arial" w:hAnsi="Arial" w:cs="Arial"/>
            <w:sz w:val="24"/>
            <w:szCs w:val="24"/>
          </w:rPr>
          <w:delText xml:space="preserve"> </w:delText>
        </w:r>
      </w:del>
      <w:r>
        <w:rPr>
          <w:rFonts w:ascii="Arial" w:hAnsi="Arial" w:cs="Arial"/>
          <w:sz w:val="24"/>
          <w:szCs w:val="24"/>
        </w:rPr>
        <w:t xml:space="preserve">I agreed with my dad. </w:t>
      </w:r>
      <w:del w:id="59" w:author="Jordon Beijing" w:date="2020-08-13T18:24:00Z">
        <w:r w:rsidDel="00966F6E">
          <w:rPr>
            <w:rFonts w:ascii="Arial" w:hAnsi="Arial" w:cs="Arial"/>
            <w:sz w:val="24"/>
            <w:szCs w:val="24"/>
          </w:rPr>
          <w:delText xml:space="preserve">I’m </w:delText>
        </w:r>
      </w:del>
      <w:ins w:id="60" w:author="Jordon Beijing" w:date="2020-08-13T18:24:00Z">
        <w:r w:rsidR="00966F6E">
          <w:rPr>
            <w:rFonts w:ascii="Arial" w:hAnsi="Arial" w:cs="Arial"/>
            <w:sz w:val="24"/>
            <w:szCs w:val="24"/>
          </w:rPr>
          <w:t xml:space="preserve">I wasn’t </w:t>
        </w:r>
      </w:ins>
      <w:del w:id="61" w:author="Jordon Beijing" w:date="2020-08-13T18:24:00Z">
        <w:r w:rsidDel="00966F6E">
          <w:rPr>
            <w:rFonts w:ascii="Arial" w:hAnsi="Arial" w:cs="Arial"/>
            <w:sz w:val="24"/>
            <w:szCs w:val="24"/>
          </w:rPr>
          <w:delText xml:space="preserve">not </w:delText>
        </w:r>
      </w:del>
      <w:r>
        <w:rPr>
          <w:rFonts w:ascii="Arial" w:hAnsi="Arial" w:cs="Arial"/>
          <w:sz w:val="24"/>
          <w:szCs w:val="24"/>
        </w:rPr>
        <w:t xml:space="preserve">panting and I </w:t>
      </w:r>
      <w:del w:id="62" w:author="Jordon Beijing" w:date="2020-08-13T18:24:00Z">
        <w:r w:rsidDel="00966F6E">
          <w:rPr>
            <w:rFonts w:ascii="Arial" w:hAnsi="Arial" w:cs="Arial"/>
            <w:sz w:val="24"/>
            <w:szCs w:val="24"/>
          </w:rPr>
          <w:delText xml:space="preserve">don’t </w:delText>
        </w:r>
      </w:del>
      <w:ins w:id="63" w:author="Jordon Beijing" w:date="2020-08-13T18:24:00Z">
        <w:r w:rsidR="00966F6E">
          <w:rPr>
            <w:rFonts w:ascii="Arial" w:hAnsi="Arial" w:cs="Arial"/>
            <w:sz w:val="24"/>
            <w:szCs w:val="24"/>
          </w:rPr>
          <w:t>didn</w:t>
        </w:r>
      </w:ins>
      <w:ins w:id="64" w:author="Jordon Beijing" w:date="2020-08-13T18:25:00Z">
        <w:r w:rsidR="00966F6E">
          <w:rPr>
            <w:rFonts w:ascii="Arial" w:hAnsi="Arial" w:cs="Arial"/>
            <w:sz w:val="24"/>
            <w:szCs w:val="24"/>
          </w:rPr>
          <w:t>’t</w:t>
        </w:r>
      </w:ins>
      <w:ins w:id="65" w:author="Jordon Beijing" w:date="2020-08-13T18:24:00Z">
        <w:r w:rsidR="00966F6E">
          <w:rPr>
            <w:rFonts w:ascii="Arial" w:hAnsi="Arial" w:cs="Arial"/>
            <w:sz w:val="24"/>
            <w:szCs w:val="24"/>
          </w:rPr>
          <w:t xml:space="preserve"> </w:t>
        </w:r>
      </w:ins>
      <w:r>
        <w:rPr>
          <w:rFonts w:ascii="Arial" w:hAnsi="Arial" w:cs="Arial"/>
          <w:sz w:val="24"/>
          <w:szCs w:val="24"/>
        </w:rPr>
        <w:t>have leg pain yet</w:t>
      </w:r>
      <w:ins w:id="66" w:author="Jordon Beijing" w:date="2020-08-13T18:25:00Z">
        <w:r w:rsidR="00966F6E">
          <w:rPr>
            <w:rFonts w:ascii="Arial" w:hAnsi="Arial" w:cs="Arial"/>
            <w:sz w:val="24"/>
            <w:szCs w:val="24"/>
          </w:rPr>
          <w:t xml:space="preserve">. It was </w:t>
        </w:r>
      </w:ins>
      <w:del w:id="67" w:author="Jordon Beijing" w:date="2020-08-13T18:25:00Z">
        <w:r w:rsidDel="00966F6E">
          <w:rPr>
            <w:rFonts w:ascii="Arial" w:hAnsi="Arial" w:cs="Arial"/>
            <w:sz w:val="24"/>
            <w:szCs w:val="24"/>
          </w:rPr>
          <w:delText xml:space="preserve">, it’s </w:delText>
        </w:r>
      </w:del>
      <w:r>
        <w:rPr>
          <w:rFonts w:ascii="Arial" w:hAnsi="Arial" w:cs="Arial"/>
          <w:sz w:val="24"/>
          <w:szCs w:val="24"/>
        </w:rPr>
        <w:t xml:space="preserve">too early to feel tired, </w:t>
      </w:r>
      <w:del w:id="68" w:author="Jordon Beijing" w:date="2020-08-13T18:25:00Z">
        <w:r w:rsidDel="00966F6E">
          <w:rPr>
            <w:rFonts w:ascii="Arial" w:hAnsi="Arial" w:cs="Arial"/>
            <w:sz w:val="24"/>
            <w:szCs w:val="24"/>
          </w:rPr>
          <w:delText xml:space="preserve">isn’t </w:delText>
        </w:r>
      </w:del>
      <w:ins w:id="69" w:author="Jordon Beijing" w:date="2020-08-13T18:25:00Z">
        <w:r w:rsidR="00966F6E">
          <w:rPr>
            <w:rFonts w:ascii="Arial" w:hAnsi="Arial" w:cs="Arial"/>
            <w:sz w:val="24"/>
            <w:szCs w:val="24"/>
          </w:rPr>
          <w:t xml:space="preserve">wasn’t </w:t>
        </w:r>
      </w:ins>
      <w:r>
        <w:rPr>
          <w:rFonts w:ascii="Arial" w:hAnsi="Arial" w:cs="Arial"/>
          <w:sz w:val="24"/>
          <w:szCs w:val="24"/>
        </w:rPr>
        <w:t>it?</w:t>
      </w:r>
    </w:p>
    <w:p w14:paraId="0F878A28" w14:textId="77777777" w:rsidR="003C2810" w:rsidRDefault="003C2810">
      <w:pPr>
        <w:rPr>
          <w:rFonts w:ascii="Arial" w:hAnsi="Arial" w:cs="Arial"/>
          <w:sz w:val="24"/>
          <w:szCs w:val="24"/>
        </w:rPr>
      </w:pPr>
    </w:p>
    <w:p w14:paraId="5DCBD3C8" w14:textId="01834DF8" w:rsidR="003C2810" w:rsidRDefault="005D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I should have </w:t>
      </w:r>
      <w:ins w:id="70" w:author="Jordon Beijing" w:date="2020-08-13T18:25:00Z">
        <w:r w:rsidR="00966F6E">
          <w:rPr>
            <w:rFonts w:ascii="Arial" w:hAnsi="Arial" w:cs="Arial"/>
            <w:sz w:val="24"/>
            <w:szCs w:val="24"/>
          </w:rPr>
          <w:t xml:space="preserve">had </w:t>
        </w:r>
      </w:ins>
      <w:r>
        <w:rPr>
          <w:rFonts w:ascii="Arial" w:hAnsi="Arial" w:cs="Arial"/>
          <w:sz w:val="24"/>
          <w:szCs w:val="24"/>
        </w:rPr>
        <w:t xml:space="preserve">leg pain right </w:t>
      </w:r>
      <w:del w:id="71" w:author="Jordon Beijing" w:date="2020-08-13T18:25:00Z">
        <w:r w:rsidDel="00966F6E">
          <w:rPr>
            <w:rFonts w:ascii="Arial" w:hAnsi="Arial" w:cs="Arial"/>
            <w:sz w:val="24"/>
            <w:szCs w:val="24"/>
          </w:rPr>
          <w:delText>now</w:delText>
        </w:r>
      </w:del>
      <w:ins w:id="72" w:author="Jordon Beijing" w:date="2020-08-13T18:25:00Z">
        <w:r w:rsidR="00966F6E">
          <w:rPr>
            <w:rFonts w:ascii="Arial" w:hAnsi="Arial" w:cs="Arial"/>
            <w:sz w:val="24"/>
            <w:szCs w:val="24"/>
          </w:rPr>
          <w:t>then</w:t>
        </w:r>
      </w:ins>
      <w:del w:id="73" w:author="Jordon Beijing" w:date="2020-08-13T18:25:00Z">
        <w:r w:rsidDel="00966F6E"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because I had a dancing lesson </w:t>
      </w:r>
      <w:del w:id="74" w:author="Jordon Beijing" w:date="2020-08-13T18:25:00Z">
        <w:r w:rsidDel="00966F6E">
          <w:rPr>
            <w:rFonts w:ascii="Arial" w:hAnsi="Arial" w:cs="Arial"/>
            <w:sz w:val="24"/>
            <w:szCs w:val="24"/>
          </w:rPr>
          <w:delText xml:space="preserve">yesterday </w:delText>
        </w:r>
      </w:del>
      <w:ins w:id="75" w:author="Jordon Beijing" w:date="2020-08-13T18:25:00Z">
        <w:r w:rsidR="00966F6E">
          <w:rPr>
            <w:rFonts w:ascii="Arial" w:hAnsi="Arial" w:cs="Arial"/>
            <w:sz w:val="24"/>
            <w:szCs w:val="24"/>
          </w:rPr>
          <w:t xml:space="preserve">the day before </w:t>
        </w:r>
      </w:ins>
      <w:r>
        <w:rPr>
          <w:rFonts w:ascii="Arial" w:hAnsi="Arial" w:cs="Arial"/>
          <w:sz w:val="24"/>
          <w:szCs w:val="24"/>
        </w:rPr>
        <w:t xml:space="preserve">and it always hurt me so much when I woke up </w:t>
      </w:r>
      <w:ins w:id="76" w:author="Jordon Beijing" w:date="2020-08-13T18:25:00Z">
        <w:r w:rsidR="00966F6E">
          <w:rPr>
            <w:rFonts w:ascii="Arial" w:hAnsi="Arial" w:cs="Arial"/>
            <w:sz w:val="24"/>
            <w:szCs w:val="24"/>
          </w:rPr>
          <w:t xml:space="preserve">the </w:t>
        </w:r>
      </w:ins>
      <w:r>
        <w:rPr>
          <w:rFonts w:ascii="Arial" w:hAnsi="Arial" w:cs="Arial"/>
          <w:sz w:val="24"/>
          <w:szCs w:val="24"/>
        </w:rPr>
        <w:t xml:space="preserve">next morning. And we </w:t>
      </w:r>
      <w:del w:id="77" w:author="Jordon Beijing" w:date="2020-08-13T18:25:00Z">
        <w:r w:rsidDel="00966F6E">
          <w:rPr>
            <w:rFonts w:ascii="Arial" w:hAnsi="Arial" w:cs="Arial"/>
            <w:sz w:val="24"/>
            <w:szCs w:val="24"/>
          </w:rPr>
          <w:delText xml:space="preserve">were </w:delText>
        </w:r>
      </w:del>
      <w:ins w:id="78" w:author="Jordon Beijing" w:date="2020-08-13T18:25:00Z">
        <w:r w:rsidR="00966F6E">
          <w:rPr>
            <w:rFonts w:ascii="Arial" w:hAnsi="Arial" w:cs="Arial"/>
            <w:sz w:val="24"/>
            <w:szCs w:val="24"/>
          </w:rPr>
          <w:t xml:space="preserve">had </w:t>
        </w:r>
      </w:ins>
      <w:r>
        <w:rPr>
          <w:rFonts w:ascii="Arial" w:hAnsi="Arial" w:cs="Arial"/>
          <w:sz w:val="24"/>
          <w:szCs w:val="24"/>
        </w:rPr>
        <w:t xml:space="preserve">already </w:t>
      </w:r>
      <w:ins w:id="79" w:author="Jordon Beijing" w:date="2020-08-13T18:25:00Z">
        <w:r w:rsidR="00966F6E">
          <w:rPr>
            <w:rFonts w:ascii="Arial" w:hAnsi="Arial" w:cs="Arial"/>
            <w:sz w:val="24"/>
            <w:szCs w:val="24"/>
          </w:rPr>
          <w:t xml:space="preserve">been </w:t>
        </w:r>
      </w:ins>
      <w:r>
        <w:rPr>
          <w:rFonts w:ascii="Arial" w:hAnsi="Arial" w:cs="Arial"/>
          <w:sz w:val="24"/>
          <w:szCs w:val="24"/>
        </w:rPr>
        <w:t>climb</w:t>
      </w:r>
      <w:ins w:id="80" w:author="Jordon Beijing" w:date="2020-08-13T18:25:00Z">
        <w:r w:rsidR="00966F6E">
          <w:rPr>
            <w:rFonts w:ascii="Arial" w:hAnsi="Arial" w:cs="Arial"/>
            <w:sz w:val="24"/>
            <w:szCs w:val="24"/>
          </w:rPr>
          <w:t>ing</w:t>
        </w:r>
      </w:ins>
      <w:del w:id="81" w:author="Jordon Beijing" w:date="2020-08-13T18:25:00Z">
        <w:r w:rsidDel="00966F6E">
          <w:rPr>
            <w:rFonts w:ascii="Arial" w:hAnsi="Arial" w:cs="Arial"/>
            <w:sz w:val="24"/>
            <w:szCs w:val="24"/>
          </w:rPr>
          <w:delText>ed</w:delText>
        </w:r>
      </w:del>
      <w:r>
        <w:rPr>
          <w:rFonts w:ascii="Arial" w:hAnsi="Arial" w:cs="Arial"/>
          <w:sz w:val="24"/>
          <w:szCs w:val="24"/>
        </w:rPr>
        <w:t xml:space="preserve"> </w:t>
      </w:r>
      <w:del w:id="82" w:author="Jordon Beijing" w:date="2020-08-13T18:25:00Z">
        <w:r w:rsidDel="00966F6E">
          <w:rPr>
            <w:rFonts w:ascii="Arial" w:hAnsi="Arial" w:cs="Arial"/>
            <w:sz w:val="24"/>
            <w:szCs w:val="24"/>
          </w:rPr>
          <w:delText xml:space="preserve">a </w:delText>
        </w:r>
      </w:del>
      <w:ins w:id="83" w:author="Jordon Beijing" w:date="2020-08-13T18:25:00Z">
        <w:r w:rsidR="00966F6E">
          <w:rPr>
            <w:rFonts w:ascii="Arial" w:hAnsi="Arial" w:cs="Arial"/>
            <w:sz w:val="24"/>
            <w:szCs w:val="24"/>
          </w:rPr>
          <w:t>for a while</w:t>
        </w:r>
      </w:ins>
      <w:del w:id="84" w:author="Jordon Beijing" w:date="2020-08-13T18:25:00Z">
        <w:r w:rsidDel="00966F6E">
          <w:rPr>
            <w:rFonts w:ascii="Arial" w:hAnsi="Arial" w:cs="Arial"/>
            <w:sz w:val="24"/>
            <w:szCs w:val="24"/>
          </w:rPr>
          <w:delText>bit</w:delText>
        </w:r>
      </w:del>
      <w:r>
        <w:rPr>
          <w:rFonts w:ascii="Arial" w:hAnsi="Arial" w:cs="Arial"/>
          <w:sz w:val="24"/>
          <w:szCs w:val="24"/>
        </w:rPr>
        <w:t xml:space="preserve">, so why </w:t>
      </w:r>
      <w:ins w:id="85" w:author="Jordon Beijing" w:date="2020-08-13T18:26:00Z">
        <w:r w:rsidR="00966F6E">
          <w:rPr>
            <w:rFonts w:ascii="Arial" w:hAnsi="Arial" w:cs="Arial"/>
            <w:sz w:val="24"/>
            <w:szCs w:val="24"/>
          </w:rPr>
          <w:t xml:space="preserve">didn’t </w:t>
        </w:r>
      </w:ins>
      <w:r>
        <w:rPr>
          <w:rFonts w:ascii="Arial" w:hAnsi="Arial" w:cs="Arial"/>
          <w:sz w:val="24"/>
          <w:szCs w:val="24"/>
        </w:rPr>
        <w:t>my leg</w:t>
      </w:r>
      <w:ins w:id="86" w:author="Jordon Beijing" w:date="2020-08-13T18:26:00Z">
        <w:r w:rsidR="00966F6E">
          <w:rPr>
            <w:rFonts w:ascii="Arial" w:hAnsi="Arial" w:cs="Arial"/>
            <w:sz w:val="24"/>
            <w:szCs w:val="24"/>
          </w:rPr>
          <w:t>s</w:t>
        </w:r>
      </w:ins>
      <w:r>
        <w:rPr>
          <w:rFonts w:ascii="Arial" w:hAnsi="Arial" w:cs="Arial"/>
          <w:sz w:val="24"/>
          <w:szCs w:val="24"/>
        </w:rPr>
        <w:t xml:space="preserve"> </w:t>
      </w:r>
      <w:del w:id="87" w:author="Jordon Beijing" w:date="2020-08-13T18:26:00Z">
        <w:r w:rsidDel="00966F6E">
          <w:rPr>
            <w:rFonts w:ascii="Arial" w:hAnsi="Arial" w:cs="Arial"/>
            <w:sz w:val="24"/>
            <w:szCs w:val="24"/>
          </w:rPr>
          <w:delText xml:space="preserve">didn’t </w:delText>
        </w:r>
      </w:del>
      <w:r>
        <w:rPr>
          <w:rFonts w:ascii="Arial" w:hAnsi="Arial" w:cs="Arial"/>
          <w:sz w:val="24"/>
          <w:szCs w:val="24"/>
        </w:rPr>
        <w:t xml:space="preserve">feel </w:t>
      </w:r>
      <w:del w:id="88" w:author="Jordon Beijing" w:date="2020-08-13T18:26:00Z">
        <w:r w:rsidDel="00966F6E">
          <w:rPr>
            <w:rFonts w:ascii="Arial" w:hAnsi="Arial" w:cs="Arial"/>
            <w:sz w:val="24"/>
            <w:szCs w:val="24"/>
          </w:rPr>
          <w:delText>pain</w:delText>
        </w:r>
      </w:del>
      <w:ins w:id="89" w:author="Jordon Beijing" w:date="2020-08-13T18:26:00Z">
        <w:r w:rsidR="00966F6E">
          <w:rPr>
            <w:rFonts w:ascii="Arial" w:hAnsi="Arial" w:cs="Arial"/>
            <w:sz w:val="24"/>
            <w:szCs w:val="24"/>
          </w:rPr>
          <w:t>sore</w:t>
        </w:r>
      </w:ins>
      <w:r>
        <w:rPr>
          <w:rFonts w:ascii="Arial" w:hAnsi="Arial" w:cs="Arial"/>
          <w:sz w:val="24"/>
          <w:szCs w:val="24"/>
        </w:rPr>
        <w:t>? I tried to think this straight, but I need</w:t>
      </w:r>
      <w:ins w:id="90" w:author="Jordon Beijing" w:date="2020-08-13T18:26:00Z">
        <w:r w:rsidR="00966F6E">
          <w:rPr>
            <w:rFonts w:ascii="Arial" w:hAnsi="Arial" w:cs="Arial"/>
            <w:sz w:val="24"/>
            <w:szCs w:val="24"/>
          </w:rPr>
          <w:t>ed</w:t>
        </w:r>
      </w:ins>
      <w:r>
        <w:rPr>
          <w:rFonts w:ascii="Arial" w:hAnsi="Arial" w:cs="Arial"/>
          <w:sz w:val="24"/>
          <w:szCs w:val="24"/>
        </w:rPr>
        <w:t xml:space="preserve"> to pay attention to the </w:t>
      </w:r>
      <w:del w:id="91" w:author="Jordon Beijing" w:date="2020-08-13T18:26:00Z">
        <w:r w:rsidDel="00966F6E">
          <w:rPr>
            <w:rFonts w:ascii="Arial" w:hAnsi="Arial" w:cs="Arial"/>
            <w:sz w:val="24"/>
            <w:szCs w:val="24"/>
          </w:rPr>
          <w:delText xml:space="preserve">road </w:delText>
        </w:r>
      </w:del>
      <w:ins w:id="92" w:author="Jordon Beijing" w:date="2020-08-13T18:26:00Z">
        <w:r w:rsidR="00966F6E">
          <w:rPr>
            <w:rFonts w:ascii="Arial" w:hAnsi="Arial" w:cs="Arial"/>
            <w:sz w:val="24"/>
            <w:szCs w:val="24"/>
          </w:rPr>
          <w:t xml:space="preserve">path </w:t>
        </w:r>
      </w:ins>
      <w:r>
        <w:rPr>
          <w:rFonts w:ascii="Arial" w:hAnsi="Arial" w:cs="Arial"/>
          <w:sz w:val="24"/>
          <w:szCs w:val="24"/>
        </w:rPr>
        <w:t>under my feet.</w:t>
      </w:r>
    </w:p>
    <w:p w14:paraId="6F8882C9" w14:textId="77777777" w:rsidR="003C2810" w:rsidRDefault="003C2810">
      <w:pPr>
        <w:rPr>
          <w:rFonts w:ascii="Arial" w:hAnsi="Arial" w:cs="Arial"/>
          <w:sz w:val="24"/>
          <w:szCs w:val="24"/>
        </w:rPr>
      </w:pPr>
    </w:p>
    <w:p w14:paraId="630E3EC5" w14:textId="1587ED6E" w:rsidR="003C2810" w:rsidRDefault="005D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keep climbing the hill. My dad was in the front</w:t>
      </w:r>
      <w:ins w:id="93" w:author="Jordon Beijing" w:date="2020-08-13T18:26:00Z">
        <w:r w:rsidR="00966F6E">
          <w:rPr>
            <w:rFonts w:ascii="Arial" w:hAnsi="Arial" w:cs="Arial"/>
            <w:sz w:val="24"/>
            <w:szCs w:val="24"/>
          </w:rPr>
          <w:t xml:space="preserve">, I was </w:t>
        </w:r>
      </w:ins>
      <w:del w:id="94" w:author="Jordon Beijing" w:date="2020-08-13T18:26:00Z">
        <w:r w:rsidDel="00966F6E">
          <w:rPr>
            <w:rFonts w:ascii="Arial" w:hAnsi="Arial" w:cs="Arial"/>
            <w:sz w:val="24"/>
            <w:szCs w:val="24"/>
          </w:rPr>
          <w:delText xml:space="preserve">. I’m </w:delText>
        </w:r>
      </w:del>
      <w:r>
        <w:rPr>
          <w:rFonts w:ascii="Arial" w:hAnsi="Arial" w:cs="Arial"/>
          <w:sz w:val="24"/>
          <w:szCs w:val="24"/>
        </w:rPr>
        <w:t>in the middle</w:t>
      </w:r>
      <w:del w:id="95" w:author="Jordon Beijing" w:date="2020-08-13T18:26:00Z">
        <w:r w:rsidDel="00966F6E"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and my mom was behind me. Sometimes I quicke</w:t>
      </w:r>
      <w:ins w:id="96" w:author="Jordon Beijing" w:date="2020-08-13T18:26:00Z">
        <w:r w:rsidR="00966F6E">
          <w:rPr>
            <w:rFonts w:ascii="Arial" w:hAnsi="Arial" w:cs="Arial"/>
            <w:sz w:val="24"/>
            <w:szCs w:val="24"/>
          </w:rPr>
          <w:t>ned</w:t>
        </w:r>
      </w:ins>
      <w:del w:id="97" w:author="Jordon Beijing" w:date="2020-08-13T18:26:00Z">
        <w:r w:rsidDel="00966F6E">
          <w:rPr>
            <w:rFonts w:ascii="Arial" w:hAnsi="Arial" w:cs="Arial"/>
            <w:sz w:val="24"/>
            <w:szCs w:val="24"/>
          </w:rPr>
          <w:delText>n</w:delText>
        </w:r>
      </w:del>
      <w:r>
        <w:rPr>
          <w:rFonts w:ascii="Arial" w:hAnsi="Arial" w:cs="Arial"/>
          <w:sz w:val="24"/>
          <w:szCs w:val="24"/>
        </w:rPr>
        <w:t xml:space="preserve"> my pace and climbed the hill side by side with my dad</w:t>
      </w:r>
      <w:ins w:id="98" w:author="Jordon Beijing" w:date="2020-08-13T18:27:00Z">
        <w:r w:rsidR="00966F6E">
          <w:rPr>
            <w:rFonts w:ascii="Arial" w:hAnsi="Arial" w:cs="Arial"/>
            <w:sz w:val="24"/>
            <w:szCs w:val="24"/>
          </w:rPr>
          <w:t>;</w:t>
        </w:r>
      </w:ins>
      <w:del w:id="99" w:author="Jordon Beijing" w:date="2020-08-13T18:27:00Z">
        <w:r w:rsidDel="00966F6E"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sometimes I slow</w:t>
      </w:r>
      <w:ins w:id="100" w:author="Jordon Beijing" w:date="2020-08-13T18:27:00Z">
        <w:r w:rsidR="00966F6E">
          <w:rPr>
            <w:rFonts w:ascii="Arial" w:hAnsi="Arial" w:cs="Arial"/>
            <w:sz w:val="24"/>
            <w:szCs w:val="24"/>
          </w:rPr>
          <w:t>ed</w:t>
        </w:r>
      </w:ins>
      <w:r>
        <w:rPr>
          <w:rFonts w:ascii="Arial" w:hAnsi="Arial" w:cs="Arial"/>
          <w:sz w:val="24"/>
          <w:szCs w:val="24"/>
        </w:rPr>
        <w:t xml:space="preserve"> down and walk</w:t>
      </w:r>
      <w:ins w:id="101" w:author="Jordon Beijing" w:date="2020-08-13T18:27:00Z">
        <w:r w:rsidR="00966F6E">
          <w:rPr>
            <w:rFonts w:ascii="Arial" w:hAnsi="Arial" w:cs="Arial"/>
            <w:sz w:val="24"/>
            <w:szCs w:val="24"/>
          </w:rPr>
          <w:t>ed</w:t>
        </w:r>
      </w:ins>
      <w:r>
        <w:rPr>
          <w:rFonts w:ascii="Arial" w:hAnsi="Arial" w:cs="Arial"/>
          <w:sz w:val="24"/>
          <w:szCs w:val="24"/>
        </w:rPr>
        <w:t xml:space="preserve"> with my mom. When my mom was tired, I stopped to ha</w:t>
      </w:r>
      <w:ins w:id="102" w:author="Jordon Beijing" w:date="2020-08-13T18:27:00Z">
        <w:r w:rsidR="00966F6E">
          <w:rPr>
            <w:rFonts w:ascii="Arial" w:hAnsi="Arial" w:cs="Arial"/>
            <w:sz w:val="24"/>
            <w:szCs w:val="24"/>
          </w:rPr>
          <w:t>ve</w:t>
        </w:r>
      </w:ins>
      <w:del w:id="103" w:author="Jordon Beijing" w:date="2020-08-13T18:27:00Z">
        <w:r w:rsidDel="00966F6E">
          <w:rPr>
            <w:rFonts w:ascii="Arial" w:hAnsi="Arial" w:cs="Arial"/>
            <w:sz w:val="24"/>
            <w:szCs w:val="24"/>
          </w:rPr>
          <w:delText>d</w:delText>
        </w:r>
      </w:del>
      <w:r>
        <w:rPr>
          <w:rFonts w:ascii="Arial" w:hAnsi="Arial" w:cs="Arial"/>
          <w:sz w:val="24"/>
          <w:szCs w:val="24"/>
        </w:rPr>
        <w:t xml:space="preserve"> a rest with her, and then my dad was gone. My mom and I keep going</w:t>
      </w:r>
      <w:ins w:id="104" w:author="Jordon Beijing" w:date="2020-08-13T18:27:00Z">
        <w:r w:rsidR="00966F6E">
          <w:rPr>
            <w:rFonts w:ascii="Arial" w:hAnsi="Arial" w:cs="Arial"/>
            <w:sz w:val="24"/>
            <w:szCs w:val="24"/>
          </w:rPr>
          <w:t>.</w:t>
        </w:r>
      </w:ins>
      <w:del w:id="105" w:author="Jordon Beijing" w:date="2020-08-13T18:27:00Z">
        <w:r w:rsidDel="00966F6E"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</w:t>
      </w:r>
      <w:ins w:id="106" w:author="Jordon Beijing" w:date="2020-08-13T18:27:00Z">
        <w:r w:rsidR="00966F6E">
          <w:rPr>
            <w:rFonts w:ascii="Arial" w:hAnsi="Arial" w:cs="Arial"/>
            <w:sz w:val="24"/>
            <w:szCs w:val="24"/>
          </w:rPr>
          <w:t>A</w:t>
        </w:r>
      </w:ins>
      <w:del w:id="107" w:author="Jordon Beijing" w:date="2020-08-13T18:27:00Z">
        <w:r w:rsidDel="00966F6E">
          <w:rPr>
            <w:rFonts w:ascii="Arial" w:hAnsi="Arial" w:cs="Arial"/>
            <w:sz w:val="24"/>
            <w:szCs w:val="24"/>
          </w:rPr>
          <w:delText>a</w:delText>
        </w:r>
      </w:del>
      <w:r>
        <w:rPr>
          <w:rFonts w:ascii="Arial" w:hAnsi="Arial" w:cs="Arial"/>
          <w:sz w:val="24"/>
          <w:szCs w:val="24"/>
        </w:rPr>
        <w:t xml:space="preserve">fter a while, we saw my dad waiting for us not far away. I don’t know why, but </w:t>
      </w:r>
      <w:del w:id="108" w:author="Jordon Beijing" w:date="2020-08-13T18:27:00Z">
        <w:r w:rsidDel="00966F6E">
          <w:rPr>
            <w:rFonts w:ascii="Arial" w:hAnsi="Arial" w:cs="Arial"/>
            <w:sz w:val="24"/>
            <w:szCs w:val="24"/>
          </w:rPr>
          <w:delText xml:space="preserve">I’m </w:delText>
        </w:r>
      </w:del>
      <w:ins w:id="109" w:author="Jordon Beijing" w:date="2020-08-13T18:27:00Z">
        <w:r w:rsidR="00966F6E">
          <w:rPr>
            <w:rFonts w:ascii="Arial" w:hAnsi="Arial" w:cs="Arial"/>
            <w:sz w:val="24"/>
            <w:szCs w:val="24"/>
          </w:rPr>
          <w:t>I wa</w:t>
        </w:r>
      </w:ins>
      <w:ins w:id="110" w:author="Jordon Beijing" w:date="2020-08-13T18:28:00Z">
        <w:r w:rsidR="00966F6E">
          <w:rPr>
            <w:rFonts w:ascii="Arial" w:hAnsi="Arial" w:cs="Arial"/>
            <w:sz w:val="24"/>
            <w:szCs w:val="24"/>
          </w:rPr>
          <w:t>s</w:t>
        </w:r>
      </w:ins>
      <w:ins w:id="111" w:author="Jordon Beijing" w:date="2020-08-13T18:27:00Z">
        <w:r w:rsidR="00966F6E">
          <w:rPr>
            <w:rFonts w:ascii="Arial" w:hAnsi="Arial" w:cs="Arial"/>
            <w:sz w:val="24"/>
            <w:szCs w:val="24"/>
          </w:rPr>
          <w:t xml:space="preserve"> </w:t>
        </w:r>
      </w:ins>
      <w:r>
        <w:rPr>
          <w:rFonts w:ascii="Arial" w:hAnsi="Arial" w:cs="Arial"/>
          <w:sz w:val="24"/>
          <w:szCs w:val="24"/>
        </w:rPr>
        <w:t>not really tire</w:t>
      </w:r>
      <w:ins w:id="112" w:author="Jordon Beijing" w:date="2020-08-13T18:27:00Z">
        <w:r w:rsidR="00966F6E">
          <w:rPr>
            <w:rFonts w:ascii="Arial" w:hAnsi="Arial" w:cs="Arial"/>
            <w:sz w:val="24"/>
            <w:szCs w:val="24"/>
          </w:rPr>
          <w:t>d</w:t>
        </w:r>
      </w:ins>
      <w:r>
        <w:rPr>
          <w:rFonts w:ascii="Arial" w:hAnsi="Arial" w:cs="Arial"/>
          <w:sz w:val="24"/>
          <w:szCs w:val="24"/>
        </w:rPr>
        <w:t xml:space="preserve"> when we climbed halfway up the hill. I </w:t>
      </w:r>
      <w:del w:id="113" w:author="Jordon Beijing" w:date="2020-08-13T18:28:00Z">
        <w:r w:rsidDel="00966F6E">
          <w:rPr>
            <w:rFonts w:ascii="Arial" w:hAnsi="Arial" w:cs="Arial"/>
            <w:sz w:val="24"/>
            <w:szCs w:val="24"/>
          </w:rPr>
          <w:delText xml:space="preserve">can’t </w:delText>
        </w:r>
      </w:del>
      <w:ins w:id="114" w:author="Jordon Beijing" w:date="2020-08-13T18:28:00Z">
        <w:r w:rsidR="00966F6E">
          <w:rPr>
            <w:rFonts w:ascii="Arial" w:hAnsi="Arial" w:cs="Arial"/>
            <w:sz w:val="24"/>
            <w:szCs w:val="24"/>
          </w:rPr>
          <w:t xml:space="preserve">couldn’t </w:t>
        </w:r>
      </w:ins>
      <w:r>
        <w:rPr>
          <w:rFonts w:ascii="Arial" w:hAnsi="Arial" w:cs="Arial"/>
          <w:sz w:val="24"/>
          <w:szCs w:val="24"/>
        </w:rPr>
        <w:t xml:space="preserve">think </w:t>
      </w:r>
      <w:del w:id="115" w:author="Jordon Beijing" w:date="2020-08-13T18:28:00Z">
        <w:r w:rsidDel="00966F6E">
          <w:rPr>
            <w:rFonts w:ascii="Arial" w:hAnsi="Arial" w:cs="Arial"/>
            <w:sz w:val="24"/>
            <w:szCs w:val="24"/>
          </w:rPr>
          <w:delText xml:space="preserve">it </w:delText>
        </w:r>
      </w:del>
      <w:r>
        <w:rPr>
          <w:rFonts w:ascii="Arial" w:hAnsi="Arial" w:cs="Arial"/>
          <w:sz w:val="24"/>
          <w:szCs w:val="24"/>
        </w:rPr>
        <w:t>clearly</w:t>
      </w:r>
      <w:ins w:id="116" w:author="Jordon Beijing" w:date="2020-08-13T18:28:00Z">
        <w:r w:rsidR="00966F6E">
          <w:rPr>
            <w:rFonts w:ascii="Arial" w:hAnsi="Arial" w:cs="Arial"/>
            <w:sz w:val="24"/>
            <w:szCs w:val="24"/>
          </w:rPr>
          <w:t xml:space="preserve"> </w:t>
        </w:r>
      </w:ins>
      <w:del w:id="117" w:author="Jordon Beijing" w:date="2020-08-13T18:28:00Z">
        <w:r w:rsidDel="00966F6E">
          <w:rPr>
            <w:rFonts w:ascii="Arial" w:hAnsi="Arial" w:cs="Arial"/>
            <w:sz w:val="24"/>
            <w:szCs w:val="24"/>
          </w:rPr>
          <w:delText xml:space="preserve">, </w:delText>
        </w:r>
      </w:del>
      <w:r>
        <w:rPr>
          <w:rFonts w:ascii="Arial" w:hAnsi="Arial" w:cs="Arial"/>
          <w:sz w:val="24"/>
          <w:szCs w:val="24"/>
        </w:rPr>
        <w:t xml:space="preserve">how </w:t>
      </w:r>
      <w:ins w:id="118" w:author="Jordon Beijing" w:date="2020-08-13T18:28:00Z">
        <w:r w:rsidR="00966F6E">
          <w:rPr>
            <w:rFonts w:ascii="Arial" w:hAnsi="Arial" w:cs="Arial"/>
            <w:sz w:val="24"/>
            <w:szCs w:val="24"/>
          </w:rPr>
          <w:t xml:space="preserve">I </w:t>
        </w:r>
      </w:ins>
      <w:r>
        <w:rPr>
          <w:rFonts w:ascii="Arial" w:hAnsi="Arial" w:cs="Arial"/>
          <w:sz w:val="24"/>
          <w:szCs w:val="24"/>
        </w:rPr>
        <w:t xml:space="preserve">did </w:t>
      </w:r>
      <w:del w:id="119" w:author="Jordon Beijing" w:date="2020-08-13T18:28:00Z">
        <w:r w:rsidDel="00966F6E">
          <w:rPr>
            <w:rFonts w:ascii="Arial" w:hAnsi="Arial" w:cs="Arial"/>
            <w:sz w:val="24"/>
            <w:szCs w:val="24"/>
          </w:rPr>
          <w:delText xml:space="preserve">I do </w:delText>
        </w:r>
      </w:del>
      <w:r>
        <w:rPr>
          <w:rFonts w:ascii="Arial" w:hAnsi="Arial" w:cs="Arial"/>
          <w:sz w:val="24"/>
          <w:szCs w:val="24"/>
        </w:rPr>
        <w:t>it.</w:t>
      </w:r>
    </w:p>
    <w:p w14:paraId="348AFF2F" w14:textId="77777777" w:rsidR="003C2810" w:rsidRDefault="003C2810">
      <w:pPr>
        <w:rPr>
          <w:rFonts w:ascii="Arial" w:hAnsi="Arial" w:cs="Arial"/>
          <w:sz w:val="24"/>
          <w:szCs w:val="24"/>
        </w:rPr>
      </w:pPr>
    </w:p>
    <w:p w14:paraId="536C6BF7" w14:textId="5DC92B2B" w:rsidR="003C2810" w:rsidRDefault="005D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sat on a stool beside a big tree to had a rest </w:t>
      </w:r>
      <w:ins w:id="120" w:author="Jordon Beijing" w:date="2020-08-13T18:28:00Z">
        <w:r w:rsidR="00966F6E">
          <w:rPr>
            <w:rFonts w:ascii="Arial" w:hAnsi="Arial" w:cs="Arial"/>
            <w:sz w:val="24"/>
            <w:szCs w:val="24"/>
          </w:rPr>
          <w:t xml:space="preserve">for </w:t>
        </w:r>
      </w:ins>
      <w:r>
        <w:rPr>
          <w:rFonts w:ascii="Arial" w:hAnsi="Arial" w:cs="Arial"/>
          <w:sz w:val="24"/>
          <w:szCs w:val="24"/>
        </w:rPr>
        <w:t xml:space="preserve">about six minutes. My mom said we can’t sit </w:t>
      </w:r>
      <w:ins w:id="121" w:author="Jordon Beijing" w:date="2020-08-13T18:28:00Z">
        <w:r w:rsidR="00966F6E">
          <w:rPr>
            <w:rFonts w:ascii="Arial" w:hAnsi="Arial" w:cs="Arial"/>
            <w:sz w:val="24"/>
            <w:szCs w:val="24"/>
          </w:rPr>
          <w:t xml:space="preserve">for </w:t>
        </w:r>
      </w:ins>
      <w:r>
        <w:rPr>
          <w:rFonts w:ascii="Arial" w:hAnsi="Arial" w:cs="Arial"/>
          <w:sz w:val="24"/>
          <w:szCs w:val="24"/>
        </w:rPr>
        <w:t xml:space="preserve">too </w:t>
      </w:r>
      <w:del w:id="122" w:author="Jordon Beijing" w:date="2020-08-13T18:28:00Z">
        <w:r w:rsidDel="00966F6E">
          <w:rPr>
            <w:rFonts w:ascii="Arial" w:hAnsi="Arial" w:cs="Arial"/>
            <w:sz w:val="24"/>
            <w:szCs w:val="24"/>
          </w:rPr>
          <w:delText>much</w:delText>
        </w:r>
      </w:del>
      <w:ins w:id="123" w:author="Jordon Beijing" w:date="2020-08-13T18:28:00Z">
        <w:r w:rsidR="00966F6E">
          <w:rPr>
            <w:rFonts w:ascii="Arial" w:hAnsi="Arial" w:cs="Arial"/>
            <w:sz w:val="24"/>
            <w:szCs w:val="24"/>
          </w:rPr>
          <w:t>long</w:t>
        </w:r>
      </w:ins>
      <w:r>
        <w:rPr>
          <w:rFonts w:ascii="Arial" w:hAnsi="Arial" w:cs="Arial"/>
          <w:sz w:val="24"/>
          <w:szCs w:val="24"/>
        </w:rPr>
        <w:t>, or we won’t be able to walk. So</w:t>
      </w:r>
      <w:del w:id="124" w:author="Jordon Beijing" w:date="2020-08-13T18:29:00Z">
        <w:r w:rsidDel="00966F6E"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we started climbing again.</w:t>
      </w:r>
    </w:p>
    <w:p w14:paraId="0176BDEC" w14:textId="77777777" w:rsidR="003C2810" w:rsidRDefault="003C2810">
      <w:pPr>
        <w:rPr>
          <w:rFonts w:ascii="Arial" w:hAnsi="Arial" w:cs="Arial"/>
          <w:sz w:val="24"/>
          <w:szCs w:val="24"/>
        </w:rPr>
      </w:pPr>
    </w:p>
    <w:p w14:paraId="4360BC62" w14:textId="4EBE5FC5" w:rsidR="003C2810" w:rsidRDefault="005D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felt a little bit tired, but </w:t>
      </w:r>
      <w:del w:id="125" w:author="Jordon Beijing" w:date="2020-08-13T18:29:00Z">
        <w:r w:rsidDel="00966F6E">
          <w:rPr>
            <w:rFonts w:ascii="Arial" w:hAnsi="Arial" w:cs="Arial"/>
            <w:sz w:val="24"/>
            <w:szCs w:val="24"/>
          </w:rPr>
          <w:delText xml:space="preserve">I’m </w:delText>
        </w:r>
      </w:del>
      <w:ins w:id="126" w:author="Jordon Beijing" w:date="2020-08-13T18:29:00Z">
        <w:r w:rsidR="00966F6E">
          <w:rPr>
            <w:rFonts w:ascii="Arial" w:hAnsi="Arial" w:cs="Arial"/>
            <w:sz w:val="24"/>
            <w:szCs w:val="24"/>
          </w:rPr>
          <w:t xml:space="preserve">I was </w:t>
        </w:r>
      </w:ins>
      <w:r>
        <w:rPr>
          <w:rFonts w:ascii="Arial" w:hAnsi="Arial" w:cs="Arial"/>
          <w:sz w:val="24"/>
          <w:szCs w:val="24"/>
        </w:rPr>
        <w:t xml:space="preserve">just short of breath. Of course, I </w:t>
      </w:r>
      <w:del w:id="127" w:author="Jordon Beijing" w:date="2020-08-13T18:29:00Z">
        <w:r w:rsidDel="00966F6E">
          <w:rPr>
            <w:rFonts w:ascii="Arial" w:hAnsi="Arial" w:cs="Arial"/>
            <w:sz w:val="24"/>
            <w:szCs w:val="24"/>
          </w:rPr>
          <w:delText xml:space="preserve">can </w:delText>
        </w:r>
      </w:del>
      <w:ins w:id="128" w:author="Jordon Beijing" w:date="2020-08-13T18:29:00Z">
        <w:r w:rsidR="00966F6E">
          <w:rPr>
            <w:rFonts w:ascii="Arial" w:hAnsi="Arial" w:cs="Arial"/>
            <w:sz w:val="24"/>
            <w:szCs w:val="24"/>
          </w:rPr>
          <w:t xml:space="preserve">could </w:t>
        </w:r>
      </w:ins>
      <w:r>
        <w:rPr>
          <w:rFonts w:ascii="Arial" w:hAnsi="Arial" w:cs="Arial"/>
          <w:sz w:val="24"/>
          <w:szCs w:val="24"/>
        </w:rPr>
        <w:t xml:space="preserve">stick </w:t>
      </w:r>
      <w:del w:id="129" w:author="Jordon Beijing" w:date="2020-08-13T18:29:00Z">
        <w:r w:rsidDel="00966F6E">
          <w:rPr>
            <w:rFonts w:ascii="Arial" w:hAnsi="Arial" w:cs="Arial"/>
            <w:sz w:val="24"/>
            <w:szCs w:val="24"/>
          </w:rPr>
          <w:delText xml:space="preserve">to </w:delText>
        </w:r>
      </w:del>
      <w:ins w:id="130" w:author="Jordon Beijing" w:date="2020-08-13T18:29:00Z">
        <w:r w:rsidR="00966F6E">
          <w:rPr>
            <w:rFonts w:ascii="Arial" w:hAnsi="Arial" w:cs="Arial"/>
            <w:sz w:val="24"/>
            <w:szCs w:val="24"/>
          </w:rPr>
          <w:t xml:space="preserve">with </w:t>
        </w:r>
      </w:ins>
      <w:r>
        <w:rPr>
          <w:rFonts w:ascii="Arial" w:hAnsi="Arial" w:cs="Arial"/>
          <w:sz w:val="24"/>
          <w:szCs w:val="24"/>
        </w:rPr>
        <w:t>it. There</w:t>
      </w:r>
      <w:ins w:id="131" w:author="Jordon Beijing" w:date="2020-08-13T18:29:00Z">
        <w:r w:rsidR="00966F6E">
          <w:rPr>
            <w:rFonts w:ascii="Arial" w:hAnsi="Arial" w:cs="Arial"/>
            <w:sz w:val="24"/>
            <w:szCs w:val="24"/>
          </w:rPr>
          <w:t xml:space="preserve"> was</w:t>
        </w:r>
      </w:ins>
      <w:del w:id="132" w:author="Jordon Beijing" w:date="2020-08-13T18:29:00Z">
        <w:r w:rsidDel="00966F6E">
          <w:rPr>
            <w:rFonts w:ascii="Arial" w:hAnsi="Arial" w:cs="Arial"/>
            <w:sz w:val="24"/>
            <w:szCs w:val="24"/>
          </w:rPr>
          <w:delText>’s</w:delText>
        </w:r>
      </w:del>
      <w:r>
        <w:rPr>
          <w:rFonts w:ascii="Arial" w:hAnsi="Arial" w:cs="Arial"/>
          <w:sz w:val="24"/>
          <w:szCs w:val="24"/>
        </w:rPr>
        <w:t xml:space="preserve"> no doubt about it. “Hey, I still have some dates in my bag,” my dad</w:t>
      </w:r>
      <w:ins w:id="133" w:author="Jordon Beijing" w:date="2020-08-13T18:29:00Z">
        <w:r w:rsidR="00966F6E">
          <w:rPr>
            <w:rFonts w:ascii="Arial" w:hAnsi="Arial" w:cs="Arial"/>
            <w:sz w:val="24"/>
            <w:szCs w:val="24"/>
          </w:rPr>
          <w:t xml:space="preserve"> said to us,</w:t>
        </w:r>
      </w:ins>
      <w:r>
        <w:rPr>
          <w:rFonts w:ascii="Arial" w:hAnsi="Arial" w:cs="Arial"/>
          <w:sz w:val="24"/>
          <w:szCs w:val="24"/>
        </w:rPr>
        <w:t xml:space="preserve"> turn</w:t>
      </w:r>
      <w:ins w:id="134" w:author="Jordon Beijing" w:date="2020-08-13T18:29:00Z">
        <w:r w:rsidR="00966F6E">
          <w:rPr>
            <w:rFonts w:ascii="Arial" w:hAnsi="Arial" w:cs="Arial"/>
            <w:sz w:val="24"/>
            <w:szCs w:val="24"/>
          </w:rPr>
          <w:t>ing</w:t>
        </w:r>
      </w:ins>
      <w:del w:id="135" w:author="Jordon Beijing" w:date="2020-08-13T18:29:00Z">
        <w:r w:rsidDel="00966F6E">
          <w:rPr>
            <w:rFonts w:ascii="Arial" w:hAnsi="Arial" w:cs="Arial"/>
            <w:sz w:val="24"/>
            <w:szCs w:val="24"/>
          </w:rPr>
          <w:delText>ed</w:delText>
        </w:r>
      </w:del>
      <w:r>
        <w:rPr>
          <w:rFonts w:ascii="Arial" w:hAnsi="Arial" w:cs="Arial"/>
          <w:sz w:val="24"/>
          <w:szCs w:val="24"/>
        </w:rPr>
        <w:t xml:space="preserve"> around</w:t>
      </w:r>
      <w:del w:id="136" w:author="Jordon Beijing" w:date="2020-08-13T18:29:00Z">
        <w:r w:rsidDel="00966F6E">
          <w:rPr>
            <w:rFonts w:ascii="Arial" w:hAnsi="Arial" w:cs="Arial"/>
            <w:sz w:val="24"/>
            <w:szCs w:val="24"/>
          </w:rPr>
          <w:delText xml:space="preserve"> and said to us</w:delText>
        </w:r>
      </w:del>
      <w:r>
        <w:rPr>
          <w:rFonts w:ascii="Arial" w:hAnsi="Arial" w:cs="Arial"/>
          <w:sz w:val="24"/>
          <w:szCs w:val="24"/>
        </w:rPr>
        <w:t>. So</w:t>
      </w:r>
      <w:del w:id="137" w:author="Jordon Beijing" w:date="2020-08-13T18:29:00Z">
        <w:r w:rsidDel="00966F6E"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we found a place </w:t>
      </w:r>
      <w:del w:id="138" w:author="Jordon Beijing" w:date="2020-08-13T18:29:00Z">
        <w:r w:rsidDel="00966F6E">
          <w:rPr>
            <w:rFonts w:ascii="Arial" w:hAnsi="Arial" w:cs="Arial"/>
            <w:sz w:val="24"/>
            <w:szCs w:val="24"/>
          </w:rPr>
          <w:delText xml:space="preserve">and </w:delText>
        </w:r>
      </w:del>
      <w:ins w:id="139" w:author="Jordon Beijing" w:date="2020-08-13T18:29:00Z">
        <w:r w:rsidR="00966F6E">
          <w:rPr>
            <w:rFonts w:ascii="Arial" w:hAnsi="Arial" w:cs="Arial"/>
            <w:sz w:val="24"/>
            <w:szCs w:val="24"/>
          </w:rPr>
          <w:t xml:space="preserve">to </w:t>
        </w:r>
      </w:ins>
      <w:r>
        <w:rPr>
          <w:rFonts w:ascii="Arial" w:hAnsi="Arial" w:cs="Arial"/>
          <w:sz w:val="24"/>
          <w:szCs w:val="24"/>
        </w:rPr>
        <w:t xml:space="preserve">enjoy the delicious dates. My dad ate a lot of dates in five minutes, but I was too busy wondering about why I didn’t </w:t>
      </w:r>
      <w:del w:id="140" w:author="Jordon Beijing" w:date="2020-08-13T18:30:00Z">
        <w:r w:rsidDel="00966F6E">
          <w:rPr>
            <w:rFonts w:ascii="Arial" w:hAnsi="Arial" w:cs="Arial"/>
            <w:sz w:val="24"/>
            <w:szCs w:val="24"/>
          </w:rPr>
          <w:delText xml:space="preserve">get </w:delText>
        </w:r>
      </w:del>
      <w:ins w:id="141" w:author="Jordon Beijing" w:date="2020-08-13T18:30:00Z">
        <w:r w:rsidR="00966F6E">
          <w:rPr>
            <w:rFonts w:ascii="Arial" w:hAnsi="Arial" w:cs="Arial"/>
            <w:sz w:val="24"/>
            <w:szCs w:val="24"/>
          </w:rPr>
          <w:t xml:space="preserve">have </w:t>
        </w:r>
      </w:ins>
      <w:del w:id="142" w:author="Jordon Beijing" w:date="2020-08-13T18:30:00Z">
        <w:r w:rsidDel="00966F6E">
          <w:rPr>
            <w:rFonts w:ascii="Arial" w:hAnsi="Arial" w:cs="Arial"/>
            <w:sz w:val="24"/>
            <w:szCs w:val="24"/>
          </w:rPr>
          <w:delText xml:space="preserve">the </w:delText>
        </w:r>
      </w:del>
      <w:ins w:id="143" w:author="Jordon Beijing" w:date="2020-08-13T18:30:00Z">
        <w:r w:rsidR="00966F6E">
          <w:rPr>
            <w:rFonts w:ascii="Arial" w:hAnsi="Arial" w:cs="Arial"/>
            <w:sz w:val="24"/>
            <w:szCs w:val="24"/>
          </w:rPr>
          <w:t xml:space="preserve">sore </w:t>
        </w:r>
      </w:ins>
      <w:r>
        <w:rPr>
          <w:rFonts w:ascii="Arial" w:hAnsi="Arial" w:cs="Arial"/>
          <w:sz w:val="24"/>
          <w:szCs w:val="24"/>
        </w:rPr>
        <w:t>leg</w:t>
      </w:r>
      <w:ins w:id="144" w:author="Jordon Beijing" w:date="2020-08-13T18:30:00Z">
        <w:r w:rsidR="00966F6E">
          <w:rPr>
            <w:rFonts w:ascii="Arial" w:hAnsi="Arial" w:cs="Arial"/>
            <w:sz w:val="24"/>
            <w:szCs w:val="24"/>
          </w:rPr>
          <w:t>s</w:t>
        </w:r>
      </w:ins>
      <w:del w:id="145" w:author="Jordon Beijing" w:date="2020-08-13T18:30:00Z">
        <w:r w:rsidDel="00966F6E">
          <w:rPr>
            <w:rFonts w:ascii="Arial" w:hAnsi="Arial" w:cs="Arial"/>
            <w:sz w:val="24"/>
            <w:szCs w:val="24"/>
          </w:rPr>
          <w:delText xml:space="preserve"> pain</w:delText>
        </w:r>
      </w:del>
      <w:ins w:id="146" w:author="Jordon Beijing" w:date="2020-08-13T18:30:00Z">
        <w:r w:rsidR="00966F6E">
          <w:rPr>
            <w:rFonts w:ascii="Arial" w:hAnsi="Arial" w:cs="Arial"/>
            <w:sz w:val="24"/>
            <w:szCs w:val="24"/>
          </w:rPr>
          <w:t>.</w:t>
        </w:r>
      </w:ins>
      <w:del w:id="147" w:author="Jordon Beijing" w:date="2020-08-13T18:30:00Z">
        <w:r w:rsidDel="00966F6E"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</w:t>
      </w:r>
      <w:ins w:id="148" w:author="Jordon Beijing" w:date="2020-08-13T18:30:00Z">
        <w:r w:rsidR="00966F6E">
          <w:rPr>
            <w:rFonts w:ascii="Arial" w:hAnsi="Arial" w:cs="Arial"/>
            <w:sz w:val="24"/>
            <w:szCs w:val="24"/>
          </w:rPr>
          <w:t>S</w:t>
        </w:r>
      </w:ins>
      <w:del w:id="149" w:author="Jordon Beijing" w:date="2020-08-13T18:30:00Z">
        <w:r w:rsidDel="00966F6E">
          <w:rPr>
            <w:rFonts w:ascii="Arial" w:hAnsi="Arial" w:cs="Arial"/>
            <w:sz w:val="24"/>
            <w:szCs w:val="24"/>
          </w:rPr>
          <w:delText>s</w:delText>
        </w:r>
      </w:del>
      <w:r>
        <w:rPr>
          <w:rFonts w:ascii="Arial" w:hAnsi="Arial" w:cs="Arial"/>
          <w:sz w:val="24"/>
          <w:szCs w:val="24"/>
        </w:rPr>
        <w:t>o I just ate three dates.</w:t>
      </w:r>
    </w:p>
    <w:p w14:paraId="7127D789" w14:textId="77777777" w:rsidR="003C2810" w:rsidRDefault="003C2810">
      <w:pPr>
        <w:rPr>
          <w:rFonts w:ascii="Arial" w:hAnsi="Arial" w:cs="Arial"/>
          <w:sz w:val="24"/>
          <w:szCs w:val="24"/>
        </w:rPr>
      </w:pPr>
    </w:p>
    <w:p w14:paraId="2084A991" w14:textId="14EEFA3C" w:rsidR="003C2810" w:rsidRDefault="005D4571">
      <w:pPr>
        <w:rPr>
          <w:rFonts w:ascii="Arial" w:hAnsi="Arial" w:cs="Arial"/>
          <w:sz w:val="24"/>
          <w:szCs w:val="24"/>
        </w:rPr>
      </w:pPr>
      <w:bookmarkStart w:id="150" w:name="_Hlk46668908"/>
      <w:r>
        <w:rPr>
          <w:rFonts w:ascii="Arial" w:hAnsi="Arial" w:cs="Arial"/>
          <w:sz w:val="24"/>
          <w:szCs w:val="24"/>
        </w:rPr>
        <w:t>“Hiccup!”</w:t>
      </w:r>
      <w:bookmarkEnd w:id="150"/>
      <w:r>
        <w:rPr>
          <w:rFonts w:ascii="Arial" w:hAnsi="Arial" w:cs="Arial"/>
          <w:sz w:val="24"/>
          <w:szCs w:val="24"/>
        </w:rPr>
        <w:t xml:space="preserve"> </w:t>
      </w:r>
      <w:del w:id="151" w:author="Jordon Beijing" w:date="2020-08-13T18:30:00Z">
        <w:r w:rsidDel="00966F6E">
          <w:rPr>
            <w:rFonts w:ascii="Arial" w:hAnsi="Arial" w:cs="Arial"/>
            <w:sz w:val="24"/>
            <w:szCs w:val="24"/>
          </w:rPr>
          <w:delText xml:space="preserve">it’s </w:delText>
        </w:r>
      </w:del>
      <w:ins w:id="152" w:author="Jordon Beijing" w:date="2020-08-13T18:30:00Z">
        <w:r w:rsidR="00966F6E">
          <w:rPr>
            <w:rFonts w:ascii="Arial" w:hAnsi="Arial" w:cs="Arial"/>
            <w:sz w:val="24"/>
            <w:szCs w:val="24"/>
          </w:rPr>
          <w:t xml:space="preserve">The sound came </w:t>
        </w:r>
      </w:ins>
      <w:r>
        <w:rPr>
          <w:rFonts w:ascii="Arial" w:hAnsi="Arial" w:cs="Arial"/>
          <w:sz w:val="24"/>
          <w:szCs w:val="24"/>
        </w:rPr>
        <w:t xml:space="preserve">from my dads’ mouth. I looked at him happily. “Hiccup!” He belched again. “Ha-ha” I laughed with my mom. Perhaps he ate too many cold dates </w:t>
      </w:r>
      <w:del w:id="153" w:author="Jordon Beijing" w:date="2020-08-13T18:30:00Z">
        <w:r w:rsidDel="00966F6E">
          <w:rPr>
            <w:rFonts w:ascii="Arial" w:hAnsi="Arial" w:cs="Arial"/>
            <w:sz w:val="24"/>
            <w:szCs w:val="24"/>
          </w:rPr>
          <w:delText>and ate them</w:delText>
        </w:r>
      </w:del>
      <w:ins w:id="154" w:author="Jordon Beijing" w:date="2020-08-13T18:30:00Z">
        <w:r w:rsidR="00966F6E">
          <w:rPr>
            <w:rFonts w:ascii="Arial" w:hAnsi="Arial" w:cs="Arial"/>
            <w:sz w:val="24"/>
            <w:szCs w:val="24"/>
          </w:rPr>
          <w:t>too</w:t>
        </w:r>
      </w:ins>
      <w:r>
        <w:rPr>
          <w:rFonts w:ascii="Arial" w:hAnsi="Arial" w:cs="Arial"/>
          <w:sz w:val="24"/>
          <w:szCs w:val="24"/>
        </w:rPr>
        <w:t xml:space="preserve"> quickly.</w:t>
      </w:r>
    </w:p>
    <w:p w14:paraId="1C69F0D3" w14:textId="77777777" w:rsidR="003C2810" w:rsidRDefault="003C2810">
      <w:pPr>
        <w:rPr>
          <w:rFonts w:ascii="Arial" w:hAnsi="Arial" w:cs="Arial"/>
          <w:sz w:val="24"/>
          <w:szCs w:val="24"/>
        </w:rPr>
      </w:pPr>
    </w:p>
    <w:p w14:paraId="27489DA1" w14:textId="1A58F5EE" w:rsidR="003C2810" w:rsidRDefault="005D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higher the hill, the steeper it </w:t>
      </w:r>
      <w:del w:id="155" w:author="Jordon Beijing" w:date="2020-08-13T18:30:00Z">
        <w:r w:rsidDel="00966F6E">
          <w:rPr>
            <w:rFonts w:ascii="Arial" w:hAnsi="Arial" w:cs="Arial"/>
            <w:sz w:val="24"/>
            <w:szCs w:val="24"/>
          </w:rPr>
          <w:delText>is</w:delText>
        </w:r>
      </w:del>
      <w:ins w:id="156" w:author="Jordon Beijing" w:date="2020-08-13T18:30:00Z">
        <w:r w:rsidR="00966F6E">
          <w:rPr>
            <w:rFonts w:ascii="Arial" w:hAnsi="Arial" w:cs="Arial"/>
            <w:sz w:val="24"/>
            <w:szCs w:val="24"/>
          </w:rPr>
          <w:t>was</w:t>
        </w:r>
      </w:ins>
      <w:r>
        <w:rPr>
          <w:rFonts w:ascii="Arial" w:hAnsi="Arial" w:cs="Arial"/>
          <w:sz w:val="24"/>
          <w:szCs w:val="24"/>
        </w:rPr>
        <w:t xml:space="preserve">. But it also told us </w:t>
      </w:r>
      <w:del w:id="157" w:author="Jordon Beijing" w:date="2020-08-13T18:38:00Z">
        <w:r w:rsidDel="00B83AEC">
          <w:rPr>
            <w:rFonts w:ascii="Arial" w:hAnsi="Arial" w:cs="Arial"/>
            <w:sz w:val="24"/>
            <w:szCs w:val="24"/>
          </w:rPr>
          <w:delText xml:space="preserve">it’s </w:delText>
        </w:r>
      </w:del>
      <w:ins w:id="158" w:author="Jordon Beijing" w:date="2020-08-13T18:38:00Z">
        <w:r w:rsidR="00B83AEC">
          <w:rPr>
            <w:rFonts w:ascii="Arial" w:hAnsi="Arial" w:cs="Arial"/>
            <w:sz w:val="24"/>
            <w:szCs w:val="24"/>
          </w:rPr>
          <w:t xml:space="preserve">it was </w:t>
        </w:r>
      </w:ins>
      <w:r>
        <w:rPr>
          <w:rFonts w:ascii="Arial" w:hAnsi="Arial" w:cs="Arial"/>
          <w:sz w:val="24"/>
          <w:szCs w:val="24"/>
        </w:rPr>
        <w:t>not very far to the top. We took a break every 40 step</w:t>
      </w:r>
      <w:ins w:id="159" w:author="Jordon Beijing" w:date="2020-08-13T18:38:00Z">
        <w:r w:rsidR="00B83AEC">
          <w:rPr>
            <w:rFonts w:ascii="Arial" w:hAnsi="Arial" w:cs="Arial"/>
            <w:sz w:val="24"/>
            <w:szCs w:val="24"/>
          </w:rPr>
          <w:t>s and</w:t>
        </w:r>
      </w:ins>
      <w:del w:id="160" w:author="Jordon Beijing" w:date="2020-08-13T18:38:00Z">
        <w:r w:rsidDel="00B83AEC">
          <w:rPr>
            <w:rFonts w:ascii="Arial" w:hAnsi="Arial" w:cs="Arial"/>
            <w:sz w:val="24"/>
            <w:szCs w:val="24"/>
          </w:rPr>
          <w:delText>,</w:delText>
        </w:r>
      </w:del>
      <w:r>
        <w:rPr>
          <w:rFonts w:ascii="Arial" w:hAnsi="Arial" w:cs="Arial"/>
          <w:sz w:val="24"/>
          <w:szCs w:val="24"/>
        </w:rPr>
        <w:t xml:space="preserve"> my legs were starting to ache</w:t>
      </w:r>
      <w:del w:id="161" w:author="Jordon Beijing" w:date="2020-08-13T18:38:00Z">
        <w:r w:rsidDel="00B83AEC">
          <w:rPr>
            <w:rFonts w:ascii="Arial" w:hAnsi="Arial" w:cs="Arial"/>
            <w:sz w:val="24"/>
            <w:szCs w:val="24"/>
          </w:rPr>
          <w:delText>, too</w:delText>
        </w:r>
      </w:del>
      <w:r>
        <w:rPr>
          <w:rFonts w:ascii="Arial" w:hAnsi="Arial" w:cs="Arial"/>
          <w:sz w:val="24"/>
          <w:szCs w:val="24"/>
        </w:rPr>
        <w:t xml:space="preserve">. My dad had been belching all the way, which really added a little bit of fun </w:t>
      </w:r>
      <w:del w:id="162" w:author="Jordon Beijing" w:date="2020-08-13T18:38:00Z">
        <w:r w:rsidDel="002E0174">
          <w:rPr>
            <w:rFonts w:ascii="Arial" w:hAnsi="Arial" w:cs="Arial"/>
            <w:sz w:val="24"/>
            <w:szCs w:val="24"/>
          </w:rPr>
          <w:delText xml:space="preserve">to </w:delText>
        </w:r>
      </w:del>
      <w:ins w:id="163" w:author="Jordon Beijing" w:date="2020-08-13T18:38:00Z">
        <w:r w:rsidR="002E0174">
          <w:rPr>
            <w:rFonts w:ascii="Arial" w:hAnsi="Arial" w:cs="Arial"/>
            <w:sz w:val="24"/>
            <w:szCs w:val="24"/>
          </w:rPr>
          <w:t xml:space="preserve">for </w:t>
        </w:r>
      </w:ins>
      <w:r>
        <w:rPr>
          <w:rFonts w:ascii="Arial" w:hAnsi="Arial" w:cs="Arial"/>
          <w:sz w:val="24"/>
          <w:szCs w:val="24"/>
        </w:rPr>
        <w:t>me. And we didn’t try to eat the remaining dates.</w:t>
      </w:r>
    </w:p>
    <w:p w14:paraId="27D3EE33" w14:textId="77777777" w:rsidR="003C2810" w:rsidRDefault="003C2810">
      <w:pPr>
        <w:rPr>
          <w:rFonts w:ascii="Arial" w:hAnsi="Arial" w:cs="Arial"/>
          <w:sz w:val="24"/>
          <w:szCs w:val="24"/>
        </w:rPr>
      </w:pPr>
    </w:p>
    <w:p w14:paraId="0144276E" w14:textId="77777777" w:rsidR="008852E7" w:rsidRDefault="005D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</w:t>
      </w:r>
      <w:r w:rsidRPr="00556D6B">
        <w:rPr>
          <w:rFonts w:ascii="Arial" w:hAnsi="Arial" w:cs="Arial"/>
          <w:strike/>
          <w:sz w:val="24"/>
          <w:szCs w:val="24"/>
        </w:rPr>
        <w:t>, here we go,</w:t>
      </w:r>
      <w:r>
        <w:rPr>
          <w:rFonts w:ascii="Arial" w:hAnsi="Arial" w:cs="Arial"/>
          <w:sz w:val="24"/>
          <w:szCs w:val="24"/>
        </w:rPr>
        <w:t xml:space="preserve"> </w:t>
      </w:r>
      <w:r w:rsidR="00556D6B">
        <w:rPr>
          <w:rFonts w:ascii="Arial" w:hAnsi="Arial" w:cs="Arial"/>
          <w:sz w:val="24"/>
          <w:szCs w:val="24"/>
        </w:rPr>
        <w:t xml:space="preserve">off </w:t>
      </w:r>
      <w:r>
        <w:rPr>
          <w:rFonts w:ascii="Arial" w:hAnsi="Arial" w:cs="Arial"/>
          <w:sz w:val="24"/>
          <w:szCs w:val="24"/>
        </w:rPr>
        <w:t>we went on the top of the hill</w:t>
      </w:r>
      <w:r w:rsidR="00034A5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034A56"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z w:val="24"/>
          <w:szCs w:val="24"/>
        </w:rPr>
        <w:t xml:space="preserve">took us </w:t>
      </w:r>
      <w:r w:rsidRPr="001D238A">
        <w:rPr>
          <w:rFonts w:ascii="Arial" w:hAnsi="Arial" w:cs="Arial"/>
          <w:strike/>
          <w:sz w:val="24"/>
          <w:szCs w:val="24"/>
        </w:rPr>
        <w:t>140</w:t>
      </w:r>
      <w:r>
        <w:rPr>
          <w:rFonts w:ascii="Arial" w:hAnsi="Arial" w:cs="Arial"/>
          <w:sz w:val="24"/>
          <w:szCs w:val="24"/>
        </w:rPr>
        <w:t xml:space="preserve"> </w:t>
      </w:r>
      <w:r w:rsidR="001D238A">
        <w:rPr>
          <w:rFonts w:ascii="Arial" w:hAnsi="Arial" w:cs="Arial"/>
          <w:sz w:val="24"/>
          <w:szCs w:val="24"/>
        </w:rPr>
        <w:t>2 hours and 40 minutes</w:t>
      </w:r>
      <w:r w:rsidR="00556D6B">
        <w:rPr>
          <w:rFonts w:ascii="Arial" w:hAnsi="Arial" w:cs="Arial"/>
          <w:sz w:val="24"/>
          <w:szCs w:val="24"/>
        </w:rPr>
        <w:t xml:space="preserve"> to reach the summit</w:t>
      </w:r>
      <w:r>
        <w:rPr>
          <w:rFonts w:ascii="Arial" w:hAnsi="Arial" w:cs="Arial"/>
          <w:sz w:val="24"/>
          <w:szCs w:val="24"/>
        </w:rPr>
        <w:t xml:space="preserve">. </w:t>
      </w:r>
      <w:r w:rsidRPr="001D238A">
        <w:rPr>
          <w:rFonts w:ascii="Arial" w:hAnsi="Arial" w:cs="Arial"/>
          <w:strike/>
          <w:sz w:val="24"/>
          <w:szCs w:val="24"/>
        </w:rPr>
        <w:t>I’m</w:t>
      </w:r>
      <w:r>
        <w:rPr>
          <w:rFonts w:ascii="Arial" w:hAnsi="Arial" w:cs="Arial"/>
          <w:sz w:val="24"/>
          <w:szCs w:val="24"/>
        </w:rPr>
        <w:t xml:space="preserve"> </w:t>
      </w:r>
      <w:r w:rsidR="007A112E">
        <w:rPr>
          <w:rFonts w:ascii="Arial" w:hAnsi="Arial" w:cs="Arial"/>
          <w:sz w:val="24"/>
          <w:szCs w:val="24"/>
        </w:rPr>
        <w:t xml:space="preserve">I was </w:t>
      </w:r>
      <w:r>
        <w:rPr>
          <w:rFonts w:ascii="Arial" w:hAnsi="Arial" w:cs="Arial"/>
          <w:sz w:val="24"/>
          <w:szCs w:val="24"/>
        </w:rPr>
        <w:t xml:space="preserve">very surprise because the top of the hill was much closer than I </w:t>
      </w:r>
      <w:r w:rsidR="00556D6B">
        <w:rPr>
          <w:rFonts w:ascii="Arial" w:hAnsi="Arial" w:cs="Arial"/>
          <w:sz w:val="24"/>
          <w:szCs w:val="24"/>
        </w:rPr>
        <w:t xml:space="preserve">had </w:t>
      </w:r>
      <w:r>
        <w:rPr>
          <w:rFonts w:ascii="Arial" w:hAnsi="Arial" w:cs="Arial"/>
          <w:sz w:val="24"/>
          <w:szCs w:val="24"/>
        </w:rPr>
        <w:t xml:space="preserve">thought, but it still took a lot of </w:t>
      </w:r>
      <w:r w:rsidR="00556D6B">
        <w:rPr>
          <w:rFonts w:ascii="Arial" w:hAnsi="Arial" w:cs="Arial"/>
          <w:sz w:val="24"/>
          <w:szCs w:val="24"/>
        </w:rPr>
        <w:t>energy to get there</w:t>
      </w:r>
      <w:r>
        <w:rPr>
          <w:rFonts w:ascii="Arial" w:hAnsi="Arial" w:cs="Arial"/>
          <w:sz w:val="24"/>
          <w:szCs w:val="24"/>
        </w:rPr>
        <w:t xml:space="preserve">. </w:t>
      </w:r>
      <w:r w:rsidRPr="007A112E">
        <w:rPr>
          <w:rFonts w:ascii="Arial" w:hAnsi="Arial" w:cs="Arial"/>
          <w:strike/>
          <w:sz w:val="24"/>
          <w:szCs w:val="24"/>
        </w:rPr>
        <w:t>Now</w:t>
      </w:r>
      <w:r>
        <w:rPr>
          <w:rFonts w:ascii="Arial" w:hAnsi="Arial" w:cs="Arial"/>
          <w:sz w:val="24"/>
          <w:szCs w:val="24"/>
        </w:rPr>
        <w:t xml:space="preserve"> </w:t>
      </w:r>
      <w:r w:rsidR="001160EF">
        <w:rPr>
          <w:rFonts w:ascii="Arial" w:hAnsi="Arial" w:cs="Arial"/>
          <w:sz w:val="24"/>
          <w:szCs w:val="24"/>
        </w:rPr>
        <w:t xml:space="preserve">Then it </w:t>
      </w:r>
      <w:r>
        <w:rPr>
          <w:rFonts w:ascii="Arial" w:hAnsi="Arial" w:cs="Arial"/>
          <w:sz w:val="24"/>
          <w:szCs w:val="24"/>
        </w:rPr>
        <w:t xml:space="preserve">was the time to take photos. We always take photos </w:t>
      </w:r>
      <w:r w:rsidRPr="00D636C7">
        <w:rPr>
          <w:rFonts w:ascii="Arial" w:hAnsi="Arial" w:cs="Arial"/>
          <w:strike/>
          <w:sz w:val="24"/>
          <w:szCs w:val="24"/>
        </w:rPr>
        <w:t>when</w:t>
      </w:r>
      <w:r>
        <w:rPr>
          <w:rFonts w:ascii="Arial" w:hAnsi="Arial" w:cs="Arial"/>
          <w:sz w:val="24"/>
          <w:szCs w:val="24"/>
        </w:rPr>
        <w:t xml:space="preserve"> </w:t>
      </w:r>
      <w:r w:rsidR="00B94177">
        <w:rPr>
          <w:rFonts w:ascii="Arial" w:hAnsi="Arial" w:cs="Arial"/>
          <w:sz w:val="24"/>
          <w:szCs w:val="24"/>
        </w:rPr>
        <w:t>whenever</w:t>
      </w:r>
      <w:r w:rsidR="00D636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 climb</w:t>
      </w:r>
      <w:r w:rsidRPr="00D636C7">
        <w:rPr>
          <w:rFonts w:ascii="Arial" w:hAnsi="Arial" w:cs="Arial"/>
          <w:strike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</w:t>
      </w:r>
      <w:r w:rsidRPr="001160EF">
        <w:rPr>
          <w:rFonts w:ascii="Arial" w:hAnsi="Arial" w:cs="Arial"/>
          <w:strike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t</w:t>
      </w:r>
      <w:r w:rsidR="001160EF">
        <w:rPr>
          <w:rFonts w:ascii="Arial" w:hAnsi="Arial" w:cs="Arial"/>
          <w:sz w:val="24"/>
          <w:szCs w:val="24"/>
        </w:rPr>
        <w:t>o the</w:t>
      </w:r>
      <w:r>
        <w:rPr>
          <w:rFonts w:ascii="Arial" w:hAnsi="Arial" w:cs="Arial"/>
          <w:sz w:val="24"/>
          <w:szCs w:val="24"/>
        </w:rPr>
        <w:t xml:space="preserve"> top of </w:t>
      </w:r>
      <w:r w:rsidR="00B9417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hill </w:t>
      </w:r>
      <w:r w:rsidRPr="001160EF">
        <w:rPr>
          <w:rFonts w:ascii="Arial" w:hAnsi="Arial" w:cs="Arial"/>
          <w:strike/>
          <w:sz w:val="24"/>
          <w:szCs w:val="24"/>
        </w:rPr>
        <w:t xml:space="preserve">every </w:t>
      </w:r>
      <w:proofErr w:type="spellStart"/>
      <w:r w:rsidR="008852E7">
        <w:rPr>
          <w:rFonts w:ascii="Arial" w:hAnsi="Arial" w:cs="Arial"/>
          <w:sz w:val="24"/>
          <w:szCs w:val="24"/>
        </w:rPr>
        <w:t>tim</w:t>
      </w:r>
      <w:proofErr w:type="spellEnd"/>
    </w:p>
    <w:p w14:paraId="2F30ACB1" w14:textId="77777777" w:rsidR="008852E7" w:rsidRDefault="008852E7">
      <w:pPr>
        <w:rPr>
          <w:rFonts w:ascii="Arial" w:hAnsi="Arial" w:cs="Arial"/>
          <w:sz w:val="24"/>
          <w:szCs w:val="24"/>
        </w:rPr>
      </w:pPr>
    </w:p>
    <w:p w14:paraId="0865E3A9" w14:textId="795DE1A5" w:rsidR="003C2810" w:rsidRPr="008852E7" w:rsidRDefault="005D4571">
      <w:pPr>
        <w:rPr>
          <w:ins w:id="164" w:author="Jordon Beijing" w:date="2020-08-13T18:38:00Z"/>
          <w:rFonts w:ascii="Arial" w:hAnsi="Arial" w:cs="Arial"/>
          <w:sz w:val="24"/>
          <w:szCs w:val="24"/>
          <w:u w:val="single"/>
        </w:rPr>
      </w:pPr>
      <w:r w:rsidRPr="008852E7">
        <w:rPr>
          <w:rFonts w:ascii="Arial" w:hAnsi="Arial" w:cs="Arial"/>
          <w:sz w:val="24"/>
          <w:szCs w:val="24"/>
          <w:u w:val="single"/>
        </w:rPr>
        <w:t xml:space="preserve">I </w:t>
      </w:r>
      <w:r w:rsidRPr="008852E7">
        <w:rPr>
          <w:rFonts w:ascii="Arial" w:hAnsi="Arial" w:cs="Arial"/>
          <w:strike/>
          <w:sz w:val="24"/>
          <w:szCs w:val="24"/>
          <w:u w:val="single"/>
        </w:rPr>
        <w:t>can’t</w:t>
      </w:r>
      <w:r w:rsidRPr="008852E7">
        <w:rPr>
          <w:rFonts w:ascii="Arial" w:hAnsi="Arial" w:cs="Arial"/>
          <w:sz w:val="24"/>
          <w:szCs w:val="24"/>
          <w:u w:val="single"/>
        </w:rPr>
        <w:t xml:space="preserve"> </w:t>
      </w:r>
      <w:r w:rsidR="00EC25B9" w:rsidRPr="008852E7">
        <w:rPr>
          <w:rFonts w:ascii="Arial" w:hAnsi="Arial" w:cs="Arial"/>
          <w:sz w:val="24"/>
          <w:szCs w:val="24"/>
          <w:u w:val="single"/>
        </w:rPr>
        <w:t>couldn’t believe</w:t>
      </w:r>
      <w:r w:rsidRPr="008852E7">
        <w:rPr>
          <w:rFonts w:ascii="Arial" w:hAnsi="Arial" w:cs="Arial"/>
          <w:sz w:val="24"/>
          <w:szCs w:val="24"/>
          <w:u w:val="single"/>
        </w:rPr>
        <w:t xml:space="preserve"> that I </w:t>
      </w:r>
      <w:r w:rsidR="00EC25B9" w:rsidRPr="008852E7">
        <w:rPr>
          <w:rFonts w:ascii="Arial" w:hAnsi="Arial" w:cs="Arial"/>
          <w:strike/>
          <w:sz w:val="24"/>
          <w:szCs w:val="24"/>
          <w:u w:val="single"/>
        </w:rPr>
        <w:t>can</w:t>
      </w:r>
      <w:r w:rsidRPr="008852E7">
        <w:rPr>
          <w:rFonts w:ascii="Arial" w:hAnsi="Arial" w:cs="Arial"/>
          <w:sz w:val="24"/>
          <w:szCs w:val="24"/>
          <w:u w:val="single"/>
        </w:rPr>
        <w:t xml:space="preserve"> </w:t>
      </w:r>
      <w:r w:rsidR="00EC25B9" w:rsidRPr="008852E7">
        <w:rPr>
          <w:rFonts w:ascii="Arial" w:hAnsi="Arial" w:cs="Arial"/>
          <w:sz w:val="24"/>
          <w:szCs w:val="24"/>
          <w:u w:val="single"/>
        </w:rPr>
        <w:t xml:space="preserve">could </w:t>
      </w:r>
      <w:r w:rsidRPr="008852E7">
        <w:rPr>
          <w:rFonts w:ascii="Arial" w:hAnsi="Arial" w:cs="Arial"/>
          <w:sz w:val="24"/>
          <w:szCs w:val="24"/>
          <w:u w:val="single"/>
        </w:rPr>
        <w:t>still climb</w:t>
      </w:r>
      <w:r w:rsidRPr="008852E7">
        <w:rPr>
          <w:rFonts w:ascii="Arial" w:hAnsi="Arial" w:cs="Arial"/>
          <w:strike/>
          <w:sz w:val="24"/>
          <w:szCs w:val="24"/>
          <w:u w:val="single"/>
        </w:rPr>
        <w:t>ed on</w:t>
      </w:r>
      <w:r w:rsidRPr="008852E7">
        <w:rPr>
          <w:rFonts w:ascii="Arial" w:hAnsi="Arial" w:cs="Arial"/>
          <w:sz w:val="24"/>
          <w:szCs w:val="24"/>
          <w:u w:val="single"/>
        </w:rPr>
        <w:t xml:space="preserve"> </w:t>
      </w:r>
      <w:r w:rsidR="00F34013" w:rsidRPr="008852E7">
        <w:rPr>
          <w:rFonts w:ascii="Arial" w:hAnsi="Arial" w:cs="Arial"/>
          <w:sz w:val="24"/>
          <w:szCs w:val="24"/>
          <w:u w:val="single"/>
        </w:rPr>
        <w:t xml:space="preserve">to </w:t>
      </w:r>
      <w:r w:rsidRPr="008852E7">
        <w:rPr>
          <w:rFonts w:ascii="Arial" w:hAnsi="Arial" w:cs="Arial"/>
          <w:sz w:val="24"/>
          <w:szCs w:val="24"/>
          <w:u w:val="single"/>
        </w:rPr>
        <w:t>the top</w:t>
      </w:r>
      <w:r w:rsidRPr="008852E7">
        <w:rPr>
          <w:rFonts w:ascii="Arial" w:hAnsi="Arial" w:cs="Arial"/>
          <w:strike/>
          <w:sz w:val="24"/>
          <w:szCs w:val="24"/>
          <w:u w:val="single"/>
        </w:rPr>
        <w:t>,</w:t>
      </w:r>
      <w:r w:rsidRPr="008852E7">
        <w:rPr>
          <w:rFonts w:ascii="Arial" w:hAnsi="Arial" w:cs="Arial"/>
          <w:sz w:val="24"/>
          <w:szCs w:val="24"/>
          <w:u w:val="single"/>
        </w:rPr>
        <w:t xml:space="preserve"> </w:t>
      </w:r>
      <w:r w:rsidR="000D3BBC" w:rsidRPr="008852E7">
        <w:rPr>
          <w:rFonts w:ascii="Arial" w:hAnsi="Arial" w:cs="Arial"/>
          <w:sz w:val="24"/>
          <w:szCs w:val="24"/>
          <w:u w:val="single"/>
        </w:rPr>
        <w:t xml:space="preserve">because </w:t>
      </w:r>
      <w:r w:rsidRPr="008852E7">
        <w:rPr>
          <w:rFonts w:ascii="Arial" w:hAnsi="Arial" w:cs="Arial"/>
          <w:strike/>
          <w:sz w:val="24"/>
          <w:szCs w:val="24"/>
          <w:u w:val="single"/>
        </w:rPr>
        <w:t>we</w:t>
      </w:r>
      <w:r w:rsidRPr="008852E7">
        <w:rPr>
          <w:rFonts w:ascii="Arial" w:hAnsi="Arial" w:cs="Arial"/>
          <w:sz w:val="24"/>
          <w:szCs w:val="24"/>
          <w:u w:val="single"/>
        </w:rPr>
        <w:t xml:space="preserve"> </w:t>
      </w:r>
      <w:r w:rsidR="000D3BBC" w:rsidRPr="008852E7">
        <w:rPr>
          <w:rFonts w:ascii="Arial" w:hAnsi="Arial" w:cs="Arial"/>
          <w:sz w:val="24"/>
          <w:szCs w:val="24"/>
          <w:u w:val="single"/>
        </w:rPr>
        <w:t xml:space="preserve">I </w:t>
      </w:r>
      <w:r w:rsidR="00F34013" w:rsidRPr="008852E7">
        <w:rPr>
          <w:rFonts w:ascii="Arial" w:hAnsi="Arial" w:cs="Arial"/>
          <w:sz w:val="24"/>
          <w:szCs w:val="24"/>
          <w:u w:val="single"/>
        </w:rPr>
        <w:t xml:space="preserve">had </w:t>
      </w:r>
      <w:r w:rsidRPr="008852E7">
        <w:rPr>
          <w:rFonts w:ascii="Arial" w:hAnsi="Arial" w:cs="Arial"/>
          <w:sz w:val="24"/>
          <w:szCs w:val="24"/>
          <w:u w:val="single"/>
        </w:rPr>
        <w:t xml:space="preserve">stayed at home all day </w:t>
      </w:r>
      <w:r w:rsidR="00667A99" w:rsidRPr="008852E7">
        <w:rPr>
          <w:rFonts w:ascii="Arial" w:hAnsi="Arial" w:cs="Arial"/>
          <w:sz w:val="24"/>
          <w:szCs w:val="24"/>
          <w:u w:val="single"/>
        </w:rPr>
        <w:t xml:space="preserve">every day </w:t>
      </w:r>
      <w:r w:rsidRPr="008852E7">
        <w:rPr>
          <w:rFonts w:ascii="Arial" w:hAnsi="Arial" w:cs="Arial"/>
          <w:sz w:val="24"/>
          <w:szCs w:val="24"/>
          <w:u w:val="single"/>
        </w:rPr>
        <w:t>during the pandemic</w:t>
      </w:r>
      <w:r w:rsidRPr="008852E7">
        <w:rPr>
          <w:rFonts w:ascii="Arial" w:hAnsi="Arial" w:cs="Arial"/>
          <w:strike/>
          <w:sz w:val="24"/>
          <w:szCs w:val="24"/>
          <w:u w:val="single"/>
        </w:rPr>
        <w:t>s</w:t>
      </w:r>
      <w:r w:rsidR="00F34013" w:rsidRPr="008852E7">
        <w:rPr>
          <w:rFonts w:ascii="Arial" w:hAnsi="Arial" w:cs="Arial"/>
          <w:sz w:val="24"/>
          <w:szCs w:val="24"/>
          <w:u w:val="single"/>
        </w:rPr>
        <w:t>;</w:t>
      </w:r>
      <w:r w:rsidRPr="008852E7">
        <w:rPr>
          <w:rFonts w:ascii="Arial" w:hAnsi="Arial" w:cs="Arial"/>
          <w:sz w:val="24"/>
          <w:szCs w:val="24"/>
          <w:u w:val="single"/>
        </w:rPr>
        <w:t xml:space="preserve"> no playing with my friends, no running or jumping. </w:t>
      </w:r>
      <w:r w:rsidR="00667A99" w:rsidRPr="008852E7">
        <w:rPr>
          <w:rFonts w:ascii="Arial" w:hAnsi="Arial" w:cs="Arial"/>
          <w:sz w:val="24"/>
          <w:szCs w:val="24"/>
          <w:u w:val="single"/>
        </w:rPr>
        <w:t xml:space="preserve">So </w:t>
      </w:r>
      <w:r w:rsidRPr="008852E7">
        <w:rPr>
          <w:rFonts w:ascii="Arial" w:hAnsi="Arial" w:cs="Arial"/>
          <w:strike/>
          <w:sz w:val="24"/>
          <w:szCs w:val="24"/>
          <w:u w:val="single"/>
        </w:rPr>
        <w:t>I’m</w:t>
      </w:r>
      <w:r w:rsidRPr="008852E7">
        <w:rPr>
          <w:rFonts w:ascii="Arial" w:hAnsi="Arial" w:cs="Arial"/>
          <w:sz w:val="24"/>
          <w:szCs w:val="24"/>
          <w:u w:val="single"/>
        </w:rPr>
        <w:t xml:space="preserve"> </w:t>
      </w:r>
      <w:r w:rsidR="00667A99" w:rsidRPr="008852E7">
        <w:rPr>
          <w:rFonts w:ascii="Arial" w:hAnsi="Arial" w:cs="Arial"/>
          <w:sz w:val="24"/>
          <w:szCs w:val="24"/>
          <w:u w:val="single"/>
        </w:rPr>
        <w:t xml:space="preserve">I was </w:t>
      </w:r>
      <w:r w:rsidRPr="008852E7">
        <w:rPr>
          <w:rFonts w:ascii="Arial" w:hAnsi="Arial" w:cs="Arial"/>
          <w:sz w:val="24"/>
          <w:szCs w:val="24"/>
          <w:u w:val="single"/>
        </w:rPr>
        <w:t xml:space="preserve">very </w:t>
      </w:r>
      <w:r w:rsidRPr="008852E7">
        <w:rPr>
          <w:rFonts w:ascii="Arial" w:hAnsi="Arial" w:cs="Arial"/>
          <w:sz w:val="24"/>
          <w:szCs w:val="24"/>
          <w:highlight w:val="cyan"/>
          <w:u w:val="single"/>
        </w:rPr>
        <w:t>happy</w:t>
      </w:r>
      <w:r w:rsidRPr="008852E7">
        <w:rPr>
          <w:rFonts w:ascii="Arial" w:hAnsi="Arial" w:cs="Arial"/>
          <w:sz w:val="24"/>
          <w:szCs w:val="24"/>
          <w:u w:val="single"/>
        </w:rPr>
        <w:t xml:space="preserve"> to climb</w:t>
      </w:r>
      <w:r w:rsidRPr="008852E7">
        <w:rPr>
          <w:rFonts w:ascii="Arial" w:hAnsi="Arial" w:cs="Arial"/>
          <w:strike/>
          <w:sz w:val="24"/>
          <w:szCs w:val="24"/>
          <w:u w:val="single"/>
        </w:rPr>
        <w:t>ing</w:t>
      </w:r>
      <w:r w:rsidRPr="008852E7">
        <w:rPr>
          <w:rFonts w:ascii="Arial" w:hAnsi="Arial" w:cs="Arial"/>
          <w:sz w:val="24"/>
          <w:szCs w:val="24"/>
          <w:u w:val="single"/>
        </w:rPr>
        <w:t xml:space="preserve"> the hill this time.</w:t>
      </w:r>
    </w:p>
    <w:p w14:paraId="49F98D73" w14:textId="77777777" w:rsidR="005D4571" w:rsidRDefault="005D4571">
      <w:pPr>
        <w:rPr>
          <w:rFonts w:ascii="Arial" w:hAnsi="Arial" w:cs="Arial"/>
          <w:sz w:val="24"/>
          <w:szCs w:val="24"/>
        </w:rPr>
      </w:pPr>
    </w:p>
    <w:p w14:paraId="47DB88A9" w14:textId="72C21976" w:rsidR="003C2810" w:rsidRDefault="005D4571">
      <w:pPr>
        <w:rPr>
          <w:rFonts w:ascii="Arial" w:hAnsi="Arial" w:cs="Arial"/>
          <w:sz w:val="24"/>
          <w:szCs w:val="24"/>
        </w:rPr>
      </w:pPr>
      <w:r w:rsidRPr="005D4571">
        <w:rPr>
          <w:rFonts w:ascii="Arial" w:hAnsi="Arial" w:cs="Arial"/>
          <w:sz w:val="24"/>
          <w:szCs w:val="24"/>
          <w:highlight w:val="yellow"/>
          <w:rPrChange w:id="165" w:author="Jordon Beijing" w:date="2020-08-13T18:38:00Z">
            <w:rPr>
              <w:rFonts w:ascii="Arial" w:hAnsi="Arial" w:cs="Arial"/>
              <w:sz w:val="24"/>
              <w:szCs w:val="24"/>
            </w:rPr>
          </w:rPrChange>
        </w:rPr>
        <w:t>Word Count:</w:t>
      </w:r>
      <w:ins w:id="166" w:author="Jordon Beijing" w:date="2020-08-13T18:38:00Z">
        <w:r w:rsidRPr="005D4571">
          <w:rPr>
            <w:rFonts w:ascii="Arial" w:hAnsi="Arial" w:cs="Arial"/>
            <w:sz w:val="24"/>
            <w:szCs w:val="24"/>
            <w:highlight w:val="yellow"/>
            <w:rPrChange w:id="167" w:author="Jordon Beijing" w:date="2020-08-13T18:3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</w:ins>
      <w:r w:rsidRPr="005D4571">
        <w:rPr>
          <w:rFonts w:ascii="Arial" w:hAnsi="Arial" w:cs="Arial"/>
          <w:sz w:val="24"/>
          <w:szCs w:val="24"/>
          <w:highlight w:val="yellow"/>
          <w:rPrChange w:id="168" w:author="Jordon Beijing" w:date="2020-08-13T18:38:00Z">
            <w:rPr>
              <w:rFonts w:ascii="Arial" w:hAnsi="Arial" w:cs="Arial"/>
              <w:sz w:val="24"/>
              <w:szCs w:val="24"/>
            </w:rPr>
          </w:rPrChange>
        </w:rPr>
        <w:t>723</w:t>
      </w:r>
    </w:p>
    <w:p w14:paraId="1B57C6FF" w14:textId="1179D352" w:rsidR="00A90842" w:rsidRDefault="00A90842">
      <w:pPr>
        <w:rPr>
          <w:rFonts w:ascii="Arial" w:hAnsi="Arial" w:cs="Arial"/>
          <w:sz w:val="24"/>
          <w:szCs w:val="24"/>
        </w:rPr>
      </w:pPr>
    </w:p>
    <w:p w14:paraId="09ACAA7D" w14:textId="041840D3" w:rsidR="00A90842" w:rsidRDefault="00A90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Notes: Please describe </w:t>
      </w:r>
      <w:r w:rsidR="00C92307">
        <w:rPr>
          <w:rFonts w:ascii="Arial" w:hAnsi="Arial" w:cs="Arial"/>
          <w:sz w:val="24"/>
          <w:szCs w:val="24"/>
          <w:highlight w:val="yellow"/>
        </w:rPr>
        <w:t xml:space="preserve">in more detail </w:t>
      </w:r>
      <w:r>
        <w:rPr>
          <w:rFonts w:ascii="Arial" w:hAnsi="Arial" w:cs="Arial"/>
          <w:sz w:val="24"/>
          <w:szCs w:val="24"/>
          <w:highlight w:val="yellow"/>
        </w:rPr>
        <w:t>how you felt after climbing the hill. “Happy” is too simple.</w:t>
      </w:r>
      <w:r w:rsidR="00C92307">
        <w:rPr>
          <w:rFonts w:ascii="Arial" w:hAnsi="Arial" w:cs="Arial"/>
          <w:sz w:val="24"/>
          <w:szCs w:val="24"/>
          <w:highlight w:val="yellow"/>
        </w:rPr>
        <w:t xml:space="preserve"> What did you learn about yourself?</w:t>
      </w:r>
      <w:r w:rsidR="00C97968">
        <w:rPr>
          <w:rFonts w:ascii="Arial" w:hAnsi="Arial" w:cs="Arial"/>
          <w:sz w:val="24"/>
          <w:szCs w:val="24"/>
          <w:highlight w:val="yellow"/>
        </w:rPr>
        <w:t xml:space="preserve"> Would you be more confident next time?</w:t>
      </w:r>
    </w:p>
    <w:p w14:paraId="4C16930F" w14:textId="77777777" w:rsidR="003C2810" w:rsidRDefault="003C2810">
      <w:pPr>
        <w:rPr>
          <w:rFonts w:ascii="Arial" w:hAnsi="Arial" w:cs="Arial"/>
          <w:sz w:val="24"/>
          <w:szCs w:val="24"/>
        </w:rPr>
      </w:pPr>
    </w:p>
    <w:sectPr w:rsidR="003C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9E7"/>
    <w:rsid w:val="00034A56"/>
    <w:rsid w:val="000D3BBC"/>
    <w:rsid w:val="001160EF"/>
    <w:rsid w:val="001D238A"/>
    <w:rsid w:val="002C1623"/>
    <w:rsid w:val="002E0174"/>
    <w:rsid w:val="003C2810"/>
    <w:rsid w:val="004808DC"/>
    <w:rsid w:val="005205FF"/>
    <w:rsid w:val="00556D6B"/>
    <w:rsid w:val="005D4571"/>
    <w:rsid w:val="00667A99"/>
    <w:rsid w:val="006E74CD"/>
    <w:rsid w:val="00780426"/>
    <w:rsid w:val="007A112E"/>
    <w:rsid w:val="008642D8"/>
    <w:rsid w:val="008852E7"/>
    <w:rsid w:val="00912AF9"/>
    <w:rsid w:val="00966F6E"/>
    <w:rsid w:val="00A90842"/>
    <w:rsid w:val="00AA2537"/>
    <w:rsid w:val="00AC0154"/>
    <w:rsid w:val="00B83AEC"/>
    <w:rsid w:val="00B94177"/>
    <w:rsid w:val="00C40200"/>
    <w:rsid w:val="00C4585E"/>
    <w:rsid w:val="00C5251B"/>
    <w:rsid w:val="00C70B89"/>
    <w:rsid w:val="00C92307"/>
    <w:rsid w:val="00C97968"/>
    <w:rsid w:val="00CD0C57"/>
    <w:rsid w:val="00CD7BB0"/>
    <w:rsid w:val="00D40445"/>
    <w:rsid w:val="00D636C7"/>
    <w:rsid w:val="00E60335"/>
    <w:rsid w:val="00E66DBF"/>
    <w:rsid w:val="00E92B83"/>
    <w:rsid w:val="00EC25B9"/>
    <w:rsid w:val="00EF2D6E"/>
    <w:rsid w:val="00F34013"/>
    <w:rsid w:val="00F609E7"/>
    <w:rsid w:val="00FD0237"/>
    <w:rsid w:val="36080CB3"/>
    <w:rsid w:val="4A8B608F"/>
    <w:rsid w:val="4D7A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70627"/>
  <w15:docId w15:val="{CE249CB7-A751-1148-B70D-5B5697B4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HK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966F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6E"/>
    <w:rPr>
      <w:rFonts w:ascii="Times New Roman" w:hAnsi="Times New Roman" w:cs="Times New Roman"/>
      <w:kern w:val="2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microsoft.com/office/2011/relationships/people" Target="people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Chuan Zhang</cp:lastModifiedBy>
  <cp:revision>19</cp:revision>
  <dcterms:created xsi:type="dcterms:W3CDTF">2020-08-13T11:58:00Z</dcterms:created>
  <dcterms:modified xsi:type="dcterms:W3CDTF">2020-08-13T12:08:00Z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