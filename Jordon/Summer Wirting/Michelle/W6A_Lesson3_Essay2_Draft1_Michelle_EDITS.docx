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C8E7" w14:textId="77777777" w:rsidR="007E2BB2" w:rsidRDefault="00302076">
      <w:r>
        <w:rPr>
          <w:rFonts w:hint="eastAsia"/>
        </w:rPr>
        <w:t>W</w:t>
      </w:r>
      <w:r>
        <w:t>6A Lesson 3</w:t>
      </w:r>
      <w:r w:rsidR="00560DC7">
        <w:t>, Essay 2, Draft 1</w:t>
      </w:r>
    </w:p>
    <w:p w14:paraId="2C7D1F3C" w14:textId="77777777" w:rsidR="00302076" w:rsidRDefault="00302076">
      <w:r>
        <w:t>Michelle Wu</w:t>
      </w:r>
    </w:p>
    <w:p w14:paraId="5724080D" w14:textId="7BAE171B" w:rsidR="00302076" w:rsidRDefault="00302076">
      <w:r>
        <w:t>2020/</w:t>
      </w:r>
      <w:ins w:id="0" w:author="Jordon Beijing" w:date="2020-07-22T08:25:00Z">
        <w:r w:rsidR="007449E8">
          <w:t>0</w:t>
        </w:r>
      </w:ins>
      <w:r>
        <w:t>7/17</w:t>
      </w:r>
      <w:bookmarkStart w:id="1" w:name="_GoBack"/>
      <w:bookmarkEnd w:id="1"/>
    </w:p>
    <w:p w14:paraId="1C55D0F6" w14:textId="77777777" w:rsidR="00A06BAB" w:rsidRDefault="00560DC7">
      <w:r>
        <w:t>Topic: An h</w:t>
      </w:r>
      <w:r w:rsidR="00A06BAB">
        <w:t xml:space="preserve">istorical </w:t>
      </w:r>
      <w:r>
        <w:t>e</w:t>
      </w:r>
      <w:r w:rsidR="00A06BAB">
        <w:t>vent that could been avoided</w:t>
      </w:r>
    </w:p>
    <w:p w14:paraId="233E38F9" w14:textId="77777777" w:rsidR="00302076" w:rsidRDefault="00A06BAB">
      <w:pPr>
        <w:rPr>
          <w:sz w:val="32"/>
        </w:rPr>
      </w:pPr>
      <w:r>
        <w:rPr>
          <w:sz w:val="28"/>
        </w:rPr>
        <w:t xml:space="preserve">                    </w:t>
      </w:r>
      <w:r w:rsidRPr="00142B2E">
        <w:rPr>
          <w:sz w:val="32"/>
        </w:rPr>
        <w:t xml:space="preserve"> The Holocaust</w:t>
      </w:r>
    </w:p>
    <w:p w14:paraId="251C6680" w14:textId="264AFAFE" w:rsidR="00142B2E" w:rsidRDefault="00142B2E">
      <w:pPr>
        <w:rPr>
          <w:sz w:val="24"/>
        </w:rPr>
      </w:pPr>
      <w:r>
        <w:rPr>
          <w:sz w:val="24"/>
        </w:rPr>
        <w:t xml:space="preserve">        </w:t>
      </w:r>
      <w:r w:rsidRPr="00560DC7">
        <w:rPr>
          <w:sz w:val="24"/>
          <w:u w:val="single"/>
        </w:rPr>
        <w:t xml:space="preserve">What </w:t>
      </w:r>
      <w:del w:id="2" w:author="Jordon Beijing" w:date="2020-07-21T23:28:00Z">
        <w:r w:rsidR="007B73F2" w:rsidRPr="00560DC7" w:rsidDel="008E7E85">
          <w:rPr>
            <w:sz w:val="24"/>
            <w:highlight w:val="yellow"/>
            <w:u w:val="single"/>
          </w:rPr>
          <w:delText>will</w:delText>
        </w:r>
        <w:r w:rsidR="007B73F2" w:rsidRPr="00560DC7" w:rsidDel="008E7E85">
          <w:rPr>
            <w:sz w:val="24"/>
            <w:u w:val="single"/>
          </w:rPr>
          <w:delText xml:space="preserve"> </w:delText>
        </w:r>
      </w:del>
      <w:ins w:id="3" w:author="Jordon Beijing" w:date="2020-07-21T23:28:00Z">
        <w:r w:rsidR="008E7E85">
          <w:rPr>
            <w:sz w:val="24"/>
            <w:highlight w:val="yellow"/>
            <w:u w:val="single"/>
          </w:rPr>
          <w:t>would have</w:t>
        </w:r>
        <w:r w:rsidR="008E7E85" w:rsidRPr="00560DC7">
          <w:rPr>
            <w:sz w:val="24"/>
            <w:u w:val="single"/>
          </w:rPr>
          <w:t xml:space="preserve"> </w:t>
        </w:r>
      </w:ins>
      <w:r w:rsidR="007B73F2" w:rsidRPr="00560DC7">
        <w:rPr>
          <w:sz w:val="24"/>
          <w:u w:val="single"/>
        </w:rPr>
        <w:t xml:space="preserve">happened </w:t>
      </w:r>
      <w:r w:rsidRPr="00560DC7">
        <w:rPr>
          <w:sz w:val="24"/>
          <w:u w:val="single"/>
        </w:rPr>
        <w:t xml:space="preserve">if America </w:t>
      </w:r>
      <w:r w:rsidR="007B73F2" w:rsidRPr="00560DC7">
        <w:rPr>
          <w:sz w:val="24"/>
          <w:u w:val="single"/>
        </w:rPr>
        <w:t xml:space="preserve">and other countries </w:t>
      </w:r>
      <w:ins w:id="4" w:author="Jordon Beijing" w:date="2020-07-21T23:29:00Z">
        <w:r w:rsidR="008E7E85">
          <w:rPr>
            <w:sz w:val="24"/>
            <w:u w:val="single"/>
          </w:rPr>
          <w:t xml:space="preserve">had </w:t>
        </w:r>
      </w:ins>
      <w:del w:id="5" w:author="Jordon Beijing" w:date="2020-07-21T23:28:00Z">
        <w:r w:rsidRPr="00560DC7" w:rsidDel="008E7E85">
          <w:rPr>
            <w:sz w:val="24"/>
            <w:highlight w:val="yellow"/>
            <w:u w:val="single"/>
          </w:rPr>
          <w:delText>stand</w:delText>
        </w:r>
        <w:r w:rsidRPr="00560DC7" w:rsidDel="008E7E85">
          <w:rPr>
            <w:sz w:val="24"/>
            <w:u w:val="single"/>
          </w:rPr>
          <w:delText xml:space="preserve"> </w:delText>
        </w:r>
      </w:del>
      <w:ins w:id="6" w:author="Jordon Beijing" w:date="2020-07-21T23:28:00Z">
        <w:r w:rsidR="008E7E85">
          <w:rPr>
            <w:sz w:val="24"/>
            <w:highlight w:val="yellow"/>
            <w:u w:val="single"/>
          </w:rPr>
          <w:t>stood up</w:t>
        </w:r>
        <w:r w:rsidR="008E7E85" w:rsidRPr="00560DC7">
          <w:rPr>
            <w:sz w:val="24"/>
            <w:u w:val="single"/>
          </w:rPr>
          <w:t xml:space="preserve"> </w:t>
        </w:r>
      </w:ins>
      <w:del w:id="7" w:author="Jordon Beijing" w:date="2020-07-21T23:28:00Z">
        <w:r w:rsidRPr="00560DC7" w:rsidDel="008E7E85">
          <w:rPr>
            <w:sz w:val="24"/>
            <w:u w:val="single"/>
          </w:rPr>
          <w:delText xml:space="preserve">out </w:delText>
        </w:r>
      </w:del>
      <w:r w:rsidRPr="00560DC7">
        <w:rPr>
          <w:sz w:val="24"/>
          <w:u w:val="single"/>
        </w:rPr>
        <w:t xml:space="preserve">when Germany </w:t>
      </w:r>
      <w:r w:rsidR="007B73F2" w:rsidRPr="00560DC7">
        <w:rPr>
          <w:sz w:val="24"/>
          <w:u w:val="single"/>
        </w:rPr>
        <w:t xml:space="preserve">just </w:t>
      </w:r>
      <w:r w:rsidR="007B73F2" w:rsidRPr="00560DC7">
        <w:rPr>
          <w:sz w:val="24"/>
          <w:highlight w:val="yellow"/>
          <w:u w:val="single"/>
        </w:rPr>
        <w:t>began</w:t>
      </w:r>
      <w:r w:rsidR="007B73F2" w:rsidRPr="00560DC7">
        <w:rPr>
          <w:sz w:val="24"/>
          <w:u w:val="single"/>
        </w:rPr>
        <w:t xml:space="preserve"> </w:t>
      </w:r>
      <w:ins w:id="8" w:author="Jordon Beijing" w:date="2020-07-21T23:28:00Z">
        <w:r w:rsidR="008E7E85">
          <w:rPr>
            <w:sz w:val="24"/>
            <w:u w:val="single"/>
          </w:rPr>
          <w:t xml:space="preserve">to </w:t>
        </w:r>
      </w:ins>
      <w:r w:rsidRPr="00560DC7">
        <w:rPr>
          <w:sz w:val="24"/>
          <w:u w:val="single"/>
        </w:rPr>
        <w:t xml:space="preserve">coerce </w:t>
      </w:r>
      <w:r w:rsidR="007B73F2" w:rsidRPr="00560DC7">
        <w:rPr>
          <w:sz w:val="24"/>
          <w:u w:val="single"/>
        </w:rPr>
        <w:t xml:space="preserve">and tyrannize the </w:t>
      </w:r>
      <w:r w:rsidRPr="00560DC7">
        <w:rPr>
          <w:sz w:val="24"/>
          <w:highlight w:val="yellow"/>
          <w:u w:val="single"/>
        </w:rPr>
        <w:t>Jew</w:t>
      </w:r>
      <w:ins w:id="9" w:author="Jordon Beijing" w:date="2020-07-21T23:28:00Z">
        <w:r w:rsidR="008E7E85">
          <w:rPr>
            <w:sz w:val="24"/>
            <w:highlight w:val="yellow"/>
            <w:u w:val="single"/>
          </w:rPr>
          <w:t>s</w:t>
        </w:r>
      </w:ins>
      <w:del w:id="10" w:author="Jordon Beijing" w:date="2020-07-21T23:28:00Z">
        <w:r w:rsidRPr="00560DC7" w:rsidDel="008E7E85">
          <w:rPr>
            <w:sz w:val="24"/>
            <w:highlight w:val="yellow"/>
            <w:u w:val="single"/>
          </w:rPr>
          <w:delText>ish</w:delText>
        </w:r>
      </w:del>
      <w:ins w:id="11" w:author="Jordon Beijing" w:date="2020-07-21T23:28:00Z">
        <w:r w:rsidR="008E7E85">
          <w:rPr>
            <w:sz w:val="24"/>
            <w:highlight w:val="yellow"/>
            <w:u w:val="single"/>
          </w:rPr>
          <w:t>?</w:t>
        </w:r>
      </w:ins>
      <w:del w:id="12" w:author="Jordon Beijing" w:date="2020-07-21T23:28:00Z">
        <w:r w:rsidR="007B73F2" w:rsidRPr="00560DC7" w:rsidDel="008E7E85">
          <w:rPr>
            <w:sz w:val="24"/>
            <w:highlight w:val="yellow"/>
            <w:u w:val="single"/>
          </w:rPr>
          <w:delText>.</w:delText>
        </w:r>
      </w:del>
      <w:r w:rsidR="00B269A5" w:rsidRPr="00B269A5">
        <w:t xml:space="preserve"> </w:t>
      </w:r>
      <w:r w:rsidR="00B269A5" w:rsidRPr="00B269A5">
        <w:rPr>
          <w:sz w:val="24"/>
        </w:rPr>
        <w:t xml:space="preserve">A </w:t>
      </w:r>
      <w:ins w:id="13" w:author="Jordon Beijing" w:date="2020-07-21T23:29:00Z">
        <w:r w:rsidR="008E7E85">
          <w:rPr>
            <w:sz w:val="24"/>
          </w:rPr>
          <w:t>“h</w:t>
        </w:r>
      </w:ins>
      <w:del w:id="14" w:author="Jordon Beijing" w:date="2020-07-21T23:29:00Z">
        <w:r w:rsidR="00B269A5" w:rsidRPr="00B269A5" w:rsidDel="008E7E85">
          <w:rPr>
            <w:sz w:val="24"/>
          </w:rPr>
          <w:delText>H</w:delText>
        </w:r>
      </w:del>
      <w:r w:rsidR="00B269A5" w:rsidRPr="00B269A5">
        <w:rPr>
          <w:sz w:val="24"/>
        </w:rPr>
        <w:t>olocaust</w:t>
      </w:r>
      <w:ins w:id="15" w:author="Jordon Beijing" w:date="2020-07-21T23:29:00Z">
        <w:r w:rsidR="008E7E85">
          <w:rPr>
            <w:sz w:val="24"/>
          </w:rPr>
          <w:t>”</w:t>
        </w:r>
      </w:ins>
      <w:r w:rsidR="00B269A5" w:rsidRPr="00B269A5">
        <w:rPr>
          <w:sz w:val="24"/>
        </w:rPr>
        <w:t xml:space="preserve"> in English and German </w:t>
      </w:r>
      <w:del w:id="16" w:author="Jordon Beijing" w:date="2020-07-21T23:29:00Z">
        <w:r w:rsidR="00B269A5" w:rsidRPr="00B269A5" w:rsidDel="008E7E85">
          <w:rPr>
            <w:sz w:val="24"/>
          </w:rPr>
          <w:delText xml:space="preserve">is called "Holocaust", this word </w:delText>
        </w:r>
      </w:del>
      <w:r w:rsidR="00B269A5" w:rsidRPr="00B269A5">
        <w:rPr>
          <w:sz w:val="24"/>
        </w:rPr>
        <w:t xml:space="preserve">is from Greek, meaning </w:t>
      </w:r>
      <w:ins w:id="17" w:author="Jordon Beijing" w:date="2020-07-21T23:29:00Z">
        <w:r w:rsidR="008E7E85">
          <w:rPr>
            <w:sz w:val="24"/>
          </w:rPr>
          <w:t>“</w:t>
        </w:r>
      </w:ins>
      <w:r w:rsidR="00B269A5" w:rsidRPr="00B269A5">
        <w:rPr>
          <w:sz w:val="24"/>
        </w:rPr>
        <w:t>burning sacrifices with fire.</w:t>
      </w:r>
      <w:ins w:id="18" w:author="Jordon Beijing" w:date="2020-07-21T23:29:00Z">
        <w:r w:rsidR="008E7E85">
          <w:rPr>
            <w:sz w:val="24"/>
          </w:rPr>
          <w:t>”</w:t>
        </w:r>
      </w:ins>
      <w:r w:rsidR="00B269A5" w:rsidRPr="00B269A5">
        <w:rPr>
          <w:sz w:val="24"/>
        </w:rPr>
        <w:t xml:space="preserve"> Jews called it "Shoah</w:t>
      </w:r>
      <w:ins w:id="19" w:author="Jordon Beijing" w:date="2020-07-21T23:30:00Z">
        <w:r w:rsidR="008E7E85">
          <w:rPr>
            <w:sz w:val="24"/>
          </w:rPr>
          <w:t>,</w:t>
        </w:r>
      </w:ins>
      <w:r w:rsidR="00B269A5" w:rsidRPr="00B269A5">
        <w:rPr>
          <w:sz w:val="24"/>
        </w:rPr>
        <w:t>"</w:t>
      </w:r>
      <w:del w:id="20" w:author="Jordon Beijing" w:date="2020-07-21T23:30:00Z">
        <w:r w:rsidR="00B269A5" w:rsidRPr="00B269A5" w:rsidDel="008E7E85">
          <w:rPr>
            <w:sz w:val="24"/>
          </w:rPr>
          <w:delText>,</w:delText>
        </w:r>
      </w:del>
      <w:r w:rsidR="00B269A5" w:rsidRPr="00B269A5">
        <w:rPr>
          <w:sz w:val="24"/>
        </w:rPr>
        <w:t xml:space="preserve"> from Hebrew, </w:t>
      </w:r>
      <w:del w:id="21" w:author="Jordon Beijing" w:date="2020-07-21T23:30:00Z">
        <w:r w:rsidR="00B269A5" w:rsidRPr="00B269A5" w:rsidDel="008E7E85">
          <w:rPr>
            <w:sz w:val="24"/>
          </w:rPr>
          <w:delText xml:space="preserve">with the </w:delText>
        </w:r>
      </w:del>
      <w:r w:rsidR="00B269A5" w:rsidRPr="00B269A5">
        <w:rPr>
          <w:sz w:val="24"/>
        </w:rPr>
        <w:t xml:space="preserve">meaning </w:t>
      </w:r>
      <w:del w:id="22" w:author="Jordon Beijing" w:date="2020-07-21T23:30:00Z">
        <w:r w:rsidR="00B269A5" w:rsidRPr="00B269A5" w:rsidDel="008E7E85">
          <w:rPr>
            <w:sz w:val="24"/>
          </w:rPr>
          <w:delText>of</w:delText>
        </w:r>
        <w:r w:rsidR="00560DC7" w:rsidDel="008E7E85">
          <w:rPr>
            <w:sz w:val="24"/>
          </w:rPr>
          <w:delText xml:space="preserve"> </w:delText>
        </w:r>
      </w:del>
      <w:ins w:id="23" w:author="Jordon Beijing" w:date="2020-07-21T23:30:00Z">
        <w:r w:rsidR="008E7E85">
          <w:rPr>
            <w:sz w:val="24"/>
          </w:rPr>
          <w:t>a</w:t>
        </w:r>
        <w:r w:rsidR="008E7E85">
          <w:rPr>
            <w:sz w:val="24"/>
          </w:rPr>
          <w:t xml:space="preserve"> </w:t>
        </w:r>
      </w:ins>
      <w:r w:rsidR="00B269A5" w:rsidRPr="00B269A5">
        <w:rPr>
          <w:sz w:val="24"/>
        </w:rPr>
        <w:t>"holocaust.”</w:t>
      </w:r>
      <w:r w:rsidR="00B269A5" w:rsidRPr="00B269A5">
        <w:t xml:space="preserve"> </w:t>
      </w:r>
      <w:r w:rsidR="00B269A5" w:rsidRPr="00B269A5">
        <w:rPr>
          <w:sz w:val="24"/>
        </w:rPr>
        <w:t xml:space="preserve">The Holocaust refers to the ethnic cleansing of </w:t>
      </w:r>
      <w:ins w:id="24" w:author="Jordon Beijing" w:date="2020-07-21T23:30:00Z">
        <w:r w:rsidR="008E7E85">
          <w:rPr>
            <w:sz w:val="24"/>
          </w:rPr>
          <w:t xml:space="preserve">Jews by </w:t>
        </w:r>
      </w:ins>
      <w:r w:rsidR="00B269A5" w:rsidRPr="00B269A5">
        <w:rPr>
          <w:sz w:val="24"/>
        </w:rPr>
        <w:t xml:space="preserve">Nazi Germany in World War II and is one of the most notorious atrocities </w:t>
      </w:r>
      <w:ins w:id="25" w:author="Jordon Beijing" w:date="2020-07-21T23:30:00Z">
        <w:r w:rsidR="008E7E85">
          <w:rPr>
            <w:sz w:val="24"/>
          </w:rPr>
          <w:t>of the war</w:t>
        </w:r>
      </w:ins>
      <w:del w:id="26" w:author="Jordon Beijing" w:date="2020-07-21T23:30:00Z">
        <w:r w:rsidR="00B269A5" w:rsidRPr="00B269A5" w:rsidDel="008E7E85">
          <w:rPr>
            <w:sz w:val="24"/>
          </w:rPr>
          <w:delText>in World War II</w:delText>
        </w:r>
      </w:del>
      <w:r w:rsidR="00B269A5" w:rsidRPr="00B269A5">
        <w:rPr>
          <w:sz w:val="24"/>
        </w:rPr>
        <w:t xml:space="preserve">. Germany massacred nearly </w:t>
      </w:r>
      <w:r w:rsidR="00B269A5" w:rsidRPr="00560DC7">
        <w:rPr>
          <w:sz w:val="24"/>
          <w:highlight w:val="yellow"/>
        </w:rPr>
        <w:t>six</w:t>
      </w:r>
      <w:r w:rsidR="00B269A5" w:rsidRPr="00B269A5">
        <w:rPr>
          <w:sz w:val="24"/>
        </w:rPr>
        <w:t xml:space="preserve"> million Jews during the ethnic cleansing.</w:t>
      </w:r>
    </w:p>
    <w:p w14:paraId="2704B811" w14:textId="77777777" w:rsidR="008E7E85" w:rsidRDefault="00B269A5">
      <w:pPr>
        <w:rPr>
          <w:ins w:id="27" w:author="Jordon Beijing" w:date="2020-07-21T23:33:00Z"/>
          <w:sz w:val="24"/>
        </w:rPr>
      </w:pPr>
      <w:r>
        <w:rPr>
          <w:sz w:val="24"/>
        </w:rPr>
        <w:t xml:space="preserve">         </w:t>
      </w:r>
      <w:r w:rsidRPr="00B269A5">
        <w:rPr>
          <w:sz w:val="24"/>
        </w:rPr>
        <w:t>After Nazi Germany's lightning-fast occupation of Poland, Denmark, Norway, the Netherlands, Belgium, Luxembourg and France</w:t>
      </w:r>
      <w:del w:id="28" w:author="Jordon Beijing" w:date="2020-07-21T23:30:00Z">
        <w:r w:rsidRPr="00B269A5" w:rsidDel="008E7E85">
          <w:rPr>
            <w:sz w:val="24"/>
          </w:rPr>
          <w:delText xml:space="preserve"> into their own possession</w:delText>
        </w:r>
      </w:del>
      <w:r w:rsidRPr="00B269A5">
        <w:rPr>
          <w:sz w:val="24"/>
        </w:rPr>
        <w:t xml:space="preserve">, </w:t>
      </w:r>
      <w:del w:id="29" w:author="Jordon Beijing" w:date="2020-07-21T23:30:00Z">
        <w:r w:rsidRPr="00B269A5" w:rsidDel="008E7E85">
          <w:rPr>
            <w:sz w:val="24"/>
          </w:rPr>
          <w:delText xml:space="preserve">and </w:delText>
        </w:r>
      </w:del>
      <w:r w:rsidRPr="00B269A5">
        <w:rPr>
          <w:sz w:val="24"/>
        </w:rPr>
        <w:t>the Jews in those countries naturally lived under the ravages of fascist iron hoofs.</w:t>
      </w:r>
      <w:r w:rsidRPr="00B269A5">
        <w:t xml:space="preserve"> </w:t>
      </w:r>
      <w:ins w:id="30" w:author="Jordon Beijing" w:date="2020-07-21T23:31:00Z">
        <w:r w:rsidR="008E7E85">
          <w:t xml:space="preserve">The </w:t>
        </w:r>
      </w:ins>
      <w:r w:rsidRPr="00B269A5">
        <w:rPr>
          <w:sz w:val="24"/>
        </w:rPr>
        <w:t>German Defense Forces</w:t>
      </w:r>
      <w:r>
        <w:rPr>
          <w:sz w:val="24"/>
        </w:rPr>
        <w:t>, Nazi Germany and German Government all</w:t>
      </w:r>
      <w:r w:rsidRPr="00B269A5">
        <w:t xml:space="preserve"> </w:t>
      </w:r>
      <w:r>
        <w:rPr>
          <w:sz w:val="24"/>
        </w:rPr>
        <w:t>c</w:t>
      </w:r>
      <w:r w:rsidRPr="00B269A5">
        <w:rPr>
          <w:sz w:val="24"/>
        </w:rPr>
        <w:t>oncerted action</w:t>
      </w:r>
      <w:r>
        <w:rPr>
          <w:sz w:val="24"/>
        </w:rPr>
        <w:t xml:space="preserve"> to persecute Jewish</w:t>
      </w:r>
      <w:ins w:id="31" w:author="Jordon Beijing" w:date="2020-07-21T23:31:00Z">
        <w:r w:rsidR="008E7E85">
          <w:rPr>
            <w:sz w:val="24"/>
          </w:rPr>
          <w:t xml:space="preserve"> people</w:t>
        </w:r>
      </w:ins>
      <w:r>
        <w:rPr>
          <w:sz w:val="24"/>
        </w:rPr>
        <w:t>. Then Nazi</w:t>
      </w:r>
      <w:ins w:id="32" w:author="Jordon Beijing" w:date="2020-07-21T23:31:00Z">
        <w:r w:rsidR="008E7E85">
          <w:rPr>
            <w:sz w:val="24"/>
          </w:rPr>
          <w:t>s</w:t>
        </w:r>
      </w:ins>
      <w:r>
        <w:rPr>
          <w:sz w:val="24"/>
        </w:rPr>
        <w:t xml:space="preserve"> even started</w:t>
      </w:r>
      <w:r w:rsidRPr="00B269A5">
        <w:t xml:space="preserve"> </w:t>
      </w:r>
      <w:r>
        <w:rPr>
          <w:sz w:val="24"/>
        </w:rPr>
        <w:t>i</w:t>
      </w:r>
      <w:r w:rsidRPr="00B269A5">
        <w:rPr>
          <w:sz w:val="24"/>
        </w:rPr>
        <w:t>ncitement to the public</w:t>
      </w:r>
      <w:r>
        <w:rPr>
          <w:sz w:val="24"/>
        </w:rPr>
        <w:t xml:space="preserve"> to oppose to the Jew</w:t>
      </w:r>
      <w:del w:id="33" w:author="Jordon Beijing" w:date="2020-07-21T23:31:00Z">
        <w:r w:rsidDel="008E7E85">
          <w:rPr>
            <w:sz w:val="24"/>
          </w:rPr>
          <w:delText>ish</w:delText>
        </w:r>
      </w:del>
      <w:r>
        <w:rPr>
          <w:sz w:val="24"/>
        </w:rPr>
        <w:t xml:space="preserve">. The Jewish </w:t>
      </w:r>
      <w:ins w:id="34" w:author="Jordon Beijing" w:date="2020-07-21T23:31:00Z">
        <w:r w:rsidR="008E7E85">
          <w:rPr>
            <w:sz w:val="24"/>
          </w:rPr>
          <w:t xml:space="preserve">people </w:t>
        </w:r>
      </w:ins>
      <w:r>
        <w:rPr>
          <w:sz w:val="24"/>
        </w:rPr>
        <w:t>ha</w:t>
      </w:r>
      <w:ins w:id="35" w:author="Jordon Beijing" w:date="2020-07-21T23:31:00Z">
        <w:r w:rsidR="008E7E85">
          <w:rPr>
            <w:sz w:val="24"/>
          </w:rPr>
          <w:t>d</w:t>
        </w:r>
      </w:ins>
      <w:del w:id="36" w:author="Jordon Beijing" w:date="2020-07-21T23:31:00Z">
        <w:r w:rsidDel="008E7E85">
          <w:rPr>
            <w:sz w:val="24"/>
          </w:rPr>
          <w:delText>s</w:delText>
        </w:r>
      </w:del>
      <w:r>
        <w:rPr>
          <w:sz w:val="24"/>
        </w:rPr>
        <w:t xml:space="preserve"> no freedom, they </w:t>
      </w:r>
      <w:del w:id="37" w:author="Jordon Beijing" w:date="2020-07-21T23:31:00Z">
        <w:r w:rsidDel="008E7E85">
          <w:rPr>
            <w:sz w:val="24"/>
          </w:rPr>
          <w:delText xml:space="preserve">have </w:delText>
        </w:r>
      </w:del>
      <w:ins w:id="38" w:author="Jordon Beijing" w:date="2020-07-21T23:31:00Z">
        <w:r w:rsidR="008E7E85">
          <w:rPr>
            <w:sz w:val="24"/>
          </w:rPr>
          <w:t>had</w:t>
        </w:r>
        <w:r w:rsidR="008E7E85">
          <w:rPr>
            <w:sz w:val="24"/>
          </w:rPr>
          <w:t xml:space="preserve"> </w:t>
        </w:r>
      </w:ins>
      <w:r>
        <w:rPr>
          <w:sz w:val="24"/>
        </w:rPr>
        <w:t xml:space="preserve">to wear </w:t>
      </w:r>
      <w:ins w:id="39" w:author="Jordon Beijing" w:date="2020-07-21T23:32:00Z">
        <w:r w:rsidR="008E7E85">
          <w:rPr>
            <w:sz w:val="24"/>
          </w:rPr>
          <w:t xml:space="preserve">the </w:t>
        </w:r>
      </w:ins>
      <w:r>
        <w:rPr>
          <w:sz w:val="24"/>
        </w:rPr>
        <w:t xml:space="preserve">Jewish star. Everybody </w:t>
      </w:r>
      <w:del w:id="40" w:author="Jordon Beijing" w:date="2020-07-21T23:32:00Z">
        <w:r w:rsidDel="008E7E85">
          <w:rPr>
            <w:sz w:val="24"/>
          </w:rPr>
          <w:delText>will</w:delText>
        </w:r>
        <w:r w:rsidR="000A0EDB" w:rsidDel="008E7E85">
          <w:rPr>
            <w:sz w:val="24"/>
          </w:rPr>
          <w:delText xml:space="preserve"> </w:delText>
        </w:r>
      </w:del>
      <w:ins w:id="41" w:author="Jordon Beijing" w:date="2020-07-21T23:32:00Z">
        <w:r w:rsidR="008E7E85">
          <w:rPr>
            <w:sz w:val="24"/>
          </w:rPr>
          <w:t>would</w:t>
        </w:r>
        <w:r w:rsidR="008E7E85">
          <w:rPr>
            <w:sz w:val="24"/>
          </w:rPr>
          <w:t xml:space="preserve"> </w:t>
        </w:r>
      </w:ins>
      <w:r w:rsidR="000A0EDB">
        <w:rPr>
          <w:sz w:val="24"/>
        </w:rPr>
        <w:t>have the eyes of despise to them when they walk</w:t>
      </w:r>
      <w:ins w:id="42" w:author="Jordon Beijing" w:date="2020-07-21T23:32:00Z">
        <w:r w:rsidR="008E7E85">
          <w:rPr>
            <w:sz w:val="24"/>
          </w:rPr>
          <w:t>ed</w:t>
        </w:r>
      </w:ins>
      <w:del w:id="43" w:author="Jordon Beijing" w:date="2020-07-21T23:32:00Z">
        <w:r w:rsidR="000A0EDB" w:rsidDel="008E7E85">
          <w:rPr>
            <w:sz w:val="24"/>
          </w:rPr>
          <w:delText>ing</w:delText>
        </w:r>
      </w:del>
      <w:r w:rsidR="000A0EDB">
        <w:rPr>
          <w:sz w:val="24"/>
        </w:rPr>
        <w:t xml:space="preserve"> on the street. Jew</w:t>
      </w:r>
      <w:ins w:id="44" w:author="Jordon Beijing" w:date="2020-07-21T23:32:00Z">
        <w:r w:rsidR="008E7E85">
          <w:rPr>
            <w:sz w:val="24"/>
          </w:rPr>
          <w:t>s were</w:t>
        </w:r>
      </w:ins>
      <w:del w:id="45" w:author="Jordon Beijing" w:date="2020-07-21T23:32:00Z">
        <w:r w:rsidR="000A0EDB" w:rsidDel="008E7E85">
          <w:rPr>
            <w:sz w:val="24"/>
          </w:rPr>
          <w:delText>ish</w:delText>
        </w:r>
      </w:del>
      <w:r w:rsidR="000A0EDB">
        <w:rPr>
          <w:sz w:val="24"/>
        </w:rPr>
        <w:t xml:space="preserve"> force</w:t>
      </w:r>
      <w:ins w:id="46" w:author="Jordon Beijing" w:date="2020-07-21T23:32:00Z">
        <w:r w:rsidR="008E7E85">
          <w:rPr>
            <w:sz w:val="24"/>
          </w:rPr>
          <w:t>d</w:t>
        </w:r>
      </w:ins>
      <w:r w:rsidR="000A0EDB">
        <w:rPr>
          <w:sz w:val="24"/>
        </w:rPr>
        <w:t xml:space="preserve"> to live in </w:t>
      </w:r>
      <w:ins w:id="47" w:author="Jordon Beijing" w:date="2020-07-21T23:32:00Z">
        <w:r w:rsidR="008E7E85">
          <w:rPr>
            <w:sz w:val="24"/>
          </w:rPr>
          <w:t xml:space="preserve">the </w:t>
        </w:r>
      </w:ins>
      <w:r w:rsidR="000A0EDB">
        <w:rPr>
          <w:sz w:val="24"/>
        </w:rPr>
        <w:t xml:space="preserve">Jewish district. Because that place </w:t>
      </w:r>
      <w:del w:id="48" w:author="Jordon Beijing" w:date="2020-07-21T23:32:00Z">
        <w:r w:rsidR="000A0EDB" w:rsidDel="008E7E85">
          <w:rPr>
            <w:sz w:val="24"/>
          </w:rPr>
          <w:delText xml:space="preserve">is </w:delText>
        </w:r>
      </w:del>
      <w:ins w:id="49" w:author="Jordon Beijing" w:date="2020-07-21T23:32:00Z">
        <w:r w:rsidR="008E7E85">
          <w:rPr>
            <w:sz w:val="24"/>
          </w:rPr>
          <w:t>was</w:t>
        </w:r>
        <w:r w:rsidR="008E7E85">
          <w:rPr>
            <w:sz w:val="24"/>
          </w:rPr>
          <w:t xml:space="preserve"> </w:t>
        </w:r>
      </w:ins>
      <w:r w:rsidR="000A0EDB">
        <w:rPr>
          <w:sz w:val="24"/>
        </w:rPr>
        <w:t xml:space="preserve">too small and no one </w:t>
      </w:r>
      <w:ins w:id="50" w:author="Jordon Beijing" w:date="2020-07-21T23:32:00Z">
        <w:r w:rsidR="008E7E85">
          <w:rPr>
            <w:sz w:val="24"/>
          </w:rPr>
          <w:t xml:space="preserve">could </w:t>
        </w:r>
      </w:ins>
      <w:r w:rsidR="000A0EDB">
        <w:rPr>
          <w:sz w:val="24"/>
        </w:rPr>
        <w:t xml:space="preserve">get out, so there was an infection </w:t>
      </w:r>
      <w:ins w:id="51" w:author="Jordon Beijing" w:date="2020-07-21T23:32:00Z">
        <w:r w:rsidR="008E7E85">
          <w:rPr>
            <w:sz w:val="24"/>
          </w:rPr>
          <w:t xml:space="preserve">that </w:t>
        </w:r>
      </w:ins>
      <w:r w:rsidR="000A0EDB">
        <w:rPr>
          <w:sz w:val="24"/>
        </w:rPr>
        <w:t>began to spread. Every Jew</w:t>
      </w:r>
      <w:del w:id="52" w:author="Jordon Beijing" w:date="2020-07-21T23:32:00Z">
        <w:r w:rsidR="000A0EDB" w:rsidDel="008E7E85">
          <w:rPr>
            <w:sz w:val="24"/>
          </w:rPr>
          <w:delText>ish</w:delText>
        </w:r>
      </w:del>
      <w:r w:rsidR="000A0EDB">
        <w:rPr>
          <w:sz w:val="24"/>
        </w:rPr>
        <w:t xml:space="preserve"> that walk</w:t>
      </w:r>
      <w:ins w:id="53" w:author="Jordon Beijing" w:date="2020-07-21T23:32:00Z">
        <w:r w:rsidR="008E7E85">
          <w:rPr>
            <w:sz w:val="24"/>
          </w:rPr>
          <w:t>ed</w:t>
        </w:r>
      </w:ins>
      <w:ins w:id="54" w:author="Jordon Beijing" w:date="2020-07-21T23:33:00Z">
        <w:r w:rsidR="008E7E85">
          <w:rPr>
            <w:sz w:val="24"/>
          </w:rPr>
          <w:t xml:space="preserve"> around</w:t>
        </w:r>
      </w:ins>
      <w:del w:id="55" w:author="Jordon Beijing" w:date="2020-07-21T23:32:00Z">
        <w:r w:rsidR="000A0EDB" w:rsidDel="008E7E85">
          <w:rPr>
            <w:sz w:val="24"/>
          </w:rPr>
          <w:delText>ing</w:delText>
        </w:r>
      </w:del>
      <w:r w:rsidR="000A0EDB">
        <w:rPr>
          <w:sz w:val="24"/>
        </w:rPr>
        <w:t xml:space="preserve"> near </w:t>
      </w:r>
      <w:del w:id="56" w:author="Jordon Beijing" w:date="2020-07-21T23:33:00Z">
        <w:r w:rsidR="000A0EDB" w:rsidDel="008E7E85">
          <w:rPr>
            <w:sz w:val="24"/>
          </w:rPr>
          <w:delText xml:space="preserve">around </w:delText>
        </w:r>
      </w:del>
      <w:r w:rsidR="000A0EDB">
        <w:rPr>
          <w:sz w:val="24"/>
        </w:rPr>
        <w:t xml:space="preserve">the export could </w:t>
      </w:r>
      <w:del w:id="57" w:author="Jordon Beijing" w:date="2020-07-21T23:33:00Z">
        <w:r w:rsidR="000A0EDB" w:rsidDel="008E7E85">
          <w:rPr>
            <w:sz w:val="24"/>
          </w:rPr>
          <w:delText xml:space="preserve">being </w:delText>
        </w:r>
      </w:del>
      <w:ins w:id="58" w:author="Jordon Beijing" w:date="2020-07-21T23:33:00Z">
        <w:r w:rsidR="008E7E85">
          <w:rPr>
            <w:sz w:val="24"/>
          </w:rPr>
          <w:t>be</w:t>
        </w:r>
        <w:r w:rsidR="008E7E85">
          <w:rPr>
            <w:sz w:val="24"/>
          </w:rPr>
          <w:t xml:space="preserve"> </w:t>
        </w:r>
      </w:ins>
      <w:r w:rsidR="000A0EDB">
        <w:rPr>
          <w:sz w:val="24"/>
        </w:rPr>
        <w:t>shot by the soldiers.</w:t>
      </w:r>
    </w:p>
    <w:p w14:paraId="4D94FF43" w14:textId="68EF2546" w:rsidR="00B269A5" w:rsidRDefault="000A0EDB" w:rsidP="008E7E85">
      <w:pPr>
        <w:ind w:firstLine="420"/>
        <w:rPr>
          <w:sz w:val="24"/>
        </w:rPr>
        <w:pPrChange w:id="59" w:author="Jordon Beijing" w:date="2020-07-21T23:33:00Z">
          <w:pPr/>
        </w:pPrChange>
      </w:pPr>
      <w:del w:id="60" w:author="Jordon Beijing" w:date="2020-07-21T23:33:00Z">
        <w:r w:rsidDel="008E7E85">
          <w:rPr>
            <w:sz w:val="24"/>
          </w:rPr>
          <w:delText xml:space="preserve">  </w:delText>
        </w:r>
      </w:del>
      <w:r w:rsidRPr="000A0EDB">
        <w:rPr>
          <w:sz w:val="24"/>
        </w:rPr>
        <w:t>The exile of Greek Jews was one of the most barbaric acts of fascism. The ten-day journey, when the expelled Jews arrived at the concentration camp, was exhaust</w:t>
      </w:r>
      <w:ins w:id="61" w:author="Jordon Beijing" w:date="2020-07-21T23:33:00Z">
        <w:r w:rsidR="008E7E85">
          <w:rPr>
            <w:sz w:val="24"/>
          </w:rPr>
          <w:t>ing</w:t>
        </w:r>
      </w:ins>
      <w:del w:id="62" w:author="Jordon Beijing" w:date="2020-07-21T23:33:00Z">
        <w:r w:rsidRPr="000A0EDB" w:rsidDel="008E7E85">
          <w:rPr>
            <w:sz w:val="24"/>
          </w:rPr>
          <w:delText>ed</w:delText>
        </w:r>
      </w:del>
      <w:r w:rsidRPr="000A0EDB">
        <w:rPr>
          <w:sz w:val="24"/>
        </w:rPr>
        <w:t xml:space="preserve">, </w:t>
      </w:r>
      <w:ins w:id="63" w:author="Jordon Beijing" w:date="2020-07-21T23:34:00Z">
        <w:r w:rsidR="008E7E85">
          <w:rPr>
            <w:sz w:val="24"/>
          </w:rPr>
          <w:t>and what awaited them was</w:t>
        </w:r>
      </w:ins>
      <w:del w:id="64" w:author="Jordon Beijing" w:date="2020-07-21T23:34:00Z">
        <w:r w:rsidRPr="000A0EDB" w:rsidDel="008E7E85">
          <w:rPr>
            <w:sz w:val="24"/>
          </w:rPr>
          <w:delText xml:space="preserve">waiting for them </w:delText>
        </w:r>
      </w:del>
      <w:ins w:id="65" w:author="Jordon Beijing" w:date="2020-07-21T23:34:00Z">
        <w:r w:rsidR="008E7E85">
          <w:rPr>
            <w:sz w:val="24"/>
          </w:rPr>
          <w:t xml:space="preserve"> </w:t>
        </w:r>
      </w:ins>
      <w:r w:rsidRPr="000A0EDB">
        <w:rPr>
          <w:sz w:val="24"/>
        </w:rPr>
        <w:t xml:space="preserve">only </w:t>
      </w:r>
      <w:del w:id="66" w:author="Jordon Beijing" w:date="2020-07-21T23:34:00Z">
        <w:r w:rsidRPr="000A0EDB" w:rsidDel="008E7E85">
          <w:rPr>
            <w:sz w:val="24"/>
          </w:rPr>
          <w:delText xml:space="preserve">for </w:delText>
        </w:r>
      </w:del>
      <w:r w:rsidRPr="000A0EDB">
        <w:rPr>
          <w:sz w:val="24"/>
        </w:rPr>
        <w:t>slave labor and wanton slaughter.</w:t>
      </w:r>
      <w:r w:rsidRPr="000A0EDB">
        <w:t xml:space="preserve"> </w:t>
      </w:r>
      <w:r w:rsidRPr="000A0EDB">
        <w:rPr>
          <w:sz w:val="24"/>
        </w:rPr>
        <w:t xml:space="preserve">Extinction orders inciting the local population to exterminate Judaism spread everywhere, thousands </w:t>
      </w:r>
      <w:ins w:id="67" w:author="Jordon Beijing" w:date="2020-07-21T23:34:00Z">
        <w:r w:rsidR="008E7E85">
          <w:rPr>
            <w:sz w:val="24"/>
          </w:rPr>
          <w:t>and</w:t>
        </w:r>
      </w:ins>
      <w:del w:id="68" w:author="Jordon Beijing" w:date="2020-07-21T23:34:00Z">
        <w:r w:rsidRPr="000A0EDB" w:rsidDel="008E7E85">
          <w:rPr>
            <w:sz w:val="24"/>
          </w:rPr>
          <w:delText>or</w:delText>
        </w:r>
      </w:del>
      <w:r w:rsidRPr="000A0EDB">
        <w:rPr>
          <w:sz w:val="24"/>
        </w:rPr>
        <w:t xml:space="preserve"> thousands of </w:t>
      </w:r>
      <w:r>
        <w:rPr>
          <w:sz w:val="24"/>
        </w:rPr>
        <w:t>Jewish</w:t>
      </w:r>
      <w:r w:rsidRPr="000A0EDB">
        <w:rPr>
          <w:sz w:val="24"/>
        </w:rPr>
        <w:t xml:space="preserve"> were summoned to some remote place to be executed by killing machines, many unknown </w:t>
      </w:r>
      <w:r>
        <w:rPr>
          <w:sz w:val="24"/>
        </w:rPr>
        <w:t>Jew</w:t>
      </w:r>
      <w:ins w:id="69" w:author="Jordon Beijing" w:date="2020-07-22T01:00:00Z">
        <w:r w:rsidR="00A0755B">
          <w:rPr>
            <w:sz w:val="24"/>
          </w:rPr>
          <w:t>s</w:t>
        </w:r>
      </w:ins>
      <w:del w:id="70" w:author="Jordon Beijing" w:date="2020-07-22T01:00:00Z">
        <w:r w:rsidDel="00A0755B">
          <w:rPr>
            <w:sz w:val="24"/>
          </w:rPr>
          <w:delText>ish</w:delText>
        </w:r>
      </w:del>
      <w:r w:rsidRPr="000A0EDB">
        <w:rPr>
          <w:sz w:val="24"/>
        </w:rPr>
        <w:t xml:space="preserve"> were driven to another world before they could understand what was going on, and sometimes the whole area turned into a </w:t>
      </w:r>
      <w:del w:id="71" w:author="Jordon Beijing" w:date="2020-07-22T01:00:00Z">
        <w:r w:rsidRPr="000A0EDB" w:rsidDel="00A0755B">
          <w:rPr>
            <w:sz w:val="24"/>
          </w:rPr>
          <w:delText xml:space="preserve">rare </w:delText>
        </w:r>
      </w:del>
      <w:r w:rsidRPr="000A0EDB">
        <w:rPr>
          <w:sz w:val="24"/>
        </w:rPr>
        <w:t>giant cemetery.</w:t>
      </w:r>
      <w:r w:rsidRPr="00A0755B">
        <w:rPr>
          <w:i/>
          <w:iCs/>
          <w:rPrChange w:id="72" w:author="Jordon Beijing" w:date="2020-07-22T01:01:00Z">
            <w:rPr/>
          </w:rPrChange>
        </w:rPr>
        <w:t xml:space="preserve"> </w:t>
      </w:r>
      <w:r w:rsidRPr="00A0755B">
        <w:rPr>
          <w:i/>
          <w:iCs/>
          <w:sz w:val="24"/>
          <w:highlight w:val="yellow"/>
          <w:rPrChange w:id="73" w:author="Jordon Beijing" w:date="2020-07-22T01:01:00Z">
            <w:rPr>
              <w:sz w:val="24"/>
            </w:rPr>
          </w:rPrChange>
        </w:rPr>
        <w:t>A large number of children were sent to concentration camps in batches. Children over the age of 14 were treated as adults in the process of being sent to concentration camps. Sometimes the innocent, weak children came home from a children's home in a school or a Jewish neighborhood and saw only unfamiliar faces at home, and their parents had been poisoned.</w:t>
      </w:r>
      <w:r w:rsidRPr="00A0755B">
        <w:rPr>
          <w:i/>
          <w:iCs/>
          <w:highlight w:val="yellow"/>
          <w:rPrChange w:id="74" w:author="Jordon Beijing" w:date="2020-07-22T01:01:00Z">
            <w:rPr/>
          </w:rPrChange>
        </w:rPr>
        <w:t xml:space="preserve"> </w:t>
      </w:r>
      <w:r w:rsidRPr="00A0755B">
        <w:rPr>
          <w:i/>
          <w:iCs/>
          <w:sz w:val="24"/>
          <w:highlight w:val="yellow"/>
          <w:rPrChange w:id="75" w:author="Jordon Beijing" w:date="2020-07-22T01:01:00Z">
            <w:rPr>
              <w:sz w:val="24"/>
            </w:rPr>
          </w:rPrChange>
        </w:rPr>
        <w:t>January 27</w:t>
      </w:r>
      <w:r w:rsidR="00A73C7A" w:rsidRPr="00A0755B">
        <w:rPr>
          <w:i/>
          <w:iCs/>
          <w:sz w:val="24"/>
          <w:highlight w:val="yellow"/>
          <w:rPrChange w:id="76" w:author="Jordon Beijing" w:date="2020-07-22T01:01:00Z">
            <w:rPr>
              <w:sz w:val="24"/>
            </w:rPr>
          </w:rPrChange>
        </w:rPr>
        <w:t>, 1945</w:t>
      </w:r>
      <w:r w:rsidRPr="00A0755B">
        <w:rPr>
          <w:i/>
          <w:iCs/>
          <w:sz w:val="24"/>
          <w:highlight w:val="yellow"/>
          <w:rPrChange w:id="77" w:author="Jordon Beijing" w:date="2020-07-22T01:01:00Z">
            <w:rPr>
              <w:sz w:val="24"/>
            </w:rPr>
          </w:rPrChange>
        </w:rPr>
        <w:t>, the Soviet Red Army invaded Auschwitz concentration camp, they saw 7</w:t>
      </w:r>
      <w:ins w:id="78" w:author="Jordon Beijing" w:date="2020-07-21T23:35:00Z">
        <w:r w:rsidR="00AD7A55" w:rsidRPr="00A0755B">
          <w:rPr>
            <w:i/>
            <w:iCs/>
            <w:sz w:val="24"/>
            <w:highlight w:val="yellow"/>
            <w:rPrChange w:id="79" w:author="Jordon Beijing" w:date="2020-07-22T01:01:00Z">
              <w:rPr>
                <w:sz w:val="24"/>
              </w:rPr>
            </w:rPrChange>
          </w:rPr>
          <w:t>,</w:t>
        </w:r>
      </w:ins>
      <w:r w:rsidRPr="00A0755B">
        <w:rPr>
          <w:i/>
          <w:iCs/>
          <w:sz w:val="24"/>
          <w:highlight w:val="yellow"/>
          <w:rPrChange w:id="80" w:author="Jordon Beijing" w:date="2020-07-22T01:01:00Z">
            <w:rPr>
              <w:sz w:val="24"/>
            </w:rPr>
          </w:rPrChange>
        </w:rPr>
        <w:t>650 ghost-like people —— Holocaust survivors. The Soviet Red Army, which liberated Auschwitz, was the 100th Infantry Division and the 107th Division 504th Infantry Regiment. On the way to the liberation of the concentration camp, the Red Army of the Soviet Union exchanged fire along the road and the fleeing Germans. There were 231 Red Army soldiers sleeping in the battle to liberate Auschwitz.</w:t>
      </w:r>
    </w:p>
    <w:p w14:paraId="6811811C" w14:textId="77777777" w:rsidR="00A73C7A" w:rsidRDefault="00A73C7A" w:rsidP="00A73C7A">
      <w:pPr>
        <w:ind w:firstLineChars="2900" w:firstLine="4640"/>
        <w:rPr>
          <w:sz w:val="16"/>
        </w:rPr>
      </w:pPr>
      <w:r w:rsidRPr="00560DC7">
        <w:rPr>
          <w:sz w:val="16"/>
          <w:highlight w:val="yellow"/>
        </w:rPr>
        <w:t>-</w:t>
      </w:r>
      <w:r w:rsidRPr="00560DC7">
        <w:rPr>
          <w:rFonts w:hint="eastAsia"/>
          <w:sz w:val="16"/>
          <w:highlight w:val="yellow"/>
        </w:rPr>
        <w:t>https://baike.baidu.com/item/</w:t>
      </w:r>
      <w:r w:rsidRPr="00560DC7">
        <w:rPr>
          <w:rFonts w:hint="eastAsia"/>
          <w:sz w:val="16"/>
          <w:highlight w:val="yellow"/>
        </w:rPr>
        <w:t>犹太人大屠杀</w:t>
      </w:r>
      <w:r w:rsidRPr="00560DC7">
        <w:rPr>
          <w:rFonts w:hint="eastAsia"/>
          <w:sz w:val="16"/>
          <w:highlight w:val="yellow"/>
        </w:rPr>
        <w:t>/4816832</w:t>
      </w:r>
    </w:p>
    <w:p w14:paraId="0292EBDD" w14:textId="4E6D4CC1" w:rsidR="00142739" w:rsidRDefault="00A73C7A" w:rsidP="00142739">
      <w:pPr>
        <w:rPr>
          <w:sz w:val="24"/>
          <w:szCs w:val="24"/>
        </w:rPr>
      </w:pPr>
      <w:r>
        <w:rPr>
          <w:rFonts w:hint="eastAsia"/>
          <w:sz w:val="24"/>
          <w:szCs w:val="24"/>
        </w:rPr>
        <w:t xml:space="preserve"> </w:t>
      </w:r>
      <w:r>
        <w:rPr>
          <w:sz w:val="24"/>
          <w:szCs w:val="24"/>
        </w:rPr>
        <w:t xml:space="preserve">        </w:t>
      </w:r>
      <w:ins w:id="81" w:author="Jordon Beijing" w:date="2020-07-21T23:27:00Z">
        <w:r w:rsidR="008E7E85">
          <w:rPr>
            <w:sz w:val="24"/>
            <w:szCs w:val="24"/>
          </w:rPr>
          <w:t>The l</w:t>
        </w:r>
      </w:ins>
      <w:del w:id="82" w:author="Jordon Beijing" w:date="2020-07-21T23:27:00Z">
        <w:r w:rsidDel="008E7E85">
          <w:rPr>
            <w:sz w:val="24"/>
            <w:szCs w:val="24"/>
          </w:rPr>
          <w:delText>L</w:delText>
        </w:r>
      </w:del>
      <w:r>
        <w:rPr>
          <w:sz w:val="24"/>
          <w:szCs w:val="24"/>
        </w:rPr>
        <w:t>ast paragraph is a</w:t>
      </w:r>
      <w:r w:rsidRPr="00A73C7A">
        <w:rPr>
          <w:sz w:val="24"/>
          <w:szCs w:val="24"/>
        </w:rPr>
        <w:t xml:space="preserve"> brief summary of the Holocaust</w:t>
      </w:r>
      <w:r>
        <w:rPr>
          <w:sz w:val="24"/>
          <w:szCs w:val="24"/>
        </w:rPr>
        <w:t xml:space="preserve">. </w:t>
      </w:r>
      <w:r w:rsidRPr="001A4167">
        <w:rPr>
          <w:sz w:val="24"/>
          <w:szCs w:val="24"/>
          <w:highlight w:val="yellow"/>
          <w:rPrChange w:id="83" w:author="Jordon Beijing" w:date="2020-07-22T07:55:00Z">
            <w:rPr>
              <w:sz w:val="24"/>
              <w:szCs w:val="24"/>
            </w:rPr>
          </w:rPrChange>
        </w:rPr>
        <w:t>Jew</w:t>
      </w:r>
      <w:del w:id="84" w:author="Jordon Beijing" w:date="2020-07-22T01:01:00Z">
        <w:r w:rsidDel="00A0755B">
          <w:rPr>
            <w:sz w:val="24"/>
            <w:szCs w:val="24"/>
          </w:rPr>
          <w:delText>ish</w:delText>
        </w:r>
      </w:del>
      <w:r>
        <w:rPr>
          <w:sz w:val="24"/>
          <w:szCs w:val="24"/>
        </w:rPr>
        <w:t xml:space="preserve"> </w:t>
      </w:r>
      <w:del w:id="85" w:author="Jordon Beijing" w:date="2020-07-22T01:01:00Z">
        <w:r w:rsidDel="00A0755B">
          <w:rPr>
            <w:sz w:val="24"/>
            <w:szCs w:val="24"/>
          </w:rPr>
          <w:delText xml:space="preserve">were </w:delText>
        </w:r>
      </w:del>
      <w:r>
        <w:rPr>
          <w:sz w:val="24"/>
          <w:szCs w:val="24"/>
        </w:rPr>
        <w:t xml:space="preserve">suffered </w:t>
      </w:r>
      <w:del w:id="86" w:author="Jordon Beijing" w:date="2020-07-22T01:01:00Z">
        <w:r w:rsidDel="00A0755B">
          <w:rPr>
            <w:sz w:val="24"/>
            <w:szCs w:val="24"/>
          </w:rPr>
          <w:delText xml:space="preserve">in </w:delText>
        </w:r>
      </w:del>
      <w:ins w:id="87" w:author="Jordon Beijing" w:date="2020-07-22T01:01:00Z">
        <w:r w:rsidR="00A0755B">
          <w:rPr>
            <w:sz w:val="24"/>
            <w:szCs w:val="24"/>
          </w:rPr>
          <w:t>during</w:t>
        </w:r>
        <w:r w:rsidR="00A0755B">
          <w:rPr>
            <w:sz w:val="24"/>
            <w:szCs w:val="24"/>
          </w:rPr>
          <w:t xml:space="preserve"> </w:t>
        </w:r>
      </w:ins>
      <w:r>
        <w:rPr>
          <w:sz w:val="24"/>
          <w:szCs w:val="24"/>
        </w:rPr>
        <w:t>the Holocaust</w:t>
      </w:r>
      <w:del w:id="88" w:author="Jordon Beijing" w:date="2020-07-22T01:01:00Z">
        <w:r w:rsidDel="00A0755B">
          <w:rPr>
            <w:sz w:val="24"/>
            <w:szCs w:val="24"/>
          </w:rPr>
          <w:delText xml:space="preserve">, </w:delText>
        </w:r>
      </w:del>
      <w:ins w:id="89" w:author="Jordon Beijing" w:date="2020-07-22T01:01:00Z">
        <w:r w:rsidR="00A0755B">
          <w:rPr>
            <w:sz w:val="24"/>
            <w:szCs w:val="24"/>
          </w:rPr>
          <w:t xml:space="preserve"> and</w:t>
        </w:r>
        <w:r w:rsidR="00A0755B">
          <w:rPr>
            <w:sz w:val="24"/>
            <w:szCs w:val="24"/>
          </w:rPr>
          <w:t xml:space="preserve"> </w:t>
        </w:r>
      </w:ins>
      <w:r>
        <w:rPr>
          <w:sz w:val="24"/>
          <w:szCs w:val="24"/>
        </w:rPr>
        <w:t>no</w:t>
      </w:r>
      <w:del w:id="90" w:author="Jordon Beijing" w:date="2020-07-22T01:01:00Z">
        <w:r w:rsidDel="00A0755B">
          <w:rPr>
            <w:sz w:val="24"/>
            <w:szCs w:val="24"/>
          </w:rPr>
          <w:delText xml:space="preserve"> </w:delText>
        </w:r>
      </w:del>
      <w:r>
        <w:rPr>
          <w:sz w:val="24"/>
          <w:szCs w:val="24"/>
        </w:rPr>
        <w:t>body care</w:t>
      </w:r>
      <w:ins w:id="91" w:author="Jordon Beijing" w:date="2020-07-22T01:01:00Z">
        <w:r w:rsidR="00A0755B">
          <w:rPr>
            <w:sz w:val="24"/>
            <w:szCs w:val="24"/>
          </w:rPr>
          <w:t>d</w:t>
        </w:r>
      </w:ins>
      <w:r>
        <w:rPr>
          <w:sz w:val="24"/>
          <w:szCs w:val="24"/>
        </w:rPr>
        <w:t xml:space="preserve"> about them. Even though</w:t>
      </w:r>
      <w:r w:rsidRPr="00A73C7A">
        <w:rPr>
          <w:sz w:val="24"/>
          <w:szCs w:val="24"/>
        </w:rPr>
        <w:t xml:space="preserve"> the Germans made a lot of </w:t>
      </w:r>
      <w:r w:rsidRPr="00A73C7A">
        <w:rPr>
          <w:sz w:val="24"/>
          <w:szCs w:val="24"/>
        </w:rPr>
        <w:lastRenderedPageBreak/>
        <w:t>excuses for th</w:t>
      </w:r>
      <w:ins w:id="92" w:author="Jordon Beijing" w:date="2020-07-22T01:01:00Z">
        <w:r w:rsidR="00A0755B">
          <w:rPr>
            <w:sz w:val="24"/>
            <w:szCs w:val="24"/>
          </w:rPr>
          <w:t>ese</w:t>
        </w:r>
      </w:ins>
      <w:del w:id="93" w:author="Jordon Beijing" w:date="2020-07-22T01:01:00Z">
        <w:r w:rsidRPr="00A73C7A" w:rsidDel="00A0755B">
          <w:rPr>
            <w:sz w:val="24"/>
            <w:szCs w:val="24"/>
          </w:rPr>
          <w:delText>is</w:delText>
        </w:r>
      </w:del>
      <w:r>
        <w:rPr>
          <w:sz w:val="24"/>
          <w:szCs w:val="24"/>
        </w:rPr>
        <w:t xml:space="preserve"> things, b</w:t>
      </w:r>
      <w:r w:rsidRPr="00A73C7A">
        <w:rPr>
          <w:sz w:val="24"/>
          <w:szCs w:val="24"/>
        </w:rPr>
        <w:t>ut that doesn't wipe out what they did</w:t>
      </w:r>
      <w:r>
        <w:rPr>
          <w:sz w:val="24"/>
          <w:szCs w:val="24"/>
        </w:rPr>
        <w:t xml:space="preserve">. </w:t>
      </w:r>
      <w:r w:rsidR="005C6871">
        <w:rPr>
          <w:sz w:val="24"/>
          <w:szCs w:val="24"/>
        </w:rPr>
        <w:t xml:space="preserve">In my opinion, everybody </w:t>
      </w:r>
      <w:r w:rsidR="00142739">
        <w:rPr>
          <w:sz w:val="24"/>
          <w:szCs w:val="24"/>
        </w:rPr>
        <w:t xml:space="preserve">in </w:t>
      </w:r>
      <w:del w:id="94" w:author="Jordon Beijing" w:date="2020-07-22T01:02:00Z">
        <w:r w:rsidR="00142739" w:rsidDel="00A0755B">
          <w:rPr>
            <w:sz w:val="24"/>
            <w:szCs w:val="24"/>
          </w:rPr>
          <w:delText xml:space="preserve">the </w:delText>
        </w:r>
      </w:del>
      <w:r w:rsidR="00142739">
        <w:rPr>
          <w:sz w:val="24"/>
          <w:szCs w:val="24"/>
        </w:rPr>
        <w:t>Europe didn’t like Jew</w:t>
      </w:r>
      <w:ins w:id="95" w:author="Jordon Beijing" w:date="2020-07-22T01:02:00Z">
        <w:r w:rsidR="00A0755B">
          <w:rPr>
            <w:sz w:val="24"/>
            <w:szCs w:val="24"/>
          </w:rPr>
          <w:t>s</w:t>
        </w:r>
      </w:ins>
      <w:del w:id="96" w:author="Jordon Beijing" w:date="2020-07-22T01:02:00Z">
        <w:r w:rsidR="00142739" w:rsidDel="00A0755B">
          <w:rPr>
            <w:sz w:val="24"/>
            <w:szCs w:val="24"/>
          </w:rPr>
          <w:delText>ish</w:delText>
        </w:r>
      </w:del>
      <w:r w:rsidR="00142739">
        <w:rPr>
          <w:sz w:val="24"/>
          <w:szCs w:val="24"/>
        </w:rPr>
        <w:t xml:space="preserve"> that much. The reason of this I think is because </w:t>
      </w:r>
      <w:r w:rsidR="00142739" w:rsidRPr="001A4167">
        <w:rPr>
          <w:sz w:val="24"/>
          <w:szCs w:val="24"/>
          <w:highlight w:val="yellow"/>
          <w:rPrChange w:id="97" w:author="Jordon Beijing" w:date="2020-07-22T07:54:00Z">
            <w:rPr>
              <w:sz w:val="24"/>
              <w:szCs w:val="24"/>
            </w:rPr>
          </w:rPrChange>
        </w:rPr>
        <w:t>Jewish</w:t>
      </w:r>
      <w:r w:rsidR="00142739">
        <w:rPr>
          <w:sz w:val="24"/>
          <w:szCs w:val="24"/>
        </w:rPr>
        <w:t xml:space="preserve"> were smart and rich, they were having business in Europe, and </w:t>
      </w:r>
      <w:r w:rsidR="00142739" w:rsidRPr="001A4167">
        <w:rPr>
          <w:sz w:val="24"/>
          <w:szCs w:val="24"/>
          <w:highlight w:val="yellow"/>
          <w:rPrChange w:id="98" w:author="Jordon Beijing" w:date="2020-07-22T07:54:00Z">
            <w:rPr>
              <w:sz w:val="24"/>
              <w:szCs w:val="24"/>
            </w:rPr>
          </w:rPrChange>
        </w:rPr>
        <w:t>B</w:t>
      </w:r>
      <w:r w:rsidR="00142739" w:rsidRPr="00142739">
        <w:rPr>
          <w:sz w:val="24"/>
          <w:szCs w:val="24"/>
        </w:rPr>
        <w:t>ecause when the Germans were hungry for milk and couldn't afford it, Jews would rather dump it than sell it at a lower price</w:t>
      </w:r>
      <w:r w:rsidR="00142739">
        <w:rPr>
          <w:sz w:val="24"/>
          <w:szCs w:val="24"/>
        </w:rPr>
        <w:t xml:space="preserve">. </w:t>
      </w:r>
      <w:r w:rsidR="00142739" w:rsidRPr="00A0755B">
        <w:rPr>
          <w:sz w:val="24"/>
          <w:szCs w:val="24"/>
          <w:highlight w:val="yellow"/>
          <w:rPrChange w:id="99" w:author="Jordon Beijing" w:date="2020-07-22T01:02:00Z">
            <w:rPr>
              <w:sz w:val="24"/>
              <w:szCs w:val="24"/>
            </w:rPr>
          </w:rPrChange>
        </w:rPr>
        <w:t>Another reason I think is that most of the country in that time was Christian, and Judas who was Jewish sell Jesus who was God’s child to another Jewish judge for death, so people hate Judas and hate Jewish because they think they were arrogant and for the sake of profit.</w:t>
      </w:r>
    </w:p>
    <w:p w14:paraId="596F24D9" w14:textId="3EBE81D7" w:rsidR="00A73C7A" w:rsidRDefault="00A73C7A" w:rsidP="00DB45A6">
      <w:pPr>
        <w:ind w:firstLineChars="450" w:firstLine="1080"/>
        <w:rPr>
          <w:ins w:id="100" w:author="Jordon Beijing" w:date="2020-07-22T07:55:00Z"/>
          <w:sz w:val="24"/>
          <w:szCs w:val="24"/>
        </w:rPr>
      </w:pPr>
      <w:r>
        <w:rPr>
          <w:sz w:val="24"/>
          <w:szCs w:val="24"/>
        </w:rPr>
        <w:t xml:space="preserve">What </w:t>
      </w:r>
      <w:r w:rsidRPr="00560DC7">
        <w:rPr>
          <w:sz w:val="24"/>
          <w:szCs w:val="24"/>
          <w:highlight w:val="yellow"/>
        </w:rPr>
        <w:t>will</w:t>
      </w:r>
      <w:r>
        <w:rPr>
          <w:sz w:val="24"/>
          <w:szCs w:val="24"/>
        </w:rPr>
        <w:t xml:space="preserve"> happen if American soldiers and</w:t>
      </w:r>
      <w:r w:rsidRPr="00A73C7A">
        <w:t xml:space="preserve"> </w:t>
      </w:r>
      <w:r w:rsidRPr="00A73C7A">
        <w:rPr>
          <w:sz w:val="24"/>
          <w:szCs w:val="24"/>
        </w:rPr>
        <w:t>Soviet Red Army</w:t>
      </w:r>
      <w:r>
        <w:rPr>
          <w:sz w:val="24"/>
          <w:szCs w:val="24"/>
        </w:rPr>
        <w:t xml:space="preserve"> came before fascis</w:t>
      </w:r>
      <w:r w:rsidRPr="00560DC7">
        <w:rPr>
          <w:sz w:val="24"/>
          <w:szCs w:val="24"/>
          <w:highlight w:val="yellow"/>
        </w:rPr>
        <w:t>t</w:t>
      </w:r>
      <w:r>
        <w:rPr>
          <w:sz w:val="24"/>
          <w:szCs w:val="24"/>
        </w:rPr>
        <w:t xml:space="preserve"> killed so many Jew</w:t>
      </w:r>
      <w:ins w:id="101" w:author="Jordon Beijing" w:date="2020-07-22T01:14:00Z">
        <w:r w:rsidR="00D8615E">
          <w:rPr>
            <w:sz w:val="24"/>
            <w:szCs w:val="24"/>
          </w:rPr>
          <w:t>s</w:t>
        </w:r>
      </w:ins>
      <w:del w:id="102" w:author="Jordon Beijing" w:date="2020-07-22T01:14:00Z">
        <w:r w:rsidDel="00D8615E">
          <w:rPr>
            <w:sz w:val="24"/>
            <w:szCs w:val="24"/>
          </w:rPr>
          <w:delText>ish</w:delText>
        </w:r>
      </w:del>
      <w:r>
        <w:rPr>
          <w:sz w:val="24"/>
          <w:szCs w:val="24"/>
        </w:rPr>
        <w:t>?</w:t>
      </w:r>
      <w:r w:rsidR="00FF4C59">
        <w:rPr>
          <w:sz w:val="24"/>
          <w:szCs w:val="24"/>
        </w:rPr>
        <w:t xml:space="preserve"> </w:t>
      </w:r>
      <w:r w:rsidR="00FF4C59" w:rsidRPr="00560DC7">
        <w:rPr>
          <w:sz w:val="24"/>
          <w:szCs w:val="24"/>
          <w:highlight w:val="yellow"/>
        </w:rPr>
        <w:t>Will</w:t>
      </w:r>
      <w:r w:rsidR="00FF4C59">
        <w:rPr>
          <w:sz w:val="24"/>
          <w:szCs w:val="24"/>
        </w:rPr>
        <w:t xml:space="preserve"> </w:t>
      </w:r>
      <w:r w:rsidR="00FF4C59" w:rsidRPr="00560DC7">
        <w:rPr>
          <w:sz w:val="24"/>
          <w:szCs w:val="24"/>
          <w:highlight w:val="yellow"/>
        </w:rPr>
        <w:t>Jewish</w:t>
      </w:r>
      <w:r w:rsidR="00FF4C59">
        <w:rPr>
          <w:sz w:val="24"/>
          <w:szCs w:val="24"/>
        </w:rPr>
        <w:t xml:space="preserve"> grow stronger than now? </w:t>
      </w:r>
      <w:r w:rsidR="00F37454">
        <w:rPr>
          <w:sz w:val="24"/>
          <w:szCs w:val="24"/>
        </w:rPr>
        <w:t xml:space="preserve">In my opinion, if Germany didn’t </w:t>
      </w:r>
      <w:r w:rsidR="00F37454" w:rsidRPr="00F37454">
        <w:rPr>
          <w:sz w:val="24"/>
          <w:szCs w:val="24"/>
        </w:rPr>
        <w:t>coerce</w:t>
      </w:r>
      <w:r w:rsidR="00F37454">
        <w:rPr>
          <w:sz w:val="24"/>
          <w:szCs w:val="24"/>
        </w:rPr>
        <w:t xml:space="preserve"> </w:t>
      </w:r>
      <w:r w:rsidR="00F37454" w:rsidRPr="00560DC7">
        <w:rPr>
          <w:sz w:val="24"/>
          <w:szCs w:val="24"/>
          <w:highlight w:val="yellow"/>
        </w:rPr>
        <w:t>Jewish</w:t>
      </w:r>
      <w:r w:rsidR="00F37454">
        <w:rPr>
          <w:sz w:val="24"/>
          <w:szCs w:val="24"/>
        </w:rPr>
        <w:t xml:space="preserve">, I think </w:t>
      </w:r>
      <w:r w:rsidR="00F37454" w:rsidRPr="00F37454">
        <w:rPr>
          <w:sz w:val="24"/>
          <w:szCs w:val="24"/>
        </w:rPr>
        <w:t xml:space="preserve">Germany's defeat </w:t>
      </w:r>
      <w:r w:rsidR="00F37454" w:rsidRPr="00560DC7">
        <w:rPr>
          <w:sz w:val="24"/>
          <w:szCs w:val="24"/>
          <w:highlight w:val="yellow"/>
        </w:rPr>
        <w:t>will</w:t>
      </w:r>
      <w:r w:rsidR="00F37454" w:rsidRPr="00F37454">
        <w:rPr>
          <w:sz w:val="24"/>
          <w:szCs w:val="24"/>
        </w:rPr>
        <w:t xml:space="preserve"> be delayed</w:t>
      </w:r>
      <w:r w:rsidR="00866527">
        <w:rPr>
          <w:sz w:val="24"/>
          <w:szCs w:val="24"/>
        </w:rPr>
        <w:t xml:space="preserve">; because </w:t>
      </w:r>
      <w:r w:rsidR="00866527" w:rsidRPr="00866527">
        <w:rPr>
          <w:sz w:val="24"/>
          <w:szCs w:val="24"/>
        </w:rPr>
        <w:t xml:space="preserve">there </w:t>
      </w:r>
      <w:r w:rsidR="00866527" w:rsidRPr="00560DC7">
        <w:rPr>
          <w:sz w:val="24"/>
          <w:szCs w:val="24"/>
          <w:highlight w:val="yellow"/>
        </w:rPr>
        <w:t>is</w:t>
      </w:r>
      <w:r w:rsidR="00866527" w:rsidRPr="00866527">
        <w:rPr>
          <w:sz w:val="24"/>
          <w:szCs w:val="24"/>
        </w:rPr>
        <w:t xml:space="preserve"> no money to wage war, to delay the beginning and to put an end to it</w:t>
      </w:r>
      <w:r w:rsidR="00866527">
        <w:rPr>
          <w:sz w:val="24"/>
          <w:szCs w:val="24"/>
        </w:rPr>
        <w:t>.</w:t>
      </w:r>
      <w:r w:rsidR="00866527" w:rsidRPr="00866527">
        <w:t xml:space="preserve"> </w:t>
      </w:r>
      <w:r w:rsidR="00866527" w:rsidRPr="00866527">
        <w:rPr>
          <w:sz w:val="24"/>
          <w:szCs w:val="24"/>
        </w:rPr>
        <w:t>The massacre intensified the conflict and accelerated the end of the war.</w:t>
      </w:r>
      <w:r w:rsidR="00866527">
        <w:rPr>
          <w:sz w:val="24"/>
          <w:szCs w:val="24"/>
        </w:rPr>
        <w:t xml:space="preserve"> I </w:t>
      </w:r>
      <w:r w:rsidR="00866527" w:rsidRPr="00E96B4B">
        <w:rPr>
          <w:sz w:val="24"/>
          <w:szCs w:val="24"/>
          <w:highlight w:val="yellow"/>
          <w:rPrChange w:id="103" w:author="Jordon Beijing" w:date="2020-07-22T07:53:00Z">
            <w:rPr>
              <w:sz w:val="24"/>
              <w:szCs w:val="24"/>
            </w:rPr>
          </w:rPrChange>
        </w:rPr>
        <w:t>couldn’t</w:t>
      </w:r>
      <w:r w:rsidR="00866527">
        <w:rPr>
          <w:sz w:val="24"/>
          <w:szCs w:val="24"/>
        </w:rPr>
        <w:t xml:space="preserve"> say that Germany’s defeat </w:t>
      </w:r>
      <w:r w:rsidR="00866527" w:rsidRPr="00560DC7">
        <w:rPr>
          <w:sz w:val="24"/>
          <w:szCs w:val="24"/>
          <w:highlight w:val="yellow"/>
        </w:rPr>
        <w:t>will</w:t>
      </w:r>
      <w:r w:rsidR="00866527">
        <w:rPr>
          <w:sz w:val="24"/>
          <w:szCs w:val="24"/>
        </w:rPr>
        <w:t xml:space="preserve"> be delayed is a good</w:t>
      </w:r>
      <w:r w:rsidR="00B910F9">
        <w:rPr>
          <w:sz w:val="24"/>
          <w:szCs w:val="24"/>
        </w:rPr>
        <w:t xml:space="preserve"> thing or not, but in any point of view disservice others is not a good action, and you can’t erase what happened.</w:t>
      </w:r>
      <w:r w:rsidR="004964E9">
        <w:rPr>
          <w:sz w:val="24"/>
          <w:szCs w:val="24"/>
        </w:rPr>
        <w:t xml:space="preserve"> There’s a lot of movies </w:t>
      </w:r>
      <w:r w:rsidR="004964E9" w:rsidRPr="00DB45A6">
        <w:rPr>
          <w:sz w:val="24"/>
          <w:szCs w:val="24"/>
          <w:highlight w:val="yellow"/>
        </w:rPr>
        <w:t>talking</w:t>
      </w:r>
      <w:r w:rsidR="004964E9">
        <w:rPr>
          <w:sz w:val="24"/>
          <w:szCs w:val="24"/>
        </w:rPr>
        <w:t xml:space="preserve"> about this thing, mostly </w:t>
      </w:r>
      <w:r w:rsidR="004964E9" w:rsidRPr="00DB45A6">
        <w:rPr>
          <w:sz w:val="24"/>
          <w:szCs w:val="24"/>
          <w:highlight w:val="yellow"/>
        </w:rPr>
        <w:t>are</w:t>
      </w:r>
      <w:r w:rsidR="004964E9">
        <w:rPr>
          <w:sz w:val="24"/>
          <w:szCs w:val="24"/>
        </w:rPr>
        <w:t xml:space="preserve"> specifically </w:t>
      </w:r>
      <w:r w:rsidR="004964E9" w:rsidRPr="00DB45A6">
        <w:rPr>
          <w:sz w:val="24"/>
          <w:szCs w:val="24"/>
          <w:highlight w:val="yellow"/>
        </w:rPr>
        <w:t>talking</w:t>
      </w:r>
      <w:r w:rsidR="004964E9">
        <w:rPr>
          <w:sz w:val="24"/>
          <w:szCs w:val="24"/>
        </w:rPr>
        <w:t xml:space="preserve"> one family or one man, children; like </w:t>
      </w:r>
      <w:r w:rsidR="004964E9" w:rsidRPr="00DB45A6">
        <w:rPr>
          <w:i/>
          <w:iCs/>
          <w:sz w:val="24"/>
          <w:szCs w:val="24"/>
          <w:u w:val="single"/>
        </w:rPr>
        <w:t xml:space="preserve">La Vita è </w:t>
      </w:r>
      <w:proofErr w:type="spellStart"/>
      <w:r w:rsidR="004964E9" w:rsidRPr="00DB45A6">
        <w:rPr>
          <w:i/>
          <w:iCs/>
          <w:sz w:val="24"/>
          <w:szCs w:val="24"/>
          <w:u w:val="single"/>
        </w:rPr>
        <w:t>bella</w:t>
      </w:r>
      <w:proofErr w:type="spellEnd"/>
      <w:r w:rsidR="00DB45A6">
        <w:rPr>
          <w:sz w:val="24"/>
          <w:szCs w:val="24"/>
          <w:u w:val="single"/>
        </w:rPr>
        <w:t xml:space="preserve"> and </w:t>
      </w:r>
      <w:r w:rsidR="004964E9" w:rsidRPr="00DB45A6">
        <w:rPr>
          <w:i/>
          <w:iCs/>
          <w:sz w:val="24"/>
          <w:szCs w:val="24"/>
          <w:u w:val="single"/>
        </w:rPr>
        <w:t>The Boy in the Striped Pajamas</w:t>
      </w:r>
      <w:r w:rsidR="004964E9" w:rsidRPr="00DB45A6">
        <w:rPr>
          <w:sz w:val="24"/>
          <w:szCs w:val="24"/>
        </w:rPr>
        <w:t xml:space="preserve">. </w:t>
      </w:r>
      <w:r w:rsidR="005C6871" w:rsidRPr="00DB45A6">
        <w:rPr>
          <w:sz w:val="24"/>
          <w:szCs w:val="24"/>
          <w:highlight w:val="yellow"/>
        </w:rPr>
        <w:t>I think they make movies is</w:t>
      </w:r>
      <w:r w:rsidR="005C6871" w:rsidRPr="00DB45A6">
        <w:rPr>
          <w:sz w:val="24"/>
          <w:szCs w:val="24"/>
        </w:rPr>
        <w:t xml:space="preserve"> to</w:t>
      </w:r>
      <w:r w:rsidR="005C6871" w:rsidRPr="005C6871">
        <w:rPr>
          <w:sz w:val="24"/>
          <w:szCs w:val="24"/>
        </w:rPr>
        <w:t xml:space="preserve"> remember those who </w:t>
      </w:r>
      <w:r w:rsidR="005C6871">
        <w:rPr>
          <w:sz w:val="24"/>
          <w:szCs w:val="24"/>
        </w:rPr>
        <w:t>sacrificed and suffered for this Holocaust.</w:t>
      </w:r>
    </w:p>
    <w:p w14:paraId="2D87E1E9" w14:textId="50F26217" w:rsidR="001A4167" w:rsidRDefault="001A4167" w:rsidP="00DB45A6">
      <w:pPr>
        <w:ind w:firstLineChars="450" w:firstLine="1080"/>
        <w:rPr>
          <w:ins w:id="104" w:author="Jordon Beijing" w:date="2020-07-22T07:55:00Z"/>
          <w:sz w:val="24"/>
          <w:szCs w:val="24"/>
          <w:u w:val="single"/>
        </w:rPr>
      </w:pPr>
    </w:p>
    <w:p w14:paraId="530DF0F0" w14:textId="77777777" w:rsidR="007747A5" w:rsidRDefault="001A4167" w:rsidP="00DB45A6">
      <w:pPr>
        <w:ind w:firstLineChars="450" w:firstLine="1084"/>
        <w:rPr>
          <w:ins w:id="105" w:author="Jordon Beijing" w:date="2020-07-22T08:19:00Z"/>
          <w:sz w:val="24"/>
          <w:szCs w:val="24"/>
          <w:u w:val="single"/>
        </w:rPr>
      </w:pPr>
      <w:ins w:id="106" w:author="Jordon Beijing" w:date="2020-07-22T07:55:00Z">
        <w:r w:rsidRPr="007747A5">
          <w:rPr>
            <w:b/>
            <w:bCs/>
            <w:sz w:val="24"/>
            <w:szCs w:val="24"/>
            <w:u w:val="single"/>
            <w:rPrChange w:id="107" w:author="Jordon Beijing" w:date="2020-07-22T08:23:00Z">
              <w:rPr>
                <w:sz w:val="24"/>
                <w:szCs w:val="24"/>
                <w:u w:val="single"/>
              </w:rPr>
            </w:rPrChange>
          </w:rPr>
          <w:t>Captain’s Notes:</w:t>
        </w:r>
        <w:r>
          <w:rPr>
            <w:sz w:val="24"/>
            <w:szCs w:val="24"/>
            <w:u w:val="single"/>
          </w:rPr>
          <w:t xml:space="preserve"> Dear Michelle, thank you for choosing such a terrible event in history t</w:t>
        </w:r>
      </w:ins>
      <w:ins w:id="108" w:author="Jordon Beijing" w:date="2020-07-22T07:56:00Z">
        <w:r>
          <w:rPr>
            <w:sz w:val="24"/>
            <w:szCs w:val="24"/>
            <w:u w:val="single"/>
          </w:rPr>
          <w:t xml:space="preserve">o write about. It’s important that we remember what happened, so we can make sure it never happens again. Unfortunately, ethnic cleansing is not just a thing of the past. It continues to happen today and closer to home than you might think. </w:t>
        </w:r>
      </w:ins>
      <w:ins w:id="109" w:author="Jordon Beijing" w:date="2020-07-22T07:57:00Z">
        <w:r>
          <w:rPr>
            <w:sz w:val="24"/>
            <w:szCs w:val="24"/>
            <w:u w:val="single"/>
          </w:rPr>
          <w:t>Of course, government</w:t>
        </w:r>
      </w:ins>
      <w:ins w:id="110" w:author="Jordon Beijing" w:date="2020-07-22T07:58:00Z">
        <w:r>
          <w:rPr>
            <w:sz w:val="24"/>
            <w:szCs w:val="24"/>
            <w:u w:val="single"/>
          </w:rPr>
          <w:t>s</w:t>
        </w:r>
      </w:ins>
      <w:ins w:id="111" w:author="Jordon Beijing" w:date="2020-07-22T07:57:00Z">
        <w:r>
          <w:rPr>
            <w:sz w:val="24"/>
            <w:szCs w:val="24"/>
            <w:u w:val="single"/>
          </w:rPr>
          <w:t xml:space="preserve"> </w:t>
        </w:r>
      </w:ins>
      <w:ins w:id="112" w:author="Jordon Beijing" w:date="2020-07-22T07:58:00Z">
        <w:r>
          <w:rPr>
            <w:sz w:val="24"/>
            <w:szCs w:val="24"/>
            <w:u w:val="single"/>
          </w:rPr>
          <w:t>w</w:t>
        </w:r>
      </w:ins>
      <w:ins w:id="113" w:author="Jordon Beijing" w:date="2020-07-22T07:57:00Z">
        <w:r>
          <w:rPr>
            <w:sz w:val="24"/>
            <w:szCs w:val="24"/>
            <w:u w:val="single"/>
          </w:rPr>
          <w:t xml:space="preserve">ill always make </w:t>
        </w:r>
      </w:ins>
      <w:ins w:id="114" w:author="Jordon Beijing" w:date="2020-07-22T07:58:00Z">
        <w:r>
          <w:rPr>
            <w:sz w:val="24"/>
            <w:szCs w:val="24"/>
            <w:u w:val="single"/>
          </w:rPr>
          <w:t>excuses</w:t>
        </w:r>
      </w:ins>
      <w:ins w:id="115" w:author="Jordon Beijing" w:date="2020-07-22T07:57:00Z">
        <w:r>
          <w:rPr>
            <w:sz w:val="24"/>
            <w:szCs w:val="24"/>
            <w:u w:val="single"/>
          </w:rPr>
          <w:t xml:space="preserve"> to justify their terrible actions, </w:t>
        </w:r>
      </w:ins>
      <w:ins w:id="116" w:author="Jordon Beijing" w:date="2020-07-22T07:58:00Z">
        <w:r>
          <w:rPr>
            <w:sz w:val="24"/>
            <w:szCs w:val="24"/>
            <w:u w:val="single"/>
          </w:rPr>
          <w:t>just as the Nazis did. B</w:t>
        </w:r>
      </w:ins>
      <w:ins w:id="117" w:author="Jordon Beijing" w:date="2020-07-22T07:57:00Z">
        <w:r>
          <w:rPr>
            <w:sz w:val="24"/>
            <w:szCs w:val="24"/>
            <w:u w:val="single"/>
          </w:rPr>
          <w:t xml:space="preserve">ut we must never accept their </w:t>
        </w:r>
      </w:ins>
      <w:ins w:id="118" w:author="Jordon Beijing" w:date="2020-07-22T07:59:00Z">
        <w:r>
          <w:rPr>
            <w:sz w:val="24"/>
            <w:szCs w:val="24"/>
            <w:u w:val="single"/>
          </w:rPr>
          <w:t>lies</w:t>
        </w:r>
      </w:ins>
      <w:ins w:id="119" w:author="Jordon Beijing" w:date="2020-07-22T07:58:00Z">
        <w:r>
          <w:rPr>
            <w:sz w:val="24"/>
            <w:szCs w:val="24"/>
            <w:u w:val="single"/>
          </w:rPr>
          <w:t xml:space="preserve"> as </w:t>
        </w:r>
      </w:ins>
      <w:ins w:id="120" w:author="Jordon Beijing" w:date="2020-07-22T07:59:00Z">
        <w:r>
          <w:rPr>
            <w:sz w:val="24"/>
            <w:szCs w:val="24"/>
            <w:u w:val="single"/>
          </w:rPr>
          <w:t xml:space="preserve">the </w:t>
        </w:r>
      </w:ins>
      <w:ins w:id="121" w:author="Jordon Beijing" w:date="2020-07-22T07:58:00Z">
        <w:r>
          <w:rPr>
            <w:sz w:val="24"/>
            <w:szCs w:val="24"/>
            <w:u w:val="single"/>
          </w:rPr>
          <w:t xml:space="preserve">truth. About your essay, </w:t>
        </w:r>
      </w:ins>
      <w:ins w:id="122" w:author="Jordon Beijing" w:date="2020-07-22T07:59:00Z">
        <w:r>
          <w:rPr>
            <w:sz w:val="24"/>
            <w:szCs w:val="24"/>
            <w:u w:val="single"/>
          </w:rPr>
          <w:t>I have highlighted some of y</w:t>
        </w:r>
      </w:ins>
      <w:ins w:id="123" w:author="Jordon Beijing" w:date="2020-07-22T08:00:00Z">
        <w:r>
          <w:rPr>
            <w:sz w:val="24"/>
            <w:szCs w:val="24"/>
            <w:u w:val="single"/>
          </w:rPr>
          <w:t>ou</w:t>
        </w:r>
      </w:ins>
      <w:ins w:id="124" w:author="Jordon Beijing" w:date="2020-07-22T07:59:00Z">
        <w:r>
          <w:rPr>
            <w:sz w:val="24"/>
            <w:szCs w:val="24"/>
            <w:u w:val="single"/>
          </w:rPr>
          <w:t>r mistakes</w:t>
        </w:r>
      </w:ins>
      <w:ins w:id="125" w:author="Jordon Beijing" w:date="2020-07-22T08:00:00Z">
        <w:r>
          <w:rPr>
            <w:sz w:val="24"/>
            <w:szCs w:val="24"/>
            <w:u w:val="single"/>
          </w:rPr>
          <w:t xml:space="preserve"> red. I cannot correct all your mistakes for you. Please try your best to corrected everything highlighted in yellow yourself.</w:t>
        </w:r>
      </w:ins>
      <w:ins w:id="126" w:author="Jordon Beijing" w:date="2020-07-22T07:59:00Z">
        <w:r>
          <w:rPr>
            <w:sz w:val="24"/>
            <w:szCs w:val="24"/>
            <w:u w:val="single"/>
          </w:rPr>
          <w:t xml:space="preserve"> </w:t>
        </w:r>
      </w:ins>
      <w:ins w:id="127" w:author="Jordon Beijing" w:date="2020-07-22T08:00:00Z">
        <w:r>
          <w:rPr>
            <w:sz w:val="24"/>
            <w:szCs w:val="24"/>
            <w:u w:val="single"/>
          </w:rPr>
          <w:t>P</w:t>
        </w:r>
      </w:ins>
      <w:ins w:id="128" w:author="Jordon Beijing" w:date="2020-07-22T07:59:00Z">
        <w:r>
          <w:rPr>
            <w:sz w:val="24"/>
            <w:szCs w:val="24"/>
            <w:u w:val="single"/>
          </w:rPr>
          <w:t>lease pay special attention to verb tense.</w:t>
        </w:r>
      </w:ins>
      <w:ins w:id="129" w:author="Jordon Beijing" w:date="2020-07-22T08:01:00Z">
        <w:r>
          <w:rPr>
            <w:sz w:val="24"/>
            <w:szCs w:val="24"/>
            <w:u w:val="single"/>
          </w:rPr>
          <w:t xml:space="preserve"> </w:t>
        </w:r>
      </w:ins>
    </w:p>
    <w:p w14:paraId="7DA9D9E7" w14:textId="5314B0BC" w:rsidR="001A4167" w:rsidRDefault="007747A5" w:rsidP="00DB45A6">
      <w:pPr>
        <w:ind w:firstLineChars="450" w:firstLine="1080"/>
        <w:rPr>
          <w:ins w:id="130" w:author="Jordon Beijing" w:date="2020-07-22T08:19:00Z"/>
          <w:i/>
          <w:iCs/>
          <w:color w:val="4472C4" w:themeColor="accent5"/>
          <w:sz w:val="24"/>
          <w:szCs w:val="24"/>
          <w:u w:val="single"/>
        </w:rPr>
      </w:pPr>
      <w:ins w:id="131" w:author="Jordon Beijing" w:date="2020-07-22T08:22:00Z">
        <w:r>
          <w:rPr>
            <w:sz w:val="24"/>
            <w:szCs w:val="24"/>
            <w:u w:val="single"/>
          </w:rPr>
          <w:t>Also</w:t>
        </w:r>
      </w:ins>
      <w:ins w:id="132" w:author="Jordon Beijing" w:date="2020-07-22T08:01:00Z">
        <w:r w:rsidR="001A4167">
          <w:rPr>
            <w:sz w:val="24"/>
            <w:szCs w:val="24"/>
            <w:u w:val="single"/>
          </w:rPr>
          <w:t xml:space="preserve">, you must always use quotation marks </w:t>
        </w:r>
      </w:ins>
      <w:ins w:id="133" w:author="Jordon Beijing" w:date="2020-07-22T08:19:00Z">
        <w:r>
          <w:rPr>
            <w:sz w:val="24"/>
            <w:szCs w:val="24"/>
            <w:u w:val="single"/>
          </w:rPr>
          <w:t xml:space="preserve">“ ” </w:t>
        </w:r>
      </w:ins>
      <w:ins w:id="134" w:author="Jordon Beijing" w:date="2020-07-22T08:01:00Z">
        <w:r w:rsidR="001A4167">
          <w:rPr>
            <w:sz w:val="24"/>
            <w:szCs w:val="24"/>
            <w:u w:val="single"/>
          </w:rPr>
          <w:t xml:space="preserve">when quoting a source. </w:t>
        </w:r>
        <w:r w:rsidR="001A4167" w:rsidRPr="007747A5">
          <w:rPr>
            <w:color w:val="4472C4" w:themeColor="accent5"/>
            <w:sz w:val="24"/>
            <w:szCs w:val="24"/>
            <w:u w:val="single"/>
            <w:rPrChange w:id="135" w:author="Jordon Beijing" w:date="2020-07-22T08:19:00Z">
              <w:rPr>
                <w:sz w:val="24"/>
                <w:szCs w:val="24"/>
                <w:u w:val="single"/>
              </w:rPr>
            </w:rPrChange>
          </w:rPr>
          <w:t xml:space="preserve">For example: </w:t>
        </w:r>
        <w:r w:rsidR="001A4167" w:rsidRPr="007747A5">
          <w:rPr>
            <w:i/>
            <w:iCs/>
            <w:color w:val="4472C4" w:themeColor="accent5"/>
            <w:sz w:val="24"/>
            <w:szCs w:val="24"/>
            <w:u w:val="single"/>
            <w:rPrChange w:id="136" w:author="Jordon Beijing" w:date="2020-07-22T08:19:00Z">
              <w:rPr>
                <w:sz w:val="24"/>
                <w:szCs w:val="24"/>
                <w:u w:val="single"/>
              </w:rPr>
            </w:rPrChange>
          </w:rPr>
          <w:t xml:space="preserve">According to </w:t>
        </w:r>
      </w:ins>
      <w:ins w:id="137" w:author="Jordon Beijing" w:date="2020-07-22T08:02:00Z">
        <w:r w:rsidR="001A4167" w:rsidRPr="007747A5">
          <w:rPr>
            <w:i/>
            <w:iCs/>
            <w:color w:val="4472C4" w:themeColor="accent5"/>
            <w:sz w:val="24"/>
            <w:szCs w:val="24"/>
            <w:u w:val="single"/>
            <w:rPrChange w:id="138" w:author="Jordon Beijing" w:date="2020-07-22T08:19:00Z">
              <w:rPr>
                <w:sz w:val="24"/>
                <w:szCs w:val="24"/>
                <w:u w:val="single"/>
              </w:rPr>
            </w:rPrChange>
          </w:rPr>
          <w:t>an article titled “</w:t>
        </w:r>
      </w:ins>
      <w:ins w:id="139" w:author="Jordon Beijing" w:date="2020-07-22T08:16:00Z">
        <w:r w:rsidR="001A4167" w:rsidRPr="007747A5">
          <w:rPr>
            <w:i/>
            <w:iCs/>
            <w:color w:val="4472C4" w:themeColor="accent5"/>
            <w:sz w:val="24"/>
            <w:szCs w:val="24"/>
            <w:u w:val="single"/>
            <w:rPrChange w:id="140" w:author="Jordon Beijing" w:date="2020-07-22T08:19:00Z">
              <w:rPr>
                <w:sz w:val="24"/>
                <w:szCs w:val="24"/>
                <w:u w:val="single"/>
              </w:rPr>
            </w:rPrChange>
          </w:rPr>
          <w:t xml:space="preserve">They Survived the </w:t>
        </w:r>
        <w:r w:rsidRPr="007747A5">
          <w:rPr>
            <w:i/>
            <w:iCs/>
            <w:color w:val="4472C4" w:themeColor="accent5"/>
            <w:sz w:val="24"/>
            <w:szCs w:val="24"/>
            <w:u w:val="single"/>
            <w:rPrChange w:id="141" w:author="Jordon Beijing" w:date="2020-07-22T08:19:00Z">
              <w:rPr>
                <w:sz w:val="24"/>
                <w:szCs w:val="24"/>
                <w:u w:val="single"/>
              </w:rPr>
            </w:rPrChange>
          </w:rPr>
          <w:t>Holocaust</w:t>
        </w:r>
        <w:r w:rsidR="001A4167" w:rsidRPr="007747A5">
          <w:rPr>
            <w:i/>
            <w:iCs/>
            <w:color w:val="4472C4" w:themeColor="accent5"/>
            <w:sz w:val="24"/>
            <w:szCs w:val="24"/>
            <w:u w:val="single"/>
            <w:rPrChange w:id="142" w:author="Jordon Beijing" w:date="2020-07-22T08:19:00Z">
              <w:rPr>
                <w:sz w:val="24"/>
                <w:szCs w:val="24"/>
                <w:u w:val="single"/>
              </w:rPr>
            </w:rPrChange>
          </w:rPr>
          <w:t>. Now Th</w:t>
        </w:r>
        <w:r w:rsidRPr="007747A5">
          <w:rPr>
            <w:i/>
            <w:iCs/>
            <w:color w:val="4472C4" w:themeColor="accent5"/>
            <w:sz w:val="24"/>
            <w:szCs w:val="24"/>
            <w:u w:val="single"/>
            <w:rPrChange w:id="143" w:author="Jordon Beijing" w:date="2020-07-22T08:19:00Z">
              <w:rPr>
                <w:sz w:val="24"/>
                <w:szCs w:val="24"/>
                <w:u w:val="single"/>
              </w:rPr>
            </w:rPrChange>
          </w:rPr>
          <w:t>ey’re Confronting the Virus.</w:t>
        </w:r>
      </w:ins>
      <w:ins w:id="144" w:author="Jordon Beijing" w:date="2020-07-22T08:02:00Z">
        <w:r w:rsidR="001A4167" w:rsidRPr="007747A5">
          <w:rPr>
            <w:i/>
            <w:iCs/>
            <w:color w:val="4472C4" w:themeColor="accent5"/>
            <w:sz w:val="24"/>
            <w:szCs w:val="24"/>
            <w:u w:val="single"/>
            <w:rPrChange w:id="145" w:author="Jordon Beijing" w:date="2020-07-22T08:19:00Z">
              <w:rPr>
                <w:sz w:val="24"/>
                <w:szCs w:val="24"/>
                <w:u w:val="single"/>
              </w:rPr>
            </w:rPrChange>
          </w:rPr>
          <w:t xml:space="preserve">” by </w:t>
        </w:r>
      </w:ins>
      <w:ins w:id="146" w:author="Jordon Beijing" w:date="2020-07-22T08:01:00Z">
        <w:r w:rsidR="001A4167" w:rsidRPr="007747A5">
          <w:rPr>
            <w:i/>
            <w:iCs/>
            <w:color w:val="4472C4" w:themeColor="accent5"/>
            <w:sz w:val="24"/>
            <w:szCs w:val="24"/>
            <w:u w:val="single"/>
            <w:rPrChange w:id="147" w:author="Jordon Beijing" w:date="2020-07-22T08:19:00Z">
              <w:rPr>
                <w:sz w:val="24"/>
                <w:szCs w:val="24"/>
                <w:u w:val="single"/>
              </w:rPr>
            </w:rPrChange>
          </w:rPr>
          <w:t>The New York Times, “</w:t>
        </w:r>
      </w:ins>
      <w:ins w:id="148" w:author="Jordon Beijing" w:date="2020-07-22T08:18:00Z">
        <w:r w:rsidRPr="007747A5">
          <w:rPr>
            <w:i/>
            <w:iCs/>
            <w:color w:val="4472C4" w:themeColor="accent5"/>
            <w:sz w:val="24"/>
            <w:szCs w:val="24"/>
            <w:u w:val="single"/>
            <w:rPrChange w:id="149" w:author="Jordon Beijing" w:date="2020-07-22T08:19:00Z">
              <w:rPr>
                <w:sz w:val="24"/>
                <w:szCs w:val="24"/>
                <w:u w:val="single"/>
              </w:rPr>
            </w:rPrChange>
          </w:rPr>
          <w:t>the coronavirus has killed more than twice as many people aged 8</w:t>
        </w:r>
      </w:ins>
      <w:ins w:id="150" w:author="Jordon Beijing" w:date="2020-07-22T08:19:00Z">
        <w:r>
          <w:rPr>
            <w:i/>
            <w:iCs/>
            <w:color w:val="4472C4" w:themeColor="accent5"/>
            <w:sz w:val="24"/>
            <w:szCs w:val="24"/>
            <w:u w:val="single"/>
          </w:rPr>
          <w:t>0</w:t>
        </w:r>
      </w:ins>
      <w:ins w:id="151" w:author="Jordon Beijing" w:date="2020-07-22T08:18:00Z">
        <w:r w:rsidRPr="007747A5">
          <w:rPr>
            <w:i/>
            <w:iCs/>
            <w:color w:val="4472C4" w:themeColor="accent5"/>
            <w:sz w:val="24"/>
            <w:szCs w:val="24"/>
            <w:u w:val="single"/>
            <w:rPrChange w:id="152" w:author="Jordon Beijing" w:date="2020-07-22T08:19:00Z">
              <w:rPr>
                <w:sz w:val="24"/>
                <w:szCs w:val="24"/>
                <w:u w:val="single"/>
              </w:rPr>
            </w:rPrChange>
          </w:rPr>
          <w:t xml:space="preserve"> and up as it has people under 60.”</w:t>
        </w:r>
      </w:ins>
    </w:p>
    <w:p w14:paraId="4C7B097F" w14:textId="6EB2B6B5" w:rsidR="007747A5" w:rsidRPr="007747A5" w:rsidRDefault="007747A5" w:rsidP="00DB45A6">
      <w:pPr>
        <w:ind w:firstLineChars="450" w:firstLine="1080"/>
        <w:rPr>
          <w:color w:val="4472C4" w:themeColor="accent5"/>
          <w:sz w:val="24"/>
          <w:szCs w:val="24"/>
          <w:u w:val="single"/>
          <w:rPrChange w:id="153" w:author="Jordon Beijing" w:date="2020-07-22T08:23:00Z">
            <w:rPr>
              <w:sz w:val="24"/>
              <w:szCs w:val="24"/>
              <w:u w:val="single"/>
            </w:rPr>
          </w:rPrChange>
        </w:rPr>
      </w:pPr>
      <w:ins w:id="154" w:author="Jordon Beijing" w:date="2020-07-22T08:22:00Z">
        <w:r w:rsidRPr="007747A5">
          <w:rPr>
            <w:color w:val="4472C4" w:themeColor="accent5"/>
            <w:sz w:val="24"/>
            <w:szCs w:val="24"/>
            <w:u w:val="single"/>
            <w:rPrChange w:id="155" w:author="Jordon Beijing" w:date="2020-07-22T08:23:00Z">
              <w:rPr>
                <w:i/>
                <w:iCs/>
                <w:color w:val="4472C4" w:themeColor="accent5"/>
                <w:sz w:val="24"/>
                <w:szCs w:val="24"/>
                <w:u w:val="single"/>
              </w:rPr>
            </w:rPrChange>
          </w:rPr>
          <w:t>Finally,</w:t>
        </w:r>
      </w:ins>
      <w:ins w:id="156" w:author="Jordon Beijing" w:date="2020-07-22T08:19:00Z">
        <w:r w:rsidRPr="007747A5">
          <w:rPr>
            <w:color w:val="4472C4" w:themeColor="accent5"/>
            <w:sz w:val="24"/>
            <w:szCs w:val="24"/>
            <w:u w:val="single"/>
            <w:rPrChange w:id="157" w:author="Jordon Beijing" w:date="2020-07-22T08:23:00Z">
              <w:rPr>
                <w:i/>
                <w:iCs/>
                <w:color w:val="4472C4" w:themeColor="accent5"/>
                <w:sz w:val="24"/>
                <w:szCs w:val="24"/>
                <w:u w:val="single"/>
              </w:rPr>
            </w:rPrChange>
          </w:rPr>
          <w:t xml:space="preserve"> </w:t>
        </w:r>
      </w:ins>
      <w:ins w:id="158" w:author="Jordon Beijing" w:date="2020-07-22T08:21:00Z">
        <w:r w:rsidRPr="007747A5">
          <w:rPr>
            <w:color w:val="4472C4" w:themeColor="accent5"/>
            <w:sz w:val="24"/>
            <w:szCs w:val="24"/>
            <w:u w:val="single"/>
            <w:rPrChange w:id="159" w:author="Jordon Beijing" w:date="2020-07-22T08:23:00Z">
              <w:rPr>
                <w:i/>
                <w:iCs/>
                <w:color w:val="4472C4" w:themeColor="accent5"/>
                <w:sz w:val="24"/>
                <w:szCs w:val="24"/>
                <w:u w:val="single"/>
              </w:rPr>
            </w:rPrChange>
          </w:rPr>
          <w:t>NEVER EVER</w:t>
        </w:r>
      </w:ins>
      <w:ins w:id="160" w:author="Jordon Beijing" w:date="2020-07-22T08:20:00Z">
        <w:r w:rsidRPr="007747A5">
          <w:rPr>
            <w:color w:val="4472C4" w:themeColor="accent5"/>
            <w:sz w:val="24"/>
            <w:szCs w:val="24"/>
            <w:u w:val="single"/>
            <w:rPrChange w:id="161" w:author="Jordon Beijing" w:date="2020-07-22T08:23:00Z">
              <w:rPr>
                <w:i/>
                <w:iCs/>
                <w:color w:val="4472C4" w:themeColor="accent5"/>
                <w:sz w:val="24"/>
                <w:szCs w:val="24"/>
                <w:u w:val="single"/>
              </w:rPr>
            </w:rPrChange>
          </w:rPr>
          <w:t xml:space="preserve"> copy information </w:t>
        </w:r>
      </w:ins>
      <w:ins w:id="162" w:author="Jordon Beijing" w:date="2020-07-22T08:22:00Z">
        <w:r w:rsidRPr="007747A5">
          <w:rPr>
            <w:color w:val="4472C4" w:themeColor="accent5"/>
            <w:sz w:val="24"/>
            <w:szCs w:val="24"/>
            <w:u w:val="single"/>
            <w:rPrChange w:id="163" w:author="Jordon Beijing" w:date="2020-07-22T08:23:00Z">
              <w:rPr>
                <w:i/>
                <w:iCs/>
                <w:color w:val="4472C4" w:themeColor="accent5"/>
                <w:sz w:val="24"/>
                <w:szCs w:val="24"/>
                <w:u w:val="single"/>
              </w:rPr>
            </w:rPrChange>
          </w:rPr>
          <w:t xml:space="preserve">directly </w:t>
        </w:r>
      </w:ins>
      <w:ins w:id="164" w:author="Jordon Beijing" w:date="2020-07-22T08:20:00Z">
        <w:r w:rsidRPr="007747A5">
          <w:rPr>
            <w:color w:val="4472C4" w:themeColor="accent5"/>
            <w:sz w:val="24"/>
            <w:szCs w:val="24"/>
            <w:u w:val="single"/>
            <w:rPrChange w:id="165" w:author="Jordon Beijing" w:date="2020-07-22T08:23:00Z">
              <w:rPr>
                <w:i/>
                <w:iCs/>
                <w:color w:val="4472C4" w:themeColor="accent5"/>
                <w:sz w:val="24"/>
                <w:szCs w:val="24"/>
                <w:u w:val="single"/>
              </w:rPr>
            </w:rPrChange>
          </w:rPr>
          <w:t>from a website, paste it into translation software</w:t>
        </w:r>
      </w:ins>
      <w:ins w:id="166" w:author="Jordon Beijing" w:date="2020-07-22T08:22:00Z">
        <w:r w:rsidRPr="007747A5">
          <w:rPr>
            <w:color w:val="4472C4" w:themeColor="accent5"/>
            <w:sz w:val="24"/>
            <w:szCs w:val="24"/>
            <w:u w:val="single"/>
            <w:rPrChange w:id="167" w:author="Jordon Beijing" w:date="2020-07-22T08:23:00Z">
              <w:rPr>
                <w:i/>
                <w:iCs/>
                <w:color w:val="4472C4" w:themeColor="accent5"/>
                <w:sz w:val="24"/>
                <w:szCs w:val="24"/>
                <w:u w:val="single"/>
              </w:rPr>
            </w:rPrChange>
          </w:rPr>
          <w:t xml:space="preserve"> like Baidu</w:t>
        </w:r>
      </w:ins>
      <w:ins w:id="168" w:author="Jordon Beijing" w:date="2020-07-22T08:20:00Z">
        <w:r w:rsidRPr="007747A5">
          <w:rPr>
            <w:color w:val="4472C4" w:themeColor="accent5"/>
            <w:sz w:val="24"/>
            <w:szCs w:val="24"/>
            <w:u w:val="single"/>
            <w:rPrChange w:id="169" w:author="Jordon Beijing" w:date="2020-07-22T08:23:00Z">
              <w:rPr>
                <w:i/>
                <w:iCs/>
                <w:color w:val="4472C4" w:themeColor="accent5"/>
                <w:sz w:val="24"/>
                <w:szCs w:val="24"/>
                <w:u w:val="single"/>
              </w:rPr>
            </w:rPrChange>
          </w:rPr>
          <w:t>, then present the translated tex</w:t>
        </w:r>
      </w:ins>
      <w:ins w:id="170" w:author="Jordon Beijing" w:date="2020-07-22T08:21:00Z">
        <w:r w:rsidRPr="007747A5">
          <w:rPr>
            <w:color w:val="4472C4" w:themeColor="accent5"/>
            <w:sz w:val="24"/>
            <w:szCs w:val="24"/>
            <w:u w:val="single"/>
            <w:rPrChange w:id="171" w:author="Jordon Beijing" w:date="2020-07-22T08:23:00Z">
              <w:rPr>
                <w:i/>
                <w:iCs/>
                <w:color w:val="4472C4" w:themeColor="accent5"/>
                <w:sz w:val="24"/>
                <w:szCs w:val="24"/>
                <w:u w:val="single"/>
              </w:rPr>
            </w:rPrChange>
          </w:rPr>
          <w:t xml:space="preserve">t as your own writing. This is a real problem. First of all, it’s not your writing. Second of all, the translation is not accurate. Third of all, </w:t>
        </w:r>
      </w:ins>
      <w:ins w:id="172" w:author="Jordon Beijing" w:date="2020-07-22T08:22:00Z">
        <w:r w:rsidRPr="007747A5">
          <w:rPr>
            <w:color w:val="4472C4" w:themeColor="accent5"/>
            <w:sz w:val="24"/>
            <w:szCs w:val="24"/>
            <w:u w:val="single"/>
            <w:rPrChange w:id="173" w:author="Jordon Beijing" w:date="2020-07-22T08:23:00Z">
              <w:rPr>
                <w:i/>
                <w:iCs/>
                <w:color w:val="4472C4" w:themeColor="accent5"/>
                <w:sz w:val="24"/>
                <w:szCs w:val="24"/>
                <w:u w:val="single"/>
              </w:rPr>
            </w:rPrChange>
          </w:rPr>
          <w:t>the teacher will know</w:t>
        </w:r>
      </w:ins>
      <w:ins w:id="174" w:author="Jordon Beijing" w:date="2020-07-22T08:23:00Z">
        <w:r w:rsidRPr="007747A5">
          <w:rPr>
            <w:color w:val="4472C4" w:themeColor="accent5"/>
            <w:sz w:val="24"/>
            <w:szCs w:val="24"/>
            <w:u w:val="single"/>
            <w:rPrChange w:id="175" w:author="Jordon Beijing" w:date="2020-07-22T08:23:00Z">
              <w:rPr>
                <w:i/>
                <w:iCs/>
                <w:color w:val="4472C4" w:themeColor="accent5"/>
                <w:sz w:val="24"/>
                <w:szCs w:val="24"/>
                <w:u w:val="single"/>
              </w:rPr>
            </w:rPrChange>
          </w:rPr>
          <w:t xml:space="preserve"> if you do this</w:t>
        </w:r>
        <w:r>
          <w:rPr>
            <w:color w:val="4472C4" w:themeColor="accent5"/>
            <w:sz w:val="24"/>
            <w:szCs w:val="24"/>
            <w:u w:val="single"/>
          </w:rPr>
          <w:t xml:space="preserve"> and you will get in trouble.</w:t>
        </w:r>
      </w:ins>
    </w:p>
    <w:sectPr w:rsidR="007747A5" w:rsidRPr="007747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DE5B6" w14:textId="77777777" w:rsidR="00FB09A1" w:rsidRDefault="00FB09A1" w:rsidP="00304205">
      <w:r>
        <w:separator/>
      </w:r>
    </w:p>
  </w:endnote>
  <w:endnote w:type="continuationSeparator" w:id="0">
    <w:p w14:paraId="30F748E6" w14:textId="77777777" w:rsidR="00FB09A1" w:rsidRDefault="00FB09A1" w:rsidP="0030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257C2" w14:textId="77777777" w:rsidR="00FB09A1" w:rsidRDefault="00FB09A1" w:rsidP="00304205">
      <w:r>
        <w:separator/>
      </w:r>
    </w:p>
  </w:footnote>
  <w:footnote w:type="continuationSeparator" w:id="0">
    <w:p w14:paraId="5CB45615" w14:textId="77777777" w:rsidR="00FB09A1" w:rsidRDefault="00FB09A1" w:rsidP="00304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E37C8"/>
    <w:multiLevelType w:val="hybridMultilevel"/>
    <w:tmpl w:val="4C2EDD52"/>
    <w:lvl w:ilvl="0" w:tplc="0CE4DA88">
      <w:numFmt w:val="bullet"/>
      <w:lvlText w:val="-"/>
      <w:lvlJc w:val="left"/>
      <w:pPr>
        <w:ind w:left="5175" w:hanging="360"/>
      </w:pPr>
      <w:rPr>
        <w:rFonts w:ascii="Calibri" w:eastAsiaTheme="minorEastAsia" w:hAnsi="Calibri" w:cs="Calibri" w:hint="default"/>
      </w:rPr>
    </w:lvl>
    <w:lvl w:ilvl="1" w:tplc="04090003" w:tentative="1">
      <w:start w:val="1"/>
      <w:numFmt w:val="bullet"/>
      <w:lvlText w:val=""/>
      <w:lvlJc w:val="left"/>
      <w:pPr>
        <w:ind w:left="5655" w:hanging="420"/>
      </w:pPr>
      <w:rPr>
        <w:rFonts w:ascii="Wingdings" w:hAnsi="Wingdings" w:hint="default"/>
      </w:rPr>
    </w:lvl>
    <w:lvl w:ilvl="2" w:tplc="04090005" w:tentative="1">
      <w:start w:val="1"/>
      <w:numFmt w:val="bullet"/>
      <w:lvlText w:val=""/>
      <w:lvlJc w:val="left"/>
      <w:pPr>
        <w:ind w:left="6075" w:hanging="420"/>
      </w:pPr>
      <w:rPr>
        <w:rFonts w:ascii="Wingdings" w:hAnsi="Wingdings" w:hint="default"/>
      </w:rPr>
    </w:lvl>
    <w:lvl w:ilvl="3" w:tplc="04090001" w:tentative="1">
      <w:start w:val="1"/>
      <w:numFmt w:val="bullet"/>
      <w:lvlText w:val=""/>
      <w:lvlJc w:val="left"/>
      <w:pPr>
        <w:ind w:left="6495" w:hanging="420"/>
      </w:pPr>
      <w:rPr>
        <w:rFonts w:ascii="Wingdings" w:hAnsi="Wingdings" w:hint="default"/>
      </w:rPr>
    </w:lvl>
    <w:lvl w:ilvl="4" w:tplc="04090003" w:tentative="1">
      <w:start w:val="1"/>
      <w:numFmt w:val="bullet"/>
      <w:lvlText w:val=""/>
      <w:lvlJc w:val="left"/>
      <w:pPr>
        <w:ind w:left="6915" w:hanging="420"/>
      </w:pPr>
      <w:rPr>
        <w:rFonts w:ascii="Wingdings" w:hAnsi="Wingdings" w:hint="default"/>
      </w:rPr>
    </w:lvl>
    <w:lvl w:ilvl="5" w:tplc="04090005" w:tentative="1">
      <w:start w:val="1"/>
      <w:numFmt w:val="bullet"/>
      <w:lvlText w:val=""/>
      <w:lvlJc w:val="left"/>
      <w:pPr>
        <w:ind w:left="7335" w:hanging="420"/>
      </w:pPr>
      <w:rPr>
        <w:rFonts w:ascii="Wingdings" w:hAnsi="Wingdings" w:hint="default"/>
      </w:rPr>
    </w:lvl>
    <w:lvl w:ilvl="6" w:tplc="04090001" w:tentative="1">
      <w:start w:val="1"/>
      <w:numFmt w:val="bullet"/>
      <w:lvlText w:val=""/>
      <w:lvlJc w:val="left"/>
      <w:pPr>
        <w:ind w:left="7755" w:hanging="420"/>
      </w:pPr>
      <w:rPr>
        <w:rFonts w:ascii="Wingdings" w:hAnsi="Wingdings" w:hint="default"/>
      </w:rPr>
    </w:lvl>
    <w:lvl w:ilvl="7" w:tplc="04090003" w:tentative="1">
      <w:start w:val="1"/>
      <w:numFmt w:val="bullet"/>
      <w:lvlText w:val=""/>
      <w:lvlJc w:val="left"/>
      <w:pPr>
        <w:ind w:left="8175" w:hanging="420"/>
      </w:pPr>
      <w:rPr>
        <w:rFonts w:ascii="Wingdings" w:hAnsi="Wingdings" w:hint="default"/>
      </w:rPr>
    </w:lvl>
    <w:lvl w:ilvl="8" w:tplc="04090005" w:tentative="1">
      <w:start w:val="1"/>
      <w:numFmt w:val="bullet"/>
      <w:lvlText w:val=""/>
      <w:lvlJc w:val="left"/>
      <w:pPr>
        <w:ind w:left="8595" w:hanging="420"/>
      </w:pPr>
      <w:rPr>
        <w:rFonts w:ascii="Wingdings" w:hAnsi="Wingdings" w:hint="default"/>
      </w:rPr>
    </w:lvl>
  </w:abstractNum>
  <w:abstractNum w:abstractNumId="1" w15:restartNumberingAfterBreak="0">
    <w:nsid w:val="700373E1"/>
    <w:multiLevelType w:val="hybridMultilevel"/>
    <w:tmpl w:val="A230BC38"/>
    <w:lvl w:ilvl="0" w:tplc="50785F34">
      <w:numFmt w:val="bullet"/>
      <w:lvlText w:val="-"/>
      <w:lvlJc w:val="left"/>
      <w:pPr>
        <w:ind w:left="5535" w:hanging="360"/>
      </w:pPr>
      <w:rPr>
        <w:rFonts w:ascii="Calibri" w:eastAsiaTheme="minorEastAsia" w:hAnsi="Calibri" w:cs="Calibri" w:hint="default"/>
      </w:rPr>
    </w:lvl>
    <w:lvl w:ilvl="1" w:tplc="04090003" w:tentative="1">
      <w:start w:val="1"/>
      <w:numFmt w:val="bullet"/>
      <w:lvlText w:val=""/>
      <w:lvlJc w:val="left"/>
      <w:pPr>
        <w:ind w:left="6015" w:hanging="420"/>
      </w:pPr>
      <w:rPr>
        <w:rFonts w:ascii="Wingdings" w:hAnsi="Wingdings" w:hint="default"/>
      </w:rPr>
    </w:lvl>
    <w:lvl w:ilvl="2" w:tplc="04090005" w:tentative="1">
      <w:start w:val="1"/>
      <w:numFmt w:val="bullet"/>
      <w:lvlText w:val=""/>
      <w:lvlJc w:val="left"/>
      <w:pPr>
        <w:ind w:left="6435" w:hanging="420"/>
      </w:pPr>
      <w:rPr>
        <w:rFonts w:ascii="Wingdings" w:hAnsi="Wingdings" w:hint="default"/>
      </w:rPr>
    </w:lvl>
    <w:lvl w:ilvl="3" w:tplc="04090001" w:tentative="1">
      <w:start w:val="1"/>
      <w:numFmt w:val="bullet"/>
      <w:lvlText w:val=""/>
      <w:lvlJc w:val="left"/>
      <w:pPr>
        <w:ind w:left="6855" w:hanging="420"/>
      </w:pPr>
      <w:rPr>
        <w:rFonts w:ascii="Wingdings" w:hAnsi="Wingdings" w:hint="default"/>
      </w:rPr>
    </w:lvl>
    <w:lvl w:ilvl="4" w:tplc="04090003" w:tentative="1">
      <w:start w:val="1"/>
      <w:numFmt w:val="bullet"/>
      <w:lvlText w:val=""/>
      <w:lvlJc w:val="left"/>
      <w:pPr>
        <w:ind w:left="7275" w:hanging="420"/>
      </w:pPr>
      <w:rPr>
        <w:rFonts w:ascii="Wingdings" w:hAnsi="Wingdings" w:hint="default"/>
      </w:rPr>
    </w:lvl>
    <w:lvl w:ilvl="5" w:tplc="04090005" w:tentative="1">
      <w:start w:val="1"/>
      <w:numFmt w:val="bullet"/>
      <w:lvlText w:val=""/>
      <w:lvlJc w:val="left"/>
      <w:pPr>
        <w:ind w:left="7695" w:hanging="420"/>
      </w:pPr>
      <w:rPr>
        <w:rFonts w:ascii="Wingdings" w:hAnsi="Wingdings" w:hint="default"/>
      </w:rPr>
    </w:lvl>
    <w:lvl w:ilvl="6" w:tplc="04090001" w:tentative="1">
      <w:start w:val="1"/>
      <w:numFmt w:val="bullet"/>
      <w:lvlText w:val=""/>
      <w:lvlJc w:val="left"/>
      <w:pPr>
        <w:ind w:left="8115" w:hanging="420"/>
      </w:pPr>
      <w:rPr>
        <w:rFonts w:ascii="Wingdings" w:hAnsi="Wingdings" w:hint="default"/>
      </w:rPr>
    </w:lvl>
    <w:lvl w:ilvl="7" w:tplc="04090003" w:tentative="1">
      <w:start w:val="1"/>
      <w:numFmt w:val="bullet"/>
      <w:lvlText w:val=""/>
      <w:lvlJc w:val="left"/>
      <w:pPr>
        <w:ind w:left="8535" w:hanging="420"/>
      </w:pPr>
      <w:rPr>
        <w:rFonts w:ascii="Wingdings" w:hAnsi="Wingdings" w:hint="default"/>
      </w:rPr>
    </w:lvl>
    <w:lvl w:ilvl="8" w:tplc="04090005" w:tentative="1">
      <w:start w:val="1"/>
      <w:numFmt w:val="bullet"/>
      <w:lvlText w:val=""/>
      <w:lvlJc w:val="left"/>
      <w:pPr>
        <w:ind w:left="8955"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on Beijing">
    <w15:presenceInfo w15:providerId="None" w15:userId="Jordon Beij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076"/>
    <w:rsid w:val="000A0EDB"/>
    <w:rsid w:val="00142739"/>
    <w:rsid w:val="00142B2E"/>
    <w:rsid w:val="001A4167"/>
    <w:rsid w:val="00302076"/>
    <w:rsid w:val="00304205"/>
    <w:rsid w:val="00342740"/>
    <w:rsid w:val="004964E9"/>
    <w:rsid w:val="00545899"/>
    <w:rsid w:val="00560DC7"/>
    <w:rsid w:val="005C6871"/>
    <w:rsid w:val="007449E8"/>
    <w:rsid w:val="007747A5"/>
    <w:rsid w:val="007B73F2"/>
    <w:rsid w:val="007E2BB2"/>
    <w:rsid w:val="00866527"/>
    <w:rsid w:val="008E7E85"/>
    <w:rsid w:val="00A06BAB"/>
    <w:rsid w:val="00A0755B"/>
    <w:rsid w:val="00A73C7A"/>
    <w:rsid w:val="00AD7A55"/>
    <w:rsid w:val="00B269A5"/>
    <w:rsid w:val="00B43330"/>
    <w:rsid w:val="00B910F9"/>
    <w:rsid w:val="00BA15DD"/>
    <w:rsid w:val="00CA03FA"/>
    <w:rsid w:val="00D8615E"/>
    <w:rsid w:val="00DB45A6"/>
    <w:rsid w:val="00E96B4B"/>
    <w:rsid w:val="00EB3AD9"/>
    <w:rsid w:val="00F37454"/>
    <w:rsid w:val="00FB09A1"/>
    <w:rsid w:val="00FF4C5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40224"/>
  <w15:chartTrackingRefBased/>
  <w15:docId w15:val="{ADE261A0-58A3-4877-A87C-F24360A4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02076"/>
    <w:pPr>
      <w:ind w:leftChars="2500" w:left="100"/>
    </w:pPr>
  </w:style>
  <w:style w:type="character" w:customStyle="1" w:styleId="DateChar">
    <w:name w:val="Date Char"/>
    <w:basedOn w:val="DefaultParagraphFont"/>
    <w:link w:val="Date"/>
    <w:uiPriority w:val="99"/>
    <w:semiHidden/>
    <w:rsid w:val="00302076"/>
  </w:style>
  <w:style w:type="paragraph" w:styleId="ListParagraph">
    <w:name w:val="List Paragraph"/>
    <w:basedOn w:val="Normal"/>
    <w:uiPriority w:val="34"/>
    <w:qFormat/>
    <w:rsid w:val="00A73C7A"/>
    <w:pPr>
      <w:ind w:firstLineChars="200" w:firstLine="420"/>
    </w:pPr>
  </w:style>
  <w:style w:type="paragraph" w:styleId="Header">
    <w:name w:val="header"/>
    <w:basedOn w:val="Normal"/>
    <w:link w:val="HeaderChar"/>
    <w:uiPriority w:val="99"/>
    <w:unhideWhenUsed/>
    <w:rsid w:val="003042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205"/>
    <w:rPr>
      <w:sz w:val="18"/>
      <w:szCs w:val="18"/>
    </w:rPr>
  </w:style>
  <w:style w:type="paragraph" w:styleId="Footer">
    <w:name w:val="footer"/>
    <w:basedOn w:val="Normal"/>
    <w:link w:val="FooterChar"/>
    <w:uiPriority w:val="99"/>
    <w:unhideWhenUsed/>
    <w:rsid w:val="003042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205"/>
    <w:rPr>
      <w:sz w:val="18"/>
      <w:szCs w:val="18"/>
    </w:rPr>
  </w:style>
  <w:style w:type="paragraph" w:styleId="BalloonText">
    <w:name w:val="Balloon Text"/>
    <w:basedOn w:val="Normal"/>
    <w:link w:val="BalloonTextChar"/>
    <w:uiPriority w:val="99"/>
    <w:semiHidden/>
    <w:unhideWhenUsed/>
    <w:rsid w:val="008E7E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7E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Jordon Beijing</cp:lastModifiedBy>
  <cp:revision>7</cp:revision>
  <dcterms:created xsi:type="dcterms:W3CDTF">2020-07-20T02:01:00Z</dcterms:created>
  <dcterms:modified xsi:type="dcterms:W3CDTF">2020-07-22T01:25:00Z</dcterms:modified>
</cp:coreProperties>
</file>