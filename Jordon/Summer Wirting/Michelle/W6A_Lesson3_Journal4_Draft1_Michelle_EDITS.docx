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zh-CN"/>
          <w:rPrChange w:id="0" w:author="Jordon Beijing" w:date="2020-08-14T21:22:00Z">
            <w:rPr/>
          </w:rPrChange>
        </w:rPr>
      </w:pPr>
      <w:r>
        <w:rPr>
          <w:lang w:val="zh-CN"/>
          <w:rPrChange w:id="1" w:author="Jordon Beijing" w:date="2020-08-14T21:22:00Z">
            <w:rPr/>
          </w:rPrChange>
        </w:rPr>
        <w:t>W6A</w:t>
      </w:r>
      <w:ins w:id="2" w:author="Jordon Beijing" w:date="2020-08-14T20:29:00Z">
        <w:r>
          <w:rPr>
            <w:lang w:val="zh-CN"/>
            <w:rPrChange w:id="3" w:author="Jordon Beijing" w:date="2020-08-14T21:22:00Z">
              <w:rPr/>
            </w:rPrChange>
          </w:rPr>
          <w:t>,</w:t>
        </w:r>
      </w:ins>
      <w:del w:id="4" w:author="Jordon Beijing" w:date="2020-08-14T20:29:00Z">
        <w:r>
          <w:rPr>
            <w:lang w:val="zh-CN"/>
            <w:rPrChange w:id="5" w:author="Jordon Beijing" w:date="2020-08-14T21:22:00Z">
              <w:rPr/>
            </w:rPrChange>
          </w:rPr>
          <w:delText>-</w:delText>
        </w:r>
      </w:del>
      <w:r>
        <w:rPr>
          <w:lang w:val="zh-CN"/>
          <w:rPrChange w:id="6" w:author="Jordon Beijing" w:date="2020-08-14T21:22:00Z">
            <w:rPr/>
          </w:rPrChange>
        </w:rPr>
        <w:t xml:space="preserve"> Lesson </w:t>
      </w:r>
      <w:ins w:id="7" w:author="Shannon" w:date="2020-08-15T10:59:52Z">
        <w:r>
          <w:rPr>
            <w:rFonts w:hint="eastAsia"/>
            <w:lang w:val="en-US" w:eastAsia="zh-CN"/>
          </w:rPr>
          <w:t>3</w:t>
        </w:r>
      </w:ins>
      <w:del w:id="8" w:author="Shannon" w:date="2020-08-15T10:59:51Z">
        <w:r>
          <w:rPr>
            <w:lang w:val="zh-CN"/>
            <w:rPrChange w:id="9" w:author="Jordon Beijing" w:date="2020-08-14T21:22:00Z">
              <w:rPr/>
            </w:rPrChange>
          </w:rPr>
          <w:delText>4</w:delText>
        </w:r>
      </w:del>
      <w:ins w:id="11" w:author="Jordon Beijing" w:date="2020-08-14T20:29:00Z">
        <w:r>
          <w:rPr>
            <w:lang w:val="zh-CN"/>
            <w:rPrChange w:id="12" w:author="Jordon Beijing" w:date="2020-08-14T21:22:00Z">
              <w:rPr/>
            </w:rPrChange>
          </w:rPr>
          <w:t>, Journal</w:t>
        </w:r>
      </w:ins>
      <w:ins w:id="13" w:author="Jordon Beijing" w:date="2020-08-14T20:30:00Z">
        <w:r>
          <w:rPr>
            <w:lang w:val="zh-CN"/>
            <w:rPrChange w:id="14" w:author="Jordon Beijing" w:date="2020-08-14T21:22:00Z">
              <w:rPr/>
            </w:rPrChange>
          </w:rPr>
          <w:t xml:space="preserve"> </w:t>
        </w:r>
      </w:ins>
      <w:ins w:id="15" w:author="Shannon" w:date="2020-08-15T10:59:57Z">
        <w:r>
          <w:rPr>
            <w:rFonts w:hint="eastAsia"/>
            <w:lang w:val="en-US" w:eastAsia="zh-CN"/>
          </w:rPr>
          <w:t>4</w:t>
        </w:r>
      </w:ins>
      <w:ins w:id="16" w:author="Jordon Beijing" w:date="2020-08-14T20:30:00Z">
        <w:del w:id="17" w:author="Shannon" w:date="2020-08-15T10:59:57Z">
          <w:r>
            <w:rPr>
              <w:lang w:val="zh-CN"/>
              <w:rPrChange w:id="18" w:author="Jordon Beijing" w:date="2020-08-14T21:22:00Z">
                <w:rPr/>
              </w:rPrChange>
            </w:rPr>
            <w:delText>?</w:delText>
          </w:r>
        </w:del>
      </w:ins>
      <w:ins w:id="21" w:author="Jordon Beijing" w:date="2020-08-14T20:30:00Z">
        <w:r>
          <w:rPr>
            <w:lang w:val="zh-CN"/>
            <w:rPrChange w:id="22" w:author="Jordon Beijing" w:date="2020-08-14T21:22:00Z">
              <w:rPr>
                <w:lang w:val="fr-FR"/>
              </w:rPr>
            </w:rPrChange>
          </w:rPr>
          <w:t xml:space="preserve">, </w:t>
        </w:r>
      </w:ins>
      <w:ins w:id="23" w:author="Jordon Beijing" w:date="2020-08-14T20:30:00Z">
        <w:r>
          <w:rPr>
            <w:highlight w:val="yellow"/>
            <w:lang w:val="zh-CN"/>
            <w:rPrChange w:id="24" w:author="Jordon Beijing" w:date="2020-08-14T21:22:00Z">
              <w:rPr>
                <w:lang w:val="fr-FR"/>
              </w:rPr>
            </w:rPrChange>
          </w:rPr>
          <w:t>Draft 1</w:t>
        </w:r>
      </w:ins>
    </w:p>
    <w:p>
      <w:pPr>
        <w:rPr>
          <w:lang w:val="zh-CN"/>
          <w:rPrChange w:id="25" w:author="Jordon Beijing" w:date="2020-08-14T21:22:00Z">
            <w:rPr/>
          </w:rPrChange>
        </w:rPr>
      </w:pPr>
      <w:r>
        <w:rPr>
          <w:lang w:val="zh-CN"/>
          <w:rPrChange w:id="26" w:author="Jordon Beijing" w:date="2020-08-14T21:22:00Z">
            <w:rPr/>
          </w:rPrChange>
        </w:rPr>
        <w:t>Michelle Wu</w:t>
      </w:r>
    </w:p>
    <w:p>
      <w:pPr>
        <w:rPr>
          <w:lang w:val="zh-CN"/>
          <w:rPrChange w:id="27" w:author="Jordon Beijing" w:date="2020-08-14T21:22:00Z">
            <w:rPr/>
          </w:rPrChange>
        </w:rPr>
      </w:pPr>
      <w:r>
        <w:rPr>
          <w:lang w:val="zh-CN"/>
          <w:rPrChange w:id="28" w:author="Jordon Beijing" w:date="2020-08-14T21:22:00Z">
            <w:rPr/>
          </w:rPrChange>
        </w:rPr>
        <w:t>2020/</w:t>
      </w:r>
      <w:ins w:id="29" w:author="Jordon Beijing" w:date="2020-08-14T20:30:00Z">
        <w:r>
          <w:rPr>
            <w:lang w:val="zh-CN"/>
            <w:rPrChange w:id="30" w:author="Jordon Beijing" w:date="2020-08-14T21:22:00Z">
              <w:rPr/>
            </w:rPrChange>
          </w:rPr>
          <w:t>0</w:t>
        </w:r>
      </w:ins>
      <w:r>
        <w:rPr>
          <w:lang w:val="zh-CN"/>
          <w:rPrChange w:id="31" w:author="Jordon Beijing" w:date="2020-08-14T21:22:00Z">
            <w:rPr/>
          </w:rPrChange>
        </w:rPr>
        <w:t>7/20</w:t>
      </w:r>
      <w:bookmarkStart w:id="0" w:name="_GoBack"/>
      <w:bookmarkEnd w:id="0"/>
    </w:p>
    <w:p>
      <w:pPr>
        <w:rPr>
          <w:b/>
          <w:bCs/>
          <w:sz w:val="28"/>
          <w:rPrChange w:id="32" w:author="Jordon Beijing" w:date="2020-08-14T21:19:00Z">
            <w:rPr>
              <w:sz w:val="28"/>
            </w:rPr>
          </w:rPrChange>
        </w:rPr>
      </w:pPr>
      <w:r>
        <w:rPr>
          <w:b/>
          <w:bCs/>
          <w:sz w:val="28"/>
          <w:lang w:val="zh-CN"/>
          <w:rPrChange w:id="33" w:author="Jordon Beijing" w:date="2020-08-14T21:22:00Z">
            <w:rPr>
              <w:sz w:val="28"/>
            </w:rPr>
          </w:rPrChange>
        </w:rPr>
        <w:t xml:space="preserve">      </w:t>
      </w:r>
      <w:r>
        <w:rPr>
          <w:b/>
          <w:bCs/>
          <w:sz w:val="28"/>
          <w:rPrChange w:id="34" w:author="Jordon Beijing" w:date="2020-08-14T21:19:00Z">
            <w:rPr>
              <w:sz w:val="28"/>
            </w:rPr>
          </w:rPrChange>
        </w:rPr>
        <w:t>What are three reasons why the global pandemic is good?</w:t>
      </w:r>
    </w:p>
    <w:p>
      <w:r>
        <w:t xml:space="preserve">         Covid-19 </w:t>
      </w:r>
      <w:del w:id="35" w:author="Jordon Beijing" w:date="2020-08-14T20:30:00Z">
        <w:r>
          <w:rPr/>
          <w:delText xml:space="preserve">are </w:delText>
        </w:r>
      </w:del>
      <w:ins w:id="36" w:author="Jordon Beijing" w:date="2020-08-14T20:30:00Z">
        <w:r>
          <w:rPr/>
          <w:t xml:space="preserve">is </w:t>
        </w:r>
      </w:ins>
      <w:r>
        <w:t xml:space="preserve">the global </w:t>
      </w:r>
      <w:del w:id="37" w:author="Jordon Beijing" w:date="2020-08-14T20:30:00Z">
        <w:r>
          <w:rPr/>
          <w:delText xml:space="preserve">epidemics </w:delText>
        </w:r>
      </w:del>
      <w:ins w:id="38" w:author="Jordon Beijing" w:date="2020-08-14T20:30:00Z">
        <w:r>
          <w:rPr/>
          <w:t xml:space="preserve">pandemic that </w:t>
        </w:r>
      </w:ins>
      <w:r>
        <w:t xml:space="preserve">we </w:t>
      </w:r>
      <w:ins w:id="39" w:author="Jordon Beijing" w:date="2020-08-14T20:30:00Z">
        <w:r>
          <w:rPr/>
          <w:t xml:space="preserve">are </w:t>
        </w:r>
      </w:ins>
      <w:del w:id="40" w:author="Jordon Beijing" w:date="2020-08-14T20:30:00Z">
        <w:r>
          <w:rPr/>
          <w:delText xml:space="preserve">having </w:delText>
        </w:r>
      </w:del>
      <w:ins w:id="41" w:author="Jordon Beijing" w:date="2020-08-14T20:30:00Z">
        <w:r>
          <w:rPr/>
          <w:t xml:space="preserve">facing </w:t>
        </w:r>
      </w:ins>
      <w:r>
        <w:t xml:space="preserve">now. Many people </w:t>
      </w:r>
      <w:ins w:id="42" w:author="Jordon Beijing" w:date="2020-08-14T20:30:00Z">
        <w:r>
          <w:rPr/>
          <w:t xml:space="preserve">have </w:t>
        </w:r>
      </w:ins>
      <w:r>
        <w:t>lost their jobs, families, friends</w:t>
      </w:r>
      <w:ins w:id="43" w:author="Jordon Beijing" w:date="2020-08-14T20:31:00Z">
        <w:r>
          <w:rPr/>
          <w:t xml:space="preserve"> or</w:t>
        </w:r>
      </w:ins>
      <w:del w:id="44" w:author="Jordon Beijing" w:date="2020-08-14T20:31:00Z">
        <w:r>
          <w:rPr/>
          <w:delText>,</w:delText>
        </w:r>
      </w:del>
      <w:r>
        <w:t xml:space="preserve"> lover </w:t>
      </w:r>
      <w:ins w:id="45" w:author="Jordon Beijing" w:date="2020-08-14T20:31:00Z">
        <w:r>
          <w:rPr/>
          <w:t>be</w:t>
        </w:r>
      </w:ins>
      <w:r>
        <w:t xml:space="preserve">cause of this global pandemic. Some people </w:t>
      </w:r>
      <w:ins w:id="46" w:author="Jordon Beijing" w:date="2020-08-14T20:31:00Z">
        <w:r>
          <w:rPr/>
          <w:t xml:space="preserve">have </w:t>
        </w:r>
      </w:ins>
      <w:r>
        <w:t xml:space="preserve">even </w:t>
      </w:r>
      <w:del w:id="47" w:author="Jordon Beijing" w:date="2020-08-14T20:31:00Z">
        <w:r>
          <w:rPr/>
          <w:delText xml:space="preserve">went </w:delText>
        </w:r>
      </w:del>
      <w:ins w:id="48" w:author="Jordon Beijing" w:date="2020-08-14T20:31:00Z">
        <w:r>
          <w:rPr/>
          <w:t xml:space="preserve">gone </w:t>
        </w:r>
      </w:ins>
      <w:r>
        <w:t xml:space="preserve">to rob stores because they don’t have money for </w:t>
      </w:r>
      <w:del w:id="49" w:author="Jordon Beijing" w:date="2020-08-14T20:31:00Z">
        <w:r>
          <w:rPr/>
          <w:delText>life</w:delText>
        </w:r>
      </w:del>
      <w:ins w:id="50" w:author="Jordon Beijing" w:date="2020-08-14T20:31:00Z">
        <w:r>
          <w:rPr/>
          <w:t>food</w:t>
        </w:r>
      </w:ins>
      <w:r>
        <w:t>. Every student</w:t>
      </w:r>
      <w:del w:id="51" w:author="Jordon Beijing" w:date="2020-08-14T20:31:00Z">
        <w:r>
          <w:rPr/>
          <w:delText>s</w:delText>
        </w:r>
      </w:del>
      <w:r>
        <w:t xml:space="preserve"> </w:t>
      </w:r>
      <w:del w:id="52" w:author="Jordon Beijing" w:date="2020-08-14T20:31:00Z">
        <w:r>
          <w:rPr/>
          <w:delText xml:space="preserve">were </w:delText>
        </w:r>
      </w:del>
      <w:ins w:id="53" w:author="Jordon Beijing" w:date="2020-08-14T20:31:00Z">
        <w:r>
          <w:rPr/>
          <w:t xml:space="preserve">was </w:t>
        </w:r>
      </w:ins>
      <w:r>
        <w:t xml:space="preserve">staying at home having online classes, and no one </w:t>
      </w:r>
      <w:ins w:id="54" w:author="Jordon Beijing" w:date="2020-08-14T20:31:00Z">
        <w:r>
          <w:rPr/>
          <w:t xml:space="preserve">has </w:t>
        </w:r>
      </w:ins>
      <w:del w:id="55" w:author="Jordon Beijing" w:date="2020-08-14T20:31:00Z">
        <w:r>
          <w:rPr/>
          <w:delText xml:space="preserve">find </w:delText>
        </w:r>
      </w:del>
      <w:ins w:id="56" w:author="Jordon Beijing" w:date="2020-08-14T20:31:00Z">
        <w:r>
          <w:rPr/>
          <w:t xml:space="preserve">found </w:t>
        </w:r>
      </w:ins>
      <w:r>
        <w:t xml:space="preserve">out the cure or something </w:t>
      </w:r>
      <w:ins w:id="57" w:author="Jordon Beijing" w:date="2020-08-14T20:31:00Z">
        <w:r>
          <w:rPr/>
          <w:t xml:space="preserve">that </w:t>
        </w:r>
      </w:ins>
      <w:r>
        <w:t>could end this mess. Everyone thinks the epidemic is only a negative thing</w:t>
      </w:r>
      <w:ins w:id="58" w:author="Jordon Beijing" w:date="2020-08-14T20:32:00Z">
        <w:r>
          <w:rPr/>
          <w:t xml:space="preserve"> </w:t>
        </w:r>
      </w:ins>
      <w:del w:id="59" w:author="Jordon Beijing" w:date="2020-08-14T20:32:00Z">
        <w:r>
          <w:rPr/>
          <w:delText>s 0</w:delText>
        </w:r>
      </w:del>
      <w:r>
        <w:t>for us, but it</w:t>
      </w:r>
      <w:del w:id="60" w:author="Jordon Beijing" w:date="2020-08-14T20:32:00Z">
        <w:r>
          <w:rPr/>
          <w:delText>'s</w:delText>
        </w:r>
      </w:del>
      <w:r>
        <w:t xml:space="preserve"> also have some positive things</w:t>
      </w:r>
      <w:ins w:id="61" w:author="Jordon Beijing" w:date="2020-08-14T20:32:00Z">
        <w:r>
          <w:rPr/>
          <w:t>,</w:t>
        </w:r>
      </w:ins>
      <w:r>
        <w:t xml:space="preserve"> to</w:t>
      </w:r>
      <w:ins w:id="62" w:author="Jordon Beijing" w:date="2020-08-14T20:32:00Z">
        <w:r>
          <w:rPr/>
          <w:t>o</w:t>
        </w:r>
      </w:ins>
      <w:del w:id="63" w:author="Jordon Beijing" w:date="2020-08-14T20:32:00Z">
        <w:r>
          <w:rPr/>
          <w:delText xml:space="preserve"> us</w:delText>
        </w:r>
      </w:del>
      <w:r>
        <w:t>, like reorganization, understand clearly</w:t>
      </w:r>
      <w:del w:id="64" w:author="Jordon Beijing" w:date="2020-08-14T20:32:00Z">
        <w:r>
          <w:rPr/>
          <w:delText>,</w:delText>
        </w:r>
      </w:del>
      <w:r>
        <w:t xml:space="preserve"> and accompany.</w:t>
      </w:r>
    </w:p>
    <w:p>
      <w:r>
        <w:t xml:space="preserve">          First</w:t>
      </w:r>
      <w:ins w:id="65" w:author="Jordon Beijing" w:date="2020-08-14T20:32:00Z">
        <w:r>
          <w:rPr/>
          <w:t>ly</w:t>
        </w:r>
      </w:ins>
      <w:r>
        <w:t xml:space="preserve">, </w:t>
      </w:r>
      <w:ins w:id="66" w:author="Jordon Beijing" w:date="2020-08-14T20:32:00Z">
        <w:r>
          <w:rPr/>
          <w:t>the epidemic ha</w:t>
        </w:r>
      </w:ins>
      <w:ins w:id="67" w:author="Jordon Beijing" w:date="2020-08-14T20:33:00Z">
        <w:r>
          <w:rPr/>
          <w:t xml:space="preserve">s brought about </w:t>
        </w:r>
      </w:ins>
      <w:ins w:id="68" w:author="Jordon Beijing" w:date="2020-08-14T20:32:00Z">
        <w:r>
          <w:rPr/>
          <w:t>r</w:t>
        </w:r>
      </w:ins>
      <w:del w:id="69" w:author="Jordon Beijing" w:date="2020-08-14T20:32:00Z">
        <w:r>
          <w:rPr/>
          <w:delText>R</w:delText>
        </w:r>
      </w:del>
      <w:r>
        <w:t>eorganization</w:t>
      </w:r>
      <w:ins w:id="70" w:author="Jordon Beijing" w:date="2020-08-14T20:33:00Z">
        <w:r>
          <w:rPr/>
          <w:t>.</w:t>
        </w:r>
      </w:ins>
      <w:del w:id="71" w:author="Jordon Beijing" w:date="2020-08-14T20:33:00Z">
        <w:r>
          <w:rPr/>
          <w:delText>;</w:delText>
        </w:r>
      </w:del>
      <w:r>
        <w:t xml:space="preserve"> People are beginning to discover what their national leader’s personality is</w:t>
      </w:r>
      <w:ins w:id="72" w:author="Jordon Beijing" w:date="2020-08-14T20:33:00Z">
        <w:r>
          <w:rPr/>
          <w:t xml:space="preserve"> really like</w:t>
        </w:r>
      </w:ins>
      <w:r>
        <w:t xml:space="preserve">. </w:t>
      </w:r>
      <w:del w:id="73" w:author="Jordon Beijing" w:date="2020-08-14T20:33:00Z">
        <w:r>
          <w:rPr/>
          <w:delText xml:space="preserve">Like </w:delText>
        </w:r>
      </w:del>
      <w:ins w:id="74" w:author="Jordon Beijing" w:date="2020-08-14T20:33:00Z">
        <w:r>
          <w:rPr/>
          <w:t xml:space="preserve">Take the </w:t>
        </w:r>
      </w:ins>
      <w:r>
        <w:t xml:space="preserve">USA, </w:t>
      </w:r>
      <w:ins w:id="75" w:author="Jordon Beijing" w:date="2020-08-14T20:33:00Z">
        <w:r>
          <w:rPr/>
          <w:t xml:space="preserve">for example. President </w:t>
        </w:r>
      </w:ins>
      <w:r>
        <w:t>Trump didn’t really help his people to fix what’s happening</w:t>
      </w:r>
      <w:ins w:id="76" w:author="Jordon Beijing" w:date="2020-08-14T20:33:00Z">
        <w:r>
          <w:rPr/>
          <w:t>.</w:t>
        </w:r>
      </w:ins>
      <w:del w:id="77" w:author="Jordon Beijing" w:date="2020-08-14T20:33:00Z">
        <w:r>
          <w:rPr/>
          <w:delText>,</w:delText>
        </w:r>
      </w:del>
      <w:r>
        <w:t xml:space="preserve"> </w:t>
      </w:r>
      <w:ins w:id="78" w:author="Jordon Beijing" w:date="2020-08-14T20:34:00Z">
        <w:r>
          <w:rPr/>
          <w:t>O</w:t>
        </w:r>
      </w:ins>
      <w:del w:id="79" w:author="Jordon Beijing" w:date="2020-08-14T20:33:00Z">
        <w:r>
          <w:rPr/>
          <w:delText>o</w:delText>
        </w:r>
      </w:del>
      <w:r>
        <w:t>bviously</w:t>
      </w:r>
      <w:ins w:id="80" w:author="Jordon Beijing" w:date="2020-08-14T20:34:00Z">
        <w:r>
          <w:rPr/>
          <w:t>,</w:t>
        </w:r>
      </w:ins>
      <w:r>
        <w:t xml:space="preserve"> every move</w:t>
      </w:r>
      <w:del w:id="81" w:author="Jordon Beijing" w:date="2020-08-14T20:34:00Z">
        <w:r>
          <w:rPr/>
          <w:delText>ment</w:delText>
        </w:r>
      </w:del>
      <w:r>
        <w:t xml:space="preserve"> that he </w:t>
      </w:r>
      <w:del w:id="82" w:author="Jordon Beijing" w:date="2020-08-14T20:34:00Z">
        <w:r>
          <w:rPr/>
          <w:delText xml:space="preserve">just </w:delText>
        </w:r>
      </w:del>
      <w:r>
        <w:t xml:space="preserve">made was </w:t>
      </w:r>
      <w:ins w:id="83" w:author="Jordon Beijing" w:date="2020-08-14T20:34:00Z">
        <w:r>
          <w:rPr/>
          <w:t xml:space="preserve">just </w:t>
        </w:r>
      </w:ins>
      <w:r>
        <w:t xml:space="preserve">trying to win the vote! Then who is going to take the responsibility </w:t>
      </w:r>
      <w:del w:id="84" w:author="Jordon Beijing" w:date="2020-08-14T20:34:00Z">
        <w:r>
          <w:rPr/>
          <w:delText xml:space="preserve">of </w:delText>
        </w:r>
      </w:del>
      <w:ins w:id="85" w:author="Jordon Beijing" w:date="2020-08-14T20:34:00Z">
        <w:r>
          <w:rPr/>
          <w:t xml:space="preserve">for </w:t>
        </w:r>
      </w:ins>
      <w:r>
        <w:t xml:space="preserve">what is happening? Who's going to help people stay away from viruses and germs? </w:t>
      </w:r>
      <w:del w:id="86" w:author="Jordon Beijing" w:date="2020-08-14T20:34:00Z">
        <w:commentRangeStart w:id="0"/>
        <w:r>
          <w:rPr/>
          <w:delText xml:space="preserve">Like </w:delText>
        </w:r>
      </w:del>
      <w:ins w:id="87" w:author="Jordon Beijing" w:date="2020-08-14T20:34:00Z">
        <w:r>
          <w:rPr/>
          <w:t xml:space="preserve">Take </w:t>
        </w:r>
      </w:ins>
      <w:r>
        <w:t xml:space="preserve">China, </w:t>
      </w:r>
      <w:ins w:id="88" w:author="Jordon Beijing" w:date="2020-08-14T20:34:00Z">
        <w:r>
          <w:rPr/>
          <w:t xml:space="preserve">for example. </w:t>
        </w:r>
      </w:ins>
      <w:ins w:id="89" w:author="Jordon Beijing" w:date="2020-08-14T20:35:00Z">
        <w:r>
          <w:rPr/>
          <w:t xml:space="preserve">The </w:t>
        </w:r>
      </w:ins>
      <w:r>
        <w:t xml:space="preserve">government didn’t did a good job at the beginning, but ever since </w:t>
      </w:r>
      <w:del w:id="90" w:author="Jordon Beijing" w:date="2020-08-14T20:35:00Z">
        <w:r>
          <w:rPr/>
          <w:delText xml:space="preserve">when </w:delText>
        </w:r>
      </w:del>
      <w:r>
        <w:t xml:space="preserve">they found out which place was prevalent </w:t>
      </w:r>
      <w:ins w:id="91" w:author="Jordon Beijing" w:date="2020-08-14T20:35:00Z">
        <w:r>
          <w:rPr/>
          <w:t xml:space="preserve">in </w:t>
        </w:r>
      </w:ins>
      <w:r>
        <w:t xml:space="preserve">this epidemic, they </w:t>
      </w:r>
      <w:del w:id="92" w:author="Jordon Beijing" w:date="2020-08-14T20:35:00Z">
        <w:r>
          <w:rPr/>
          <w:delText xml:space="preserve">will </w:delText>
        </w:r>
      </w:del>
      <w:ins w:id="93" w:author="Jordon Beijing" w:date="2020-08-14T20:35:00Z">
        <w:r>
          <w:rPr/>
          <w:t xml:space="preserve">would </w:t>
        </w:r>
      </w:ins>
      <w:r>
        <w:t>lock</w:t>
      </w:r>
      <w:del w:id="94" w:author="Jordon Beijing" w:date="2020-08-14T20:35:00Z">
        <w:r>
          <w:rPr/>
          <w:delText>ed</w:delText>
        </w:r>
      </w:del>
      <w:r>
        <w:t xml:space="preserve"> the city and check every </w:t>
      </w:r>
      <w:del w:id="95" w:author="Jordon Beijing" w:date="2020-08-14T20:35:00Z">
        <w:r>
          <w:rPr/>
          <w:delText xml:space="preserve">people </w:delText>
        </w:r>
      </w:del>
      <w:ins w:id="96" w:author="Jordon Beijing" w:date="2020-08-14T20:35:00Z">
        <w:r>
          <w:rPr/>
          <w:t xml:space="preserve">person </w:t>
        </w:r>
      </w:ins>
      <w:r>
        <w:t xml:space="preserve">who was trying to get </w:t>
      </w:r>
      <w:ins w:id="97" w:author="Jordon Beijing" w:date="2020-08-14T20:35:00Z">
        <w:r>
          <w:rPr/>
          <w:t xml:space="preserve">in or </w:t>
        </w:r>
      </w:ins>
      <w:r>
        <w:t xml:space="preserve">out. Although this is also because of different political systems, </w:t>
      </w:r>
      <w:del w:id="98" w:author="Jordon Beijing" w:date="2020-08-14T20:35:00Z">
        <w:r>
          <w:rPr/>
          <w:delText xml:space="preserve">but </w:delText>
        </w:r>
      </w:del>
      <w:r>
        <w:t xml:space="preserve">it is not entirely because the system has led to </w:t>
      </w:r>
      <w:ins w:id="99" w:author="Jordon Beijing" w:date="2020-08-14T20:35:00Z">
        <w:r>
          <w:rPr/>
          <w:t xml:space="preserve">such </w:t>
        </w:r>
      </w:ins>
      <w:r>
        <w:t>different results. Because of the virus</w:t>
      </w:r>
      <w:ins w:id="100" w:author="Jordon Beijing" w:date="2020-08-14T20:36:00Z">
        <w:r>
          <w:rPr/>
          <w:t>,</w:t>
        </w:r>
      </w:ins>
      <w:r>
        <w:t xml:space="preserve"> </w:t>
      </w:r>
      <w:del w:id="101" w:author="Jordon Beijing" w:date="2020-08-14T20:36:00Z">
        <w:r>
          <w:rPr/>
          <w:delText xml:space="preserve">let us reorganize </w:delText>
        </w:r>
      </w:del>
      <w:r>
        <w:t>our national leader</w:t>
      </w:r>
      <w:ins w:id="102" w:author="Jordon Beijing" w:date="2020-08-14T20:43:00Z">
        <w:r>
          <w:rPr/>
          <w:t>s</w:t>
        </w:r>
      </w:ins>
      <w:r>
        <w:t xml:space="preserve"> </w:t>
      </w:r>
      <w:ins w:id="103" w:author="Jordon Beijing" w:date="2020-08-14T20:36:00Z">
        <w:r>
          <w:rPr/>
          <w:t xml:space="preserve">have been forced to reorganize </w:t>
        </w:r>
      </w:ins>
      <w:r>
        <w:t xml:space="preserve">more, </w:t>
      </w:r>
      <w:r>
        <w:rPr>
          <w:u w:val="single"/>
          <w:rPrChange w:id="104" w:author="Jordon Beijing" w:date="2020-08-14T20:43:00Z">
            <w:rPr/>
          </w:rPrChange>
        </w:rPr>
        <w:t>so it let us understand what we could do better to help the leader.</w:t>
      </w:r>
      <w:commentRangeEnd w:id="0"/>
      <w:r>
        <w:rPr>
          <w:rStyle w:val="10"/>
        </w:rPr>
        <w:commentReference w:id="0"/>
      </w:r>
    </w:p>
    <w:p>
      <w:r>
        <w:t xml:space="preserve">          Second</w:t>
      </w:r>
      <w:ins w:id="105" w:author="Jordon Beijing" w:date="2020-08-14T20:47:00Z">
        <w:r>
          <w:rPr/>
          <w:t>ly</w:t>
        </w:r>
      </w:ins>
      <w:r>
        <w:t xml:space="preserve">, </w:t>
      </w:r>
      <w:del w:id="106" w:author="Jordon Beijing" w:date="2020-08-14T20:47:00Z">
        <w:r>
          <w:rPr/>
          <w:delText xml:space="preserve">understand </w:delText>
        </w:r>
      </w:del>
      <w:ins w:id="107" w:author="Jordon Beijing" w:date="2020-08-14T20:47:00Z">
        <w:r>
          <w:rPr/>
          <w:t xml:space="preserve">the </w:t>
        </w:r>
      </w:ins>
      <w:ins w:id="108" w:author="Jordon Beijing" w:date="2020-08-14T20:48:00Z">
        <w:r>
          <w:rPr/>
          <w:t>pandemic</w:t>
        </w:r>
      </w:ins>
      <w:ins w:id="109" w:author="Jordon Beijing" w:date="2020-08-14T20:47:00Z">
        <w:r>
          <w:rPr/>
          <w:t xml:space="preserve"> has </w:t>
        </w:r>
      </w:ins>
      <w:ins w:id="110" w:author="Jordon Beijing" w:date="2020-08-14T20:49:00Z">
        <w:r>
          <w:rPr/>
          <w:t xml:space="preserve">helped us to understand things more </w:t>
        </w:r>
      </w:ins>
      <w:r>
        <w:t>clearly</w:t>
      </w:r>
      <w:ins w:id="111" w:author="Jordon Beijing" w:date="2020-08-14T20:49:00Z">
        <w:r>
          <w:rPr/>
          <w:t>.</w:t>
        </w:r>
      </w:ins>
      <w:del w:id="112" w:author="Jordon Beijing" w:date="2020-08-14T20:49:00Z">
        <w:r>
          <w:rPr/>
          <w:delText>;</w:delText>
        </w:r>
      </w:del>
      <w:r>
        <w:t xml:space="preserve"> People are beginning to realize that global warming is progressing rapidly</w:t>
      </w:r>
      <w:ins w:id="113" w:author="Jordon Beijing" w:date="2020-08-14T20:49:00Z">
        <w:r>
          <w:rPr/>
          <w:t>;</w:t>
        </w:r>
      </w:ins>
      <w:del w:id="114" w:author="Jordon Beijing" w:date="2020-08-14T20:49:00Z">
        <w:r>
          <w:rPr/>
          <w:delText>,</w:delText>
        </w:r>
      </w:del>
      <w:r>
        <w:t xml:space="preserve"> it’s not just a fairy tale. People </w:t>
      </w:r>
      <w:ins w:id="115" w:author="Jordon Beijing" w:date="2020-08-14T20:49:00Z">
        <w:r>
          <w:rPr/>
          <w:t xml:space="preserve">have </w:t>
        </w:r>
      </w:ins>
      <w:r>
        <w:t>beg</w:t>
      </w:r>
      <w:ins w:id="116" w:author="Jordon Beijing" w:date="2020-08-14T20:49:00Z">
        <w:r>
          <w:rPr/>
          <w:t>u</w:t>
        </w:r>
      </w:ins>
      <w:del w:id="117" w:author="Jordon Beijing" w:date="2020-08-14T20:49:00Z">
        <w:r>
          <w:rPr/>
          <w:delText>a</w:delText>
        </w:r>
      </w:del>
      <w:r>
        <w:t xml:space="preserve">n to attach importance to environmental protection. </w:t>
      </w:r>
      <w:del w:id="118" w:author="Jordon Beijing" w:date="2020-08-14T20:50:00Z">
        <w:r>
          <w:rPr/>
          <w:delText xml:space="preserve">Now </w:delText>
        </w:r>
      </w:del>
      <w:r>
        <w:t xml:space="preserve">China </w:t>
      </w:r>
      <w:del w:id="119" w:author="Jordon Beijing" w:date="2020-08-14T20:49:00Z">
        <w:r>
          <w:rPr/>
          <w:delText xml:space="preserve">have </w:delText>
        </w:r>
      </w:del>
      <w:ins w:id="120" w:author="Jordon Beijing" w:date="2020-08-14T20:49:00Z">
        <w:r>
          <w:rPr/>
          <w:t xml:space="preserve">has </w:t>
        </w:r>
      </w:ins>
      <w:del w:id="121" w:author="Jordon Beijing" w:date="2020-08-14T20:50:00Z">
        <w:r>
          <w:rPr/>
          <w:delText xml:space="preserve">mention </w:delText>
        </w:r>
      </w:del>
      <w:ins w:id="122" w:author="Jordon Beijing" w:date="2020-08-14T20:50:00Z">
        <w:r>
          <w:rPr/>
          <w:t xml:space="preserve">announced </w:t>
        </w:r>
      </w:ins>
      <w:r>
        <w:t xml:space="preserve">that </w:t>
      </w:r>
      <w:del w:id="123" w:author="Jordon Beijing" w:date="2020-08-14T20:50:00Z">
        <w:r>
          <w:rPr/>
          <w:delText xml:space="preserve">since </w:delText>
        </w:r>
      </w:del>
      <w:ins w:id="124" w:author="Jordon Beijing" w:date="2020-08-14T20:50:00Z">
        <w:r>
          <w:rPr/>
          <w:t xml:space="preserve">beginning at </w:t>
        </w:r>
      </w:ins>
      <w:r>
        <w:t>the end of 2020</w:t>
      </w:r>
      <w:ins w:id="125" w:author="Jordon Beijing" w:date="2020-08-14T20:49:00Z">
        <w:r>
          <w:rPr/>
          <w:t>,</w:t>
        </w:r>
      </w:ins>
      <w:r>
        <w:t xml:space="preserve"> </w:t>
      </w:r>
      <w:ins w:id="126" w:author="Jordon Beijing" w:date="2020-08-14T20:50:00Z">
        <w:r>
          <w:rPr/>
          <w:t>n</w:t>
        </w:r>
      </w:ins>
      <w:del w:id="127" w:author="Jordon Beijing" w:date="2020-08-14T20:50:00Z">
        <w:r>
          <w:rPr/>
          <w:delText>N</w:delText>
        </w:r>
      </w:del>
      <w:r>
        <w:t xml:space="preserve">on-degradable disposable plastic straws </w:t>
      </w:r>
      <w:del w:id="128" w:author="Jordon Beijing" w:date="2020-08-14T20:50:00Z">
        <w:r>
          <w:rPr/>
          <w:delText xml:space="preserve">are </w:delText>
        </w:r>
      </w:del>
      <w:ins w:id="129" w:author="Jordon Beijing" w:date="2020-08-14T20:50:00Z">
        <w:r>
          <w:rPr/>
          <w:t xml:space="preserve">will be </w:t>
        </w:r>
      </w:ins>
      <w:r>
        <w:t xml:space="preserve">banned in the catering industry nationwide. People </w:t>
      </w:r>
      <w:ins w:id="130" w:author="Jordon Beijing" w:date="2020-08-14T20:50:00Z">
        <w:r>
          <w:rPr/>
          <w:t xml:space="preserve">are </w:t>
        </w:r>
      </w:ins>
      <w:r>
        <w:t>start</w:t>
      </w:r>
      <w:ins w:id="131" w:author="Jordon Beijing" w:date="2020-08-14T20:50:00Z">
        <w:r>
          <w:rPr/>
          <w:t>ing</w:t>
        </w:r>
      </w:ins>
      <w:r>
        <w:t xml:space="preserve"> to find out that we have to take action to protect our </w:t>
      </w:r>
      <w:del w:id="132" w:author="Jordon Beijing" w:date="2020-08-14T20:50:00Z">
        <w:r>
          <w:rPr/>
          <w:delText>earth</w:delText>
        </w:r>
      </w:del>
      <w:ins w:id="133" w:author="Jordon Beijing" w:date="2020-08-14T20:50:00Z">
        <w:r>
          <w:rPr/>
          <w:t>planet</w:t>
        </w:r>
      </w:ins>
      <w:r>
        <w:t xml:space="preserve">. </w:t>
      </w:r>
      <w:commentRangeStart w:id="1"/>
      <w:r>
        <w:rPr>
          <w:highlight w:val="yellow"/>
          <w:rPrChange w:id="134" w:author="Jordon Beijing" w:date="2020-08-14T20:51:00Z">
            <w:rPr/>
          </w:rPrChange>
        </w:rPr>
        <w:t xml:space="preserve">To </w:t>
      </w:r>
      <w:ins w:id="135" w:author="Jordon Beijing" w:date="2020-08-14T20:51:00Z">
        <w:r>
          <w:rPr>
            <w:highlight w:val="yellow"/>
            <w:rPrChange w:id="136" w:author="Jordon Beijing" w:date="2020-08-14T20:51:00Z">
              <w:rPr/>
            </w:rPrChange>
          </w:rPr>
          <w:t>the E</w:t>
        </w:r>
      </w:ins>
      <w:del w:id="137" w:author="Jordon Beijing" w:date="2020-08-14T20:51:00Z">
        <w:r>
          <w:rPr>
            <w:highlight w:val="yellow"/>
            <w:rPrChange w:id="138" w:author="Jordon Beijing" w:date="2020-08-14T20:51:00Z">
              <w:rPr/>
            </w:rPrChange>
          </w:rPr>
          <w:delText>e</w:delText>
        </w:r>
      </w:del>
      <w:r>
        <w:rPr>
          <w:highlight w:val="yellow"/>
          <w:rPrChange w:id="139" w:author="Jordon Beijing" w:date="2020-08-14T20:51:00Z">
            <w:rPr/>
          </w:rPrChange>
        </w:rPr>
        <w:t>arth we are a virus</w:t>
      </w:r>
      <w:del w:id="140" w:author="Jordon Beijing" w:date="2020-08-14T20:51:00Z">
        <w:r>
          <w:rPr>
            <w:highlight w:val="yellow"/>
            <w:rPrChange w:id="141" w:author="Jordon Beijing" w:date="2020-08-14T20:51:00Z">
              <w:rPr/>
            </w:rPrChange>
          </w:rPr>
          <w:delText>,</w:delText>
        </w:r>
      </w:del>
      <w:r>
        <w:rPr>
          <w:highlight w:val="yellow"/>
          <w:rPrChange w:id="142" w:author="Jordon Beijing" w:date="2020-08-14T20:51:00Z">
            <w:rPr/>
          </w:rPrChange>
        </w:rPr>
        <w:t xml:space="preserve"> because we consume the </w:t>
      </w:r>
      <w:r>
        <w:rPr>
          <w:highlight w:val="yellow"/>
          <w:rPrChange w:id="143" w:author="Jordon Beijing" w:date="2020-08-14T20:51:00Z">
            <w:rPr/>
          </w:rPrChange>
        </w:rPr>
        <w:t>resource</w:t>
      </w:r>
      <w:r>
        <w:rPr>
          <w:highlight w:val="yellow"/>
          <w:rPrChange w:id="144" w:author="Jordon Beijing" w:date="2020-08-14T20:51:00Z">
            <w:rPr/>
          </w:rPrChange>
        </w:rPr>
        <w:t xml:space="preserve"> on the earth but we </w:t>
      </w:r>
      <w:del w:id="145" w:author="Jordon Beijing" w:date="2020-08-14T20:51:00Z">
        <w:r>
          <w:rPr>
            <w:highlight w:val="yellow"/>
            <w:rPrChange w:id="146" w:author="Jordon Beijing" w:date="2020-08-14T20:51:00Z">
              <w:rPr/>
            </w:rPrChange>
          </w:rPr>
          <w:delText xml:space="preserve">didn’t </w:delText>
        </w:r>
      </w:del>
      <w:ins w:id="147" w:author="Jordon Beijing" w:date="2020-08-14T20:51:00Z">
        <w:r>
          <w:rPr>
            <w:highlight w:val="yellow"/>
            <w:rPrChange w:id="148" w:author="Jordon Beijing" w:date="2020-08-14T20:51:00Z">
              <w:rPr/>
            </w:rPrChange>
          </w:rPr>
          <w:t xml:space="preserve">don’t </w:t>
        </w:r>
      </w:ins>
      <w:r>
        <w:rPr>
          <w:highlight w:val="yellow"/>
          <w:rPrChange w:id="149" w:author="Jordon Beijing" w:date="2020-08-14T20:51:00Z">
            <w:rPr/>
          </w:rPrChange>
        </w:rPr>
        <w:t>do anything to help the earth.</w:t>
      </w:r>
      <w:r>
        <w:t xml:space="preserve"> </w:t>
      </w:r>
      <w:commentRangeEnd w:id="1"/>
      <w:r>
        <w:rPr>
          <w:rStyle w:val="10"/>
        </w:rPr>
        <w:commentReference w:id="1"/>
      </w:r>
      <w:r>
        <w:t>Because of the virus</w:t>
      </w:r>
      <w:del w:id="150" w:author="Jordon Beijing" w:date="2020-08-14T21:02:00Z">
        <w:r>
          <w:rPr/>
          <w:delText xml:space="preserve"> appear</w:delText>
        </w:r>
      </w:del>
      <w:ins w:id="151" w:author="Jordon Beijing" w:date="2020-08-14T21:01:00Z">
        <w:r>
          <w:rPr/>
          <w:t xml:space="preserve">, we have come to </w:t>
        </w:r>
      </w:ins>
      <w:del w:id="152" w:author="Jordon Beijing" w:date="2020-08-14T21:01:00Z">
        <w:r>
          <w:rPr/>
          <w:delText xml:space="preserve"> let us </w:delText>
        </w:r>
      </w:del>
      <w:r>
        <w:t xml:space="preserve">realize </w:t>
      </w:r>
      <w:ins w:id="153" w:author="Jordon Beijing" w:date="2020-08-14T21:02:00Z">
        <w:r>
          <w:rPr/>
          <w:t xml:space="preserve">that </w:t>
        </w:r>
      </w:ins>
      <w:r>
        <w:t xml:space="preserve">we </w:t>
      </w:r>
      <w:del w:id="154" w:author="Jordon Beijing" w:date="2020-08-14T21:02:00Z">
        <w:r>
          <w:rPr/>
          <w:delText xml:space="preserve">could </w:delText>
        </w:r>
      </w:del>
      <w:ins w:id="155" w:author="Jordon Beijing" w:date="2020-08-14T21:02:00Z">
        <w:r>
          <w:rPr/>
          <w:t xml:space="preserve">can’t </w:t>
        </w:r>
      </w:ins>
      <w:r>
        <w:t xml:space="preserve">just consume </w:t>
      </w:r>
      <w:ins w:id="156" w:author="Jordon Beijing" w:date="2020-08-14T21:01:00Z">
        <w:r>
          <w:rPr/>
          <w:t xml:space="preserve">all </w:t>
        </w:r>
      </w:ins>
      <w:r>
        <w:t>the resource</w:t>
      </w:r>
      <w:ins w:id="157" w:author="Jordon Beijing" w:date="2020-08-14T21:01:00Z">
        <w:r>
          <w:rPr/>
          <w:t>s</w:t>
        </w:r>
      </w:ins>
      <w:r>
        <w:t xml:space="preserve"> on the earth</w:t>
      </w:r>
      <w:ins w:id="158" w:author="Jordon Beijing" w:date="2020-08-14T21:02:00Z">
        <w:r>
          <w:rPr/>
          <w:t>;</w:t>
        </w:r>
      </w:ins>
      <w:del w:id="159" w:author="Jordon Beijing" w:date="2020-08-14T21:02:00Z">
        <w:r>
          <w:rPr/>
          <w:delText>,</w:delText>
        </w:r>
      </w:del>
      <w:r>
        <w:t xml:space="preserve"> we need to take action.</w:t>
      </w:r>
    </w:p>
    <w:p>
      <w:r>
        <w:t xml:space="preserve">          Last, </w:t>
      </w:r>
      <w:del w:id="160" w:author="Jordon Beijing" w:date="2020-08-14T21:13:00Z">
        <w:r>
          <w:rPr/>
          <w:delText>Accompany</w:delText>
        </w:r>
      </w:del>
      <w:ins w:id="161" w:author="Jordon Beijing" w:date="2020-08-14T21:13:00Z">
        <w:r>
          <w:rPr/>
          <w:t xml:space="preserve">the pandemic has given people more time to accompany their loved ones. Before the </w:t>
        </w:r>
      </w:ins>
      <w:ins w:id="162" w:author="Jordon Beijing" w:date="2020-08-14T21:14:00Z">
        <w:r>
          <w:rPr/>
          <w:t>pandemic</w:t>
        </w:r>
      </w:ins>
      <w:ins w:id="163" w:author="Jordon Beijing" w:date="2020-08-14T21:13:00Z">
        <w:r>
          <w:rPr/>
          <w:t>,</w:t>
        </w:r>
      </w:ins>
      <w:del w:id="164" w:author="Jordon Beijing" w:date="2020-08-14T21:13:00Z">
        <w:r>
          <w:rPr/>
          <w:delText>;</w:delText>
        </w:r>
      </w:del>
      <w:r>
        <w:t xml:space="preserve"> I’m sure that many people didn’t </w:t>
      </w:r>
      <w:del w:id="165" w:author="Jordon Beijing" w:date="2020-08-14T21:14:00Z">
        <w:r>
          <w:rPr/>
          <w:delText>have the time to accompany</w:delText>
        </w:r>
      </w:del>
      <w:ins w:id="166" w:author="Jordon Beijing" w:date="2020-08-14T21:14:00Z">
        <w:r>
          <w:rPr/>
          <w:t>spend enough time with</w:t>
        </w:r>
      </w:ins>
      <w:r>
        <w:t xml:space="preserve"> their families. People need</w:t>
      </w:r>
      <w:ins w:id="167" w:author="Jordon Beijing" w:date="2020-08-14T21:14:00Z">
        <w:r>
          <w:rPr/>
          <w:t>ed</w:t>
        </w:r>
      </w:ins>
      <w:r>
        <w:t xml:space="preserve"> to work every day, and children need</w:t>
      </w:r>
      <w:ins w:id="168" w:author="Jordon Beijing" w:date="2020-08-14T21:14:00Z">
        <w:r>
          <w:rPr/>
          <w:t>ed</w:t>
        </w:r>
      </w:ins>
      <w:r>
        <w:t xml:space="preserve"> to go to school every day</w:t>
      </w:r>
      <w:ins w:id="169" w:author="Jordon Beijing" w:date="2020-08-14T21:15:00Z">
        <w:r>
          <w:rPr/>
          <w:t>. B</w:t>
        </w:r>
      </w:ins>
      <w:del w:id="170" w:author="Jordon Beijing" w:date="2020-08-14T21:15:00Z">
        <w:r>
          <w:rPr/>
          <w:delText xml:space="preserve">; </w:delText>
        </w:r>
      </w:del>
      <w:del w:id="171" w:author="Jordon Beijing" w:date="2020-08-14T21:14:00Z">
        <w:r>
          <w:rPr/>
          <w:delText>b</w:delText>
        </w:r>
      </w:del>
      <w:r>
        <w:t xml:space="preserve">ut because of the virus, we </w:t>
      </w:r>
      <w:ins w:id="172" w:author="Jordon Beijing" w:date="2020-08-14T21:02:00Z">
        <w:r>
          <w:rPr/>
          <w:t>have been a</w:t>
        </w:r>
      </w:ins>
      <w:ins w:id="173" w:author="Jordon Beijing" w:date="2020-08-14T21:03:00Z">
        <w:r>
          <w:rPr/>
          <w:t xml:space="preserve">ble to </w:t>
        </w:r>
      </w:ins>
      <w:del w:id="174" w:author="Jordon Beijing" w:date="2020-08-14T21:03:00Z">
        <w:r>
          <w:rPr/>
          <w:delText xml:space="preserve">came </w:delText>
        </w:r>
      </w:del>
      <w:ins w:id="175" w:author="Jordon Beijing" w:date="2020-08-14T21:03:00Z">
        <w:r>
          <w:rPr/>
          <w:t xml:space="preserve">come </w:t>
        </w:r>
      </w:ins>
      <w:r>
        <w:t xml:space="preserve">back </w:t>
      </w:r>
      <w:ins w:id="176" w:author="Jordon Beijing" w:date="2020-08-14T21:15:00Z">
        <w:r>
          <w:rPr/>
          <w:t xml:space="preserve">home </w:t>
        </w:r>
      </w:ins>
      <w:r>
        <w:t>to accompany our grandmother</w:t>
      </w:r>
      <w:ins w:id="177" w:author="Jordon Beijing" w:date="2020-08-14T21:03:00Z">
        <w:r>
          <w:rPr/>
          <w:t>s</w:t>
        </w:r>
      </w:ins>
      <w:r>
        <w:t>, grandfather</w:t>
      </w:r>
      <w:ins w:id="178" w:author="Jordon Beijing" w:date="2020-08-14T21:03:00Z">
        <w:r>
          <w:rPr/>
          <w:t>s</w:t>
        </w:r>
      </w:ins>
      <w:r>
        <w:t>, children</w:t>
      </w:r>
      <w:ins w:id="179" w:author="Jordon Beijing" w:date="2020-08-14T21:03:00Z">
        <w:r>
          <w:rPr/>
          <w:t xml:space="preserve"> and</w:t>
        </w:r>
      </w:ins>
      <w:del w:id="180" w:author="Jordon Beijing" w:date="2020-08-14T21:03:00Z">
        <w:r>
          <w:rPr/>
          <w:delText>,</w:delText>
        </w:r>
      </w:del>
      <w:r>
        <w:t xml:space="preserve"> parents. </w:t>
      </w:r>
      <w:ins w:id="181" w:author="Jordon Beijing" w:date="2020-08-14T21:03:00Z">
        <w:r>
          <w:rPr/>
          <w:t>The v</w:t>
        </w:r>
      </w:ins>
      <w:del w:id="182" w:author="Jordon Beijing" w:date="2020-08-14T21:03:00Z">
        <w:r>
          <w:rPr/>
          <w:delText>V</w:delText>
        </w:r>
      </w:del>
      <w:r>
        <w:t xml:space="preserve">irus </w:t>
      </w:r>
      <w:ins w:id="183" w:author="Jordon Beijing" w:date="2020-08-14T21:03:00Z">
        <w:r>
          <w:rPr/>
          <w:t xml:space="preserve">has brought </w:t>
        </w:r>
      </w:ins>
      <w:del w:id="184" w:author="Jordon Beijing" w:date="2020-08-14T21:03:00Z">
        <w:r>
          <w:rPr/>
          <w:delText xml:space="preserve">bring back </w:delText>
        </w:r>
      </w:del>
      <w:r>
        <w:t xml:space="preserve">us </w:t>
      </w:r>
      <w:ins w:id="185" w:author="Jordon Beijing" w:date="2020-08-14T21:03:00Z">
        <w:r>
          <w:rPr/>
          <w:t xml:space="preserve">back </w:t>
        </w:r>
      </w:ins>
      <w:r>
        <w:t xml:space="preserve">together when everybody </w:t>
      </w:r>
      <w:ins w:id="186" w:author="Jordon Beijing" w:date="2020-08-14T21:03:00Z">
        <w:r>
          <w:rPr/>
          <w:t xml:space="preserve">was </w:t>
        </w:r>
      </w:ins>
      <w:r>
        <w:t>all selfish and only care</w:t>
      </w:r>
      <w:ins w:id="187" w:author="Jordon Beijing" w:date="2020-08-14T21:03:00Z">
        <w:r>
          <w:rPr/>
          <w:t>d</w:t>
        </w:r>
      </w:ins>
      <w:r>
        <w:t xml:space="preserve"> about themselves. </w:t>
      </w:r>
      <w:ins w:id="188" w:author="Jordon Beijing" w:date="2020-08-14T21:15:00Z">
        <w:commentRangeStart w:id="2"/>
        <w:commentRangeStart w:id="3"/>
        <w:commentRangeStart w:id="4"/>
        <w:r>
          <w:rPr/>
          <w:t>In the past, m</w:t>
        </w:r>
      </w:ins>
      <w:del w:id="189" w:author="Jordon Beijing" w:date="2020-08-14T21:15:00Z">
        <w:r>
          <w:rPr/>
          <w:delText>M</w:delText>
        </w:r>
      </w:del>
      <w:r>
        <w:t xml:space="preserve">any people </w:t>
      </w:r>
      <w:del w:id="190" w:author="Jordon Beijing" w:date="2020-08-14T21:04:00Z">
        <w:r>
          <w:rPr/>
          <w:delText xml:space="preserve">were </w:delText>
        </w:r>
      </w:del>
      <w:ins w:id="191" w:author="Jordon Beijing" w:date="2020-08-14T21:04:00Z">
        <w:r>
          <w:rPr/>
          <w:t xml:space="preserve">used to be </w:t>
        </w:r>
      </w:ins>
      <w:r>
        <w:t>closer with their famil</w:t>
      </w:r>
      <w:ins w:id="192" w:author="Jordon Beijing" w:date="2020-08-14T21:04:00Z">
        <w:r>
          <w:rPr/>
          <w:t>ies</w:t>
        </w:r>
      </w:ins>
      <w:del w:id="193" w:author="Jordon Beijing" w:date="2020-08-14T21:04:00Z">
        <w:r>
          <w:rPr/>
          <w:delText>y</w:delText>
        </w:r>
      </w:del>
      <w:r>
        <w:t>. Now everybody only cares about themselves</w:t>
      </w:r>
      <w:ins w:id="194" w:author="Jordon Beijing" w:date="2020-08-14T21:04:00Z">
        <w:r>
          <w:rPr/>
          <w:t>.</w:t>
        </w:r>
      </w:ins>
      <w:del w:id="195" w:author="Jordon Beijing" w:date="2020-08-14T21:04:00Z">
        <w:r>
          <w:rPr/>
          <w:delText>,</w:delText>
        </w:r>
      </w:del>
      <w:r>
        <w:t xml:space="preserve"> </w:t>
      </w:r>
      <w:del w:id="196" w:author="Jordon Beijing" w:date="2020-08-14T21:04:00Z">
        <w:r>
          <w:rPr/>
          <w:delText xml:space="preserve">they </w:delText>
        </w:r>
      </w:del>
      <w:ins w:id="197" w:author="Jordon Beijing" w:date="2020-08-14T21:15:00Z">
        <w:r>
          <w:rPr/>
          <w:t>Many p</w:t>
        </w:r>
      </w:ins>
      <w:ins w:id="198" w:author="Jordon Beijing" w:date="2020-08-14T21:04:00Z">
        <w:r>
          <w:rPr/>
          <w:t xml:space="preserve">eople </w:t>
        </w:r>
      </w:ins>
      <w:r>
        <w:t>don’t have friends</w:t>
      </w:r>
      <w:ins w:id="199" w:author="Jordon Beijing" w:date="2020-08-14T21:15:00Z">
        <w:r>
          <w:rPr/>
          <w:t xml:space="preserve"> anymore. They</w:t>
        </w:r>
      </w:ins>
      <w:del w:id="200" w:author="Jordon Beijing" w:date="2020-08-14T21:15:00Z">
        <w:r>
          <w:rPr/>
          <w:delText>,</w:delText>
        </w:r>
      </w:del>
      <w:r>
        <w:t xml:space="preserve"> </w:t>
      </w:r>
      <w:del w:id="201" w:author="Jordon Beijing" w:date="2020-08-14T21:05:00Z">
        <w:r>
          <w:rPr/>
          <w:delText>get away from</w:delText>
        </w:r>
      </w:del>
      <w:ins w:id="202" w:author="Jordon Beijing" w:date="2020-08-14T21:05:00Z">
        <w:r>
          <w:rPr/>
          <w:t>leave</w:t>
        </w:r>
      </w:ins>
      <w:r>
        <w:t xml:space="preserve"> their families</w:t>
      </w:r>
      <w:ins w:id="203" w:author="Jordon Beijing" w:date="2020-08-14T21:05:00Z">
        <w:r>
          <w:rPr/>
          <w:t xml:space="preserve"> and</w:t>
        </w:r>
      </w:ins>
      <w:del w:id="204" w:author="Jordon Beijing" w:date="2020-08-14T21:05:00Z">
        <w:r>
          <w:rPr/>
          <w:delText>,</w:delText>
        </w:r>
      </w:del>
      <w:r>
        <w:t xml:space="preserve"> only care</w:t>
      </w:r>
      <w:del w:id="205" w:author="Jordon Beijing" w:date="2020-08-14T21:05:00Z">
        <w:r>
          <w:rPr/>
          <w:delText>s</w:delText>
        </w:r>
      </w:del>
      <w:r>
        <w:t xml:space="preserve"> about money, life</w:t>
      </w:r>
      <w:del w:id="206" w:author="Jordon Beijing" w:date="2020-08-14T21:05:00Z">
        <w:r>
          <w:rPr/>
          <w:delText>,</w:delText>
        </w:r>
      </w:del>
      <w:r>
        <w:t xml:space="preserve"> and satisfy</w:t>
      </w:r>
      <w:ins w:id="207" w:author="Jordon Beijing" w:date="2020-08-14T21:05:00Z">
        <w:r>
          <w:rPr/>
          <w:t>ing</w:t>
        </w:r>
      </w:ins>
      <w:r>
        <w:t xml:space="preserve"> their vanity. </w:t>
      </w:r>
      <w:commentRangeEnd w:id="2"/>
      <w:r>
        <w:rPr>
          <w:rStyle w:val="10"/>
        </w:rPr>
        <w:commentReference w:id="2"/>
      </w:r>
      <w:commentRangeEnd w:id="3"/>
      <w:r>
        <w:rPr>
          <w:rStyle w:val="10"/>
        </w:rPr>
        <w:commentReference w:id="3"/>
      </w:r>
      <w:commentRangeEnd w:id="4"/>
      <w:r>
        <w:rPr>
          <w:rStyle w:val="10"/>
        </w:rPr>
        <w:commentReference w:id="4"/>
      </w:r>
      <w:r>
        <w:t xml:space="preserve">I can't deny that everyone is still human, but I </w:t>
      </w:r>
      <w:ins w:id="208" w:author="Jordon Beijing" w:date="2020-08-14T21:05:00Z">
        <w:r>
          <w:rPr/>
          <w:t xml:space="preserve">also </w:t>
        </w:r>
      </w:ins>
      <w:r>
        <w:t>cannot deny that the distance between people is gradually widening</w:t>
      </w:r>
      <w:ins w:id="209" w:author="Jordon Beijing" w:date="2020-08-14T21:05:00Z">
        <w:r>
          <w:rPr/>
          <w:t>.</w:t>
        </w:r>
      </w:ins>
      <w:del w:id="210" w:author="Jordon Beijing" w:date="2020-08-14T21:05:00Z">
        <w:r>
          <w:rPr/>
          <w:delText>,</w:delText>
        </w:r>
      </w:del>
      <w:r>
        <w:t xml:space="preserve"> </w:t>
      </w:r>
      <w:ins w:id="211" w:author="Jordon Beijing" w:date="2020-08-14T21:05:00Z">
        <w:r>
          <w:rPr/>
          <w:t>P</w:t>
        </w:r>
      </w:ins>
      <w:del w:id="212" w:author="Jordon Beijing" w:date="2020-08-14T21:05:00Z">
        <w:r>
          <w:rPr/>
          <w:delText>p</w:delText>
        </w:r>
      </w:del>
      <w:r>
        <w:t>eople are indifferent to other things. Because of the virus</w:t>
      </w:r>
      <w:ins w:id="213" w:author="Jordon Beijing" w:date="2020-08-14T21:05:00Z">
        <w:r>
          <w:rPr/>
          <w:t xml:space="preserve">, </w:t>
        </w:r>
      </w:ins>
      <w:del w:id="214" w:author="Jordon Beijing" w:date="2020-08-14T21:05:00Z">
        <w:r>
          <w:rPr/>
          <w:delText xml:space="preserve"> appear let us</w:delText>
        </w:r>
      </w:del>
      <w:ins w:id="215" w:author="Jordon Beijing" w:date="2020-08-14T21:05:00Z">
        <w:r>
          <w:rPr/>
          <w:t>we have come to</w:t>
        </w:r>
      </w:ins>
      <w:r>
        <w:t xml:space="preserve"> understand </w:t>
      </w:r>
      <w:ins w:id="216" w:author="Jordon Beijing" w:date="2020-08-14T21:05:00Z">
        <w:r>
          <w:rPr/>
          <w:t>our</w:t>
        </w:r>
      </w:ins>
      <w:del w:id="217" w:author="Jordon Beijing" w:date="2020-08-14T21:05:00Z">
        <w:r>
          <w:rPr/>
          <w:delText>we</w:delText>
        </w:r>
      </w:del>
      <w:r>
        <w:t xml:space="preserve"> need to have more time with </w:t>
      </w:r>
      <w:del w:id="218" w:author="Jordon Beijing" w:date="2020-08-14T21:06:00Z">
        <w:r>
          <w:rPr/>
          <w:delText xml:space="preserve">our </w:delText>
        </w:r>
      </w:del>
      <w:r>
        <w:t>family.</w:t>
      </w:r>
    </w:p>
    <w:p>
      <w:r>
        <w:t xml:space="preserve">          </w:t>
      </w:r>
      <w:ins w:id="219" w:author="Jordon Beijing" w:date="2020-08-14T21:06:00Z">
        <w:r>
          <w:rPr/>
          <w:t>In conclusion, n</w:t>
        </w:r>
      </w:ins>
      <w:del w:id="220" w:author="Jordon Beijing" w:date="2020-08-14T21:06:00Z">
        <w:r>
          <w:rPr/>
          <w:delText>N</w:delText>
        </w:r>
      </w:del>
      <w:r>
        <w:t>o</w:t>
      </w:r>
      <w:ins w:id="221" w:author="Jordon Beijing" w:date="2020-08-14T21:06:00Z">
        <w:r>
          <w:rPr/>
          <w:t xml:space="preserve"> event</w:t>
        </w:r>
      </w:ins>
      <w:del w:id="222" w:author="Jordon Beijing" w:date="2020-08-14T21:06:00Z">
        <w:r>
          <w:rPr/>
          <w:delText>thing</w:delText>
        </w:r>
      </w:del>
      <w:r>
        <w:t xml:space="preserve"> is only bad</w:t>
      </w:r>
      <w:ins w:id="223" w:author="Jordon Beijing" w:date="2020-08-14T21:06:00Z">
        <w:r>
          <w:rPr/>
          <w:t>. E</w:t>
        </w:r>
      </w:ins>
      <w:del w:id="224" w:author="Jordon Beijing" w:date="2020-08-14T21:06:00Z">
        <w:r>
          <w:rPr/>
          <w:delText>, e</w:delText>
        </w:r>
      </w:del>
      <w:r>
        <w:t xml:space="preserve">verything </w:t>
      </w:r>
      <w:del w:id="225" w:author="Jordon Beijing" w:date="2020-08-14T21:06:00Z">
        <w:r>
          <w:rPr/>
          <w:delText xml:space="preserve">have </w:delText>
        </w:r>
      </w:del>
      <w:ins w:id="226" w:author="Jordon Beijing" w:date="2020-08-14T21:06:00Z">
        <w:r>
          <w:rPr/>
          <w:t xml:space="preserve">has both a </w:t>
        </w:r>
      </w:ins>
      <w:r>
        <w:t>positive and negative</w:t>
      </w:r>
      <w:ins w:id="227" w:author="Jordon Beijing" w:date="2020-08-14T21:06:00Z">
        <w:r>
          <w:rPr/>
          <w:t xml:space="preserve"> side</w:t>
        </w:r>
      </w:ins>
      <w:r>
        <w:t xml:space="preserve">, </w:t>
      </w:r>
      <w:ins w:id="228" w:author="Jordon Beijing" w:date="2020-08-14T21:07:00Z">
        <w:r>
          <w:rPr/>
          <w:t xml:space="preserve">so </w:t>
        </w:r>
      </w:ins>
      <w:r>
        <w:t xml:space="preserve">don’t forget each side. Just like </w:t>
      </w:r>
      <w:ins w:id="229" w:author="Jordon Beijing" w:date="2020-08-14T21:07:00Z">
        <w:r>
          <w:rPr/>
          <w:t xml:space="preserve">a </w:t>
        </w:r>
      </w:ins>
      <w:r>
        <w:t xml:space="preserve">rose, you can’t just see the flower and forgot </w:t>
      </w:r>
      <w:ins w:id="230" w:author="Jordon Beijing" w:date="2020-08-14T21:07:00Z">
        <w:r>
          <w:rPr/>
          <w:t xml:space="preserve">about </w:t>
        </w:r>
      </w:ins>
      <w:r>
        <w:t>the thorn</w:t>
      </w:r>
      <w:ins w:id="231" w:author="Jordon Beijing" w:date="2020-08-14T21:07:00Z">
        <w:r>
          <w:rPr/>
          <w:t>s.</w:t>
        </w:r>
      </w:ins>
      <w:del w:id="232" w:author="Jordon Beijing" w:date="2020-08-14T21:07:00Z">
        <w:r>
          <w:rPr/>
          <w:delText>;</w:delText>
        </w:r>
      </w:del>
      <w:r>
        <w:t xml:space="preserve"> </w:t>
      </w:r>
      <w:ins w:id="233" w:author="Jordon Beijing" w:date="2020-08-14T21:07:00Z">
        <w:r>
          <w:rPr/>
          <w:t>In the same way</w:t>
        </w:r>
      </w:ins>
      <w:del w:id="234" w:author="Jordon Beijing" w:date="2020-08-14T21:07:00Z">
        <w:r>
          <w:rPr/>
          <w:delText>either way</w:delText>
        </w:r>
      </w:del>
      <w:r>
        <w:t>, you can’t just look at</w:t>
      </w:r>
      <w:ins w:id="235" w:author="Jordon Beijing" w:date="2020-08-14T21:07:00Z">
        <w:r>
          <w:rPr/>
          <w:t xml:space="preserve"> the</w:t>
        </w:r>
      </w:ins>
      <w:r>
        <w:t xml:space="preserve"> thorn</w:t>
      </w:r>
      <w:ins w:id="236" w:author="Jordon Beijing" w:date="2020-08-14T21:07:00Z">
        <w:r>
          <w:rPr/>
          <w:t>s</w:t>
        </w:r>
      </w:ins>
      <w:r>
        <w:t xml:space="preserve"> and forgot the beauty of the flower. </w:t>
      </w:r>
      <w:commentRangeStart w:id="5"/>
      <w:r>
        <w:t>God always give</w:t>
      </w:r>
      <w:ins w:id="237" w:author="Jordon Beijing" w:date="2020-08-14T21:07:00Z">
        <w:r>
          <w:rPr/>
          <w:t>s</w:t>
        </w:r>
      </w:ins>
      <w:r>
        <w:t xml:space="preserve"> us </w:t>
      </w:r>
      <w:ins w:id="238" w:author="Jordon Beijing" w:date="2020-08-14T21:07:00Z">
        <w:r>
          <w:rPr/>
          <w:t xml:space="preserve">the </w:t>
        </w:r>
      </w:ins>
      <w:r>
        <w:t>best, even we though</w:t>
      </w:r>
      <w:del w:id="239" w:author="Jordon Beijing" w:date="2020-08-14T21:07:00Z">
        <w:r>
          <w:rPr/>
          <w:delText>t</w:delText>
        </w:r>
      </w:del>
      <w:r>
        <w:t xml:space="preserve"> this </w:t>
      </w:r>
      <w:del w:id="240" w:author="Jordon Beijing" w:date="2020-08-14T21:08:00Z">
        <w:r>
          <w:rPr/>
          <w:delText xml:space="preserve">was </w:delText>
        </w:r>
      </w:del>
      <w:ins w:id="241" w:author="Jordon Beijing" w:date="2020-08-14T21:08:00Z">
        <w:r>
          <w:rPr/>
          <w:t xml:space="preserve">has been </w:t>
        </w:r>
      </w:ins>
      <w:r>
        <w:t>awful</w:t>
      </w:r>
      <w:ins w:id="242" w:author="Jordon Beijing" w:date="2020-08-14T21:08:00Z">
        <w:r>
          <w:rPr/>
          <w:t>.</w:t>
        </w:r>
      </w:ins>
      <w:del w:id="243" w:author="Jordon Beijing" w:date="2020-08-14T21:08:00Z">
        <w:r>
          <w:rPr/>
          <w:delText>,</w:delText>
        </w:r>
      </w:del>
      <w:r>
        <w:t xml:space="preserve"> </w:t>
      </w:r>
      <w:ins w:id="244" w:author="Jordon Beijing" w:date="2020-08-14T21:08:00Z">
        <w:r>
          <w:rPr/>
          <w:t>B</w:t>
        </w:r>
      </w:ins>
      <w:del w:id="245" w:author="Jordon Beijing" w:date="2020-08-14T21:08:00Z">
        <w:r>
          <w:rPr/>
          <w:delText>b</w:delText>
        </w:r>
      </w:del>
      <w:r>
        <w:t xml:space="preserve">ut actually God will give us </w:t>
      </w:r>
      <w:del w:id="246" w:author="Jordon Beijing" w:date="2020-08-14T21:08:00Z">
        <w:r>
          <w:rPr/>
          <w:delText xml:space="preserve">a </w:delText>
        </w:r>
      </w:del>
      <w:r>
        <w:t xml:space="preserve">more than what we </w:t>
      </w:r>
      <w:del w:id="247" w:author="Jordon Beijing" w:date="2020-08-14T21:08:00Z">
        <w:r>
          <w:rPr/>
          <w:delText xml:space="preserve">had </w:delText>
        </w:r>
      </w:del>
      <w:r>
        <w:t>ask</w:t>
      </w:r>
      <w:del w:id="248" w:author="Jordon Beijing" w:date="2020-08-14T21:08:00Z">
        <w:r>
          <w:rPr/>
          <w:delText>ed</w:delText>
        </w:r>
      </w:del>
      <w:r>
        <w:t xml:space="preserve">. </w:t>
      </w:r>
      <w:commentRangeEnd w:id="5"/>
      <w:r>
        <w:rPr>
          <w:rStyle w:val="10"/>
        </w:rPr>
        <w:commentReference w:id="5"/>
      </w:r>
      <w:del w:id="249" w:author="Jordon Beijing" w:date="2020-08-14T21:09:00Z">
        <w:r>
          <w:rPr/>
          <w:delText xml:space="preserve">Covid-19 let </w:delText>
        </w:r>
      </w:del>
      <w:ins w:id="250" w:author="Jordon Beijing" w:date="2020-08-14T21:09:00Z">
        <w:r>
          <w:rPr/>
          <w:t>Now millions of are</w:t>
        </w:r>
      </w:ins>
      <w:ins w:id="251" w:author="Jordon Beijing" w:date="2020-08-14T21:10:00Z">
        <w:r>
          <w:rPr/>
          <w:t xml:space="preserve"> </w:t>
        </w:r>
      </w:ins>
      <w:r>
        <w:t xml:space="preserve">people </w:t>
      </w:r>
      <w:ins w:id="252" w:author="Jordon Beijing" w:date="2020-08-14T21:10:00Z">
        <w:r>
          <w:rPr/>
          <w:t xml:space="preserve">around the world are </w:t>
        </w:r>
      </w:ins>
      <w:r>
        <w:t>suffering</w:t>
      </w:r>
      <w:ins w:id="253" w:author="Jordon Beijing" w:date="2020-08-14T21:09:00Z">
        <w:r>
          <w:rPr/>
          <w:t xml:space="preserve"> Covid-19</w:t>
        </w:r>
      </w:ins>
      <w:r>
        <w:t xml:space="preserve">, but it also </w:t>
      </w:r>
      <w:del w:id="254" w:author="Jordon Beijing" w:date="2020-08-14T21:08:00Z">
        <w:r>
          <w:rPr/>
          <w:delText xml:space="preserve">let </w:delText>
        </w:r>
      </w:del>
      <w:ins w:id="255" w:author="Jordon Beijing" w:date="2020-08-14T21:08:00Z">
        <w:r>
          <w:rPr/>
          <w:t xml:space="preserve">helps </w:t>
        </w:r>
      </w:ins>
      <w:r>
        <w:t>us understand what the most important thing</w:t>
      </w:r>
      <w:ins w:id="256" w:author="Jordon Beijing" w:date="2020-08-14T21:09:00Z">
        <w:r>
          <w:rPr/>
          <w:t>s</w:t>
        </w:r>
      </w:ins>
      <w:r>
        <w:t xml:space="preserve"> </w:t>
      </w:r>
      <w:del w:id="257" w:author="Jordon Beijing" w:date="2020-08-14T21:09:00Z">
        <w:r>
          <w:rPr/>
          <w:delText xml:space="preserve">is </w:delText>
        </w:r>
      </w:del>
      <w:ins w:id="258" w:author="Jordon Beijing" w:date="2020-08-14T21:09:00Z">
        <w:r>
          <w:rPr/>
          <w:t>in life are</w:t>
        </w:r>
      </w:ins>
      <w:del w:id="259" w:author="Jordon Beijing" w:date="2020-08-14T21:09:00Z">
        <w:r>
          <w:rPr/>
          <w:delText>now</w:delText>
        </w:r>
      </w:del>
      <w:r>
        <w:t>.</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rdon Beijing" w:date="2020-08-14T20:59:00Z" w:initials="">
    <w:p w14:paraId="1C8D3D59">
      <w:pPr>
        <w:pStyle w:val="2"/>
      </w:pPr>
      <w:r>
        <w:rPr>
          <w:i/>
          <w:iCs/>
        </w:rPr>
        <w:t xml:space="preserve">*Michelle, I don’t disagree with you about President Trump. He’s done a terrible job protecting Americans from the pandemic! But why are you afraid to criticize your own country’s leader equally as harsh? And why are you quick to praise your own country’s efforts to fight the virus? Please don’t believe everything you hear on the news. Remember that Chinese media is run by the state, </w:t>
      </w:r>
      <w:r>
        <w:rPr>
          <w:b/>
          <w:bCs/>
          <w:i/>
          <w:iCs/>
        </w:rPr>
        <w:t>not</w:t>
      </w:r>
      <w:r>
        <w:rPr>
          <w:i/>
          <w:iCs/>
        </w:rPr>
        <w:t xml:space="preserve"> the people. So much of what you hear on the “news” is actually propaganda, not the truth. The truth is, the government tried to cover up the virus outbreak and didn’t act quickly enough to contain it. Now millions of people are suffering around the world from COVID-19. China has neither admitted nor apologized for its horrible mistakes. Instead, China blames the world, while the world blames China.</w:t>
      </w:r>
    </w:p>
  </w:comment>
  <w:comment w:id="1" w:author="Jordon Beijing" w:date="2020-08-14T20:58:00Z" w:initials="">
    <w:p w14:paraId="0E177C1D">
      <w:pPr>
        <w:pStyle w:val="2"/>
      </w:pPr>
      <w:r>
        <w:rPr>
          <w:i/>
          <w:iCs/>
        </w:rPr>
        <w:t>*Michelle, are you sure about that? Go back and read the Creation story in Genesis. Why did God create humans? What makes us special from all the other creatures God made? What job did God give Adam in the Garden of Eden? Today it might be popular to call humans a virus, but I’m sure God doesn’t see us that way!</w:t>
      </w:r>
    </w:p>
  </w:comment>
  <w:comment w:id="2" w:author="Jordon Beijing" w:date="2020-08-14T21:16:00Z" w:initials="">
    <w:p w14:paraId="58750D99">
      <w:pPr>
        <w:pStyle w:val="2"/>
      </w:pPr>
    </w:p>
  </w:comment>
  <w:comment w:id="3" w:author="Jordon Beijing" w:date="2020-08-14T21:17:00Z" w:initials="">
    <w:p w14:paraId="0EF81EA5">
      <w:pPr>
        <w:pStyle w:val="2"/>
      </w:pPr>
      <w:r>
        <w:t>Michelle, this is probably true. But it’s not good to speak in generalities. You don’t know everyone’s situation. It would be better for you to give some specific examples of people you know.</w:t>
      </w:r>
    </w:p>
  </w:comment>
  <w:comment w:id="4" w:author="Jordon Beijing" w:date="2020-08-14T21:22:00Z" w:initials="">
    <w:p w14:paraId="08C40FC4">
      <w:pPr>
        <w:pStyle w:val="2"/>
      </w:pPr>
      <w:r>
        <w:t>Michelle, this is probably true. But it’s not good to speak in generalities. You don’t know everyone’s situation. It would be better for you to give some specific examples of people you know.</w:t>
      </w:r>
    </w:p>
  </w:comment>
  <w:comment w:id="5" w:author="Jordon Beijing" w:date="2020-08-14T21:10:00Z" w:initials="">
    <w:p w14:paraId="6A0C198C">
      <w:pPr>
        <w:pStyle w:val="2"/>
      </w:pPr>
      <w:r>
        <w:t>Do you think God blesses those who don’t believe in him, too? Does God give a special blessing to his people? And what if we don’t ask, will he still give us good things? What does the Bible have to say about all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C8D3D59" w15:done="0"/>
  <w15:commentEx w15:paraId="0E177C1D" w15:done="0"/>
  <w15:commentEx w15:paraId="58750D99" w15:done="0"/>
  <w15:commentEx w15:paraId="0EF81EA5" w15:done="0"/>
  <w15:commentEx w15:paraId="08C40FC4" w15:done="0"/>
  <w15:commentEx w15:paraId="6A0C19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rdia New">
    <w:panose1 w:val="020B0304020202020204"/>
    <w:charset w:val="DE"/>
    <w:family w:val="swiss"/>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微软雅黑">
    <w:panose1 w:val="020B0503020204020204"/>
    <w:charset w:val="86"/>
    <w:family w:val="auto"/>
    <w:pitch w:val="default"/>
    <w:sig w:usb0="A0000287" w:usb1="28C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rdon Beijing">
    <w15:presenceInfo w15:providerId="None" w15:userId="Jordon Beijing"/>
  </w15:person>
  <w15:person w15:author="Shannon">
    <w15:presenceInfo w15:providerId="WPS Office" w15:userId="9948297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8D9"/>
    <w:rsid w:val="00022C88"/>
    <w:rsid w:val="000A23F5"/>
    <w:rsid w:val="000D2BDD"/>
    <w:rsid w:val="001375A8"/>
    <w:rsid w:val="002649C0"/>
    <w:rsid w:val="0038207E"/>
    <w:rsid w:val="0042608A"/>
    <w:rsid w:val="0042677B"/>
    <w:rsid w:val="00442F38"/>
    <w:rsid w:val="004C1DFF"/>
    <w:rsid w:val="005A5E70"/>
    <w:rsid w:val="00653729"/>
    <w:rsid w:val="006568D9"/>
    <w:rsid w:val="00675B37"/>
    <w:rsid w:val="00697DD5"/>
    <w:rsid w:val="007B1131"/>
    <w:rsid w:val="007E2BB2"/>
    <w:rsid w:val="008E48FA"/>
    <w:rsid w:val="00922D17"/>
    <w:rsid w:val="009A065D"/>
    <w:rsid w:val="009F0A64"/>
    <w:rsid w:val="00A0161D"/>
    <w:rsid w:val="00A165DB"/>
    <w:rsid w:val="00A57630"/>
    <w:rsid w:val="00BB3E45"/>
    <w:rsid w:val="00BB4A45"/>
    <w:rsid w:val="00C20F7C"/>
    <w:rsid w:val="00C41A98"/>
    <w:rsid w:val="00F03811"/>
    <w:rsid w:val="00F7240D"/>
    <w:rsid w:val="5905119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5"/>
    <w:semiHidden/>
    <w:unhideWhenUsed/>
    <w:uiPriority w:val="99"/>
    <w:rPr>
      <w:sz w:val="20"/>
      <w:szCs w:val="20"/>
    </w:rPr>
  </w:style>
  <w:style w:type="paragraph" w:styleId="3">
    <w:name w:val="Date"/>
    <w:basedOn w:val="1"/>
    <w:next w:val="1"/>
    <w:link w:val="11"/>
    <w:semiHidden/>
    <w:unhideWhenUsed/>
    <w:uiPriority w:val="99"/>
    <w:pPr>
      <w:ind w:left="100" w:leftChars="2500"/>
    </w:pPr>
  </w:style>
  <w:style w:type="paragraph" w:styleId="4">
    <w:name w:val="Balloon Text"/>
    <w:basedOn w:val="1"/>
    <w:link w:val="14"/>
    <w:semiHidden/>
    <w:unhideWhenUsed/>
    <w:uiPriority w:val="99"/>
    <w:rPr>
      <w:rFonts w:ascii="Times New Roman" w:hAnsi="Times New Roman" w:cs="Times New Roman"/>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6"/>
    <w:semiHidden/>
    <w:unhideWhenUsed/>
    <w:uiPriority w:val="99"/>
    <w:rPr>
      <w:b/>
      <w:bCs/>
    </w:rPr>
  </w:style>
  <w:style w:type="character" w:styleId="10">
    <w:name w:val="annotation reference"/>
    <w:basedOn w:val="9"/>
    <w:semiHidden/>
    <w:unhideWhenUsed/>
    <w:uiPriority w:val="99"/>
    <w:rPr>
      <w:sz w:val="16"/>
      <w:szCs w:val="16"/>
    </w:rPr>
  </w:style>
  <w:style w:type="character" w:customStyle="1" w:styleId="11">
    <w:name w:val="Date Char"/>
    <w:basedOn w:val="9"/>
    <w:link w:val="3"/>
    <w:semiHidden/>
    <w:uiPriority w:val="99"/>
  </w:style>
  <w:style w:type="character" w:customStyle="1" w:styleId="12">
    <w:name w:val="Header Char"/>
    <w:basedOn w:val="9"/>
    <w:link w:val="6"/>
    <w:uiPriority w:val="99"/>
    <w:rPr>
      <w:sz w:val="18"/>
      <w:szCs w:val="18"/>
    </w:rPr>
  </w:style>
  <w:style w:type="character" w:customStyle="1" w:styleId="13">
    <w:name w:val="Footer Char"/>
    <w:basedOn w:val="9"/>
    <w:link w:val="5"/>
    <w:uiPriority w:val="99"/>
    <w:rPr>
      <w:sz w:val="18"/>
      <w:szCs w:val="18"/>
    </w:rPr>
  </w:style>
  <w:style w:type="character" w:customStyle="1" w:styleId="14">
    <w:name w:val="Balloon Text Char"/>
    <w:basedOn w:val="9"/>
    <w:link w:val="4"/>
    <w:semiHidden/>
    <w:uiPriority w:val="99"/>
    <w:rPr>
      <w:rFonts w:ascii="Times New Roman" w:hAnsi="Times New Roman" w:cs="Times New Roman"/>
      <w:sz w:val="18"/>
      <w:szCs w:val="18"/>
    </w:rPr>
  </w:style>
  <w:style w:type="character" w:customStyle="1" w:styleId="15">
    <w:name w:val="Comment Text Char"/>
    <w:basedOn w:val="9"/>
    <w:link w:val="2"/>
    <w:semiHidden/>
    <w:uiPriority w:val="99"/>
    <w:rPr>
      <w:sz w:val="20"/>
      <w:szCs w:val="20"/>
    </w:rPr>
  </w:style>
  <w:style w:type="character" w:customStyle="1" w:styleId="16">
    <w:name w:val="Comment Subject Char"/>
    <w:basedOn w:val="15"/>
    <w:link w:val="7"/>
    <w:semiHidden/>
    <w:uiPriority w:val="99"/>
    <w:rPr>
      <w:b/>
      <w:bCs/>
      <w:sz w:val="20"/>
      <w:szCs w:val="20"/>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634</Words>
  <Characters>3620</Characters>
  <Lines>30</Lines>
  <Paragraphs>8</Paragraphs>
  <TotalTime>4</TotalTime>
  <ScaleCrop>false</ScaleCrop>
  <LinksUpToDate>false</LinksUpToDate>
  <CharactersWithSpaces>4246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2020-08-14T14:21:00Z</dcterms:created>
  <dc:creator>Michelle Wu</dc:creator>
  <cp:lastModifiedBy>Shannon</cp:lastModifiedBy>
  <dcterms:modified xsi:type="dcterms:W3CDTF">2020-08-15T03:00:00Z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