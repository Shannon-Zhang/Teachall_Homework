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002" w:rsidRPr="007F5F9F" w:rsidRDefault="00AB3076">
      <w:pPr>
        <w:outlineLvl w:val="0"/>
        <w:rPr>
          <w:rFonts w:ascii="Times New Roman" w:hAnsi="Times New Roman" w:cs="Times New Roman"/>
          <w:rPrChange w:id="0" w:author="Jordon Beijing" w:date="2020-08-18T17:50:00Z">
            <w:rPr>
              <w:rFonts w:ascii="Arial" w:hAnsi="Arial" w:cs="Arial"/>
            </w:rPr>
          </w:rPrChange>
        </w:rPr>
      </w:pPr>
      <w:r w:rsidRPr="007F5F9F">
        <w:rPr>
          <w:rFonts w:ascii="Times New Roman" w:hAnsi="Times New Roman" w:cs="Times New Roman"/>
          <w:rPrChange w:id="1" w:author="Jordon Beijing" w:date="2020-08-18T17:50:00Z">
            <w:rPr>
              <w:rFonts w:ascii="Arial" w:hAnsi="Arial" w:cs="Arial"/>
            </w:rPr>
          </w:rPrChange>
        </w:rPr>
        <w:t>W6A</w:t>
      </w:r>
      <w:ins w:id="2" w:author="Jordon Beijing" w:date="2020-08-18T16:24:00Z">
        <w:r w:rsidR="00CC69D8" w:rsidRPr="007F5F9F">
          <w:rPr>
            <w:rFonts w:ascii="Times New Roman" w:hAnsi="Times New Roman" w:cs="Times New Roman"/>
            <w:rPrChange w:id="3" w:author="Jordon Beijing" w:date="2020-08-18T17:50:00Z">
              <w:rPr>
                <w:rFonts w:ascii="Arial" w:hAnsi="Arial" w:cs="Arial"/>
              </w:rPr>
            </w:rPrChange>
          </w:rPr>
          <w:t>,</w:t>
        </w:r>
      </w:ins>
      <w:del w:id="4" w:author="Jordon Beijing" w:date="2020-08-18T16:24:00Z">
        <w:r w:rsidRPr="007F5F9F" w:rsidDel="00CC69D8">
          <w:rPr>
            <w:rFonts w:ascii="Times New Roman" w:hAnsi="Times New Roman" w:cs="Times New Roman"/>
            <w:rPrChange w:id="5" w:author="Jordon Beijing" w:date="2020-08-18T17:50:00Z">
              <w:rPr>
                <w:rFonts w:ascii="Arial" w:hAnsi="Arial" w:cs="Arial"/>
              </w:rPr>
            </w:rPrChange>
          </w:rPr>
          <w:delText xml:space="preserve"> –</w:delText>
        </w:r>
      </w:del>
      <w:r w:rsidRPr="007F5F9F">
        <w:rPr>
          <w:rFonts w:ascii="Times New Roman" w:hAnsi="Times New Roman" w:cs="Times New Roman"/>
          <w:rPrChange w:id="6" w:author="Jordon Beijing" w:date="2020-08-18T17:50:00Z">
            <w:rPr>
              <w:rFonts w:ascii="Arial" w:hAnsi="Arial" w:cs="Arial"/>
            </w:rPr>
          </w:rPrChange>
        </w:rPr>
        <w:t xml:space="preserve"> Lesson </w:t>
      </w:r>
      <w:r w:rsidRPr="007F5F9F">
        <w:rPr>
          <w:rFonts w:ascii="Times New Roman" w:hAnsi="Times New Roman" w:cs="Times New Roman"/>
          <w:rPrChange w:id="7" w:author="Jordon Beijing" w:date="2020-08-18T17:50:00Z">
            <w:rPr>
              <w:rFonts w:ascii="Arial" w:hAnsi="Arial" w:cs="Arial" w:hint="eastAsia"/>
            </w:rPr>
          </w:rPrChange>
        </w:rPr>
        <w:t>1</w:t>
      </w:r>
      <w:r w:rsidRPr="007F5F9F">
        <w:rPr>
          <w:rFonts w:ascii="Times New Roman" w:hAnsi="Times New Roman" w:cs="Times New Roman"/>
          <w:rPrChange w:id="8" w:author="Jordon Beijing" w:date="2020-08-18T17:50:00Z">
            <w:rPr>
              <w:rFonts w:ascii="Arial" w:hAnsi="Arial" w:cs="Arial"/>
            </w:rPr>
          </w:rPrChange>
        </w:rPr>
        <w:t>, Journal</w:t>
      </w:r>
      <w:r w:rsidRPr="007F5F9F">
        <w:rPr>
          <w:rFonts w:ascii="Times New Roman" w:hAnsi="Times New Roman" w:cs="Times New Roman"/>
          <w:rPrChange w:id="9" w:author="Jordon Beijing" w:date="2020-08-18T17:50:00Z">
            <w:rPr>
              <w:rFonts w:ascii="Arial" w:hAnsi="Arial" w:cs="Arial" w:hint="eastAsia"/>
            </w:rPr>
          </w:rPrChange>
        </w:rPr>
        <w:t xml:space="preserve"> 1-2</w:t>
      </w:r>
      <w:r w:rsidRPr="007F5F9F">
        <w:rPr>
          <w:rFonts w:ascii="Times New Roman" w:hAnsi="Times New Roman" w:cs="Times New Roman"/>
          <w:rPrChange w:id="10" w:author="Jordon Beijing" w:date="2020-08-18T17:50:00Z">
            <w:rPr>
              <w:rFonts w:ascii="Arial" w:hAnsi="Arial" w:cs="Arial"/>
            </w:rPr>
          </w:rPrChange>
        </w:rPr>
        <w:t>,</w:t>
      </w:r>
      <w:r w:rsidRPr="007F5F9F">
        <w:rPr>
          <w:rFonts w:ascii="Times New Roman" w:hAnsi="Times New Roman" w:cs="Times New Roman"/>
          <w:rPrChange w:id="11" w:author="Jordon Beijing" w:date="2020-08-18T17:50:00Z">
            <w:rPr>
              <w:rFonts w:ascii="Arial" w:hAnsi="Arial" w:cs="Arial" w:hint="eastAsia"/>
            </w:rPr>
          </w:rPrChange>
        </w:rPr>
        <w:t xml:space="preserve"> </w:t>
      </w:r>
      <w:r w:rsidRPr="007F5F9F">
        <w:rPr>
          <w:rFonts w:ascii="Times New Roman" w:hAnsi="Times New Roman" w:cs="Times New Roman"/>
          <w:highlight w:val="yellow"/>
          <w:rPrChange w:id="12" w:author="Jordon Beijing" w:date="2020-08-18T17:50:00Z">
            <w:rPr>
              <w:rFonts w:ascii="Arial" w:hAnsi="Arial" w:cs="Arial" w:hint="eastAsia"/>
            </w:rPr>
          </w:rPrChange>
        </w:rPr>
        <w:t>Draft 1</w:t>
      </w:r>
    </w:p>
    <w:p w:rsidR="00FA3002" w:rsidRPr="007F5F9F" w:rsidRDefault="00AB3076">
      <w:pPr>
        <w:spacing w:line="276" w:lineRule="auto"/>
        <w:rPr>
          <w:rFonts w:ascii="Times New Roman" w:hAnsi="Times New Roman" w:cs="Times New Roman"/>
          <w:rPrChange w:id="13" w:author="Jordon Beijing" w:date="2020-08-18T17:50:00Z">
            <w:rPr/>
          </w:rPrChange>
        </w:rPr>
      </w:pPr>
      <w:r w:rsidRPr="007F5F9F">
        <w:rPr>
          <w:rFonts w:ascii="Times New Roman" w:hAnsi="Times New Roman" w:cs="Times New Roman"/>
          <w:rPrChange w:id="14" w:author="Jordon Beijing" w:date="2020-08-18T17:50:00Z">
            <w:rPr/>
          </w:rPrChange>
        </w:rPr>
        <w:t>Zack Chen</w:t>
      </w:r>
    </w:p>
    <w:p w:rsidR="00FA3002" w:rsidRPr="007F5F9F" w:rsidRDefault="00AB3076">
      <w:pPr>
        <w:spacing w:line="276" w:lineRule="auto"/>
        <w:rPr>
          <w:rFonts w:ascii="Times New Roman" w:hAnsi="Times New Roman" w:cs="Times New Roman"/>
          <w:rPrChange w:id="15" w:author="Jordon Beijing" w:date="2020-08-18T17:50:00Z">
            <w:rPr/>
          </w:rPrChange>
        </w:rPr>
      </w:pPr>
      <w:r w:rsidRPr="007F5F9F">
        <w:rPr>
          <w:rFonts w:ascii="Times New Roman" w:hAnsi="Times New Roman" w:cs="Times New Roman"/>
          <w:rPrChange w:id="16" w:author="Jordon Beijing" w:date="2020-08-18T17:50:00Z">
            <w:rPr/>
          </w:rPrChange>
        </w:rPr>
        <w:t>2020.</w:t>
      </w:r>
      <w:r w:rsidRPr="007F5F9F">
        <w:rPr>
          <w:rFonts w:ascii="Times New Roman" w:hAnsi="Times New Roman" w:cs="Times New Roman"/>
          <w:highlight w:val="yellow"/>
          <w:rPrChange w:id="17" w:author="Jordon Beijing" w:date="2020-08-18T17:50:00Z">
            <w:rPr/>
          </w:rPrChange>
        </w:rPr>
        <w:t>07.16</w:t>
      </w:r>
    </w:p>
    <w:p w:rsidR="00CC69D8" w:rsidRPr="007F5F9F" w:rsidRDefault="00CC69D8">
      <w:pPr>
        <w:spacing w:line="276" w:lineRule="auto"/>
        <w:jc w:val="center"/>
        <w:rPr>
          <w:ins w:id="18" w:author="Jordon Beijing" w:date="2020-08-18T16:27:00Z"/>
          <w:rFonts w:ascii="Times New Roman" w:hAnsi="Times New Roman" w:cs="Times New Roman"/>
          <w:b/>
          <w:bCs/>
          <w:rPrChange w:id="19" w:author="Jordon Beijing" w:date="2020-08-18T17:50:00Z">
            <w:rPr>
              <w:ins w:id="20" w:author="Jordon Beijing" w:date="2020-08-18T16:27:00Z"/>
              <w:b/>
              <w:bCs/>
            </w:rPr>
          </w:rPrChange>
        </w:rPr>
      </w:pPr>
    </w:p>
    <w:p w:rsidR="00FA3002" w:rsidRPr="007F5F9F" w:rsidRDefault="00AB3076">
      <w:pPr>
        <w:spacing w:line="276" w:lineRule="auto"/>
        <w:jc w:val="center"/>
        <w:rPr>
          <w:rFonts w:ascii="Times New Roman" w:hAnsi="Times New Roman" w:cs="Times New Roman"/>
          <w:b/>
          <w:bCs/>
          <w:rPrChange w:id="21" w:author="Jordon Beijing" w:date="2020-08-18T17:50:00Z">
            <w:rPr/>
          </w:rPrChange>
        </w:rPr>
      </w:pPr>
      <w:r w:rsidRPr="007F5F9F">
        <w:rPr>
          <w:rFonts w:ascii="Times New Roman" w:hAnsi="Times New Roman" w:cs="Times New Roman"/>
          <w:b/>
          <w:bCs/>
          <w:rPrChange w:id="22" w:author="Jordon Beijing" w:date="2020-08-18T17:50:00Z">
            <w:rPr/>
          </w:rPrChange>
        </w:rPr>
        <w:t>Do you enjoy writing?</w:t>
      </w:r>
    </w:p>
    <w:p w:rsidR="00FA3002" w:rsidRPr="007F5F9F" w:rsidRDefault="00FA3002">
      <w:pPr>
        <w:spacing w:line="276" w:lineRule="auto"/>
        <w:jc w:val="center"/>
        <w:rPr>
          <w:rFonts w:ascii="Times New Roman" w:hAnsi="Times New Roman" w:cs="Times New Roman"/>
          <w:rPrChange w:id="23" w:author="Jordon Beijing" w:date="2020-08-18T17:50:00Z">
            <w:rPr/>
          </w:rPrChange>
        </w:rPr>
      </w:pPr>
    </w:p>
    <w:p w:rsidR="001004D6" w:rsidRDefault="00AB3076" w:rsidP="001004D6">
      <w:pPr>
        <w:spacing w:line="276" w:lineRule="auto"/>
        <w:ind w:firstLine="420"/>
        <w:rPr>
          <w:ins w:id="24" w:author="Jordon Beijing" w:date="2020-08-18T18:09:00Z"/>
          <w:rFonts w:ascii="Times New Roman" w:hAnsi="Times New Roman" w:cs="Times New Roman"/>
        </w:rPr>
        <w:pPrChange w:id="25" w:author="Jordon Beijing" w:date="2020-08-18T18:10:00Z">
          <w:pPr>
            <w:spacing w:line="276" w:lineRule="auto"/>
          </w:pPr>
        </w:pPrChange>
      </w:pPr>
      <w:del w:id="26" w:author="Jordon Beijing" w:date="2020-08-18T18:08:00Z">
        <w:r w:rsidRPr="007F5F9F" w:rsidDel="001004D6">
          <w:rPr>
            <w:rFonts w:ascii="Times New Roman" w:hAnsi="Times New Roman" w:cs="Times New Roman"/>
            <w:rPrChange w:id="27" w:author="Jordon Beijing" w:date="2020-08-18T17:50:00Z">
              <w:rPr/>
            </w:rPrChange>
          </w:rPr>
          <w:delText xml:space="preserve">  </w:delText>
        </w:r>
      </w:del>
      <w:r w:rsidRPr="007F5F9F">
        <w:rPr>
          <w:rFonts w:ascii="Times New Roman" w:hAnsi="Times New Roman" w:cs="Times New Roman"/>
          <w:rPrChange w:id="28" w:author="Jordon Beijing" w:date="2020-08-18T17:50:00Z">
            <w:rPr/>
          </w:rPrChange>
        </w:rPr>
        <w:t xml:space="preserve">I started writing </w:t>
      </w:r>
      <w:del w:id="29" w:author="Jordon Beijing" w:date="2020-08-18T15:33:00Z">
        <w:r w:rsidRPr="007F5F9F" w:rsidDel="00EC441A">
          <w:rPr>
            <w:rFonts w:ascii="Times New Roman" w:hAnsi="Times New Roman" w:cs="Times New Roman"/>
            <w:rPrChange w:id="30" w:author="Jordon Beijing" w:date="2020-08-18T17:50:00Z">
              <w:rPr/>
            </w:rPrChange>
          </w:rPr>
          <w:delText xml:space="preserve">since </w:delText>
        </w:r>
      </w:del>
      <w:ins w:id="31" w:author="Jordon Beijing" w:date="2020-08-18T15:33:00Z">
        <w:r w:rsidR="00EC441A" w:rsidRPr="007F5F9F">
          <w:rPr>
            <w:rFonts w:ascii="Times New Roman" w:hAnsi="Times New Roman" w:cs="Times New Roman"/>
            <w:rPrChange w:id="32" w:author="Jordon Beijing" w:date="2020-08-18T17:50:00Z">
              <w:rPr/>
            </w:rPrChange>
          </w:rPr>
          <w:t>in the</w:t>
        </w:r>
        <w:r w:rsidR="00EC441A" w:rsidRPr="007F5F9F">
          <w:rPr>
            <w:rFonts w:ascii="Times New Roman" w:hAnsi="Times New Roman" w:cs="Times New Roman"/>
            <w:rPrChange w:id="33" w:author="Jordon Beijing" w:date="2020-08-18T17:50:00Z">
              <w:rPr/>
            </w:rPrChange>
          </w:rPr>
          <w:t xml:space="preserve"> </w:t>
        </w:r>
      </w:ins>
      <w:r w:rsidRPr="007F5F9F">
        <w:rPr>
          <w:rFonts w:ascii="Times New Roman" w:hAnsi="Times New Roman" w:cs="Times New Roman"/>
          <w:rPrChange w:id="34" w:author="Jordon Beijing" w:date="2020-08-18T17:50:00Z">
            <w:rPr/>
          </w:rPrChange>
        </w:rPr>
        <w:t>first grade. My Chinese teacher asked us to write diaries every</w:t>
      </w:r>
      <w:ins w:id="35" w:author="Jordon Beijing" w:date="2020-08-18T15:33:00Z">
        <w:r w:rsidR="00EC441A" w:rsidRPr="007F5F9F">
          <w:rPr>
            <w:rFonts w:ascii="Times New Roman" w:hAnsi="Times New Roman" w:cs="Times New Roman"/>
            <w:rPrChange w:id="36" w:author="Jordon Beijing" w:date="2020-08-18T17:50:00Z">
              <w:rPr/>
            </w:rPrChange>
          </w:rPr>
          <w:t xml:space="preserve"> </w:t>
        </w:r>
      </w:ins>
      <w:r w:rsidRPr="007F5F9F">
        <w:rPr>
          <w:rFonts w:ascii="Times New Roman" w:hAnsi="Times New Roman" w:cs="Times New Roman"/>
          <w:rPrChange w:id="37" w:author="Jordon Beijing" w:date="2020-08-18T17:50:00Z">
            <w:rPr/>
          </w:rPrChange>
        </w:rPr>
        <w:t>day. Sometimes I wrote about what happened in school or at home</w:t>
      </w:r>
      <w:ins w:id="38" w:author="Jordon Beijing" w:date="2020-08-18T18:12:00Z">
        <w:r w:rsidR="001004D6">
          <w:rPr>
            <w:rFonts w:ascii="Times New Roman" w:hAnsi="Times New Roman" w:cs="Times New Roman"/>
          </w:rPr>
          <w:t>.</w:t>
        </w:r>
      </w:ins>
      <w:ins w:id="39" w:author="Jordon Beijing" w:date="2020-08-18T18:08:00Z">
        <w:r w:rsidR="001004D6">
          <w:rPr>
            <w:rFonts w:ascii="Times New Roman" w:hAnsi="Times New Roman" w:cs="Times New Roman"/>
          </w:rPr>
          <w:t xml:space="preserve"> S</w:t>
        </w:r>
      </w:ins>
      <w:del w:id="40" w:author="Jordon Beijing" w:date="2020-08-18T18:08:00Z">
        <w:r w:rsidRPr="007F5F9F" w:rsidDel="001004D6">
          <w:rPr>
            <w:rFonts w:ascii="Times New Roman" w:hAnsi="Times New Roman" w:cs="Times New Roman"/>
            <w:rPrChange w:id="41" w:author="Jordon Beijing" w:date="2020-08-18T17:50:00Z">
              <w:rPr/>
            </w:rPrChange>
          </w:rPr>
          <w:delText>, s</w:delText>
        </w:r>
      </w:del>
      <w:r w:rsidRPr="007F5F9F">
        <w:rPr>
          <w:rFonts w:ascii="Times New Roman" w:hAnsi="Times New Roman" w:cs="Times New Roman"/>
          <w:rPrChange w:id="42" w:author="Jordon Beijing" w:date="2020-08-18T17:50:00Z">
            <w:rPr/>
          </w:rPrChange>
        </w:rPr>
        <w:t xml:space="preserve">ometimes I wrote a novel that I imagined. </w:t>
      </w:r>
    </w:p>
    <w:p w:rsidR="001004D6" w:rsidRDefault="00AB3076" w:rsidP="001004D6">
      <w:pPr>
        <w:spacing w:line="276" w:lineRule="auto"/>
        <w:ind w:firstLine="420"/>
        <w:rPr>
          <w:ins w:id="43" w:author="Jordon Beijing" w:date="2020-08-18T18:09:00Z"/>
          <w:rFonts w:ascii="Times New Roman" w:hAnsi="Times New Roman" w:cs="Times New Roman"/>
        </w:rPr>
        <w:pPrChange w:id="44" w:author="Jordon Beijing" w:date="2020-08-18T18:10:00Z">
          <w:pPr>
            <w:spacing w:line="276" w:lineRule="auto"/>
          </w:pPr>
        </w:pPrChange>
      </w:pPr>
      <w:r w:rsidRPr="007F5F9F">
        <w:rPr>
          <w:rFonts w:ascii="Times New Roman" w:hAnsi="Times New Roman" w:cs="Times New Roman"/>
          <w:rPrChange w:id="45" w:author="Jordon Beijing" w:date="2020-08-18T17:50:00Z">
            <w:rPr/>
          </w:rPrChange>
        </w:rPr>
        <w:t xml:space="preserve">Writing is the best way to express </w:t>
      </w:r>
      <w:ins w:id="46" w:author="Jordon Beijing" w:date="2020-08-18T15:34:00Z">
        <w:r w:rsidR="00EC441A" w:rsidRPr="007F5F9F">
          <w:rPr>
            <w:rFonts w:ascii="Times New Roman" w:hAnsi="Times New Roman" w:cs="Times New Roman"/>
            <w:rPrChange w:id="47" w:author="Jordon Beijing" w:date="2020-08-18T17:50:00Z">
              <w:rPr/>
            </w:rPrChange>
          </w:rPr>
          <w:t xml:space="preserve">my </w:t>
        </w:r>
      </w:ins>
      <w:r w:rsidRPr="007F5F9F">
        <w:rPr>
          <w:rFonts w:ascii="Times New Roman" w:hAnsi="Times New Roman" w:cs="Times New Roman"/>
          <w:rPrChange w:id="48" w:author="Jordon Beijing" w:date="2020-08-18T17:50:00Z">
            <w:rPr/>
          </w:rPrChange>
        </w:rPr>
        <w:t>feelings. I enjoy</w:t>
      </w:r>
      <w:del w:id="49" w:author="Jordon Beijing" w:date="2020-08-18T18:09:00Z">
        <w:r w:rsidRPr="007F5F9F" w:rsidDel="001004D6">
          <w:rPr>
            <w:rFonts w:ascii="Times New Roman" w:hAnsi="Times New Roman" w:cs="Times New Roman"/>
            <w:rPrChange w:id="50" w:author="Jordon Beijing" w:date="2020-08-18T17:50:00Z">
              <w:rPr/>
            </w:rPrChange>
          </w:rPr>
          <w:delText>ed</w:delText>
        </w:r>
      </w:del>
      <w:r w:rsidRPr="007F5F9F">
        <w:rPr>
          <w:rFonts w:ascii="Times New Roman" w:hAnsi="Times New Roman" w:cs="Times New Roman"/>
          <w:rPrChange w:id="51" w:author="Jordon Beijing" w:date="2020-08-18T17:50:00Z">
            <w:rPr/>
          </w:rPrChange>
        </w:rPr>
        <w:t xml:space="preserve"> it s</w:t>
      </w:r>
      <w:r w:rsidRPr="007F5F9F">
        <w:rPr>
          <w:rFonts w:ascii="Times New Roman" w:hAnsi="Times New Roman" w:cs="Times New Roman"/>
          <w:rPrChange w:id="52" w:author="Jordon Beijing" w:date="2020-08-18T17:50:00Z">
            <w:rPr/>
          </w:rPrChange>
        </w:rPr>
        <w:t>o much that I even wanted to become a writer when I gr</w:t>
      </w:r>
      <w:ins w:id="53" w:author="Jordon Beijing" w:date="2020-08-18T18:09:00Z">
        <w:r w:rsidR="001004D6">
          <w:rPr>
            <w:rFonts w:ascii="Times New Roman" w:hAnsi="Times New Roman" w:cs="Times New Roman"/>
          </w:rPr>
          <w:t>o</w:t>
        </w:r>
      </w:ins>
      <w:del w:id="54" w:author="Jordon Beijing" w:date="2020-08-18T18:09:00Z">
        <w:r w:rsidRPr="007F5F9F" w:rsidDel="001004D6">
          <w:rPr>
            <w:rFonts w:ascii="Times New Roman" w:hAnsi="Times New Roman" w:cs="Times New Roman"/>
            <w:rPrChange w:id="55" w:author="Jordon Beijing" w:date="2020-08-18T17:50:00Z">
              <w:rPr/>
            </w:rPrChange>
          </w:rPr>
          <w:delText>e</w:delText>
        </w:r>
      </w:del>
      <w:r w:rsidRPr="007F5F9F">
        <w:rPr>
          <w:rFonts w:ascii="Times New Roman" w:hAnsi="Times New Roman" w:cs="Times New Roman"/>
          <w:rPrChange w:id="56" w:author="Jordon Beijing" w:date="2020-08-18T17:50:00Z">
            <w:rPr/>
          </w:rPrChange>
        </w:rPr>
        <w:t xml:space="preserve">w up. </w:t>
      </w:r>
    </w:p>
    <w:p w:rsidR="001004D6" w:rsidRDefault="00AB3076" w:rsidP="001004D6">
      <w:pPr>
        <w:spacing w:line="276" w:lineRule="auto"/>
        <w:ind w:firstLine="420"/>
        <w:rPr>
          <w:ins w:id="57" w:author="Jordon Beijing" w:date="2020-08-18T18:09:00Z"/>
          <w:rFonts w:ascii="Times New Roman" w:hAnsi="Times New Roman" w:cs="Times New Roman"/>
        </w:rPr>
        <w:pPrChange w:id="58" w:author="Jordon Beijing" w:date="2020-08-18T18:10:00Z">
          <w:pPr>
            <w:spacing w:line="276" w:lineRule="auto"/>
          </w:pPr>
        </w:pPrChange>
      </w:pPr>
      <w:r w:rsidRPr="007F5F9F">
        <w:rPr>
          <w:rFonts w:ascii="Times New Roman" w:hAnsi="Times New Roman" w:cs="Times New Roman"/>
          <w:rPrChange w:id="59" w:author="Jordon Beijing" w:date="2020-08-18T17:50:00Z">
            <w:rPr/>
          </w:rPrChange>
        </w:rPr>
        <w:t xml:space="preserve">In the fifth grade, I became </w:t>
      </w:r>
      <w:del w:id="60" w:author="Jordon Beijing" w:date="2020-08-18T18:09:00Z">
        <w:r w:rsidRPr="007F5F9F" w:rsidDel="001004D6">
          <w:rPr>
            <w:rFonts w:ascii="Times New Roman" w:hAnsi="Times New Roman" w:cs="Times New Roman"/>
            <w:rPrChange w:id="61" w:author="Jordon Beijing" w:date="2020-08-18T17:50:00Z">
              <w:rPr/>
            </w:rPrChange>
          </w:rPr>
          <w:delText xml:space="preserve">an </w:delText>
        </w:r>
      </w:del>
      <w:ins w:id="62" w:author="Jordon Beijing" w:date="2020-08-18T18:09:00Z">
        <w:r w:rsidR="001004D6">
          <w:rPr>
            <w:rFonts w:ascii="Times New Roman" w:hAnsi="Times New Roman" w:cs="Times New Roman"/>
          </w:rPr>
          <w:t>the</w:t>
        </w:r>
        <w:r w:rsidR="001004D6" w:rsidRPr="007F5F9F">
          <w:rPr>
            <w:rFonts w:ascii="Times New Roman" w:hAnsi="Times New Roman" w:cs="Times New Roman"/>
            <w:rPrChange w:id="63" w:author="Jordon Beijing" w:date="2020-08-18T17:50:00Z">
              <w:rPr/>
            </w:rPrChange>
          </w:rPr>
          <w:t xml:space="preserve"> </w:t>
        </w:r>
      </w:ins>
      <w:r w:rsidRPr="007F5F9F">
        <w:rPr>
          <w:rFonts w:ascii="Times New Roman" w:hAnsi="Times New Roman" w:cs="Times New Roman"/>
          <w:rPrChange w:id="64" w:author="Jordon Beijing" w:date="2020-08-18T17:50:00Z">
            <w:rPr/>
          </w:rPrChange>
        </w:rPr>
        <w:t>editor</w:t>
      </w:r>
      <w:ins w:id="65" w:author="Jordon Beijing" w:date="2020-08-18T18:12:00Z">
        <w:r w:rsidR="001004D6">
          <w:rPr>
            <w:rFonts w:ascii="Times New Roman" w:hAnsi="Times New Roman" w:cs="Times New Roman"/>
          </w:rPr>
          <w:t>-</w:t>
        </w:r>
      </w:ins>
      <w:del w:id="66" w:author="Jordon Beijing" w:date="2020-08-18T18:12:00Z">
        <w:r w:rsidRPr="007F5F9F" w:rsidDel="001004D6">
          <w:rPr>
            <w:rFonts w:ascii="Times New Roman" w:hAnsi="Times New Roman" w:cs="Times New Roman"/>
            <w:rPrChange w:id="67" w:author="Jordon Beijing" w:date="2020-08-18T17:50:00Z">
              <w:rPr/>
            </w:rPrChange>
          </w:rPr>
          <w:delText xml:space="preserve"> </w:delText>
        </w:r>
      </w:del>
      <w:r w:rsidRPr="007F5F9F">
        <w:rPr>
          <w:rFonts w:ascii="Times New Roman" w:hAnsi="Times New Roman" w:cs="Times New Roman"/>
          <w:rPrChange w:id="68" w:author="Jordon Beijing" w:date="2020-08-18T17:50:00Z">
            <w:rPr/>
          </w:rPrChange>
        </w:rPr>
        <w:t>in</w:t>
      </w:r>
      <w:ins w:id="69" w:author="Jordon Beijing" w:date="2020-08-18T18:12:00Z">
        <w:r w:rsidR="001004D6">
          <w:rPr>
            <w:rFonts w:ascii="Times New Roman" w:hAnsi="Times New Roman" w:cs="Times New Roman"/>
          </w:rPr>
          <w:t>-</w:t>
        </w:r>
      </w:ins>
      <w:del w:id="70" w:author="Jordon Beijing" w:date="2020-08-18T18:12:00Z">
        <w:r w:rsidRPr="007F5F9F" w:rsidDel="001004D6">
          <w:rPr>
            <w:rFonts w:ascii="Times New Roman" w:hAnsi="Times New Roman" w:cs="Times New Roman"/>
            <w:rPrChange w:id="71" w:author="Jordon Beijing" w:date="2020-08-18T17:50:00Z">
              <w:rPr/>
            </w:rPrChange>
          </w:rPr>
          <w:delText xml:space="preserve"> </w:delText>
        </w:r>
      </w:del>
      <w:r w:rsidRPr="007F5F9F">
        <w:rPr>
          <w:rFonts w:ascii="Times New Roman" w:hAnsi="Times New Roman" w:cs="Times New Roman"/>
          <w:rPrChange w:id="72" w:author="Jordon Beijing" w:date="2020-08-18T17:50:00Z">
            <w:rPr/>
          </w:rPrChange>
        </w:rPr>
        <w:t xml:space="preserve">chief of our class magazine. </w:t>
      </w:r>
      <w:ins w:id="73" w:author="Jordon Beijing" w:date="2020-08-18T18:09:00Z">
        <w:r w:rsidR="001004D6">
          <w:rPr>
            <w:rFonts w:ascii="Times New Roman" w:hAnsi="Times New Roman" w:cs="Times New Roman"/>
          </w:rPr>
          <w:t>It was a</w:t>
        </w:r>
      </w:ins>
      <w:del w:id="74" w:author="Jordon Beijing" w:date="2020-08-18T18:09:00Z">
        <w:r w:rsidRPr="007F5F9F" w:rsidDel="001004D6">
          <w:rPr>
            <w:rFonts w:ascii="Times New Roman" w:hAnsi="Times New Roman" w:cs="Times New Roman"/>
            <w:rPrChange w:id="75" w:author="Jordon Beijing" w:date="2020-08-18T17:50:00Z">
              <w:rPr/>
            </w:rPrChange>
          </w:rPr>
          <w:delText>A</w:delText>
        </w:r>
      </w:del>
      <w:r w:rsidRPr="007F5F9F">
        <w:rPr>
          <w:rFonts w:ascii="Times New Roman" w:hAnsi="Times New Roman" w:cs="Times New Roman"/>
          <w:rPrChange w:id="76" w:author="Jordon Beijing" w:date="2020-08-18T17:50:00Z">
            <w:rPr/>
          </w:rPrChange>
        </w:rPr>
        <w:t xml:space="preserve"> lot of work, but fun. </w:t>
      </w:r>
    </w:p>
    <w:p w:rsidR="00FA3002" w:rsidRDefault="00AB3076" w:rsidP="001004D6">
      <w:pPr>
        <w:spacing w:line="276" w:lineRule="auto"/>
        <w:ind w:firstLine="420"/>
        <w:rPr>
          <w:ins w:id="77" w:author="Jordon Beijing" w:date="2020-08-18T18:10:00Z"/>
          <w:rFonts w:ascii="Times New Roman" w:hAnsi="Times New Roman" w:cs="Times New Roman"/>
        </w:rPr>
      </w:pPr>
      <w:r w:rsidRPr="007F5F9F">
        <w:rPr>
          <w:rFonts w:ascii="Times New Roman" w:hAnsi="Times New Roman" w:cs="Times New Roman"/>
          <w:rPrChange w:id="78" w:author="Jordon Beijing" w:date="2020-08-18T17:50:00Z">
            <w:rPr/>
          </w:rPrChange>
        </w:rPr>
        <w:t>Writing is an important way to record our childhood. I am sure we will enjoy reading it in 10 years.</w:t>
      </w:r>
      <w:del w:id="79" w:author="Jordon Beijing" w:date="2020-08-18T18:10:00Z">
        <w:r w:rsidRPr="007F5F9F" w:rsidDel="001004D6">
          <w:rPr>
            <w:rFonts w:ascii="Times New Roman" w:hAnsi="Times New Roman" w:cs="Times New Roman"/>
            <w:rPrChange w:id="80" w:author="Jordon Beijing" w:date="2020-08-18T17:50:00Z">
              <w:rPr/>
            </w:rPrChange>
          </w:rPr>
          <w:delText xml:space="preserve"> </w:delText>
        </w:r>
      </w:del>
    </w:p>
    <w:p w:rsidR="001004D6" w:rsidRDefault="001004D6" w:rsidP="001004D6">
      <w:pPr>
        <w:spacing w:line="276" w:lineRule="auto"/>
        <w:rPr>
          <w:ins w:id="81" w:author="Jordon Beijing" w:date="2020-08-18T18:12:00Z"/>
          <w:rFonts w:ascii="Times New Roman" w:hAnsi="Times New Roman" w:cs="Times New Roman"/>
        </w:rPr>
      </w:pPr>
    </w:p>
    <w:p w:rsidR="001004D6" w:rsidRPr="001004D6" w:rsidRDefault="001004D6" w:rsidP="001004D6">
      <w:pPr>
        <w:spacing w:line="276" w:lineRule="auto"/>
        <w:rPr>
          <w:rFonts w:ascii="Times New Roman" w:hAnsi="Times New Roman" w:cs="Times New Roman"/>
          <w:i/>
          <w:iCs/>
          <w:rPrChange w:id="82" w:author="Jordon Beijing" w:date="2020-08-18T18:12:00Z">
            <w:rPr/>
          </w:rPrChange>
        </w:rPr>
      </w:pPr>
      <w:ins w:id="83" w:author="Jordon Beijing" w:date="2020-08-18T18:10:00Z">
        <w:r w:rsidRPr="001004D6">
          <w:rPr>
            <w:rFonts w:ascii="Times New Roman" w:hAnsi="Times New Roman" w:cs="Times New Roman"/>
            <w:i/>
            <w:iCs/>
            <w:rPrChange w:id="84" w:author="Jordon Beijing" w:date="2020-08-18T18:12:00Z">
              <w:rPr>
                <w:rFonts w:ascii="Times New Roman" w:hAnsi="Times New Roman" w:cs="Times New Roman"/>
              </w:rPr>
            </w:rPrChange>
          </w:rPr>
          <w:t xml:space="preserve">Note: What was your novel about? What </w:t>
        </w:r>
      </w:ins>
      <w:ins w:id="85" w:author="Jordon Beijing" w:date="2020-08-18T18:11:00Z">
        <w:r w:rsidRPr="001004D6">
          <w:rPr>
            <w:rFonts w:ascii="Times New Roman" w:hAnsi="Times New Roman" w:cs="Times New Roman"/>
            <w:i/>
            <w:iCs/>
            <w:rPrChange w:id="86" w:author="Jordon Beijing" w:date="2020-08-18T18:12:00Z">
              <w:rPr>
                <w:rFonts w:ascii="Times New Roman" w:hAnsi="Times New Roman" w:cs="Times New Roman"/>
              </w:rPr>
            </w:rPrChange>
          </w:rPr>
          <w:t>were your responsibilities as editor</w:t>
        </w:r>
      </w:ins>
      <w:ins w:id="87" w:author="Jordon Beijing" w:date="2020-08-18T18:13:00Z">
        <w:r w:rsidR="00DA3EEF">
          <w:rPr>
            <w:rFonts w:ascii="Times New Roman" w:hAnsi="Times New Roman" w:cs="Times New Roman"/>
            <w:i/>
            <w:iCs/>
          </w:rPr>
          <w:t>-</w:t>
        </w:r>
      </w:ins>
      <w:ins w:id="88" w:author="Jordon Beijing" w:date="2020-08-18T18:11:00Z">
        <w:r w:rsidRPr="001004D6">
          <w:rPr>
            <w:rFonts w:ascii="Times New Roman" w:hAnsi="Times New Roman" w:cs="Times New Roman"/>
            <w:i/>
            <w:iCs/>
            <w:rPrChange w:id="89" w:author="Jordon Beijing" w:date="2020-08-18T18:12:00Z">
              <w:rPr>
                <w:rFonts w:ascii="Times New Roman" w:hAnsi="Times New Roman" w:cs="Times New Roman"/>
              </w:rPr>
            </w:rPrChange>
          </w:rPr>
          <w:t>in</w:t>
        </w:r>
      </w:ins>
      <w:ins w:id="90" w:author="Jordon Beijing" w:date="2020-08-18T18:13:00Z">
        <w:r w:rsidR="00DA3EEF">
          <w:rPr>
            <w:rFonts w:ascii="Times New Roman" w:hAnsi="Times New Roman" w:cs="Times New Roman"/>
            <w:i/>
            <w:iCs/>
          </w:rPr>
          <w:t>-</w:t>
        </w:r>
      </w:ins>
      <w:ins w:id="91" w:author="Jordon Beijing" w:date="2020-08-18T18:11:00Z">
        <w:r w:rsidRPr="001004D6">
          <w:rPr>
            <w:rFonts w:ascii="Times New Roman" w:hAnsi="Times New Roman" w:cs="Times New Roman"/>
            <w:i/>
            <w:iCs/>
            <w:rPrChange w:id="92" w:author="Jordon Beijing" w:date="2020-08-18T18:12:00Z">
              <w:rPr>
                <w:rFonts w:ascii="Times New Roman" w:hAnsi="Times New Roman" w:cs="Times New Roman"/>
              </w:rPr>
            </w:rPrChange>
          </w:rPr>
          <w:t>chief? Do you still want to become a writer when you grow up (y</w:t>
        </w:r>
      </w:ins>
      <w:ins w:id="93" w:author="Jordon Beijing" w:date="2020-08-18T18:12:00Z">
        <w:r w:rsidRPr="001004D6">
          <w:rPr>
            <w:rFonts w:ascii="Times New Roman" w:hAnsi="Times New Roman" w:cs="Times New Roman"/>
            <w:i/>
            <w:iCs/>
            <w:rPrChange w:id="94" w:author="Jordon Beijing" w:date="2020-08-18T18:12:00Z">
              <w:rPr>
                <w:rFonts w:ascii="Times New Roman" w:hAnsi="Times New Roman" w:cs="Times New Roman"/>
              </w:rPr>
            </w:rPrChange>
          </w:rPr>
          <w:t>ou are not yet an adult).</w:t>
        </w:r>
      </w:ins>
    </w:p>
    <w:p w:rsidR="00FA3002" w:rsidRPr="007F5F9F" w:rsidRDefault="00FA3002">
      <w:pPr>
        <w:spacing w:line="276" w:lineRule="auto"/>
        <w:rPr>
          <w:rFonts w:ascii="Times New Roman" w:hAnsi="Times New Roman" w:cs="Times New Roman"/>
          <w:rPrChange w:id="95" w:author="Jordon Beijing" w:date="2020-08-18T17:50:00Z">
            <w:rPr/>
          </w:rPrChange>
        </w:rPr>
      </w:pPr>
    </w:p>
    <w:p w:rsidR="00FA3002" w:rsidRPr="007F5F9F" w:rsidRDefault="00AB3076" w:rsidP="001004D6">
      <w:pPr>
        <w:spacing w:line="276" w:lineRule="auto"/>
        <w:jc w:val="center"/>
        <w:rPr>
          <w:rFonts w:ascii="Times New Roman" w:hAnsi="Times New Roman" w:cs="Times New Roman"/>
          <w:b/>
          <w:bCs/>
          <w:rPrChange w:id="96" w:author="Jordon Beijing" w:date="2020-08-18T17:50:00Z">
            <w:rPr/>
          </w:rPrChange>
        </w:rPr>
      </w:pPr>
      <w:r w:rsidRPr="007F5F9F">
        <w:rPr>
          <w:rFonts w:ascii="Times New Roman" w:hAnsi="Times New Roman" w:cs="Times New Roman"/>
          <w:b/>
          <w:bCs/>
          <w:rPrChange w:id="97" w:author="Jordon Beijing" w:date="2020-08-18T17:50:00Z">
            <w:rPr/>
          </w:rPrChange>
        </w:rPr>
        <w:t>I would like to change one thing about myself</w:t>
      </w:r>
    </w:p>
    <w:p w:rsidR="00FA3002" w:rsidRPr="007F5F9F" w:rsidRDefault="00AB3076">
      <w:pPr>
        <w:spacing w:line="276" w:lineRule="auto"/>
        <w:rPr>
          <w:rFonts w:ascii="Times New Roman" w:hAnsi="Times New Roman" w:cs="Times New Roman"/>
          <w:rPrChange w:id="98" w:author="Jordon Beijing" w:date="2020-08-18T17:50:00Z">
            <w:rPr/>
          </w:rPrChange>
        </w:rPr>
      </w:pPr>
      <w:r w:rsidRPr="007F5F9F">
        <w:rPr>
          <w:rFonts w:ascii="Times New Roman" w:hAnsi="Times New Roman" w:cs="Times New Roman"/>
          <w:rPrChange w:id="99" w:author="Jordon Beijing" w:date="2020-08-18T17:50:00Z">
            <w:rPr/>
          </w:rPrChange>
        </w:rPr>
        <w:t xml:space="preserve"> </w:t>
      </w:r>
      <w:r w:rsidRPr="007F5F9F">
        <w:rPr>
          <w:rFonts w:ascii="Times New Roman" w:hAnsi="Times New Roman" w:cs="Times New Roman"/>
          <w:rPrChange w:id="100" w:author="Jordon Beijing" w:date="2020-08-18T17:50:00Z">
            <w:rPr/>
          </w:rPrChange>
        </w:rPr>
        <w:tab/>
      </w:r>
    </w:p>
    <w:p w:rsidR="001004D6" w:rsidRDefault="00AB3076" w:rsidP="001004D6">
      <w:pPr>
        <w:spacing w:line="276" w:lineRule="auto"/>
        <w:ind w:firstLine="420"/>
        <w:rPr>
          <w:ins w:id="101" w:author="Jordon Beijing" w:date="2020-08-18T18:06:00Z"/>
          <w:rFonts w:ascii="Times New Roman" w:hAnsi="Times New Roman" w:cs="Times New Roman"/>
        </w:rPr>
      </w:pPr>
      <w:r w:rsidRPr="007F5F9F">
        <w:rPr>
          <w:rFonts w:ascii="Times New Roman" w:hAnsi="Times New Roman" w:cs="Times New Roman"/>
          <w:rPrChange w:id="102" w:author="Jordon Beijing" w:date="2020-08-18T17:50:00Z">
            <w:rPr/>
          </w:rPrChange>
        </w:rPr>
        <w:t xml:space="preserve">If there’s one thing I would like to change about myself, that’s time management. </w:t>
      </w:r>
    </w:p>
    <w:p w:rsidR="001004D6" w:rsidRDefault="00AB3076" w:rsidP="001004D6">
      <w:pPr>
        <w:spacing w:line="276" w:lineRule="auto"/>
        <w:ind w:firstLine="420"/>
        <w:rPr>
          <w:ins w:id="103" w:author="Jordon Beijing" w:date="2020-08-18T18:06:00Z"/>
          <w:rFonts w:ascii="Times New Roman" w:hAnsi="Times New Roman" w:cs="Times New Roman"/>
        </w:rPr>
      </w:pPr>
      <w:r w:rsidRPr="007F5F9F">
        <w:rPr>
          <w:rFonts w:ascii="Times New Roman" w:hAnsi="Times New Roman" w:cs="Times New Roman"/>
          <w:rPrChange w:id="104" w:author="Jordon Beijing" w:date="2020-08-18T17:50:00Z">
            <w:rPr/>
          </w:rPrChange>
        </w:rPr>
        <w:t>For example, when I play</w:t>
      </w:r>
      <w:del w:id="105" w:author="Jordon Beijing" w:date="2020-08-18T15:35:00Z">
        <w:r w:rsidRPr="007F5F9F" w:rsidDel="00EC441A">
          <w:rPr>
            <w:rFonts w:ascii="Times New Roman" w:hAnsi="Times New Roman" w:cs="Times New Roman"/>
            <w:rPrChange w:id="106" w:author="Jordon Beijing" w:date="2020-08-18T17:50:00Z">
              <w:rPr/>
            </w:rPrChange>
          </w:rPr>
          <w:delText>ed</w:delText>
        </w:r>
      </w:del>
      <w:r w:rsidRPr="007F5F9F">
        <w:rPr>
          <w:rFonts w:ascii="Times New Roman" w:hAnsi="Times New Roman" w:cs="Times New Roman"/>
          <w:rPrChange w:id="107" w:author="Jordon Beijing" w:date="2020-08-18T17:50:00Z">
            <w:rPr/>
          </w:rPrChange>
        </w:rPr>
        <w:t xml:space="preserve"> </w:t>
      </w:r>
      <w:proofErr w:type="spellStart"/>
      <w:r w:rsidRPr="007F5F9F">
        <w:rPr>
          <w:rFonts w:ascii="Times New Roman" w:hAnsi="Times New Roman" w:cs="Times New Roman"/>
          <w:rPrChange w:id="108" w:author="Jordon Beijing" w:date="2020-08-18T17:50:00Z">
            <w:rPr/>
          </w:rPrChange>
        </w:rPr>
        <w:t>Tik</w:t>
      </w:r>
      <w:del w:id="109" w:author="Jordon Beijing" w:date="2020-08-18T17:41:00Z">
        <w:r w:rsidRPr="007F5F9F" w:rsidDel="00DD02D6">
          <w:rPr>
            <w:rFonts w:ascii="Times New Roman" w:hAnsi="Times New Roman" w:cs="Times New Roman"/>
            <w:rPrChange w:id="110" w:author="Jordon Beijing" w:date="2020-08-18T17:50:00Z">
              <w:rPr/>
            </w:rPrChange>
          </w:rPr>
          <w:delText xml:space="preserve"> </w:delText>
        </w:r>
      </w:del>
      <w:r w:rsidRPr="007F5F9F">
        <w:rPr>
          <w:rFonts w:ascii="Times New Roman" w:hAnsi="Times New Roman" w:cs="Times New Roman"/>
          <w:rPrChange w:id="111" w:author="Jordon Beijing" w:date="2020-08-18T17:50:00Z">
            <w:rPr/>
          </w:rPrChange>
        </w:rPr>
        <w:t>Tok</w:t>
      </w:r>
      <w:proofErr w:type="spellEnd"/>
      <w:ins w:id="112" w:author="Jordon Beijing" w:date="2020-08-18T18:07:00Z">
        <w:r w:rsidR="001004D6">
          <w:rPr>
            <w:rFonts w:ascii="Times New Roman" w:hAnsi="Times New Roman" w:cs="Times New Roman"/>
          </w:rPr>
          <w:t>,</w:t>
        </w:r>
      </w:ins>
      <w:del w:id="113" w:author="Jordon Beijing" w:date="2020-08-18T18:06:00Z">
        <w:r w:rsidRPr="007F5F9F" w:rsidDel="001004D6">
          <w:rPr>
            <w:rFonts w:ascii="Times New Roman" w:hAnsi="Times New Roman" w:cs="Times New Roman"/>
            <w:rPrChange w:id="114" w:author="Jordon Beijing" w:date="2020-08-18T17:50:00Z">
              <w:rPr/>
            </w:rPrChange>
          </w:rPr>
          <w:delText>,</w:delText>
        </w:r>
      </w:del>
      <w:r w:rsidRPr="007F5F9F">
        <w:rPr>
          <w:rFonts w:ascii="Times New Roman" w:hAnsi="Times New Roman" w:cs="Times New Roman"/>
          <w:rPrChange w:id="115" w:author="Jordon Beijing" w:date="2020-08-18T17:50:00Z">
            <w:rPr/>
          </w:rPrChange>
        </w:rPr>
        <w:t xml:space="preserve"> time flies by. </w:t>
      </w:r>
      <w:ins w:id="116" w:author="Jordon Beijing" w:date="2020-08-18T15:35:00Z">
        <w:r w:rsidR="00EC441A" w:rsidRPr="007F5F9F">
          <w:rPr>
            <w:rFonts w:ascii="Times New Roman" w:hAnsi="Times New Roman" w:cs="Times New Roman"/>
            <w:rPrChange w:id="117" w:author="Jordon Beijing" w:date="2020-08-18T17:50:00Z">
              <w:rPr/>
            </w:rPrChange>
          </w:rPr>
          <w:t xml:space="preserve">When </w:t>
        </w:r>
      </w:ins>
      <w:r w:rsidRPr="007F5F9F">
        <w:rPr>
          <w:rFonts w:ascii="Times New Roman" w:hAnsi="Times New Roman" w:cs="Times New Roman"/>
          <w:rPrChange w:id="118" w:author="Jordon Beijing" w:date="2020-08-18T17:50:00Z">
            <w:rPr/>
          </w:rPrChange>
        </w:rPr>
        <w:t>I fe</w:t>
      </w:r>
      <w:ins w:id="119" w:author="Jordon Beijing" w:date="2020-08-18T15:35:00Z">
        <w:r w:rsidR="00EC441A" w:rsidRPr="007F5F9F">
          <w:rPr>
            <w:rFonts w:ascii="Times New Roman" w:hAnsi="Times New Roman" w:cs="Times New Roman"/>
            <w:rPrChange w:id="120" w:author="Jordon Beijing" w:date="2020-08-18T17:50:00Z">
              <w:rPr/>
            </w:rPrChange>
          </w:rPr>
          <w:t>el</w:t>
        </w:r>
      </w:ins>
      <w:del w:id="121" w:author="Jordon Beijing" w:date="2020-08-18T15:35:00Z">
        <w:r w:rsidRPr="007F5F9F" w:rsidDel="00EC441A">
          <w:rPr>
            <w:rFonts w:ascii="Times New Roman" w:hAnsi="Times New Roman" w:cs="Times New Roman"/>
            <w:rPrChange w:id="122" w:author="Jordon Beijing" w:date="2020-08-18T17:50:00Z">
              <w:rPr/>
            </w:rPrChange>
          </w:rPr>
          <w:delText>lt</w:delText>
        </w:r>
      </w:del>
      <w:r w:rsidRPr="007F5F9F">
        <w:rPr>
          <w:rFonts w:ascii="Times New Roman" w:hAnsi="Times New Roman" w:cs="Times New Roman"/>
          <w:rPrChange w:id="123" w:author="Jordon Beijing" w:date="2020-08-18T17:50:00Z">
            <w:rPr/>
          </w:rPrChange>
        </w:rPr>
        <w:t xml:space="preserve"> </w:t>
      </w:r>
      <w:del w:id="124" w:author="Jordon Beijing" w:date="2020-08-18T18:08:00Z">
        <w:r w:rsidRPr="007F5F9F" w:rsidDel="001004D6">
          <w:rPr>
            <w:rFonts w:ascii="Times New Roman" w:hAnsi="Times New Roman" w:cs="Times New Roman"/>
            <w:rPrChange w:id="125" w:author="Jordon Beijing" w:date="2020-08-18T17:50:00Z">
              <w:rPr/>
            </w:rPrChange>
          </w:rPr>
          <w:delText xml:space="preserve">that </w:delText>
        </w:r>
      </w:del>
      <w:r w:rsidRPr="007F5F9F">
        <w:rPr>
          <w:rFonts w:ascii="Times New Roman" w:hAnsi="Times New Roman" w:cs="Times New Roman"/>
          <w:rPrChange w:id="126" w:author="Jordon Beijing" w:date="2020-08-18T17:50:00Z">
            <w:rPr/>
          </w:rPrChange>
        </w:rPr>
        <w:t>I</w:t>
      </w:r>
      <w:ins w:id="127" w:author="Jordon Beijing" w:date="2020-08-18T15:35:00Z">
        <w:r w:rsidR="00EC441A" w:rsidRPr="007F5F9F">
          <w:rPr>
            <w:rFonts w:ascii="Times New Roman" w:hAnsi="Times New Roman" w:cs="Times New Roman"/>
            <w:rPrChange w:id="128" w:author="Jordon Beijing" w:date="2020-08-18T17:50:00Z">
              <w:rPr/>
            </w:rPrChange>
          </w:rPr>
          <w:t>’ve</w:t>
        </w:r>
      </w:ins>
      <w:r w:rsidRPr="007F5F9F">
        <w:rPr>
          <w:rFonts w:ascii="Times New Roman" w:hAnsi="Times New Roman" w:cs="Times New Roman"/>
          <w:rPrChange w:id="129" w:author="Jordon Beijing" w:date="2020-08-18T17:50:00Z">
            <w:rPr/>
          </w:rPrChange>
        </w:rPr>
        <w:t xml:space="preserve"> only played for 5 minutes, </w:t>
      </w:r>
      <w:ins w:id="130" w:author="Jordon Beijing" w:date="2020-08-18T15:35:00Z">
        <w:r w:rsidR="00EC441A" w:rsidRPr="007F5F9F">
          <w:rPr>
            <w:rFonts w:ascii="Times New Roman" w:hAnsi="Times New Roman" w:cs="Times New Roman"/>
            <w:rPrChange w:id="131" w:author="Jordon Beijing" w:date="2020-08-18T17:50:00Z">
              <w:rPr/>
            </w:rPrChange>
          </w:rPr>
          <w:t xml:space="preserve">actually </w:t>
        </w:r>
      </w:ins>
      <w:r w:rsidRPr="007F5F9F">
        <w:rPr>
          <w:rFonts w:ascii="Times New Roman" w:hAnsi="Times New Roman" w:cs="Times New Roman"/>
          <w:rPrChange w:id="132" w:author="Jordon Beijing" w:date="2020-08-18T17:50:00Z">
            <w:rPr/>
          </w:rPrChange>
        </w:rPr>
        <w:t xml:space="preserve">30 minutes </w:t>
      </w:r>
      <w:ins w:id="133" w:author="Jordon Beijing" w:date="2020-08-18T15:35:00Z">
        <w:r w:rsidR="00EC441A" w:rsidRPr="007F5F9F">
          <w:rPr>
            <w:rFonts w:ascii="Times New Roman" w:hAnsi="Times New Roman" w:cs="Times New Roman"/>
            <w:rPrChange w:id="134" w:author="Jordon Beijing" w:date="2020-08-18T17:50:00Z">
              <w:rPr/>
            </w:rPrChange>
          </w:rPr>
          <w:t xml:space="preserve">has </w:t>
        </w:r>
      </w:ins>
      <w:del w:id="135" w:author="Jordon Beijing" w:date="2020-08-18T15:35:00Z">
        <w:r w:rsidRPr="007F5F9F" w:rsidDel="00EC441A">
          <w:rPr>
            <w:rFonts w:ascii="Times New Roman" w:hAnsi="Times New Roman" w:cs="Times New Roman"/>
            <w:rPrChange w:id="136" w:author="Jordon Beijing" w:date="2020-08-18T17:50:00Z">
              <w:rPr/>
            </w:rPrChange>
          </w:rPr>
          <w:delText xml:space="preserve">went </w:delText>
        </w:r>
      </w:del>
      <w:ins w:id="137" w:author="Jordon Beijing" w:date="2020-08-18T15:35:00Z">
        <w:r w:rsidR="00EC441A" w:rsidRPr="007F5F9F">
          <w:rPr>
            <w:rFonts w:ascii="Times New Roman" w:hAnsi="Times New Roman" w:cs="Times New Roman"/>
            <w:rPrChange w:id="138" w:author="Jordon Beijing" w:date="2020-08-18T17:50:00Z">
              <w:rPr/>
            </w:rPrChange>
          </w:rPr>
          <w:t>gone</w:t>
        </w:r>
        <w:r w:rsidR="00EC441A" w:rsidRPr="007F5F9F">
          <w:rPr>
            <w:rFonts w:ascii="Times New Roman" w:hAnsi="Times New Roman" w:cs="Times New Roman"/>
            <w:rPrChange w:id="139" w:author="Jordon Beijing" w:date="2020-08-18T17:50:00Z">
              <w:rPr/>
            </w:rPrChange>
          </w:rPr>
          <w:t xml:space="preserve"> </w:t>
        </w:r>
      </w:ins>
      <w:r w:rsidRPr="007F5F9F">
        <w:rPr>
          <w:rFonts w:ascii="Times New Roman" w:hAnsi="Times New Roman" w:cs="Times New Roman"/>
          <w:rPrChange w:id="140" w:author="Jordon Beijing" w:date="2020-08-18T17:50:00Z">
            <w:rPr/>
          </w:rPrChange>
        </w:rPr>
        <w:t>by. When I rea</w:t>
      </w:r>
      <w:r w:rsidRPr="007F5F9F">
        <w:rPr>
          <w:rFonts w:ascii="Times New Roman" w:hAnsi="Times New Roman" w:cs="Times New Roman"/>
          <w:rPrChange w:id="141" w:author="Jordon Beijing" w:date="2020-08-18T17:50:00Z">
            <w:rPr/>
          </w:rPrChange>
        </w:rPr>
        <w:t>d novels, time seem</w:t>
      </w:r>
      <w:ins w:id="142" w:author="Jordon Beijing" w:date="2020-08-18T17:41:00Z">
        <w:r w:rsidR="00DD02D6" w:rsidRPr="007F5F9F">
          <w:rPr>
            <w:rFonts w:ascii="Times New Roman" w:hAnsi="Times New Roman" w:cs="Times New Roman"/>
            <w:rPrChange w:id="143" w:author="Jordon Beijing" w:date="2020-08-18T17:50:00Z">
              <w:rPr/>
            </w:rPrChange>
          </w:rPr>
          <w:t>s</w:t>
        </w:r>
      </w:ins>
      <w:del w:id="144" w:author="Jordon Beijing" w:date="2020-08-18T17:41:00Z">
        <w:r w:rsidRPr="007F5F9F" w:rsidDel="00DD02D6">
          <w:rPr>
            <w:rFonts w:ascii="Times New Roman" w:hAnsi="Times New Roman" w:cs="Times New Roman"/>
            <w:rPrChange w:id="145" w:author="Jordon Beijing" w:date="2020-08-18T17:50:00Z">
              <w:rPr/>
            </w:rPrChange>
          </w:rPr>
          <w:delText>ed</w:delText>
        </w:r>
      </w:del>
      <w:r w:rsidRPr="007F5F9F">
        <w:rPr>
          <w:rFonts w:ascii="Times New Roman" w:hAnsi="Times New Roman" w:cs="Times New Roman"/>
          <w:rPrChange w:id="146" w:author="Jordon Beijing" w:date="2020-08-18T17:50:00Z">
            <w:rPr/>
          </w:rPrChange>
        </w:rPr>
        <w:t xml:space="preserve"> to freeze. </w:t>
      </w:r>
    </w:p>
    <w:p w:rsidR="00FA3002" w:rsidRDefault="00AB3076" w:rsidP="001004D6">
      <w:pPr>
        <w:spacing w:line="276" w:lineRule="auto"/>
        <w:ind w:firstLine="420"/>
        <w:rPr>
          <w:ins w:id="147" w:author="Jordon Beijing" w:date="2020-08-18T18:06:00Z"/>
          <w:rFonts w:ascii="Times New Roman" w:hAnsi="Times New Roman" w:cs="Times New Roman"/>
        </w:rPr>
      </w:pPr>
      <w:r w:rsidRPr="007F5F9F">
        <w:rPr>
          <w:rFonts w:ascii="Times New Roman" w:hAnsi="Times New Roman" w:cs="Times New Roman"/>
          <w:rPrChange w:id="148" w:author="Jordon Beijing" w:date="2020-08-18T17:50:00Z">
            <w:rPr/>
          </w:rPrChange>
        </w:rPr>
        <w:t xml:space="preserve">Perhaps I should consider using alarms to help </w:t>
      </w:r>
      <w:ins w:id="149" w:author="Jordon Beijing" w:date="2020-08-18T18:06:00Z">
        <w:r w:rsidR="001004D6">
          <w:rPr>
            <w:rFonts w:ascii="Times New Roman" w:hAnsi="Times New Roman" w:cs="Times New Roman"/>
          </w:rPr>
          <w:t xml:space="preserve">keep </w:t>
        </w:r>
      </w:ins>
      <w:r w:rsidRPr="007F5F9F">
        <w:rPr>
          <w:rFonts w:ascii="Times New Roman" w:hAnsi="Times New Roman" w:cs="Times New Roman"/>
          <w:rPrChange w:id="150" w:author="Jordon Beijing" w:date="2020-08-18T17:50:00Z">
            <w:rPr/>
          </w:rPrChange>
        </w:rPr>
        <w:t xml:space="preserve">track </w:t>
      </w:r>
      <w:ins w:id="151" w:author="Jordon Beijing" w:date="2020-08-18T18:06:00Z">
        <w:r w:rsidR="001004D6">
          <w:rPr>
            <w:rFonts w:ascii="Times New Roman" w:hAnsi="Times New Roman" w:cs="Times New Roman"/>
          </w:rPr>
          <w:t xml:space="preserve">of the </w:t>
        </w:r>
      </w:ins>
      <w:r w:rsidRPr="007F5F9F">
        <w:rPr>
          <w:rFonts w:ascii="Times New Roman" w:hAnsi="Times New Roman" w:cs="Times New Roman"/>
          <w:rPrChange w:id="152" w:author="Jordon Beijing" w:date="2020-08-18T17:50:00Z">
            <w:rPr/>
          </w:rPrChange>
        </w:rPr>
        <w:t>time.</w:t>
      </w:r>
    </w:p>
    <w:p w:rsidR="001004D6" w:rsidRDefault="001004D6" w:rsidP="001004D6">
      <w:pPr>
        <w:spacing w:line="276" w:lineRule="auto"/>
        <w:ind w:firstLine="420"/>
        <w:rPr>
          <w:ins w:id="153" w:author="Jordon Beijing" w:date="2020-08-18T18:06:00Z"/>
          <w:rFonts w:ascii="Times New Roman" w:hAnsi="Times New Roman" w:cs="Times New Roman"/>
        </w:rPr>
      </w:pPr>
    </w:p>
    <w:p w:rsidR="001004D6" w:rsidRPr="001004D6" w:rsidRDefault="001004D6" w:rsidP="001004D6">
      <w:pPr>
        <w:spacing w:line="276" w:lineRule="auto"/>
        <w:rPr>
          <w:rFonts w:ascii="Times New Roman" w:hAnsi="Times New Roman" w:cs="Times New Roman"/>
          <w:i/>
          <w:iCs/>
          <w:rPrChange w:id="154" w:author="Jordon Beijing" w:date="2020-08-18T18:08:00Z">
            <w:rPr/>
          </w:rPrChange>
        </w:rPr>
        <w:pPrChange w:id="155" w:author="Jordon Beijing" w:date="2020-08-18T18:08:00Z">
          <w:pPr>
            <w:spacing w:line="276" w:lineRule="auto"/>
            <w:ind w:firstLine="420"/>
          </w:pPr>
        </w:pPrChange>
      </w:pPr>
      <w:ins w:id="156" w:author="Jordon Beijing" w:date="2020-08-18T18:06:00Z">
        <w:r w:rsidRPr="001004D6">
          <w:rPr>
            <w:rFonts w:ascii="Times New Roman" w:hAnsi="Times New Roman" w:cs="Times New Roman"/>
            <w:i/>
            <w:iCs/>
            <w:rPrChange w:id="157" w:author="Jordon Beijing" w:date="2020-08-18T18:08:00Z">
              <w:rPr>
                <w:rFonts w:ascii="Times New Roman" w:hAnsi="Times New Roman" w:cs="Times New Roman"/>
              </w:rPr>
            </w:rPrChange>
          </w:rPr>
          <w:t xml:space="preserve">Note: </w:t>
        </w:r>
      </w:ins>
      <w:ins w:id="158" w:author="Jordon Beijing" w:date="2020-08-18T18:07:00Z">
        <w:r w:rsidRPr="001004D6">
          <w:rPr>
            <w:rFonts w:ascii="Times New Roman" w:hAnsi="Times New Roman" w:cs="Times New Roman"/>
            <w:i/>
            <w:iCs/>
            <w:rPrChange w:id="159" w:author="Jordon Beijing" w:date="2020-08-18T18:08:00Z">
              <w:rPr>
                <w:rFonts w:ascii="Times New Roman" w:hAnsi="Times New Roman" w:cs="Times New Roman"/>
              </w:rPr>
            </w:rPrChange>
          </w:rPr>
          <w:t>“</w:t>
        </w:r>
      </w:ins>
      <w:ins w:id="160" w:author="Jordon Beijing" w:date="2020-08-18T18:06:00Z">
        <w:r w:rsidRPr="001004D6">
          <w:rPr>
            <w:rFonts w:ascii="Times New Roman" w:hAnsi="Times New Roman" w:cs="Times New Roman"/>
            <w:i/>
            <w:iCs/>
            <w:rPrChange w:id="161" w:author="Jordon Beijing" w:date="2020-08-18T18:08:00Z">
              <w:rPr>
                <w:rFonts w:ascii="Times New Roman" w:hAnsi="Times New Roman" w:cs="Times New Roman"/>
              </w:rPr>
            </w:rPrChange>
          </w:rPr>
          <w:t xml:space="preserve">When I play </w:t>
        </w:r>
        <w:proofErr w:type="spellStart"/>
        <w:r w:rsidRPr="001004D6">
          <w:rPr>
            <w:rFonts w:ascii="Times New Roman" w:hAnsi="Times New Roman" w:cs="Times New Roman"/>
            <w:i/>
            <w:iCs/>
            <w:rPrChange w:id="162" w:author="Jordon Beijing" w:date="2020-08-18T18:08:00Z">
              <w:rPr>
                <w:rFonts w:ascii="Times New Roman" w:hAnsi="Times New Roman" w:cs="Times New Roman"/>
              </w:rPr>
            </w:rPrChange>
          </w:rPr>
          <w:t>TikT</w:t>
        </w:r>
      </w:ins>
      <w:ins w:id="163" w:author="Jordon Beijing" w:date="2020-08-18T18:07:00Z">
        <w:r w:rsidRPr="001004D6">
          <w:rPr>
            <w:rFonts w:ascii="Times New Roman" w:hAnsi="Times New Roman" w:cs="Times New Roman"/>
            <w:i/>
            <w:iCs/>
            <w:rPrChange w:id="164" w:author="Jordon Beijing" w:date="2020-08-18T18:08:00Z">
              <w:rPr>
                <w:rFonts w:ascii="Times New Roman" w:hAnsi="Times New Roman" w:cs="Times New Roman"/>
              </w:rPr>
            </w:rPrChange>
          </w:rPr>
          <w:t>oc</w:t>
        </w:r>
        <w:proofErr w:type="spellEnd"/>
        <w:r w:rsidRPr="001004D6">
          <w:rPr>
            <w:rFonts w:ascii="Times New Roman" w:hAnsi="Times New Roman" w:cs="Times New Roman"/>
            <w:i/>
            <w:iCs/>
            <w:rPrChange w:id="165" w:author="Jordon Beijing" w:date="2020-08-18T18:08:00Z">
              <w:rPr>
                <w:rFonts w:ascii="Times New Roman" w:hAnsi="Times New Roman" w:cs="Times New Roman"/>
              </w:rPr>
            </w:rPrChange>
          </w:rPr>
          <w:t>, time flies by.” That’s ironic!</w:t>
        </w:r>
      </w:ins>
      <w:ins w:id="166" w:author="Jordon Beijing" w:date="2020-08-18T18:08:00Z">
        <w:r w:rsidRPr="001004D6">
          <w:rPr>
            <w:rFonts w:ascii="Times New Roman" w:hAnsi="Times New Roman" w:cs="Times New Roman"/>
            <w:i/>
            <w:iCs/>
            <w:rPrChange w:id="167" w:author="Jordon Beijing" w:date="2020-08-18T18:08:00Z">
              <w:rPr>
                <w:rFonts w:ascii="Times New Roman" w:hAnsi="Times New Roman" w:cs="Times New Roman"/>
              </w:rPr>
            </w:rPrChange>
          </w:rPr>
          <w:t xml:space="preserve"> Also, this entry could be little bit longer.</w:t>
        </w:r>
      </w:ins>
    </w:p>
    <w:p w:rsidR="00FA3002" w:rsidRPr="007F5F9F" w:rsidDel="001004D6" w:rsidRDefault="00FA3002">
      <w:pPr>
        <w:spacing w:line="276" w:lineRule="auto"/>
        <w:ind w:firstLine="420"/>
        <w:rPr>
          <w:del w:id="168" w:author="Jordon Beijing" w:date="2020-08-18T18:06:00Z"/>
          <w:rFonts w:ascii="Times New Roman" w:hAnsi="Times New Roman" w:cs="Times New Roman"/>
          <w:rPrChange w:id="169" w:author="Jordon Beijing" w:date="2020-08-18T17:50:00Z">
            <w:rPr>
              <w:del w:id="170" w:author="Jordon Beijing" w:date="2020-08-18T18:06:00Z"/>
            </w:rPr>
          </w:rPrChange>
        </w:rPr>
      </w:pPr>
    </w:p>
    <w:p w:rsidR="00FA3002" w:rsidRPr="007F5F9F" w:rsidRDefault="00FA3002" w:rsidP="001004D6">
      <w:pPr>
        <w:spacing w:line="276" w:lineRule="auto"/>
        <w:rPr>
          <w:rFonts w:ascii="Times New Roman" w:hAnsi="Times New Roman" w:cs="Times New Roman"/>
          <w:rPrChange w:id="171" w:author="Jordon Beijing" w:date="2020-08-18T17:50:00Z">
            <w:rPr/>
          </w:rPrChange>
        </w:rPr>
        <w:sectPr w:rsidR="00FA3002" w:rsidRPr="007F5F9F">
          <w:footerReference w:type="even" r:id="rId7"/>
          <w:footerReference w:type="default" r:id="rId8"/>
          <w:pgSz w:w="11900" w:h="16840"/>
          <w:pgMar w:top="1440" w:right="1800" w:bottom="1440" w:left="1800" w:header="851" w:footer="992" w:gutter="0"/>
          <w:cols w:space="425"/>
          <w:docGrid w:type="lines" w:linePitch="312"/>
        </w:sectPr>
        <w:pPrChange w:id="181" w:author="Jordon Beijing" w:date="2020-08-18T18:06:00Z">
          <w:pPr>
            <w:spacing w:line="276" w:lineRule="auto"/>
            <w:ind w:firstLine="420"/>
          </w:pPr>
        </w:pPrChange>
      </w:pPr>
    </w:p>
    <w:p w:rsidR="00FA3002" w:rsidRPr="007F5F9F" w:rsidRDefault="00AB3076">
      <w:pPr>
        <w:outlineLvl w:val="0"/>
        <w:rPr>
          <w:rFonts w:ascii="Times New Roman" w:hAnsi="Times New Roman" w:cs="Times New Roman"/>
          <w:rPrChange w:id="182" w:author="Jordon Beijing" w:date="2020-08-18T17:50:00Z">
            <w:rPr>
              <w:rFonts w:ascii="Arial" w:hAnsi="Arial" w:cs="Arial"/>
            </w:rPr>
          </w:rPrChange>
        </w:rPr>
      </w:pPr>
      <w:bookmarkStart w:id="183" w:name="OLE_LINK1"/>
      <w:r w:rsidRPr="007F5F9F">
        <w:rPr>
          <w:rFonts w:ascii="Times New Roman" w:hAnsi="Times New Roman" w:cs="Times New Roman"/>
          <w:rPrChange w:id="184" w:author="Jordon Beijing" w:date="2020-08-18T17:50:00Z">
            <w:rPr>
              <w:rFonts w:ascii="Arial" w:hAnsi="Arial" w:cs="Arial"/>
            </w:rPr>
          </w:rPrChange>
        </w:rPr>
        <w:lastRenderedPageBreak/>
        <w:t>W6A</w:t>
      </w:r>
      <w:ins w:id="185" w:author="Jordon Beijing" w:date="2020-08-18T16:24:00Z">
        <w:r w:rsidR="00CC69D8" w:rsidRPr="007F5F9F">
          <w:rPr>
            <w:rFonts w:ascii="Times New Roman" w:hAnsi="Times New Roman" w:cs="Times New Roman"/>
            <w:rPrChange w:id="186" w:author="Jordon Beijing" w:date="2020-08-18T17:50:00Z">
              <w:rPr>
                <w:rFonts w:ascii="Arial" w:hAnsi="Arial" w:cs="Arial"/>
              </w:rPr>
            </w:rPrChange>
          </w:rPr>
          <w:t>,</w:t>
        </w:r>
      </w:ins>
      <w:del w:id="187" w:author="Jordon Beijing" w:date="2020-08-18T16:24:00Z">
        <w:r w:rsidRPr="007F5F9F" w:rsidDel="00CC69D8">
          <w:rPr>
            <w:rFonts w:ascii="Times New Roman" w:hAnsi="Times New Roman" w:cs="Times New Roman"/>
            <w:rPrChange w:id="188" w:author="Jordon Beijing" w:date="2020-08-18T17:50:00Z">
              <w:rPr>
                <w:rFonts w:ascii="Arial" w:hAnsi="Arial" w:cs="Arial"/>
              </w:rPr>
            </w:rPrChange>
          </w:rPr>
          <w:delText xml:space="preserve"> –</w:delText>
        </w:r>
      </w:del>
      <w:r w:rsidRPr="007F5F9F">
        <w:rPr>
          <w:rFonts w:ascii="Times New Roman" w:hAnsi="Times New Roman" w:cs="Times New Roman"/>
          <w:rPrChange w:id="189" w:author="Jordon Beijing" w:date="2020-08-18T17:50:00Z">
            <w:rPr>
              <w:rFonts w:ascii="Arial" w:hAnsi="Arial" w:cs="Arial"/>
            </w:rPr>
          </w:rPrChange>
        </w:rPr>
        <w:t xml:space="preserve"> Lesson 3, Journal</w:t>
      </w:r>
      <w:r w:rsidRPr="007F5F9F">
        <w:rPr>
          <w:rFonts w:ascii="Times New Roman" w:hAnsi="Times New Roman" w:cs="Times New Roman"/>
          <w:rPrChange w:id="190" w:author="Jordon Beijing" w:date="2020-08-18T17:50:00Z">
            <w:rPr>
              <w:rFonts w:ascii="Arial" w:hAnsi="Arial" w:cs="Arial" w:hint="eastAsia"/>
            </w:rPr>
          </w:rPrChange>
        </w:rPr>
        <w:t xml:space="preserve"> 3-4</w:t>
      </w:r>
      <w:r w:rsidRPr="007F5F9F">
        <w:rPr>
          <w:rFonts w:ascii="Times New Roman" w:hAnsi="Times New Roman" w:cs="Times New Roman"/>
          <w:rPrChange w:id="191" w:author="Jordon Beijing" w:date="2020-08-18T17:50:00Z">
            <w:rPr>
              <w:rFonts w:ascii="Arial" w:hAnsi="Arial" w:cs="Arial"/>
            </w:rPr>
          </w:rPrChange>
        </w:rPr>
        <w:t>,</w:t>
      </w:r>
      <w:r w:rsidRPr="007F5F9F">
        <w:rPr>
          <w:rFonts w:ascii="Times New Roman" w:hAnsi="Times New Roman" w:cs="Times New Roman"/>
          <w:rPrChange w:id="192" w:author="Jordon Beijing" w:date="2020-08-18T17:50:00Z">
            <w:rPr>
              <w:rFonts w:ascii="Arial" w:hAnsi="Arial" w:cs="Arial" w:hint="eastAsia"/>
            </w:rPr>
          </w:rPrChange>
        </w:rPr>
        <w:t xml:space="preserve"> </w:t>
      </w:r>
      <w:r w:rsidRPr="007F5F9F">
        <w:rPr>
          <w:rFonts w:ascii="Times New Roman" w:hAnsi="Times New Roman" w:cs="Times New Roman"/>
          <w:highlight w:val="yellow"/>
          <w:rPrChange w:id="193" w:author="Jordon Beijing" w:date="2020-08-18T17:50:00Z">
            <w:rPr>
              <w:rFonts w:ascii="Arial" w:hAnsi="Arial" w:cs="Arial" w:hint="eastAsia"/>
            </w:rPr>
          </w:rPrChange>
        </w:rPr>
        <w:t>Draft 1</w:t>
      </w:r>
    </w:p>
    <w:p w:rsidR="00FA3002" w:rsidRPr="007F5F9F" w:rsidRDefault="00AB3076">
      <w:pPr>
        <w:rPr>
          <w:rFonts w:ascii="Times New Roman" w:eastAsia="SimSun" w:hAnsi="Times New Roman" w:cs="Times New Roman"/>
          <w:bCs/>
          <w:color w:val="000000"/>
          <w:shd w:val="clear" w:color="auto" w:fill="FFFFFF"/>
          <w:rPrChange w:id="194" w:author="Jordon Beijing" w:date="2020-08-18T17:50:00Z">
            <w:rPr>
              <w:rFonts w:ascii="Arial" w:eastAsia="SimSun" w:hAnsi="Arial" w:cs="Arial"/>
              <w:bCs/>
              <w:color w:val="000000"/>
              <w:sz w:val="22"/>
              <w:szCs w:val="22"/>
              <w:shd w:val="clear" w:color="auto" w:fill="FFFFFF"/>
            </w:rPr>
          </w:rPrChange>
        </w:rPr>
      </w:pPr>
      <w:r w:rsidRPr="007F5F9F">
        <w:rPr>
          <w:rFonts w:ascii="Times New Roman" w:eastAsia="SimSun" w:hAnsi="Times New Roman" w:cs="Times New Roman"/>
          <w:bCs/>
          <w:color w:val="000000"/>
          <w:shd w:val="clear" w:color="auto" w:fill="FFFFFF"/>
          <w:rPrChange w:id="195" w:author="Jordon Beijing" w:date="2020-08-18T17:50:00Z">
            <w:rPr>
              <w:rFonts w:ascii="Arial" w:eastAsia="SimSun" w:hAnsi="Arial" w:cs="Arial" w:hint="eastAsia"/>
              <w:bCs/>
              <w:color w:val="000000"/>
              <w:sz w:val="22"/>
              <w:szCs w:val="22"/>
              <w:shd w:val="clear" w:color="auto" w:fill="FFFFFF"/>
            </w:rPr>
          </w:rPrChange>
        </w:rPr>
        <w:t>Zack Chen</w:t>
      </w:r>
    </w:p>
    <w:p w:rsidR="00FA3002" w:rsidRPr="007F5F9F" w:rsidRDefault="00AB3076">
      <w:pPr>
        <w:rPr>
          <w:rFonts w:ascii="Times New Roman" w:eastAsia="SimSun" w:hAnsi="Times New Roman" w:cs="Times New Roman"/>
          <w:bCs/>
          <w:color w:val="000000"/>
          <w:shd w:val="clear" w:color="auto" w:fill="FFFFFF"/>
          <w:rPrChange w:id="196" w:author="Jordon Beijing" w:date="2020-08-18T17:50:00Z">
            <w:rPr>
              <w:rFonts w:ascii="Arial" w:eastAsia="SimSun" w:hAnsi="Arial" w:cs="Arial"/>
              <w:bCs/>
              <w:color w:val="000000"/>
              <w:sz w:val="22"/>
              <w:szCs w:val="22"/>
              <w:shd w:val="clear" w:color="auto" w:fill="FFFFFF"/>
            </w:rPr>
          </w:rPrChange>
        </w:rPr>
      </w:pPr>
      <w:r w:rsidRPr="007F5F9F">
        <w:rPr>
          <w:rFonts w:ascii="Times New Roman" w:eastAsia="SimSun" w:hAnsi="Times New Roman" w:cs="Times New Roman"/>
          <w:bCs/>
          <w:color w:val="000000"/>
          <w:shd w:val="clear" w:color="auto" w:fill="FFFFFF"/>
          <w:rPrChange w:id="197" w:author="Jordon Beijing" w:date="2020-08-18T17:50:00Z">
            <w:rPr>
              <w:rFonts w:ascii="Arial" w:eastAsia="SimSun" w:hAnsi="Arial" w:cs="Arial" w:hint="eastAsia"/>
              <w:bCs/>
              <w:color w:val="000000"/>
              <w:sz w:val="22"/>
              <w:szCs w:val="22"/>
              <w:shd w:val="clear" w:color="auto" w:fill="FFFFFF"/>
            </w:rPr>
          </w:rPrChange>
        </w:rPr>
        <w:t>2020.</w:t>
      </w:r>
      <w:r w:rsidRPr="007F5F9F">
        <w:rPr>
          <w:rFonts w:ascii="Times New Roman" w:eastAsia="SimSun" w:hAnsi="Times New Roman" w:cs="Times New Roman"/>
          <w:bCs/>
          <w:color w:val="000000"/>
          <w:highlight w:val="yellow"/>
          <w:shd w:val="clear" w:color="auto" w:fill="FFFFFF"/>
          <w:rPrChange w:id="198" w:author="Jordon Beijing" w:date="2020-08-18T17:50:00Z">
            <w:rPr>
              <w:rFonts w:ascii="Arial" w:eastAsia="SimSun" w:hAnsi="Arial" w:cs="Arial" w:hint="eastAsia"/>
              <w:bCs/>
              <w:color w:val="000000"/>
              <w:sz w:val="22"/>
              <w:szCs w:val="22"/>
              <w:shd w:val="clear" w:color="auto" w:fill="FFFFFF"/>
            </w:rPr>
          </w:rPrChange>
        </w:rPr>
        <w:t>07.26</w:t>
      </w:r>
    </w:p>
    <w:p w:rsidR="00FA3002" w:rsidRPr="007F5F9F" w:rsidRDefault="00FA3002">
      <w:pPr>
        <w:rPr>
          <w:rFonts w:ascii="Times New Roman" w:eastAsia="SimSun" w:hAnsi="Times New Roman" w:cs="Times New Roman"/>
          <w:b/>
          <w:color w:val="000000"/>
          <w:shd w:val="clear" w:color="auto" w:fill="FFFFFF"/>
          <w:rPrChange w:id="199" w:author="Jordon Beijing" w:date="2020-08-18T17:50:00Z">
            <w:rPr>
              <w:rFonts w:ascii="Arial" w:eastAsia="SimSun" w:hAnsi="Arial" w:cs="Arial"/>
              <w:b/>
              <w:color w:val="000000"/>
              <w:sz w:val="22"/>
              <w:szCs w:val="22"/>
              <w:shd w:val="clear" w:color="auto" w:fill="FFFFFF"/>
            </w:rPr>
          </w:rPrChange>
        </w:rPr>
      </w:pPr>
    </w:p>
    <w:p w:rsidR="00FA3002" w:rsidRPr="007F5F9F" w:rsidRDefault="00AB3076">
      <w:pPr>
        <w:rPr>
          <w:rFonts w:ascii="Times New Roman" w:hAnsi="Times New Roman" w:cs="Times New Roman"/>
          <w:b/>
          <w:bCs/>
          <w:rPrChange w:id="200" w:author="Jordon Beijing" w:date="2020-08-18T17:50:00Z">
            <w:rPr>
              <w:rFonts w:ascii="Arial" w:hAnsi="Arial" w:cs="Arial"/>
              <w:b/>
              <w:bCs/>
            </w:rPr>
          </w:rPrChange>
        </w:rPr>
      </w:pPr>
      <w:r w:rsidRPr="007F5F9F">
        <w:rPr>
          <w:rFonts w:ascii="Times New Roman" w:hAnsi="Times New Roman" w:cs="Times New Roman"/>
          <w:b/>
          <w:bCs/>
          <w:rPrChange w:id="201" w:author="Jordon Beijing" w:date="2020-08-18T17:50:00Z">
            <w:rPr>
              <w:rFonts w:ascii="Arial" w:hAnsi="Arial" w:cs="Arial"/>
              <w:b/>
              <w:bCs/>
            </w:rPr>
          </w:rPrChange>
        </w:rPr>
        <w:t>Journal 3</w:t>
      </w:r>
      <w:r w:rsidRPr="007F5F9F">
        <w:rPr>
          <w:rFonts w:ascii="Times New Roman" w:hAnsi="Times New Roman" w:cs="Times New Roman"/>
          <w:b/>
          <w:bCs/>
          <w:rPrChange w:id="202" w:author="Jordon Beijing" w:date="2020-08-18T17:50:00Z">
            <w:rPr>
              <w:rFonts w:ascii="Arial" w:hAnsi="Arial" w:cs="Arial" w:hint="eastAsia"/>
              <w:b/>
              <w:bCs/>
            </w:rPr>
          </w:rPrChange>
        </w:rPr>
        <w:t xml:space="preserve"> Prompt: What unexpected thing happened to you recently? Why?</w:t>
      </w:r>
    </w:p>
    <w:p w:rsidR="00FA3002" w:rsidRPr="007F5F9F" w:rsidRDefault="00FA3002">
      <w:pPr>
        <w:rPr>
          <w:rFonts w:ascii="Times New Roman" w:eastAsia="SimSun" w:hAnsi="Times New Roman" w:cs="Times New Roman"/>
          <w:b/>
          <w:color w:val="000000"/>
          <w:shd w:val="clear" w:color="auto" w:fill="FFFFFF"/>
          <w:rPrChange w:id="203" w:author="Jordon Beijing" w:date="2020-08-18T17:50:00Z">
            <w:rPr>
              <w:rFonts w:ascii="Arial" w:eastAsia="SimSun" w:hAnsi="Arial" w:cs="Arial"/>
              <w:b/>
              <w:color w:val="000000"/>
              <w:sz w:val="22"/>
              <w:szCs w:val="22"/>
              <w:shd w:val="clear" w:color="auto" w:fill="FFFFFF"/>
            </w:rPr>
          </w:rPrChange>
        </w:rPr>
      </w:pPr>
    </w:p>
    <w:bookmarkEnd w:id="183"/>
    <w:p w:rsidR="00FA3002" w:rsidRPr="007F5F9F" w:rsidRDefault="00AB3076" w:rsidP="001004D6">
      <w:pPr>
        <w:ind w:firstLine="420"/>
        <w:rPr>
          <w:rFonts w:ascii="Times New Roman" w:hAnsi="Times New Roman" w:cs="Times New Roman"/>
          <w:rPrChange w:id="204" w:author="Jordon Beijing" w:date="2020-08-18T17:50:00Z">
            <w:rPr>
              <w:szCs w:val="32"/>
            </w:rPr>
          </w:rPrChange>
        </w:rPr>
      </w:pPr>
      <w:r w:rsidRPr="007F5F9F">
        <w:rPr>
          <w:rFonts w:ascii="Times New Roman" w:hAnsi="Times New Roman" w:cs="Times New Roman"/>
          <w:rPrChange w:id="205" w:author="Jordon Beijing" w:date="2020-08-18T17:50:00Z">
            <w:rPr>
              <w:szCs w:val="32"/>
            </w:rPr>
          </w:rPrChange>
        </w:rPr>
        <w:t xml:space="preserve">My arm was </w:t>
      </w:r>
      <w:r w:rsidRPr="007F5F9F">
        <w:rPr>
          <w:rFonts w:ascii="Times New Roman" w:hAnsi="Times New Roman" w:cs="Times New Roman"/>
          <w:rPrChange w:id="206" w:author="Jordon Beijing" w:date="2020-08-18T17:50:00Z">
            <w:rPr>
              <w:szCs w:val="32"/>
            </w:rPr>
          </w:rPrChange>
        </w:rPr>
        <w:t>broken last Friday. It was the last school day. I was ready for a fun summer break, after Covid-19 and final exams. I wanted to start the summer break with a basketball match. Then, boom, I fel</w:t>
      </w:r>
      <w:ins w:id="207" w:author="Jordon Beijing" w:date="2020-08-18T17:51:00Z">
        <w:r w:rsidR="007F5F9F">
          <w:rPr>
            <w:rFonts w:ascii="Times New Roman" w:hAnsi="Times New Roman" w:cs="Times New Roman"/>
          </w:rPr>
          <w:t>l</w:t>
        </w:r>
      </w:ins>
      <w:del w:id="208" w:author="Jordon Beijing" w:date="2020-08-18T17:51:00Z">
        <w:r w:rsidRPr="007F5F9F" w:rsidDel="007F5F9F">
          <w:rPr>
            <w:rFonts w:ascii="Times New Roman" w:hAnsi="Times New Roman" w:cs="Times New Roman"/>
            <w:rPrChange w:id="209" w:author="Jordon Beijing" w:date="2020-08-18T17:50:00Z">
              <w:rPr>
                <w:szCs w:val="32"/>
              </w:rPr>
            </w:rPrChange>
          </w:rPr>
          <w:delText>t</w:delText>
        </w:r>
      </w:del>
      <w:r w:rsidRPr="007F5F9F">
        <w:rPr>
          <w:rFonts w:ascii="Times New Roman" w:hAnsi="Times New Roman" w:cs="Times New Roman"/>
          <w:rPrChange w:id="210" w:author="Jordon Beijing" w:date="2020-08-18T17:50:00Z">
            <w:rPr>
              <w:szCs w:val="32"/>
            </w:rPr>
          </w:rPrChange>
        </w:rPr>
        <w:t xml:space="preserve"> hard and was injured. Now my right arm </w:t>
      </w:r>
      <w:del w:id="211" w:author="Jordon Beijing" w:date="2020-08-18T15:36:00Z">
        <w:r w:rsidRPr="007F5F9F" w:rsidDel="00EC441A">
          <w:rPr>
            <w:rFonts w:ascii="Times New Roman" w:hAnsi="Times New Roman" w:cs="Times New Roman"/>
            <w:rPrChange w:id="212" w:author="Jordon Beijing" w:date="2020-08-18T17:50:00Z">
              <w:rPr>
                <w:szCs w:val="32"/>
              </w:rPr>
            </w:rPrChange>
          </w:rPr>
          <w:delText xml:space="preserve">was </w:delText>
        </w:r>
      </w:del>
      <w:ins w:id="213" w:author="Jordon Beijing" w:date="2020-08-18T15:36:00Z">
        <w:r w:rsidR="00EC441A" w:rsidRPr="007F5F9F">
          <w:rPr>
            <w:rFonts w:ascii="Times New Roman" w:hAnsi="Times New Roman" w:cs="Times New Roman"/>
            <w:rPrChange w:id="214" w:author="Jordon Beijing" w:date="2020-08-18T17:50:00Z">
              <w:rPr>
                <w:szCs w:val="32"/>
              </w:rPr>
            </w:rPrChange>
          </w:rPr>
          <w:t>is</w:t>
        </w:r>
        <w:r w:rsidR="00EC441A" w:rsidRPr="007F5F9F">
          <w:rPr>
            <w:rFonts w:ascii="Times New Roman" w:hAnsi="Times New Roman" w:cs="Times New Roman"/>
            <w:rPrChange w:id="215" w:author="Jordon Beijing" w:date="2020-08-18T17:50:00Z">
              <w:rPr>
                <w:szCs w:val="32"/>
              </w:rPr>
            </w:rPrChange>
          </w:rPr>
          <w:t xml:space="preserve"> </w:t>
        </w:r>
      </w:ins>
      <w:r w:rsidRPr="007F5F9F">
        <w:rPr>
          <w:rFonts w:ascii="Times New Roman" w:hAnsi="Times New Roman" w:cs="Times New Roman"/>
          <w:rPrChange w:id="216" w:author="Jordon Beijing" w:date="2020-08-18T17:50:00Z">
            <w:rPr>
              <w:szCs w:val="32"/>
            </w:rPr>
          </w:rPrChange>
        </w:rPr>
        <w:t xml:space="preserve">wrapped in </w:t>
      </w:r>
      <w:ins w:id="217" w:author="Jordon Beijing" w:date="2020-08-18T15:36:00Z">
        <w:r w:rsidR="00EC441A" w:rsidRPr="007F5F9F">
          <w:rPr>
            <w:rFonts w:ascii="Times New Roman" w:hAnsi="Times New Roman" w:cs="Times New Roman"/>
            <w:rPrChange w:id="218" w:author="Jordon Beijing" w:date="2020-08-18T17:50:00Z">
              <w:rPr>
                <w:szCs w:val="32"/>
              </w:rPr>
            </w:rPrChange>
          </w:rPr>
          <w:t xml:space="preserve">a </w:t>
        </w:r>
      </w:ins>
      <w:r w:rsidRPr="007F5F9F">
        <w:rPr>
          <w:rFonts w:ascii="Times New Roman" w:hAnsi="Times New Roman" w:cs="Times New Roman"/>
          <w:rPrChange w:id="219" w:author="Jordon Beijing" w:date="2020-08-18T17:50:00Z">
            <w:rPr>
              <w:szCs w:val="32"/>
            </w:rPr>
          </w:rPrChange>
        </w:rPr>
        <w:t>hard pl</w:t>
      </w:r>
      <w:r w:rsidRPr="007F5F9F">
        <w:rPr>
          <w:rFonts w:ascii="Times New Roman" w:hAnsi="Times New Roman" w:cs="Times New Roman"/>
          <w:rPrChange w:id="220" w:author="Jordon Beijing" w:date="2020-08-18T17:50:00Z">
            <w:rPr>
              <w:szCs w:val="32"/>
            </w:rPr>
          </w:rPrChange>
        </w:rPr>
        <w:t>astic</w:t>
      </w:r>
      <w:ins w:id="221" w:author="Jordon Beijing" w:date="2020-08-18T15:36:00Z">
        <w:r w:rsidR="00EC441A" w:rsidRPr="007F5F9F">
          <w:rPr>
            <w:rFonts w:ascii="Times New Roman" w:hAnsi="Times New Roman" w:cs="Times New Roman"/>
            <w:rPrChange w:id="222" w:author="Jordon Beijing" w:date="2020-08-18T17:50:00Z">
              <w:rPr>
                <w:szCs w:val="32"/>
              </w:rPr>
            </w:rPrChange>
          </w:rPr>
          <w:t xml:space="preserve"> cast</w:t>
        </w:r>
      </w:ins>
      <w:del w:id="223" w:author="Jordon Beijing" w:date="2020-08-18T15:36:00Z">
        <w:r w:rsidRPr="007F5F9F" w:rsidDel="00EC441A">
          <w:rPr>
            <w:rFonts w:ascii="Times New Roman" w:hAnsi="Times New Roman" w:cs="Times New Roman"/>
            <w:rPrChange w:id="224" w:author="Jordon Beijing" w:date="2020-08-18T17:50:00Z">
              <w:rPr>
                <w:szCs w:val="32"/>
              </w:rPr>
            </w:rPrChange>
          </w:rPr>
          <w:delText>s</w:delText>
        </w:r>
      </w:del>
      <w:r w:rsidRPr="007F5F9F">
        <w:rPr>
          <w:rFonts w:ascii="Times New Roman" w:hAnsi="Times New Roman" w:cs="Times New Roman"/>
          <w:rPrChange w:id="225" w:author="Jordon Beijing" w:date="2020-08-18T17:50:00Z">
            <w:rPr>
              <w:szCs w:val="32"/>
            </w:rPr>
          </w:rPrChange>
        </w:rPr>
        <w:t>. I still hope to have a decent vacation after all.</w:t>
      </w:r>
    </w:p>
    <w:p w:rsidR="00FA3002" w:rsidRPr="007F5F9F" w:rsidDel="00CC69D8" w:rsidRDefault="00FA3002">
      <w:pPr>
        <w:rPr>
          <w:del w:id="226" w:author="Jordon Beijing" w:date="2020-08-18T16:24:00Z"/>
          <w:rFonts w:ascii="Times New Roman" w:eastAsia="Times New Roman" w:hAnsi="Times New Roman" w:cs="Times New Roman"/>
          <w:b/>
          <w:color w:val="000000"/>
          <w:shd w:val="clear" w:color="auto" w:fill="FFFFFF"/>
          <w:rPrChange w:id="227" w:author="Jordon Beijing" w:date="2020-08-18T17:50:00Z">
            <w:rPr>
              <w:del w:id="228" w:author="Jordon Beijing" w:date="2020-08-18T16:24:00Z"/>
              <w:rFonts w:ascii="Arial" w:eastAsia="Times New Roman" w:hAnsi="Arial" w:cs="Arial"/>
              <w:b/>
              <w:color w:val="000000"/>
              <w:sz w:val="22"/>
              <w:szCs w:val="22"/>
              <w:shd w:val="clear" w:color="auto" w:fill="FFFFFF"/>
            </w:rPr>
          </w:rPrChange>
        </w:rPr>
      </w:pPr>
    </w:p>
    <w:p w:rsidR="00FA3002" w:rsidRPr="007F5F9F" w:rsidRDefault="00FA3002">
      <w:pPr>
        <w:rPr>
          <w:rFonts w:ascii="Times New Roman" w:eastAsia="Times New Roman" w:hAnsi="Times New Roman" w:cs="Times New Roman"/>
          <w:b/>
          <w:color w:val="000000"/>
          <w:shd w:val="clear" w:color="auto" w:fill="FFFFFF"/>
          <w:rPrChange w:id="229" w:author="Jordon Beijing" w:date="2020-08-18T17:50:00Z">
            <w:rPr>
              <w:rFonts w:ascii="Arial" w:eastAsia="Times New Roman" w:hAnsi="Arial" w:cs="Arial"/>
              <w:b/>
              <w:color w:val="000000"/>
              <w:sz w:val="22"/>
              <w:szCs w:val="22"/>
              <w:shd w:val="clear" w:color="auto" w:fill="FFFFFF"/>
            </w:rPr>
          </w:rPrChange>
        </w:rPr>
      </w:pPr>
    </w:p>
    <w:p w:rsidR="00FA3002" w:rsidRPr="007F5F9F" w:rsidRDefault="00AB3076">
      <w:pPr>
        <w:rPr>
          <w:rFonts w:ascii="Times New Roman" w:hAnsi="Times New Roman" w:cs="Times New Roman"/>
          <w:b/>
          <w:bCs/>
          <w:rPrChange w:id="230" w:author="Jordon Beijing" w:date="2020-08-18T17:50:00Z">
            <w:rPr>
              <w:rFonts w:ascii="Arial" w:hAnsi="Arial" w:cs="Arial"/>
              <w:b/>
              <w:bCs/>
            </w:rPr>
          </w:rPrChange>
        </w:rPr>
      </w:pPr>
      <w:r w:rsidRPr="007F5F9F">
        <w:rPr>
          <w:rFonts w:ascii="Times New Roman" w:hAnsi="Times New Roman" w:cs="Times New Roman"/>
          <w:b/>
          <w:bCs/>
          <w:rPrChange w:id="231" w:author="Jordon Beijing" w:date="2020-08-18T17:50:00Z">
            <w:rPr>
              <w:rFonts w:ascii="Arial" w:hAnsi="Arial" w:cs="Arial" w:hint="eastAsia"/>
              <w:b/>
              <w:bCs/>
            </w:rPr>
          </w:rPrChange>
        </w:rPr>
        <w:t>J</w:t>
      </w:r>
      <w:r w:rsidRPr="007F5F9F">
        <w:rPr>
          <w:rFonts w:ascii="Times New Roman" w:hAnsi="Times New Roman" w:cs="Times New Roman"/>
          <w:b/>
          <w:bCs/>
          <w:rPrChange w:id="232" w:author="Jordon Beijing" w:date="2020-08-18T17:50:00Z">
            <w:rPr>
              <w:rFonts w:ascii="Arial" w:hAnsi="Arial" w:cs="Arial"/>
              <w:b/>
              <w:bCs/>
            </w:rPr>
          </w:rPrChange>
        </w:rPr>
        <w:t>ournal 4</w:t>
      </w:r>
      <w:r w:rsidRPr="007F5F9F">
        <w:rPr>
          <w:rFonts w:ascii="Times New Roman" w:hAnsi="Times New Roman" w:cs="Times New Roman"/>
          <w:b/>
          <w:bCs/>
          <w:rPrChange w:id="233" w:author="Jordon Beijing" w:date="2020-08-18T17:50:00Z">
            <w:rPr>
              <w:rFonts w:ascii="Arial" w:hAnsi="Arial" w:cs="Arial" w:hint="eastAsia"/>
              <w:b/>
              <w:bCs/>
            </w:rPr>
          </w:rPrChange>
        </w:rPr>
        <w:t xml:space="preserve"> Prompt: What are three reasons why the global pandemic is good?</w:t>
      </w:r>
    </w:p>
    <w:p w:rsidR="00FA3002" w:rsidRPr="007F5F9F" w:rsidRDefault="00FA3002">
      <w:pPr>
        <w:rPr>
          <w:rFonts w:ascii="Times New Roman" w:eastAsia="Times New Roman" w:hAnsi="Times New Roman" w:cs="Times New Roman"/>
          <w:b/>
          <w:color w:val="000000"/>
          <w:shd w:val="clear" w:color="auto" w:fill="FFFFFF"/>
          <w:rPrChange w:id="234" w:author="Jordon Beijing" w:date="2020-08-18T17:50:00Z">
            <w:rPr>
              <w:rFonts w:ascii="Arial" w:eastAsia="Times New Roman" w:hAnsi="Arial" w:cs="Arial"/>
              <w:b/>
              <w:color w:val="000000"/>
              <w:sz w:val="22"/>
              <w:szCs w:val="22"/>
              <w:shd w:val="clear" w:color="auto" w:fill="FFFFFF"/>
            </w:rPr>
          </w:rPrChange>
        </w:rPr>
      </w:pPr>
    </w:p>
    <w:p w:rsidR="007F5F9F" w:rsidRPr="007F5F9F" w:rsidRDefault="00AB3076" w:rsidP="001004D6">
      <w:pPr>
        <w:ind w:firstLine="420"/>
        <w:rPr>
          <w:ins w:id="235" w:author="Jordon Beijing" w:date="2020-08-18T17:43:00Z"/>
          <w:rFonts w:ascii="Times New Roman" w:hAnsi="Times New Roman" w:cs="Times New Roman"/>
          <w:highlight w:val="yellow"/>
          <w:rPrChange w:id="236" w:author="Jordon Beijing" w:date="2020-08-18T17:50:00Z">
            <w:rPr>
              <w:ins w:id="237" w:author="Jordon Beijing" w:date="2020-08-18T17:43:00Z"/>
              <w:szCs w:val="32"/>
            </w:rPr>
          </w:rPrChange>
        </w:rPr>
        <w:pPrChange w:id="238" w:author="Jordon Beijing" w:date="2020-08-18T18:04:00Z">
          <w:pPr/>
        </w:pPrChange>
      </w:pPr>
      <w:r w:rsidRPr="007F5F9F">
        <w:rPr>
          <w:rFonts w:ascii="Times New Roman" w:hAnsi="Times New Roman" w:cs="Times New Roman"/>
          <w:highlight w:val="yellow"/>
          <w:rPrChange w:id="239" w:author="Jordon Beijing" w:date="2020-08-18T17:50:00Z">
            <w:rPr>
              <w:szCs w:val="32"/>
            </w:rPr>
          </w:rPrChange>
        </w:rPr>
        <w:t>First</w:t>
      </w:r>
      <w:ins w:id="240" w:author="Jordon Beijing" w:date="2020-08-18T17:41:00Z">
        <w:r w:rsidR="007F5F9F" w:rsidRPr="007F5F9F">
          <w:rPr>
            <w:rFonts w:ascii="Times New Roman" w:hAnsi="Times New Roman" w:cs="Times New Roman"/>
            <w:highlight w:val="yellow"/>
            <w:rPrChange w:id="241" w:author="Jordon Beijing" w:date="2020-08-18T17:50:00Z">
              <w:rPr>
                <w:szCs w:val="32"/>
              </w:rPr>
            </w:rPrChange>
          </w:rPr>
          <w:t>ly</w:t>
        </w:r>
      </w:ins>
      <w:r w:rsidRPr="007F5F9F">
        <w:rPr>
          <w:rFonts w:ascii="Times New Roman" w:hAnsi="Times New Roman" w:cs="Times New Roman"/>
          <w:highlight w:val="yellow"/>
          <w:rPrChange w:id="242" w:author="Jordon Beijing" w:date="2020-08-18T17:50:00Z">
            <w:rPr>
              <w:szCs w:val="32"/>
            </w:rPr>
          </w:rPrChange>
        </w:rPr>
        <w:t>, due to quarantine, we</w:t>
      </w:r>
      <w:ins w:id="243" w:author="Jordon Beijing" w:date="2020-08-18T17:42:00Z">
        <w:r w:rsidR="007F5F9F" w:rsidRPr="007F5F9F">
          <w:rPr>
            <w:rFonts w:ascii="Times New Roman" w:hAnsi="Times New Roman" w:cs="Times New Roman"/>
            <w:highlight w:val="yellow"/>
            <w:rPrChange w:id="244" w:author="Jordon Beijing" w:date="2020-08-18T17:50:00Z">
              <w:rPr>
                <w:szCs w:val="32"/>
              </w:rPr>
            </w:rPrChange>
          </w:rPr>
          <w:t>’ve</w:t>
        </w:r>
      </w:ins>
      <w:r w:rsidRPr="007F5F9F">
        <w:rPr>
          <w:rFonts w:ascii="Times New Roman" w:hAnsi="Times New Roman" w:cs="Times New Roman"/>
          <w:highlight w:val="yellow"/>
          <w:rPrChange w:id="245" w:author="Jordon Beijing" w:date="2020-08-18T17:50:00Z">
            <w:rPr>
              <w:szCs w:val="32"/>
            </w:rPr>
          </w:rPrChange>
        </w:rPr>
        <w:t xml:space="preserve"> spen</w:t>
      </w:r>
      <w:ins w:id="246" w:author="Jordon Beijing" w:date="2020-08-18T17:42:00Z">
        <w:r w:rsidR="007F5F9F" w:rsidRPr="007F5F9F">
          <w:rPr>
            <w:rFonts w:ascii="Times New Roman" w:hAnsi="Times New Roman" w:cs="Times New Roman"/>
            <w:highlight w:val="yellow"/>
            <w:rPrChange w:id="247" w:author="Jordon Beijing" w:date="2020-08-18T17:50:00Z">
              <w:rPr>
                <w:szCs w:val="32"/>
              </w:rPr>
            </w:rPrChange>
          </w:rPr>
          <w:t>t</w:t>
        </w:r>
      </w:ins>
      <w:del w:id="248" w:author="Jordon Beijing" w:date="2020-08-18T17:42:00Z">
        <w:r w:rsidRPr="007F5F9F" w:rsidDel="007F5F9F">
          <w:rPr>
            <w:rFonts w:ascii="Times New Roman" w:hAnsi="Times New Roman" w:cs="Times New Roman"/>
            <w:highlight w:val="yellow"/>
            <w:rPrChange w:id="249" w:author="Jordon Beijing" w:date="2020-08-18T17:50:00Z">
              <w:rPr>
                <w:szCs w:val="32"/>
              </w:rPr>
            </w:rPrChange>
          </w:rPr>
          <w:delText>d</w:delText>
        </w:r>
      </w:del>
      <w:r w:rsidRPr="007F5F9F">
        <w:rPr>
          <w:rFonts w:ascii="Times New Roman" w:hAnsi="Times New Roman" w:cs="Times New Roman"/>
          <w:highlight w:val="yellow"/>
          <w:rPrChange w:id="250" w:author="Jordon Beijing" w:date="2020-08-18T17:50:00Z">
            <w:rPr>
              <w:szCs w:val="32"/>
            </w:rPr>
          </w:rPrChange>
        </w:rPr>
        <w:t xml:space="preserve"> more time with our famil</w:t>
      </w:r>
      <w:ins w:id="251" w:author="Jordon Beijing" w:date="2020-08-18T17:43:00Z">
        <w:r w:rsidR="007F5F9F" w:rsidRPr="007F5F9F">
          <w:rPr>
            <w:rFonts w:ascii="Times New Roman" w:hAnsi="Times New Roman" w:cs="Times New Roman"/>
            <w:highlight w:val="yellow"/>
            <w:rPrChange w:id="252" w:author="Jordon Beijing" w:date="2020-08-18T17:50:00Z">
              <w:rPr>
                <w:szCs w:val="32"/>
              </w:rPr>
            </w:rPrChange>
          </w:rPr>
          <w:t>ies</w:t>
        </w:r>
      </w:ins>
      <w:del w:id="253" w:author="Jordon Beijing" w:date="2020-08-18T17:43:00Z">
        <w:r w:rsidRPr="007F5F9F" w:rsidDel="007F5F9F">
          <w:rPr>
            <w:rFonts w:ascii="Times New Roman" w:hAnsi="Times New Roman" w:cs="Times New Roman"/>
            <w:highlight w:val="yellow"/>
            <w:rPrChange w:id="254" w:author="Jordon Beijing" w:date="2020-08-18T17:50:00Z">
              <w:rPr>
                <w:szCs w:val="32"/>
              </w:rPr>
            </w:rPrChange>
          </w:rPr>
          <w:delText>y</w:delText>
        </w:r>
      </w:del>
      <w:r w:rsidRPr="007F5F9F">
        <w:rPr>
          <w:rFonts w:ascii="Times New Roman" w:hAnsi="Times New Roman" w:cs="Times New Roman"/>
          <w:highlight w:val="yellow"/>
          <w:rPrChange w:id="255" w:author="Jordon Beijing" w:date="2020-08-18T17:50:00Z">
            <w:rPr>
              <w:szCs w:val="32"/>
            </w:rPr>
          </w:rPrChange>
        </w:rPr>
        <w:t>.</w:t>
      </w:r>
      <w:ins w:id="256" w:author="Jordon Beijing" w:date="2020-08-18T17:43:00Z">
        <w:r w:rsidR="007F5F9F" w:rsidRPr="007F5F9F">
          <w:rPr>
            <w:rFonts w:ascii="Times New Roman" w:hAnsi="Times New Roman" w:cs="Times New Roman"/>
            <w:highlight w:val="yellow"/>
            <w:rPrChange w:id="257" w:author="Jordon Beijing" w:date="2020-08-18T17:50:00Z">
              <w:rPr>
                <w:szCs w:val="32"/>
              </w:rPr>
            </w:rPrChange>
          </w:rPr>
          <w:t xml:space="preserve"> </w:t>
        </w:r>
      </w:ins>
    </w:p>
    <w:p w:rsidR="007F5F9F" w:rsidRPr="00874ADB" w:rsidRDefault="007F5F9F" w:rsidP="001004D6">
      <w:pPr>
        <w:ind w:firstLine="420"/>
        <w:rPr>
          <w:ins w:id="258" w:author="Jordon Beijing" w:date="2020-08-18T17:42:00Z"/>
          <w:rFonts w:ascii="Times New Roman" w:hAnsi="Times New Roman" w:cs="Times New Roman"/>
          <w:i/>
          <w:iCs/>
          <w:rPrChange w:id="259" w:author="Jordon Beijing" w:date="2020-08-18T17:54:00Z">
            <w:rPr>
              <w:ins w:id="260" w:author="Jordon Beijing" w:date="2020-08-18T17:42:00Z"/>
              <w:szCs w:val="32"/>
            </w:rPr>
          </w:rPrChange>
        </w:rPr>
        <w:pPrChange w:id="261" w:author="Jordon Beijing" w:date="2020-08-18T18:04:00Z">
          <w:pPr/>
        </w:pPrChange>
      </w:pPr>
      <w:ins w:id="262" w:author="Jordon Beijing" w:date="2020-08-18T17:43:00Z">
        <w:r w:rsidRPr="00874ADB">
          <w:rPr>
            <w:rFonts w:ascii="Times New Roman" w:hAnsi="Times New Roman" w:cs="Times New Roman"/>
            <w:i/>
            <w:iCs/>
            <w:rPrChange w:id="263" w:author="Jordon Beijing" w:date="2020-08-18T17:54:00Z">
              <w:rPr>
                <w:szCs w:val="32"/>
              </w:rPr>
            </w:rPrChange>
          </w:rPr>
          <w:t>(What have you done with you family during this time?)</w:t>
        </w:r>
      </w:ins>
      <w:del w:id="264" w:author="Jordon Beijing" w:date="2020-08-18T17:43:00Z">
        <w:r w:rsidR="00AB3076" w:rsidRPr="00874ADB" w:rsidDel="007F5F9F">
          <w:rPr>
            <w:rFonts w:ascii="Times New Roman" w:hAnsi="Times New Roman" w:cs="Times New Roman"/>
            <w:i/>
            <w:iCs/>
            <w:rPrChange w:id="265" w:author="Jordon Beijing" w:date="2020-08-18T17:54:00Z">
              <w:rPr>
                <w:szCs w:val="32"/>
              </w:rPr>
            </w:rPrChange>
          </w:rPr>
          <w:delText xml:space="preserve"> </w:delText>
        </w:r>
      </w:del>
    </w:p>
    <w:p w:rsidR="007F5F9F" w:rsidRPr="007F5F9F" w:rsidRDefault="00AB3076" w:rsidP="001004D6">
      <w:pPr>
        <w:ind w:firstLine="420"/>
        <w:rPr>
          <w:ins w:id="266" w:author="Jordon Beijing" w:date="2020-08-18T17:44:00Z"/>
          <w:rFonts w:ascii="Times New Roman" w:hAnsi="Times New Roman" w:cs="Times New Roman"/>
          <w:highlight w:val="yellow"/>
          <w:rPrChange w:id="267" w:author="Jordon Beijing" w:date="2020-08-18T17:50:00Z">
            <w:rPr>
              <w:ins w:id="268" w:author="Jordon Beijing" w:date="2020-08-18T17:44:00Z"/>
              <w:szCs w:val="32"/>
            </w:rPr>
          </w:rPrChange>
        </w:rPr>
        <w:pPrChange w:id="269" w:author="Jordon Beijing" w:date="2020-08-18T18:04:00Z">
          <w:pPr/>
        </w:pPrChange>
      </w:pPr>
      <w:r w:rsidRPr="007F5F9F">
        <w:rPr>
          <w:rFonts w:ascii="Times New Roman" w:hAnsi="Times New Roman" w:cs="Times New Roman"/>
          <w:highlight w:val="yellow"/>
          <w:rPrChange w:id="270" w:author="Jordon Beijing" w:date="2020-08-18T17:50:00Z">
            <w:rPr>
              <w:szCs w:val="32"/>
            </w:rPr>
          </w:rPrChange>
        </w:rPr>
        <w:t>Secon</w:t>
      </w:r>
      <w:ins w:id="271" w:author="Jordon Beijing" w:date="2020-08-18T17:42:00Z">
        <w:r w:rsidR="007F5F9F" w:rsidRPr="007F5F9F">
          <w:rPr>
            <w:rFonts w:ascii="Times New Roman" w:hAnsi="Times New Roman" w:cs="Times New Roman"/>
            <w:highlight w:val="yellow"/>
            <w:rPrChange w:id="272" w:author="Jordon Beijing" w:date="2020-08-18T17:50:00Z">
              <w:rPr>
                <w:szCs w:val="32"/>
              </w:rPr>
            </w:rPrChange>
          </w:rPr>
          <w:t>dly</w:t>
        </w:r>
      </w:ins>
      <w:del w:id="273" w:author="Jordon Beijing" w:date="2020-08-18T17:42:00Z">
        <w:r w:rsidRPr="007F5F9F" w:rsidDel="007F5F9F">
          <w:rPr>
            <w:rFonts w:ascii="Times New Roman" w:hAnsi="Times New Roman" w:cs="Times New Roman"/>
            <w:highlight w:val="yellow"/>
            <w:rPrChange w:id="274" w:author="Jordon Beijing" w:date="2020-08-18T17:50:00Z">
              <w:rPr>
                <w:szCs w:val="32"/>
              </w:rPr>
            </w:rPrChange>
          </w:rPr>
          <w:delText>d</w:delText>
        </w:r>
      </w:del>
      <w:r w:rsidRPr="007F5F9F">
        <w:rPr>
          <w:rFonts w:ascii="Times New Roman" w:hAnsi="Times New Roman" w:cs="Times New Roman"/>
          <w:highlight w:val="yellow"/>
          <w:rPrChange w:id="275" w:author="Jordon Beijing" w:date="2020-08-18T17:50:00Z">
            <w:rPr>
              <w:szCs w:val="32"/>
            </w:rPr>
          </w:rPrChange>
        </w:rPr>
        <w:t>, we</w:t>
      </w:r>
      <w:ins w:id="276" w:author="Jordon Beijing" w:date="2020-08-18T17:42:00Z">
        <w:r w:rsidR="007F5F9F" w:rsidRPr="007F5F9F">
          <w:rPr>
            <w:rFonts w:ascii="Times New Roman" w:hAnsi="Times New Roman" w:cs="Times New Roman"/>
            <w:highlight w:val="yellow"/>
            <w:rPrChange w:id="277" w:author="Jordon Beijing" w:date="2020-08-18T17:50:00Z">
              <w:rPr>
                <w:szCs w:val="32"/>
              </w:rPr>
            </w:rPrChange>
          </w:rPr>
          <w:t>’ve</w:t>
        </w:r>
      </w:ins>
      <w:r w:rsidRPr="007F5F9F">
        <w:rPr>
          <w:rFonts w:ascii="Times New Roman" w:hAnsi="Times New Roman" w:cs="Times New Roman"/>
          <w:highlight w:val="yellow"/>
          <w:rPrChange w:id="278" w:author="Jordon Beijing" w:date="2020-08-18T17:50:00Z">
            <w:rPr>
              <w:szCs w:val="32"/>
            </w:rPr>
          </w:rPrChange>
        </w:rPr>
        <w:t xml:space="preserve"> </w:t>
      </w:r>
      <w:del w:id="279" w:author="Jordon Beijing" w:date="2020-08-18T17:42:00Z">
        <w:r w:rsidRPr="007F5F9F" w:rsidDel="007F5F9F">
          <w:rPr>
            <w:rFonts w:ascii="Times New Roman" w:hAnsi="Times New Roman" w:cs="Times New Roman"/>
            <w:highlight w:val="yellow"/>
            <w:rPrChange w:id="280" w:author="Jordon Beijing" w:date="2020-08-18T17:50:00Z">
              <w:rPr>
                <w:szCs w:val="32"/>
              </w:rPr>
            </w:rPrChange>
          </w:rPr>
          <w:delText>spen</w:delText>
        </w:r>
        <w:r w:rsidRPr="007F5F9F" w:rsidDel="007F5F9F">
          <w:rPr>
            <w:rFonts w:ascii="Times New Roman" w:hAnsi="Times New Roman" w:cs="Times New Roman"/>
            <w:highlight w:val="yellow"/>
            <w:rPrChange w:id="281" w:author="Jordon Beijing" w:date="2020-08-18T17:50:00Z">
              <w:rPr>
                <w:szCs w:val="32"/>
              </w:rPr>
            </w:rPrChange>
          </w:rPr>
          <w:delText>d</w:delText>
        </w:r>
      </w:del>
      <w:ins w:id="282" w:author="Jordon Beijing" w:date="2020-08-18T17:42:00Z">
        <w:r w:rsidR="007F5F9F" w:rsidRPr="007F5F9F">
          <w:rPr>
            <w:rFonts w:ascii="Times New Roman" w:hAnsi="Times New Roman" w:cs="Times New Roman"/>
            <w:highlight w:val="yellow"/>
            <w:rPrChange w:id="283" w:author="Jordon Beijing" w:date="2020-08-18T17:50:00Z">
              <w:rPr>
                <w:szCs w:val="32"/>
              </w:rPr>
            </w:rPrChange>
          </w:rPr>
          <w:t>had</w:t>
        </w:r>
      </w:ins>
      <w:r w:rsidRPr="007F5F9F">
        <w:rPr>
          <w:rFonts w:ascii="Times New Roman" w:hAnsi="Times New Roman" w:cs="Times New Roman"/>
          <w:highlight w:val="yellow"/>
          <w:rPrChange w:id="284" w:author="Jordon Beijing" w:date="2020-08-18T17:50:00Z">
            <w:rPr>
              <w:szCs w:val="32"/>
            </w:rPr>
          </w:rPrChange>
        </w:rPr>
        <w:t xml:space="preserve"> more time to do our hobbies.</w:t>
      </w:r>
      <w:del w:id="285" w:author="Jordon Beijing" w:date="2020-08-18T17:44:00Z">
        <w:r w:rsidRPr="007F5F9F" w:rsidDel="007F5F9F">
          <w:rPr>
            <w:rFonts w:ascii="Times New Roman" w:hAnsi="Times New Roman" w:cs="Times New Roman"/>
            <w:highlight w:val="yellow"/>
            <w:rPrChange w:id="286" w:author="Jordon Beijing" w:date="2020-08-18T17:50:00Z">
              <w:rPr>
                <w:szCs w:val="32"/>
              </w:rPr>
            </w:rPrChange>
          </w:rPr>
          <w:delText xml:space="preserve"> </w:delText>
        </w:r>
      </w:del>
    </w:p>
    <w:p w:rsidR="007F5F9F" w:rsidRPr="00874ADB" w:rsidRDefault="007F5F9F" w:rsidP="001004D6">
      <w:pPr>
        <w:ind w:firstLine="420"/>
        <w:rPr>
          <w:ins w:id="287" w:author="Jordon Beijing" w:date="2020-08-18T17:42:00Z"/>
          <w:rFonts w:ascii="Times New Roman" w:hAnsi="Times New Roman" w:cs="Times New Roman"/>
          <w:i/>
          <w:iCs/>
          <w:rPrChange w:id="288" w:author="Jordon Beijing" w:date="2020-08-18T17:54:00Z">
            <w:rPr>
              <w:ins w:id="289" w:author="Jordon Beijing" w:date="2020-08-18T17:42:00Z"/>
              <w:szCs w:val="32"/>
            </w:rPr>
          </w:rPrChange>
        </w:rPr>
        <w:pPrChange w:id="290" w:author="Jordon Beijing" w:date="2020-08-18T18:04:00Z">
          <w:pPr/>
        </w:pPrChange>
      </w:pPr>
      <w:ins w:id="291" w:author="Jordon Beijing" w:date="2020-08-18T17:44:00Z">
        <w:r w:rsidRPr="00874ADB">
          <w:rPr>
            <w:rFonts w:ascii="Times New Roman" w:hAnsi="Times New Roman" w:cs="Times New Roman"/>
            <w:i/>
            <w:iCs/>
            <w:rPrChange w:id="292" w:author="Jordon Beijing" w:date="2020-08-18T17:54:00Z">
              <w:rPr>
                <w:szCs w:val="32"/>
              </w:rPr>
            </w:rPrChange>
          </w:rPr>
          <w:t>(What are some of your hobbies?)</w:t>
        </w:r>
      </w:ins>
    </w:p>
    <w:p w:rsidR="00FA3002" w:rsidRPr="007F5F9F" w:rsidRDefault="00AB3076" w:rsidP="001004D6">
      <w:pPr>
        <w:ind w:firstLine="420"/>
        <w:rPr>
          <w:ins w:id="293" w:author="Jordon Beijing" w:date="2020-08-18T17:44:00Z"/>
          <w:rFonts w:ascii="Times New Roman" w:hAnsi="Times New Roman" w:cs="Times New Roman"/>
          <w:highlight w:val="yellow"/>
          <w:rPrChange w:id="294" w:author="Jordon Beijing" w:date="2020-08-18T17:50:00Z">
            <w:rPr>
              <w:ins w:id="295" w:author="Jordon Beijing" w:date="2020-08-18T17:44:00Z"/>
              <w:szCs w:val="32"/>
            </w:rPr>
          </w:rPrChange>
        </w:rPr>
        <w:pPrChange w:id="296" w:author="Jordon Beijing" w:date="2020-08-18T18:04:00Z">
          <w:pPr/>
        </w:pPrChange>
      </w:pPr>
      <w:r w:rsidRPr="007F5F9F">
        <w:rPr>
          <w:rFonts w:ascii="Times New Roman" w:hAnsi="Times New Roman" w:cs="Times New Roman"/>
          <w:highlight w:val="yellow"/>
          <w:rPrChange w:id="297" w:author="Jordon Beijing" w:date="2020-08-18T17:50:00Z">
            <w:rPr>
              <w:szCs w:val="32"/>
            </w:rPr>
          </w:rPrChange>
        </w:rPr>
        <w:t>Third</w:t>
      </w:r>
      <w:ins w:id="298" w:author="Jordon Beijing" w:date="2020-08-18T17:42:00Z">
        <w:r w:rsidR="007F5F9F" w:rsidRPr="007F5F9F">
          <w:rPr>
            <w:rFonts w:ascii="Times New Roman" w:hAnsi="Times New Roman" w:cs="Times New Roman"/>
            <w:highlight w:val="yellow"/>
            <w:rPrChange w:id="299" w:author="Jordon Beijing" w:date="2020-08-18T17:50:00Z">
              <w:rPr>
                <w:szCs w:val="32"/>
              </w:rPr>
            </w:rPrChange>
          </w:rPr>
          <w:t>ly</w:t>
        </w:r>
      </w:ins>
      <w:r w:rsidRPr="007F5F9F">
        <w:rPr>
          <w:rFonts w:ascii="Times New Roman" w:hAnsi="Times New Roman" w:cs="Times New Roman"/>
          <w:highlight w:val="yellow"/>
          <w:rPrChange w:id="300" w:author="Jordon Beijing" w:date="2020-08-18T17:50:00Z">
            <w:rPr>
              <w:szCs w:val="32"/>
            </w:rPr>
          </w:rPrChange>
        </w:rPr>
        <w:t>, becaus</w:t>
      </w:r>
      <w:r w:rsidRPr="007F5F9F">
        <w:rPr>
          <w:rFonts w:ascii="Times New Roman" w:hAnsi="Times New Roman" w:cs="Times New Roman"/>
          <w:highlight w:val="yellow"/>
          <w:rPrChange w:id="301" w:author="Jordon Beijing" w:date="2020-08-18T17:50:00Z">
            <w:rPr>
              <w:szCs w:val="32"/>
            </w:rPr>
          </w:rPrChange>
        </w:rPr>
        <w:t>e of the quarantine</w:t>
      </w:r>
      <w:ins w:id="302" w:author="Jordon Beijing" w:date="2020-08-18T17:43:00Z">
        <w:r w:rsidR="007F5F9F" w:rsidRPr="007F5F9F">
          <w:rPr>
            <w:rFonts w:ascii="Times New Roman" w:hAnsi="Times New Roman" w:cs="Times New Roman"/>
            <w:highlight w:val="yellow"/>
            <w:rPrChange w:id="303" w:author="Jordon Beijing" w:date="2020-08-18T17:50:00Z">
              <w:rPr>
                <w:szCs w:val="32"/>
              </w:rPr>
            </w:rPrChange>
          </w:rPr>
          <w:t>,</w:t>
        </w:r>
      </w:ins>
      <w:r w:rsidRPr="007F5F9F">
        <w:rPr>
          <w:rFonts w:ascii="Times New Roman" w:hAnsi="Times New Roman" w:cs="Times New Roman"/>
          <w:highlight w:val="yellow"/>
          <w:rPrChange w:id="304" w:author="Jordon Beijing" w:date="2020-08-18T17:50:00Z">
            <w:rPr>
              <w:szCs w:val="32"/>
            </w:rPr>
          </w:rPrChange>
        </w:rPr>
        <w:t xml:space="preserve"> air quality has improve</w:t>
      </w:r>
      <w:ins w:id="305" w:author="Jordon Beijing" w:date="2020-08-18T17:43:00Z">
        <w:r w:rsidR="007F5F9F" w:rsidRPr="007F5F9F">
          <w:rPr>
            <w:rFonts w:ascii="Times New Roman" w:hAnsi="Times New Roman" w:cs="Times New Roman"/>
            <w:highlight w:val="yellow"/>
            <w:rPrChange w:id="306" w:author="Jordon Beijing" w:date="2020-08-18T17:50:00Z">
              <w:rPr>
                <w:szCs w:val="32"/>
              </w:rPr>
            </w:rPrChange>
          </w:rPr>
          <w:t>d</w:t>
        </w:r>
      </w:ins>
      <w:del w:id="307" w:author="Jordon Beijing" w:date="2020-08-18T17:43:00Z">
        <w:r w:rsidRPr="007F5F9F" w:rsidDel="007F5F9F">
          <w:rPr>
            <w:rFonts w:ascii="Times New Roman" w:hAnsi="Times New Roman" w:cs="Times New Roman"/>
            <w:highlight w:val="yellow"/>
            <w:rPrChange w:id="308" w:author="Jordon Beijing" w:date="2020-08-18T17:50:00Z">
              <w:rPr>
                <w:szCs w:val="32"/>
              </w:rPr>
            </w:rPrChange>
          </w:rPr>
          <w:delText>s</w:delText>
        </w:r>
      </w:del>
      <w:ins w:id="309" w:author="Jordon Beijing" w:date="2020-08-18T17:42:00Z">
        <w:r w:rsidR="007F5F9F" w:rsidRPr="007F5F9F">
          <w:rPr>
            <w:rFonts w:ascii="Times New Roman" w:hAnsi="Times New Roman" w:cs="Times New Roman"/>
            <w:highlight w:val="yellow"/>
            <w:rPrChange w:id="310" w:author="Jordon Beijing" w:date="2020-08-18T17:50:00Z">
              <w:rPr>
                <w:rFonts w:hint="eastAsia"/>
                <w:szCs w:val="32"/>
              </w:rPr>
            </w:rPrChange>
          </w:rPr>
          <w:t>.</w:t>
        </w:r>
      </w:ins>
      <w:del w:id="311" w:author="Jordon Beijing" w:date="2020-08-18T17:42:00Z">
        <w:r w:rsidRPr="007F5F9F" w:rsidDel="007F5F9F">
          <w:rPr>
            <w:rFonts w:ascii="Times New Roman" w:hAnsi="Times New Roman" w:cs="Times New Roman"/>
            <w:highlight w:val="yellow"/>
            <w:rPrChange w:id="312" w:author="Jordon Beijing" w:date="2020-08-18T17:50:00Z">
              <w:rPr>
                <w:rFonts w:hint="eastAsia"/>
                <w:szCs w:val="32"/>
              </w:rPr>
            </w:rPrChange>
          </w:rPr>
          <w:delText>。</w:delText>
        </w:r>
      </w:del>
    </w:p>
    <w:p w:rsidR="007F5F9F" w:rsidRPr="007F5F9F" w:rsidRDefault="007F5F9F" w:rsidP="001004D6">
      <w:pPr>
        <w:ind w:firstLine="420"/>
        <w:rPr>
          <w:rFonts w:ascii="Times New Roman" w:hAnsi="Times New Roman" w:cs="Times New Roman"/>
          <w:i/>
          <w:iCs/>
          <w:rPrChange w:id="313" w:author="Jordon Beijing" w:date="2020-08-18T17:50:00Z">
            <w:rPr>
              <w:szCs w:val="32"/>
            </w:rPr>
          </w:rPrChange>
        </w:rPr>
        <w:pPrChange w:id="314" w:author="Jordon Beijing" w:date="2020-08-18T18:04:00Z">
          <w:pPr/>
        </w:pPrChange>
      </w:pPr>
      <w:ins w:id="315" w:author="Jordon Beijing" w:date="2020-08-18T17:44:00Z">
        <w:r w:rsidRPr="00874ADB">
          <w:rPr>
            <w:rFonts w:ascii="Times New Roman" w:hAnsi="Times New Roman" w:cs="Times New Roman"/>
            <w:i/>
            <w:iCs/>
            <w:rPrChange w:id="316" w:author="Jordon Beijing" w:date="2020-08-18T17:54:00Z">
              <w:rPr>
                <w:szCs w:val="32"/>
              </w:rPr>
            </w:rPrChange>
          </w:rPr>
          <w:t>(How has this affected your life?)</w:t>
        </w:r>
      </w:ins>
    </w:p>
    <w:p w:rsidR="00FA3002" w:rsidRPr="007F5F9F" w:rsidRDefault="00FA3002">
      <w:pPr>
        <w:rPr>
          <w:rFonts w:ascii="Times New Roman" w:eastAsia="Times New Roman" w:hAnsi="Times New Roman" w:cs="Times New Roman"/>
          <w:b/>
          <w:color w:val="000000"/>
          <w:shd w:val="clear" w:color="auto" w:fill="FFFFFF"/>
          <w:rPrChange w:id="317" w:author="Jordon Beijing" w:date="2020-08-18T17:50:00Z">
            <w:rPr>
              <w:rFonts w:ascii="Arial" w:eastAsia="Times New Roman" w:hAnsi="Arial" w:cs="Arial"/>
              <w:b/>
              <w:color w:val="000000"/>
              <w:sz w:val="22"/>
              <w:szCs w:val="22"/>
              <w:shd w:val="clear" w:color="auto" w:fill="FFFFFF"/>
            </w:rPr>
          </w:rPrChange>
        </w:rPr>
      </w:pPr>
    </w:p>
    <w:p w:rsidR="00FA3002" w:rsidRPr="007F5F9F" w:rsidRDefault="00FA3002">
      <w:pPr>
        <w:spacing w:line="276" w:lineRule="auto"/>
        <w:rPr>
          <w:rFonts w:ascii="Times New Roman" w:hAnsi="Times New Roman" w:cs="Times New Roman"/>
          <w:rPrChange w:id="318" w:author="Jordon Beijing" w:date="2020-08-18T17:50:00Z">
            <w:rPr/>
          </w:rPrChange>
        </w:rPr>
        <w:sectPr w:rsidR="00FA3002" w:rsidRPr="007F5F9F">
          <w:pgSz w:w="11906" w:h="16838"/>
          <w:pgMar w:top="1440" w:right="1800" w:bottom="1440" w:left="1800" w:header="851" w:footer="992" w:gutter="0"/>
          <w:cols w:space="425"/>
          <w:docGrid w:type="lines" w:linePitch="312"/>
        </w:sectPr>
      </w:pPr>
    </w:p>
    <w:p w:rsidR="00FA3002" w:rsidRPr="007F5F9F" w:rsidRDefault="00AB3076">
      <w:pPr>
        <w:rPr>
          <w:rFonts w:ascii="Times New Roman" w:hAnsi="Times New Roman" w:cs="Times New Roman"/>
          <w:rPrChange w:id="319" w:author="Jordon Beijing" w:date="2020-08-18T17:50:00Z">
            <w:rPr>
              <w:rFonts w:ascii="Arial" w:hAnsi="Arial" w:cs="Arial"/>
            </w:rPr>
          </w:rPrChange>
        </w:rPr>
      </w:pPr>
      <w:r w:rsidRPr="007F5F9F">
        <w:rPr>
          <w:rFonts w:ascii="Times New Roman" w:hAnsi="Times New Roman" w:cs="Times New Roman"/>
          <w:rPrChange w:id="320" w:author="Jordon Beijing" w:date="2020-08-18T17:50:00Z">
            <w:rPr>
              <w:rFonts w:ascii="Arial" w:hAnsi="Arial" w:cs="Arial"/>
            </w:rPr>
          </w:rPrChange>
        </w:rPr>
        <w:lastRenderedPageBreak/>
        <w:t>W6A</w:t>
      </w:r>
      <w:ins w:id="321" w:author="Jordon Beijing" w:date="2020-08-18T15:38:00Z">
        <w:r w:rsidR="00EC441A" w:rsidRPr="007F5F9F">
          <w:rPr>
            <w:rFonts w:ascii="Times New Roman" w:hAnsi="Times New Roman" w:cs="Times New Roman"/>
            <w:rPrChange w:id="322" w:author="Jordon Beijing" w:date="2020-08-18T17:50:00Z">
              <w:rPr>
                <w:rFonts w:ascii="Arial" w:hAnsi="Arial" w:cs="Arial"/>
              </w:rPr>
            </w:rPrChange>
          </w:rPr>
          <w:t>,</w:t>
        </w:r>
      </w:ins>
      <w:del w:id="323" w:author="Jordon Beijing" w:date="2020-08-18T15:38:00Z">
        <w:r w:rsidRPr="007F5F9F" w:rsidDel="00EC441A">
          <w:rPr>
            <w:rFonts w:ascii="Times New Roman" w:hAnsi="Times New Roman" w:cs="Times New Roman"/>
            <w:rPrChange w:id="324" w:author="Jordon Beijing" w:date="2020-08-18T17:50:00Z">
              <w:rPr>
                <w:rFonts w:ascii="Arial" w:hAnsi="Arial" w:cs="Arial" w:hint="eastAsia"/>
              </w:rPr>
            </w:rPrChange>
          </w:rPr>
          <w:delText xml:space="preserve"> -</w:delText>
        </w:r>
      </w:del>
      <w:r w:rsidRPr="007F5F9F">
        <w:rPr>
          <w:rFonts w:ascii="Times New Roman" w:hAnsi="Times New Roman" w:cs="Times New Roman"/>
          <w:rPrChange w:id="325" w:author="Jordon Beijing" w:date="2020-08-18T17:50:00Z">
            <w:rPr>
              <w:rFonts w:ascii="Arial" w:hAnsi="Arial" w:cs="Arial" w:hint="eastAsia"/>
            </w:rPr>
          </w:rPrChange>
        </w:rPr>
        <w:t xml:space="preserve"> </w:t>
      </w:r>
      <w:r w:rsidRPr="007F5F9F">
        <w:rPr>
          <w:rFonts w:ascii="Times New Roman" w:hAnsi="Times New Roman" w:cs="Times New Roman"/>
          <w:rPrChange w:id="326" w:author="Jordon Beijing" w:date="2020-08-18T17:50:00Z">
            <w:rPr>
              <w:rFonts w:ascii="Arial" w:hAnsi="Arial" w:cs="Arial"/>
            </w:rPr>
          </w:rPrChange>
        </w:rPr>
        <w:t>Lesson 5</w:t>
      </w:r>
      <w:r w:rsidRPr="007F5F9F">
        <w:rPr>
          <w:rFonts w:ascii="Times New Roman" w:hAnsi="Times New Roman" w:cs="Times New Roman"/>
          <w:rPrChange w:id="327" w:author="Jordon Beijing" w:date="2020-08-18T17:50:00Z">
            <w:rPr>
              <w:rFonts w:ascii="Arial" w:hAnsi="Arial" w:cs="Arial" w:hint="eastAsia"/>
            </w:rPr>
          </w:rPrChange>
        </w:rPr>
        <w:t xml:space="preserve">, </w:t>
      </w:r>
      <w:r w:rsidRPr="007F5F9F">
        <w:rPr>
          <w:rFonts w:ascii="Times New Roman" w:hAnsi="Times New Roman" w:cs="Times New Roman"/>
          <w:rPrChange w:id="328" w:author="Jordon Beijing" w:date="2020-08-18T17:50:00Z">
            <w:rPr>
              <w:rFonts w:ascii="Arial" w:hAnsi="Arial" w:cs="Arial"/>
            </w:rPr>
          </w:rPrChange>
        </w:rPr>
        <w:t>Journal 5</w:t>
      </w:r>
      <w:r w:rsidRPr="007F5F9F">
        <w:rPr>
          <w:rFonts w:ascii="Times New Roman" w:hAnsi="Times New Roman" w:cs="Times New Roman"/>
          <w:rPrChange w:id="329" w:author="Jordon Beijing" w:date="2020-08-18T17:50:00Z">
            <w:rPr>
              <w:rFonts w:ascii="Arial" w:hAnsi="Arial" w:cs="Arial" w:hint="eastAsia"/>
            </w:rPr>
          </w:rPrChange>
        </w:rPr>
        <w:t xml:space="preserve">-6, </w:t>
      </w:r>
      <w:r w:rsidRPr="007F5F9F">
        <w:rPr>
          <w:rFonts w:ascii="Times New Roman" w:hAnsi="Times New Roman" w:cs="Times New Roman"/>
          <w:highlight w:val="yellow"/>
          <w:rPrChange w:id="330" w:author="Jordon Beijing" w:date="2020-08-18T17:50:00Z">
            <w:rPr>
              <w:rFonts w:ascii="Arial" w:hAnsi="Arial" w:cs="Arial" w:hint="eastAsia"/>
            </w:rPr>
          </w:rPrChange>
        </w:rPr>
        <w:t>Draft 1</w:t>
      </w:r>
    </w:p>
    <w:p w:rsidR="00FA3002" w:rsidRPr="007F5F9F" w:rsidRDefault="00AB3076">
      <w:pPr>
        <w:rPr>
          <w:rFonts w:ascii="Times New Roman" w:hAnsi="Times New Roman" w:cs="Times New Roman"/>
          <w:rPrChange w:id="331" w:author="Jordon Beijing" w:date="2020-08-18T17:50:00Z">
            <w:rPr>
              <w:rFonts w:ascii="Arial" w:hAnsi="Arial" w:cs="Arial"/>
            </w:rPr>
          </w:rPrChange>
        </w:rPr>
      </w:pPr>
      <w:r w:rsidRPr="007F5F9F">
        <w:rPr>
          <w:rFonts w:ascii="Times New Roman" w:hAnsi="Times New Roman" w:cs="Times New Roman"/>
          <w:rPrChange w:id="332" w:author="Jordon Beijing" w:date="2020-08-18T17:50:00Z">
            <w:rPr>
              <w:rFonts w:ascii="Arial" w:hAnsi="Arial" w:cs="Arial" w:hint="eastAsia"/>
            </w:rPr>
          </w:rPrChange>
        </w:rPr>
        <w:t>Zack Chen</w:t>
      </w:r>
    </w:p>
    <w:p w:rsidR="00FA3002" w:rsidRPr="007F5F9F" w:rsidRDefault="00AB3076">
      <w:pPr>
        <w:rPr>
          <w:rFonts w:ascii="Times New Roman" w:hAnsi="Times New Roman" w:cs="Times New Roman"/>
          <w:rPrChange w:id="333" w:author="Jordon Beijing" w:date="2020-08-18T17:50:00Z">
            <w:rPr>
              <w:rFonts w:ascii="Arial" w:hAnsi="Arial" w:cs="Arial"/>
            </w:rPr>
          </w:rPrChange>
        </w:rPr>
      </w:pPr>
      <w:r w:rsidRPr="007F5F9F">
        <w:rPr>
          <w:rFonts w:ascii="Times New Roman" w:hAnsi="Times New Roman" w:cs="Times New Roman"/>
          <w:rPrChange w:id="334" w:author="Jordon Beijing" w:date="2020-08-18T17:50:00Z">
            <w:rPr>
              <w:rFonts w:ascii="Arial" w:hAnsi="Arial" w:cs="Arial"/>
            </w:rPr>
          </w:rPrChange>
        </w:rPr>
        <w:t>2020/</w:t>
      </w:r>
      <w:r w:rsidRPr="007F5F9F">
        <w:rPr>
          <w:rFonts w:ascii="Times New Roman" w:hAnsi="Times New Roman" w:cs="Times New Roman"/>
          <w:highlight w:val="yellow"/>
          <w:rPrChange w:id="335" w:author="Jordon Beijing" w:date="2020-08-18T17:50:00Z">
            <w:rPr>
              <w:rFonts w:ascii="Arial" w:hAnsi="Arial" w:cs="Arial"/>
            </w:rPr>
          </w:rPrChange>
        </w:rPr>
        <w:t>07/2</w:t>
      </w:r>
      <w:r w:rsidRPr="007F5F9F">
        <w:rPr>
          <w:rFonts w:ascii="Times New Roman" w:hAnsi="Times New Roman" w:cs="Times New Roman"/>
          <w:highlight w:val="yellow"/>
          <w:rPrChange w:id="336" w:author="Jordon Beijing" w:date="2020-08-18T17:50:00Z">
            <w:rPr>
              <w:rFonts w:ascii="Arial" w:hAnsi="Arial" w:cs="Arial" w:hint="eastAsia"/>
            </w:rPr>
          </w:rPrChange>
        </w:rPr>
        <w:t>6</w:t>
      </w:r>
    </w:p>
    <w:p w:rsidR="00FA3002" w:rsidRPr="007F5F9F" w:rsidRDefault="00FA3002">
      <w:pPr>
        <w:rPr>
          <w:rFonts w:ascii="Times New Roman" w:hAnsi="Times New Roman" w:cs="Times New Roman"/>
          <w:rPrChange w:id="337" w:author="Jordon Beijing" w:date="2020-08-18T17:50:00Z">
            <w:rPr>
              <w:rFonts w:ascii="Arial" w:hAnsi="Arial" w:cs="Arial"/>
            </w:rPr>
          </w:rPrChange>
        </w:rPr>
      </w:pPr>
    </w:p>
    <w:p w:rsidR="00FA3002" w:rsidRPr="007F5F9F" w:rsidRDefault="00AB3076">
      <w:pPr>
        <w:rPr>
          <w:rFonts w:ascii="Times New Roman" w:hAnsi="Times New Roman" w:cs="Times New Roman"/>
          <w:b/>
          <w:bCs/>
          <w:rPrChange w:id="338" w:author="Jordon Beijing" w:date="2020-08-18T17:50:00Z">
            <w:rPr>
              <w:rFonts w:ascii="Arial" w:hAnsi="Arial" w:cs="Arial"/>
              <w:b/>
              <w:bCs/>
            </w:rPr>
          </w:rPrChange>
        </w:rPr>
      </w:pPr>
      <w:r w:rsidRPr="007F5F9F">
        <w:rPr>
          <w:rFonts w:ascii="Times New Roman" w:hAnsi="Times New Roman" w:cs="Times New Roman"/>
          <w:b/>
          <w:bCs/>
          <w:rPrChange w:id="339" w:author="Jordon Beijing" w:date="2020-08-18T17:50:00Z">
            <w:rPr>
              <w:rFonts w:ascii="Arial" w:hAnsi="Arial" w:cs="Arial" w:hint="eastAsia"/>
              <w:b/>
              <w:bCs/>
            </w:rPr>
          </w:rPrChange>
        </w:rPr>
        <w:t>Read the given article and write the journals.</w:t>
      </w:r>
    </w:p>
    <w:p w:rsidR="00FA3002" w:rsidRPr="007F5F9F" w:rsidRDefault="00FA3002">
      <w:pPr>
        <w:rPr>
          <w:rFonts w:ascii="Times New Roman" w:eastAsia="Georgia" w:hAnsi="Times New Roman" w:cs="Times New Roman"/>
          <w:color w:val="000000"/>
          <w:rPrChange w:id="340" w:author="Jordon Beijing" w:date="2020-08-18T17:50:00Z">
            <w:rPr>
              <w:rFonts w:ascii="Georgia" w:eastAsia="Georgia" w:hAnsi="Georgia" w:cs="Georgia"/>
              <w:color w:val="000000"/>
              <w:sz w:val="27"/>
              <w:szCs w:val="27"/>
            </w:rPr>
          </w:rPrChange>
        </w:rPr>
      </w:pPr>
    </w:p>
    <w:p w:rsidR="00FA3002" w:rsidRPr="007F5F9F" w:rsidRDefault="00AB3076">
      <w:pPr>
        <w:rPr>
          <w:rFonts w:ascii="Times New Roman" w:eastAsia="Georgia" w:hAnsi="Times New Roman" w:cs="Times New Roman"/>
          <w:color w:val="000000"/>
          <w:rPrChange w:id="341" w:author="Jordon Beijing" w:date="2020-08-18T17:50:00Z">
            <w:rPr>
              <w:rFonts w:ascii="Georgia" w:eastAsia="Georgia" w:hAnsi="Georgia" w:cs="Georgia"/>
              <w:color w:val="000000"/>
              <w:sz w:val="27"/>
              <w:szCs w:val="27"/>
            </w:rPr>
          </w:rPrChange>
        </w:rPr>
      </w:pPr>
      <w:r w:rsidRPr="007F5F9F">
        <w:rPr>
          <w:rFonts w:ascii="Times New Roman" w:hAnsi="Times New Roman" w:cs="Times New Roman"/>
          <w:b/>
          <w:bCs/>
          <w:rPrChange w:id="342" w:author="Jordon Beijing" w:date="2020-08-18T17:50:00Z">
            <w:rPr>
              <w:rFonts w:ascii="Arial" w:hAnsi="Arial" w:cs="Arial" w:hint="eastAsia"/>
              <w:b/>
              <w:bCs/>
            </w:rPr>
          </w:rPrChange>
        </w:rPr>
        <w:t xml:space="preserve">Journal 5 Prompt: Write a </w:t>
      </w:r>
      <w:r w:rsidRPr="007F5F9F">
        <w:rPr>
          <w:rFonts w:ascii="Times New Roman" w:hAnsi="Times New Roman" w:cs="Times New Roman"/>
          <w:b/>
          <w:bCs/>
          <w:highlight w:val="yellow"/>
          <w:rPrChange w:id="343" w:author="Jordon Beijing" w:date="2020-08-18T17:50:00Z">
            <w:rPr>
              <w:rFonts w:ascii="Arial" w:hAnsi="Arial" w:cs="Arial" w:hint="eastAsia"/>
              <w:b/>
              <w:bCs/>
            </w:rPr>
          </w:rPrChange>
        </w:rPr>
        <w:t>200-300 word summary</w:t>
      </w:r>
      <w:r w:rsidRPr="007F5F9F">
        <w:rPr>
          <w:rFonts w:ascii="Times New Roman" w:hAnsi="Times New Roman" w:cs="Times New Roman"/>
          <w:b/>
          <w:bCs/>
          <w:rPrChange w:id="344" w:author="Jordon Beijing" w:date="2020-08-18T17:50:00Z">
            <w:rPr>
              <w:rFonts w:ascii="Arial" w:hAnsi="Arial" w:cs="Arial" w:hint="eastAsia"/>
              <w:b/>
              <w:bCs/>
            </w:rPr>
          </w:rPrChange>
        </w:rPr>
        <w:t xml:space="preserve">, using at least </w:t>
      </w:r>
      <w:r w:rsidRPr="007F5F9F">
        <w:rPr>
          <w:rFonts w:ascii="Times New Roman" w:hAnsi="Times New Roman" w:cs="Times New Roman"/>
          <w:b/>
          <w:bCs/>
          <w:highlight w:val="yellow"/>
          <w:rPrChange w:id="345" w:author="Jordon Beijing" w:date="2020-08-18T17:50:00Z">
            <w:rPr>
              <w:rFonts w:ascii="Arial" w:hAnsi="Arial" w:cs="Arial" w:hint="eastAsia"/>
              <w:b/>
              <w:bCs/>
            </w:rPr>
          </w:rPrChange>
        </w:rPr>
        <w:t>3 direct quotes</w:t>
      </w:r>
      <w:r w:rsidRPr="007F5F9F">
        <w:rPr>
          <w:rFonts w:ascii="Times New Roman" w:hAnsi="Times New Roman" w:cs="Times New Roman"/>
          <w:b/>
          <w:bCs/>
          <w:rPrChange w:id="346" w:author="Jordon Beijing" w:date="2020-08-18T17:50:00Z">
            <w:rPr>
              <w:rFonts w:ascii="Arial" w:hAnsi="Arial" w:cs="Arial" w:hint="eastAsia"/>
              <w:b/>
              <w:bCs/>
            </w:rPr>
          </w:rPrChange>
        </w:rPr>
        <w:t>.</w:t>
      </w:r>
    </w:p>
    <w:p w:rsidR="00FA3002" w:rsidRPr="007F5F9F" w:rsidRDefault="00FA3002">
      <w:pPr>
        <w:ind w:firstLineChars="1600" w:firstLine="3840"/>
        <w:rPr>
          <w:rFonts w:ascii="Times New Roman" w:eastAsia="SimSun" w:hAnsi="Times New Roman" w:cs="Times New Roman"/>
          <w:color w:val="000000"/>
          <w:rPrChange w:id="347" w:author="Jordon Beijing" w:date="2020-08-18T17:50:00Z">
            <w:rPr>
              <w:rFonts w:ascii="Georgia" w:eastAsia="SimSun" w:hAnsi="Georgia" w:cs="Georgia"/>
              <w:color w:val="000000"/>
            </w:rPr>
          </w:rPrChange>
        </w:rPr>
      </w:pPr>
    </w:p>
    <w:p w:rsidR="00EC441A" w:rsidRPr="007F5F9F" w:rsidRDefault="00AB3076" w:rsidP="001004D6">
      <w:pPr>
        <w:ind w:firstLine="420"/>
        <w:rPr>
          <w:ins w:id="348" w:author="Jordon Beijing" w:date="2020-08-18T15:37:00Z"/>
          <w:rFonts w:ascii="Times New Roman" w:eastAsia="SimSun" w:hAnsi="Times New Roman" w:cs="Times New Roman"/>
          <w:color w:val="000000" w:themeColor="text1"/>
          <w:highlight w:val="yellow"/>
          <w:rPrChange w:id="349" w:author="Jordon Beijing" w:date="2020-08-18T17:50:00Z">
            <w:rPr>
              <w:ins w:id="350" w:author="Jordon Beijing" w:date="2020-08-18T15:37:00Z"/>
              <w:rFonts w:eastAsia="SimSun" w:hAnsi="Georgia" w:cs="Georgia"/>
              <w:color w:val="000000" w:themeColor="text1"/>
            </w:rPr>
          </w:rPrChange>
        </w:rPr>
        <w:pPrChange w:id="351" w:author="Jordon Beijing" w:date="2020-08-18T18:04:00Z">
          <w:pPr>
            <w:ind w:firstLineChars="200" w:firstLine="480"/>
          </w:pPr>
        </w:pPrChange>
      </w:pPr>
      <w:r w:rsidRPr="007F5F9F">
        <w:rPr>
          <w:rFonts w:ascii="Times New Roman" w:eastAsia="SimSun" w:hAnsi="Times New Roman" w:cs="Times New Roman"/>
          <w:color w:val="000000" w:themeColor="text1"/>
          <w:highlight w:val="yellow"/>
          <w:rPrChange w:id="352" w:author="Jordon Beijing" w:date="2020-08-18T17:50:00Z">
            <w:rPr>
              <w:rFonts w:eastAsia="SimSun" w:hAnsi="Georgia" w:cs="Georgia" w:hint="eastAsia"/>
              <w:color w:val="000000" w:themeColor="text1"/>
            </w:rPr>
          </w:rPrChange>
        </w:rPr>
        <w:t xml:space="preserve">The article is about a group of monkeys from Thailand that were trained to pick </w:t>
      </w:r>
      <w:del w:id="353" w:author="Jordon Beijing" w:date="2020-08-18T15:39:00Z">
        <w:r w:rsidRPr="007F5F9F" w:rsidDel="00EC441A">
          <w:rPr>
            <w:rFonts w:ascii="Times New Roman" w:eastAsia="SimSun" w:hAnsi="Times New Roman" w:cs="Times New Roman"/>
            <w:color w:val="000000" w:themeColor="text1"/>
            <w:highlight w:val="yellow"/>
            <w:rPrChange w:id="354" w:author="Jordon Beijing" w:date="2020-08-18T17:50:00Z">
              <w:rPr>
                <w:rFonts w:eastAsia="SimSun" w:hAnsi="Georgia" w:cs="Georgia" w:hint="eastAsia"/>
                <w:color w:val="000000" w:themeColor="text1"/>
              </w:rPr>
            </w:rPrChange>
          </w:rPr>
          <w:delText xml:space="preserve">up </w:delText>
        </w:r>
      </w:del>
      <w:r w:rsidRPr="007F5F9F">
        <w:rPr>
          <w:rFonts w:ascii="Times New Roman" w:eastAsia="SimSun" w:hAnsi="Times New Roman" w:cs="Times New Roman"/>
          <w:color w:val="000000" w:themeColor="text1"/>
          <w:highlight w:val="yellow"/>
          <w:rPrChange w:id="355" w:author="Jordon Beijing" w:date="2020-08-18T17:50:00Z">
            <w:rPr>
              <w:rFonts w:eastAsia="SimSun" w:hAnsi="Georgia" w:cs="Georgia" w:hint="eastAsia"/>
              <w:color w:val="000000" w:themeColor="text1"/>
            </w:rPr>
          </w:rPrChange>
        </w:rPr>
        <w:t xml:space="preserve">coconuts. </w:t>
      </w:r>
    </w:p>
    <w:p w:rsidR="00EC441A" w:rsidRPr="007F5F9F" w:rsidRDefault="00EC441A" w:rsidP="001004D6">
      <w:pPr>
        <w:ind w:firstLine="420"/>
        <w:rPr>
          <w:ins w:id="356" w:author="Jordon Beijing" w:date="2020-08-18T15:37:00Z"/>
          <w:rFonts w:ascii="Times New Roman" w:eastAsia="SimSun" w:hAnsi="Times New Roman" w:cs="Times New Roman"/>
          <w:color w:val="000000" w:themeColor="text1"/>
          <w:highlight w:val="yellow"/>
          <w:rPrChange w:id="357" w:author="Jordon Beijing" w:date="2020-08-18T17:50:00Z">
            <w:rPr>
              <w:ins w:id="358" w:author="Jordon Beijing" w:date="2020-08-18T15:37:00Z"/>
              <w:rFonts w:eastAsia="SimSun" w:hAnsi="Georgia" w:cs="Georgia"/>
              <w:color w:val="000000" w:themeColor="text1"/>
            </w:rPr>
          </w:rPrChange>
        </w:rPr>
        <w:pPrChange w:id="359" w:author="Jordon Beijing" w:date="2020-08-18T18:04:00Z">
          <w:pPr>
            <w:ind w:firstLineChars="200" w:firstLine="480"/>
          </w:pPr>
        </w:pPrChange>
      </w:pPr>
      <w:ins w:id="360" w:author="Jordon Beijing" w:date="2020-08-18T15:38:00Z">
        <w:r w:rsidRPr="007F5F9F">
          <w:rPr>
            <w:rFonts w:ascii="Times New Roman" w:eastAsia="SimSun" w:hAnsi="Times New Roman" w:cs="Times New Roman"/>
            <w:color w:val="000000" w:themeColor="text1"/>
            <w:highlight w:val="yellow"/>
            <w:rPrChange w:id="361" w:author="Jordon Beijing" w:date="2020-08-18T17:50:00Z">
              <w:rPr>
                <w:rFonts w:eastAsia="SimSun" w:hAnsi="Georgia" w:cs="Georgia"/>
                <w:color w:val="000000" w:themeColor="text1"/>
              </w:rPr>
            </w:rPrChange>
          </w:rPr>
          <w:t>“</w:t>
        </w:r>
      </w:ins>
      <w:del w:id="362" w:author="Jordon Beijing" w:date="2020-08-18T15:38:00Z">
        <w:r w:rsidR="00AB3076" w:rsidRPr="007F5F9F" w:rsidDel="00EC441A">
          <w:rPr>
            <w:rFonts w:ascii="Times New Roman" w:eastAsia="SimSun" w:hAnsi="Times New Roman" w:cs="Times New Roman"/>
            <w:color w:val="000000" w:themeColor="text1"/>
            <w:highlight w:val="yellow"/>
            <w:rPrChange w:id="363" w:author="Jordon Beijing" w:date="2020-08-18T17:50:00Z">
              <w:rPr>
                <w:rFonts w:eastAsia="SimSun" w:hAnsi="Georgia" w:cs="Georgia" w:hint="eastAsia"/>
                <w:color w:val="000000" w:themeColor="text1"/>
              </w:rPr>
            </w:rPrChange>
          </w:rPr>
          <w:delText>“</w:delText>
        </w:r>
      </w:del>
      <w:r w:rsidR="00AB3076" w:rsidRPr="007F5F9F">
        <w:rPr>
          <w:rFonts w:ascii="Times New Roman" w:eastAsia="SimSun" w:hAnsi="Times New Roman" w:cs="Times New Roman"/>
          <w:color w:val="000000" w:themeColor="text1"/>
          <w:highlight w:val="yellow"/>
          <w:rPrChange w:id="364" w:author="Jordon Beijing" w:date="2020-08-18T17:50:00Z">
            <w:rPr>
              <w:rFonts w:eastAsia="SimSun" w:hAnsi="Georgia" w:cs="Georgia" w:hint="eastAsia"/>
              <w:color w:val="000000" w:themeColor="text1"/>
            </w:rPr>
          </w:rPrChange>
        </w:rPr>
        <w:t>The monkeys are snatched from the wild and trained to pick up to 1, 000 coconuts a day</w:t>
      </w:r>
      <w:ins w:id="365" w:author="Jordon Beijing" w:date="2020-08-18T15:38:00Z">
        <w:r w:rsidRPr="007F5F9F">
          <w:rPr>
            <w:rFonts w:ascii="Times New Roman" w:eastAsia="SimSun" w:hAnsi="Times New Roman" w:cs="Times New Roman"/>
            <w:color w:val="000000" w:themeColor="text1"/>
            <w:highlight w:val="yellow"/>
            <w:rPrChange w:id="366" w:author="Jordon Beijing" w:date="2020-08-18T17:50:00Z">
              <w:rPr>
                <w:rFonts w:eastAsia="SimSun" w:hAnsi="Georgia" w:cs="Georgia"/>
                <w:color w:val="000000" w:themeColor="text1"/>
              </w:rPr>
            </w:rPrChange>
          </w:rPr>
          <w:t>,</w:t>
        </w:r>
        <w:r w:rsidRPr="007F5F9F">
          <w:rPr>
            <w:rFonts w:ascii="Times New Roman" w:eastAsia="SimSun" w:hAnsi="Times New Roman" w:cs="Times New Roman"/>
            <w:color w:val="000000" w:themeColor="text1"/>
            <w:highlight w:val="yellow"/>
            <w:rPrChange w:id="367" w:author="Jordon Beijing" w:date="2020-08-18T17:50:00Z">
              <w:rPr>
                <w:rFonts w:eastAsia="SimSun" w:hAnsi="Georgia" w:cs="Georgia"/>
                <w:color w:val="000000" w:themeColor="text1"/>
              </w:rPr>
            </w:rPrChange>
          </w:rPr>
          <w:t>”</w:t>
        </w:r>
      </w:ins>
      <w:del w:id="368" w:author="Jordon Beijing" w:date="2020-08-18T15:38:00Z">
        <w:r w:rsidR="00AB3076" w:rsidRPr="007F5F9F" w:rsidDel="00EC441A">
          <w:rPr>
            <w:rFonts w:ascii="Times New Roman" w:eastAsia="SimSun" w:hAnsi="Times New Roman" w:cs="Times New Roman"/>
            <w:color w:val="000000" w:themeColor="text1"/>
            <w:highlight w:val="yellow"/>
            <w:rPrChange w:id="369" w:author="Jordon Beijing" w:date="2020-08-18T17:50:00Z">
              <w:rPr>
                <w:rFonts w:eastAsia="SimSun" w:hAnsi="Georgia" w:cs="Georgia" w:hint="eastAsia"/>
                <w:color w:val="000000" w:themeColor="text1"/>
              </w:rPr>
            </w:rPrChange>
          </w:rPr>
          <w:delText>”</w:delText>
        </w:r>
        <w:r w:rsidR="00AB3076" w:rsidRPr="007F5F9F" w:rsidDel="00EC441A">
          <w:rPr>
            <w:rFonts w:ascii="Times New Roman" w:eastAsia="SimSun" w:hAnsi="Times New Roman" w:cs="Times New Roman"/>
            <w:color w:val="000000" w:themeColor="text1"/>
            <w:highlight w:val="yellow"/>
            <w:rPrChange w:id="370" w:author="Jordon Beijing" w:date="2020-08-18T17:50:00Z">
              <w:rPr>
                <w:rFonts w:eastAsia="SimSun" w:hAnsi="Georgia" w:cs="Georgia" w:hint="eastAsia"/>
                <w:color w:val="000000" w:themeColor="text1"/>
              </w:rPr>
            </w:rPrChange>
          </w:rPr>
          <w:delText>,</w:delText>
        </w:r>
      </w:del>
      <w:r w:rsidR="00AB3076" w:rsidRPr="007F5F9F">
        <w:rPr>
          <w:rFonts w:ascii="Times New Roman" w:eastAsia="SimSun" w:hAnsi="Times New Roman" w:cs="Times New Roman"/>
          <w:color w:val="000000" w:themeColor="text1"/>
          <w:highlight w:val="yellow"/>
          <w:rPrChange w:id="371" w:author="Jordon Beijing" w:date="2020-08-18T17:50:00Z">
            <w:rPr>
              <w:rFonts w:eastAsia="SimSun" w:hAnsi="Georgia" w:cs="Georgia" w:hint="eastAsia"/>
              <w:color w:val="000000" w:themeColor="text1"/>
            </w:rPr>
          </w:rPrChange>
        </w:rPr>
        <w:t xml:space="preserve"> according to People </w:t>
      </w:r>
      <w:ins w:id="372" w:author="Jordon Beijing" w:date="2020-08-18T15:39:00Z">
        <w:r w:rsidRPr="007F5F9F">
          <w:rPr>
            <w:rFonts w:ascii="Times New Roman" w:eastAsia="SimSun" w:hAnsi="Times New Roman" w:cs="Times New Roman"/>
            <w:color w:val="000000" w:themeColor="text1"/>
            <w:highlight w:val="yellow"/>
            <w:rPrChange w:id="373" w:author="Jordon Beijing" w:date="2020-08-18T17:50:00Z">
              <w:rPr>
                <w:rFonts w:eastAsia="SimSun" w:hAnsi="Georgia" w:cs="Georgia"/>
                <w:color w:val="000000" w:themeColor="text1"/>
              </w:rPr>
            </w:rPrChange>
          </w:rPr>
          <w:t>f</w:t>
        </w:r>
      </w:ins>
      <w:r w:rsidR="00AB3076" w:rsidRPr="007F5F9F">
        <w:rPr>
          <w:rFonts w:ascii="Times New Roman" w:eastAsia="SimSun" w:hAnsi="Times New Roman" w:cs="Times New Roman"/>
          <w:color w:val="000000" w:themeColor="text1"/>
          <w:highlight w:val="yellow"/>
          <w:rPrChange w:id="374" w:author="Jordon Beijing" w:date="2020-08-18T17:50:00Z">
            <w:rPr>
              <w:rFonts w:eastAsia="SimSun" w:hAnsi="Georgia" w:cs="Georgia" w:hint="eastAsia"/>
              <w:color w:val="000000" w:themeColor="text1"/>
            </w:rPr>
          </w:rPrChange>
        </w:rPr>
        <w:t>or the Ethical Treatment of Animals (</w:t>
      </w:r>
      <w:del w:id="375" w:author="Jordon Beijing" w:date="2020-08-18T15:38:00Z">
        <w:r w:rsidR="00AB3076" w:rsidRPr="007F5F9F" w:rsidDel="00EC441A">
          <w:rPr>
            <w:rFonts w:ascii="Times New Roman" w:eastAsia="SimSun" w:hAnsi="Times New Roman" w:cs="Times New Roman"/>
            <w:color w:val="000000" w:themeColor="text1"/>
            <w:highlight w:val="yellow"/>
            <w:rPrChange w:id="376" w:author="Jordon Beijing" w:date="2020-08-18T17:50:00Z">
              <w:rPr>
                <w:rFonts w:eastAsia="SimSun" w:hAnsi="Georgia" w:cs="Georgia" w:hint="eastAsia"/>
                <w:color w:val="000000" w:themeColor="text1"/>
              </w:rPr>
            </w:rPrChange>
          </w:rPr>
          <w:delText>“</w:delText>
        </w:r>
      </w:del>
      <w:r w:rsidR="00AB3076" w:rsidRPr="007F5F9F">
        <w:rPr>
          <w:rFonts w:ascii="Times New Roman" w:eastAsia="SimSun" w:hAnsi="Times New Roman" w:cs="Times New Roman"/>
          <w:color w:val="000000" w:themeColor="text1"/>
          <w:highlight w:val="yellow"/>
          <w:rPrChange w:id="377" w:author="Jordon Beijing" w:date="2020-08-18T17:50:00Z">
            <w:rPr>
              <w:rFonts w:eastAsia="SimSun" w:hAnsi="Georgia" w:cs="Georgia" w:hint="eastAsia"/>
              <w:color w:val="000000" w:themeColor="text1"/>
            </w:rPr>
          </w:rPrChange>
        </w:rPr>
        <w:t>P</w:t>
      </w:r>
      <w:ins w:id="378" w:author="Jordon Beijing" w:date="2020-08-18T17:45:00Z">
        <w:r w:rsidR="007F5F9F" w:rsidRPr="007F5F9F">
          <w:rPr>
            <w:rFonts w:ascii="Times New Roman" w:eastAsia="SimSun" w:hAnsi="Times New Roman" w:cs="Times New Roman"/>
            <w:color w:val="000000" w:themeColor="text1"/>
            <w:highlight w:val="yellow"/>
            <w:rPrChange w:id="379" w:author="Jordon Beijing" w:date="2020-08-18T17:50:00Z">
              <w:rPr>
                <w:rFonts w:eastAsia="SimSun" w:hAnsi="Georgia" w:cs="Georgia"/>
                <w:color w:val="000000" w:themeColor="text1"/>
                <w:highlight w:val="yellow"/>
              </w:rPr>
            </w:rPrChange>
          </w:rPr>
          <w:t>ETA</w:t>
        </w:r>
      </w:ins>
      <w:del w:id="380" w:author="Jordon Beijing" w:date="2020-08-18T17:45:00Z">
        <w:r w:rsidR="00AB3076" w:rsidRPr="007F5F9F" w:rsidDel="007F5F9F">
          <w:rPr>
            <w:rFonts w:ascii="Times New Roman" w:eastAsia="SimSun" w:hAnsi="Times New Roman" w:cs="Times New Roman"/>
            <w:color w:val="000000" w:themeColor="text1"/>
            <w:highlight w:val="yellow"/>
            <w:rPrChange w:id="381" w:author="Jordon Beijing" w:date="2020-08-18T17:50:00Z">
              <w:rPr>
                <w:rFonts w:eastAsia="SimSun" w:hAnsi="Georgia" w:cs="Georgia" w:hint="eastAsia"/>
                <w:color w:val="000000" w:themeColor="text1"/>
              </w:rPr>
            </w:rPrChange>
          </w:rPr>
          <w:delText>eta</w:delText>
        </w:r>
      </w:del>
      <w:del w:id="382" w:author="Jordon Beijing" w:date="2020-08-18T15:38:00Z">
        <w:r w:rsidR="00AB3076" w:rsidRPr="007F5F9F" w:rsidDel="00EC441A">
          <w:rPr>
            <w:rFonts w:ascii="Times New Roman" w:eastAsia="SimSun" w:hAnsi="Times New Roman" w:cs="Times New Roman"/>
            <w:color w:val="000000" w:themeColor="text1"/>
            <w:highlight w:val="yellow"/>
            <w:rPrChange w:id="383" w:author="Jordon Beijing" w:date="2020-08-18T17:50:00Z">
              <w:rPr>
                <w:rFonts w:eastAsia="SimSun" w:hAnsi="Georgia" w:cs="Georgia" w:hint="eastAsia"/>
                <w:color w:val="000000" w:themeColor="text1"/>
              </w:rPr>
            </w:rPrChange>
          </w:rPr>
          <w:delText>”</w:delText>
        </w:r>
      </w:del>
      <w:r w:rsidR="00AB3076" w:rsidRPr="007F5F9F">
        <w:rPr>
          <w:rFonts w:ascii="Times New Roman" w:eastAsia="SimSun" w:hAnsi="Times New Roman" w:cs="Times New Roman"/>
          <w:color w:val="000000" w:themeColor="text1"/>
          <w:highlight w:val="yellow"/>
          <w:rPrChange w:id="384" w:author="Jordon Beijing" w:date="2020-08-18T17:50:00Z">
            <w:rPr>
              <w:rFonts w:eastAsia="SimSun" w:hAnsi="Georgia" w:cs="Georgia" w:hint="eastAsia"/>
              <w:color w:val="000000" w:themeColor="text1"/>
            </w:rPr>
          </w:rPrChange>
        </w:rPr>
        <w:t xml:space="preserve">). </w:t>
      </w:r>
    </w:p>
    <w:p w:rsidR="007F5F9F" w:rsidRPr="007F5F9F" w:rsidRDefault="00874ADB" w:rsidP="001004D6">
      <w:pPr>
        <w:ind w:firstLine="420"/>
        <w:rPr>
          <w:ins w:id="385" w:author="Jordon Beijing" w:date="2020-08-18T17:46:00Z"/>
          <w:rFonts w:ascii="Times New Roman" w:eastAsia="SimSun" w:hAnsi="Times New Roman" w:cs="Times New Roman"/>
          <w:color w:val="000000" w:themeColor="text1"/>
          <w:highlight w:val="yellow"/>
          <w:rPrChange w:id="386" w:author="Jordon Beijing" w:date="2020-08-18T17:50:00Z">
            <w:rPr>
              <w:ins w:id="387" w:author="Jordon Beijing" w:date="2020-08-18T17:46:00Z"/>
              <w:rFonts w:eastAsia="SimSun" w:hAnsi="Georgia" w:cs="Georgia"/>
              <w:color w:val="000000" w:themeColor="text1"/>
              <w:highlight w:val="yellow"/>
            </w:rPr>
          </w:rPrChange>
        </w:rPr>
        <w:pPrChange w:id="388" w:author="Jordon Beijing" w:date="2020-08-18T18:04:00Z">
          <w:pPr>
            <w:ind w:firstLineChars="200" w:firstLine="480"/>
          </w:pPr>
        </w:pPrChange>
      </w:pPr>
      <w:ins w:id="389" w:author="Jordon Beijing" w:date="2020-08-18T17:56:00Z">
        <w:r>
          <w:rPr>
            <w:rFonts w:ascii="Times New Roman" w:eastAsia="SimSun" w:hAnsi="Times New Roman" w:cs="Times New Roman"/>
            <w:color w:val="000000" w:themeColor="text1"/>
            <w:highlight w:val="yellow"/>
          </w:rPr>
          <w:t xml:space="preserve">The group claims that </w:t>
        </w:r>
      </w:ins>
      <w:r w:rsidR="00AB3076" w:rsidRPr="007F5F9F">
        <w:rPr>
          <w:rFonts w:ascii="Times New Roman" w:eastAsia="SimSun" w:hAnsi="Times New Roman" w:cs="Times New Roman"/>
          <w:color w:val="000000" w:themeColor="text1"/>
          <w:highlight w:val="yellow"/>
          <w:rPrChange w:id="390" w:author="Jordon Beijing" w:date="2020-08-18T17:50:00Z">
            <w:rPr>
              <w:rFonts w:eastAsia="SimSun" w:hAnsi="Georgia" w:cs="Georgia" w:hint="eastAsia"/>
              <w:color w:val="000000" w:themeColor="text1"/>
            </w:rPr>
          </w:rPrChange>
        </w:rPr>
        <w:t>Monkeys</w:t>
      </w:r>
      <w:r w:rsidR="00AB3076" w:rsidRPr="007F5F9F">
        <w:rPr>
          <w:rFonts w:ascii="Times New Roman" w:eastAsia="SimSun" w:hAnsi="Times New Roman" w:cs="Times New Roman"/>
          <w:color w:val="000000" w:themeColor="text1"/>
          <w:highlight w:val="yellow"/>
          <w:rPrChange w:id="391" w:author="Jordon Beijing" w:date="2020-08-18T17:50:00Z">
            <w:rPr>
              <w:rFonts w:eastAsia="SimSun" w:hAnsi="Georgia" w:cs="Georgia" w:hint="eastAsia"/>
              <w:color w:val="000000" w:themeColor="text1"/>
            </w:rPr>
          </w:rPrChange>
        </w:rPr>
        <w:t xml:space="preserve"> in Thailand </w:t>
      </w:r>
      <w:del w:id="392" w:author="Jordon Beijing" w:date="2020-08-18T17:45:00Z">
        <w:r w:rsidR="00AB3076" w:rsidRPr="007F5F9F" w:rsidDel="007F5F9F">
          <w:rPr>
            <w:rFonts w:ascii="Times New Roman" w:eastAsia="SimSun" w:hAnsi="Times New Roman" w:cs="Times New Roman"/>
            <w:color w:val="000000" w:themeColor="text1"/>
            <w:highlight w:val="yellow"/>
            <w:rPrChange w:id="393" w:author="Jordon Beijing" w:date="2020-08-18T17:50:00Z">
              <w:rPr>
                <w:rFonts w:eastAsia="SimSun" w:hAnsi="Georgia" w:cs="Georgia" w:hint="eastAsia"/>
                <w:color w:val="000000" w:themeColor="text1"/>
              </w:rPr>
            </w:rPrChange>
          </w:rPr>
          <w:delText xml:space="preserve">were </w:delText>
        </w:r>
      </w:del>
      <w:ins w:id="394" w:author="Jordon Beijing" w:date="2020-08-18T17:45:00Z">
        <w:r w:rsidR="007F5F9F" w:rsidRPr="007F5F9F">
          <w:rPr>
            <w:rFonts w:ascii="Times New Roman" w:eastAsia="SimSun" w:hAnsi="Times New Roman" w:cs="Times New Roman"/>
            <w:color w:val="000000" w:themeColor="text1"/>
            <w:highlight w:val="yellow"/>
            <w:rPrChange w:id="395" w:author="Jordon Beijing" w:date="2020-08-18T17:50:00Z">
              <w:rPr>
                <w:rFonts w:eastAsia="SimSun" w:hAnsi="Georgia" w:cs="Georgia"/>
                <w:color w:val="000000" w:themeColor="text1"/>
                <w:highlight w:val="yellow"/>
              </w:rPr>
            </w:rPrChange>
          </w:rPr>
          <w:t>are</w:t>
        </w:r>
        <w:r w:rsidR="007F5F9F" w:rsidRPr="007F5F9F">
          <w:rPr>
            <w:rFonts w:ascii="Times New Roman" w:eastAsia="SimSun" w:hAnsi="Times New Roman" w:cs="Times New Roman"/>
            <w:color w:val="000000" w:themeColor="text1"/>
            <w:highlight w:val="yellow"/>
            <w:rPrChange w:id="396" w:author="Jordon Beijing" w:date="2020-08-18T17:50:00Z">
              <w:rPr>
                <w:rFonts w:eastAsia="SimSun" w:hAnsi="Georgia" w:cs="Georgia" w:hint="eastAsia"/>
                <w:color w:val="000000" w:themeColor="text1"/>
              </w:rPr>
            </w:rPrChange>
          </w:rPr>
          <w:t xml:space="preserve"> </w:t>
        </w:r>
      </w:ins>
      <w:r w:rsidR="00AB3076" w:rsidRPr="007F5F9F">
        <w:rPr>
          <w:rFonts w:ascii="Times New Roman" w:eastAsia="SimSun" w:hAnsi="Times New Roman" w:cs="Times New Roman"/>
          <w:color w:val="000000" w:themeColor="text1"/>
          <w:highlight w:val="yellow"/>
          <w:rPrChange w:id="397" w:author="Jordon Beijing" w:date="2020-08-18T17:50:00Z">
            <w:rPr>
              <w:rFonts w:eastAsia="SimSun" w:hAnsi="Georgia" w:cs="Georgia" w:hint="eastAsia"/>
              <w:color w:val="000000" w:themeColor="text1"/>
            </w:rPr>
          </w:rPrChange>
        </w:rPr>
        <w:t xml:space="preserve">treated </w:t>
      </w:r>
      <w:ins w:id="398" w:author="Jordon Beijing" w:date="2020-08-18T17:45:00Z">
        <w:r w:rsidR="007F5F9F" w:rsidRPr="007F5F9F">
          <w:rPr>
            <w:rFonts w:ascii="Times New Roman" w:eastAsia="SimSun" w:hAnsi="Times New Roman" w:cs="Times New Roman"/>
            <w:color w:val="000000" w:themeColor="text1"/>
            <w:highlight w:val="yellow"/>
            <w:rPrChange w:id="399" w:author="Jordon Beijing" w:date="2020-08-18T17:50:00Z">
              <w:rPr>
                <w:rFonts w:eastAsia="SimSun" w:hAnsi="Georgia" w:cs="Georgia"/>
                <w:color w:val="000000" w:themeColor="text1"/>
                <w:highlight w:val="yellow"/>
              </w:rPr>
            </w:rPrChange>
          </w:rPr>
          <w:t>as</w:t>
        </w:r>
      </w:ins>
      <w:del w:id="400" w:author="Jordon Beijing" w:date="2020-08-18T17:45:00Z">
        <w:r w:rsidR="00AB3076" w:rsidRPr="007F5F9F" w:rsidDel="007F5F9F">
          <w:rPr>
            <w:rFonts w:ascii="Times New Roman" w:eastAsia="SimSun" w:hAnsi="Times New Roman" w:cs="Times New Roman"/>
            <w:color w:val="000000" w:themeColor="text1"/>
            <w:highlight w:val="yellow"/>
            <w:rPrChange w:id="401" w:author="Jordon Beijing" w:date="2020-08-18T17:50:00Z">
              <w:rPr>
                <w:rFonts w:eastAsia="SimSun" w:hAnsi="Georgia" w:cs="Georgia" w:hint="eastAsia"/>
                <w:color w:val="000000" w:themeColor="text1"/>
              </w:rPr>
            </w:rPrChange>
          </w:rPr>
          <w:delText>to be</w:delText>
        </w:r>
      </w:del>
      <w:r w:rsidR="00AB3076" w:rsidRPr="007F5F9F">
        <w:rPr>
          <w:rFonts w:ascii="Times New Roman" w:eastAsia="SimSun" w:hAnsi="Times New Roman" w:cs="Times New Roman"/>
          <w:color w:val="000000" w:themeColor="text1"/>
          <w:highlight w:val="yellow"/>
          <w:rPrChange w:id="402" w:author="Jordon Beijing" w:date="2020-08-18T17:50:00Z">
            <w:rPr>
              <w:rFonts w:eastAsia="SimSun" w:hAnsi="Georgia" w:cs="Georgia" w:hint="eastAsia"/>
              <w:color w:val="000000" w:themeColor="text1"/>
            </w:rPr>
          </w:rPrChange>
        </w:rPr>
        <w:t xml:space="preserve"> </w:t>
      </w:r>
      <w:ins w:id="403" w:author="Jordon Beijing" w:date="2020-08-18T15:38:00Z">
        <w:r w:rsidR="00EC441A" w:rsidRPr="007F5F9F">
          <w:rPr>
            <w:rFonts w:ascii="Times New Roman" w:eastAsia="SimSun" w:hAnsi="Times New Roman" w:cs="Times New Roman"/>
            <w:color w:val="000000" w:themeColor="text1"/>
            <w:highlight w:val="yellow"/>
            <w:rPrChange w:id="404" w:author="Jordon Beijing" w:date="2020-08-18T17:50:00Z">
              <w:rPr>
                <w:rFonts w:eastAsia="SimSun" w:hAnsi="Georgia" w:cs="Georgia"/>
                <w:color w:val="000000" w:themeColor="text1"/>
              </w:rPr>
            </w:rPrChange>
          </w:rPr>
          <w:t>“</w:t>
        </w:r>
      </w:ins>
      <w:del w:id="405" w:author="Jordon Beijing" w:date="2020-08-18T15:38:00Z">
        <w:r w:rsidR="00AB3076" w:rsidRPr="007F5F9F" w:rsidDel="00EC441A">
          <w:rPr>
            <w:rFonts w:ascii="Times New Roman" w:eastAsia="SimSun" w:hAnsi="Times New Roman" w:cs="Times New Roman"/>
            <w:color w:val="000000" w:themeColor="text1"/>
            <w:highlight w:val="yellow"/>
            <w:rPrChange w:id="406" w:author="Jordon Beijing" w:date="2020-08-18T17:50:00Z">
              <w:rPr>
                <w:rFonts w:eastAsia="SimSun" w:hAnsi="Georgia" w:cs="Georgia" w:hint="eastAsia"/>
                <w:color w:val="000000" w:themeColor="text1"/>
              </w:rPr>
            </w:rPrChange>
          </w:rPr>
          <w:delText>“</w:delText>
        </w:r>
      </w:del>
      <w:r w:rsidR="00AB3076" w:rsidRPr="007F5F9F">
        <w:rPr>
          <w:rFonts w:ascii="Times New Roman" w:eastAsia="SimSun" w:hAnsi="Times New Roman" w:cs="Times New Roman"/>
          <w:color w:val="000000" w:themeColor="text1"/>
          <w:highlight w:val="yellow"/>
          <w:rPrChange w:id="407" w:author="Jordon Beijing" w:date="2020-08-18T17:50:00Z">
            <w:rPr>
              <w:rFonts w:eastAsia="SimSun" w:hAnsi="Georgia" w:cs="Georgia" w:hint="eastAsia"/>
              <w:color w:val="000000" w:themeColor="text1"/>
            </w:rPr>
          </w:rPrChange>
        </w:rPr>
        <w:t>coconuts-picking machine</w:t>
      </w:r>
      <w:ins w:id="408" w:author="Jordon Beijing" w:date="2020-08-18T17:45:00Z">
        <w:r w:rsidR="007F5F9F" w:rsidRPr="007F5F9F">
          <w:rPr>
            <w:rFonts w:ascii="Times New Roman" w:eastAsia="SimSun" w:hAnsi="Times New Roman" w:cs="Times New Roman"/>
            <w:color w:val="000000" w:themeColor="text1"/>
            <w:highlight w:val="yellow"/>
            <w:rPrChange w:id="409" w:author="Jordon Beijing" w:date="2020-08-18T17:50:00Z">
              <w:rPr>
                <w:rFonts w:eastAsia="SimSun" w:hAnsi="Georgia" w:cs="Georgia"/>
                <w:color w:val="000000" w:themeColor="text1"/>
                <w:highlight w:val="yellow"/>
              </w:rPr>
            </w:rPrChange>
          </w:rPr>
          <w:t>s</w:t>
        </w:r>
      </w:ins>
      <w:ins w:id="410" w:author="Jordon Beijing" w:date="2020-08-18T17:56:00Z">
        <w:r>
          <w:rPr>
            <w:rFonts w:ascii="Times New Roman" w:eastAsia="SimSun" w:hAnsi="Times New Roman" w:cs="Times New Roman"/>
            <w:color w:val="000000" w:themeColor="text1"/>
            <w:highlight w:val="yellow"/>
          </w:rPr>
          <w:t>,</w:t>
        </w:r>
      </w:ins>
      <w:ins w:id="411" w:author="Jordon Beijing" w:date="2020-08-18T15:37:00Z">
        <w:r w:rsidR="00EC441A" w:rsidRPr="007F5F9F">
          <w:rPr>
            <w:rFonts w:ascii="Times New Roman" w:eastAsia="SimSun" w:hAnsi="Times New Roman" w:cs="Times New Roman"/>
            <w:color w:val="000000" w:themeColor="text1"/>
            <w:highlight w:val="yellow"/>
            <w:rPrChange w:id="412" w:author="Jordon Beijing" w:date="2020-08-18T17:50:00Z">
              <w:rPr>
                <w:rFonts w:eastAsia="SimSun" w:hAnsi="Georgia" w:cs="Georgia"/>
                <w:color w:val="000000" w:themeColor="text1"/>
              </w:rPr>
            </w:rPrChange>
          </w:rPr>
          <w:t>”</w:t>
        </w:r>
      </w:ins>
      <w:del w:id="413" w:author="Jordon Beijing" w:date="2020-08-18T15:37:00Z">
        <w:r w:rsidR="00AB3076" w:rsidRPr="007F5F9F" w:rsidDel="00EC441A">
          <w:rPr>
            <w:rFonts w:ascii="Times New Roman" w:eastAsia="SimSun" w:hAnsi="Times New Roman" w:cs="Times New Roman"/>
            <w:color w:val="000000" w:themeColor="text1"/>
            <w:highlight w:val="yellow"/>
            <w:rPrChange w:id="414" w:author="Jordon Beijing" w:date="2020-08-18T17:50:00Z">
              <w:rPr>
                <w:rFonts w:eastAsia="SimSun" w:hAnsi="Georgia" w:cs="Georgia" w:hint="eastAsia"/>
                <w:color w:val="000000" w:themeColor="text1"/>
              </w:rPr>
            </w:rPrChange>
          </w:rPr>
          <w:delText>”</w:delText>
        </w:r>
        <w:r w:rsidR="00AB3076" w:rsidRPr="007F5F9F" w:rsidDel="00EC441A">
          <w:rPr>
            <w:rFonts w:ascii="Times New Roman" w:eastAsia="SimSun" w:hAnsi="Times New Roman" w:cs="Times New Roman"/>
            <w:color w:val="000000" w:themeColor="text1"/>
            <w:highlight w:val="yellow"/>
            <w:rPrChange w:id="415" w:author="Jordon Beijing" w:date="2020-08-18T17:50:00Z">
              <w:rPr>
                <w:rFonts w:eastAsia="SimSun" w:hAnsi="Georgia" w:cs="Georgia" w:hint="eastAsia"/>
                <w:color w:val="000000" w:themeColor="text1"/>
              </w:rPr>
            </w:rPrChange>
          </w:rPr>
          <w:delText>.</w:delText>
        </w:r>
      </w:del>
      <w:r w:rsidR="00AB3076" w:rsidRPr="007F5F9F">
        <w:rPr>
          <w:rFonts w:ascii="Times New Roman" w:eastAsia="SimSun" w:hAnsi="Times New Roman" w:cs="Times New Roman"/>
          <w:color w:val="000000" w:themeColor="text1"/>
          <w:highlight w:val="yellow"/>
          <w:rPrChange w:id="416" w:author="Jordon Beijing" w:date="2020-08-18T17:50:00Z">
            <w:rPr>
              <w:rFonts w:eastAsia="SimSun" w:hAnsi="Georgia" w:cs="Georgia" w:hint="eastAsia"/>
              <w:color w:val="000000" w:themeColor="text1"/>
            </w:rPr>
          </w:rPrChange>
        </w:rPr>
        <w:t xml:space="preserve"> </w:t>
      </w:r>
      <w:ins w:id="417" w:author="Jordon Beijing" w:date="2020-08-18T17:57:00Z">
        <w:r>
          <w:rPr>
            <w:rFonts w:ascii="Times New Roman" w:eastAsia="SimSun" w:hAnsi="Times New Roman" w:cs="Times New Roman"/>
            <w:color w:val="000000" w:themeColor="text1"/>
            <w:highlight w:val="yellow"/>
          </w:rPr>
          <w:t>a</w:t>
        </w:r>
      </w:ins>
      <w:ins w:id="418" w:author="Jordon Beijing" w:date="2020-08-18T17:56:00Z">
        <w:r>
          <w:rPr>
            <w:rFonts w:ascii="Times New Roman" w:eastAsia="SimSun" w:hAnsi="Times New Roman" w:cs="Times New Roman"/>
            <w:color w:val="000000" w:themeColor="text1"/>
            <w:highlight w:val="yellow"/>
          </w:rPr>
          <w:t xml:space="preserve">nd </w:t>
        </w:r>
      </w:ins>
      <w:del w:id="419" w:author="Jordon Beijing" w:date="2020-08-18T17:56:00Z">
        <w:r w:rsidR="00AB3076" w:rsidRPr="007F5F9F" w:rsidDel="00874ADB">
          <w:rPr>
            <w:rFonts w:ascii="Times New Roman" w:eastAsia="SimSun" w:hAnsi="Times New Roman" w:cs="Times New Roman"/>
            <w:color w:val="000000" w:themeColor="text1"/>
            <w:highlight w:val="yellow"/>
            <w:rPrChange w:id="420" w:author="Jordon Beijing" w:date="2020-08-18T17:50:00Z">
              <w:rPr>
                <w:rFonts w:eastAsia="SimSun" w:hAnsi="Georgia" w:cs="Georgia" w:hint="eastAsia"/>
                <w:color w:val="000000" w:themeColor="text1"/>
              </w:rPr>
            </w:rPrChange>
          </w:rPr>
          <w:delText xml:space="preserve">Monkeys </w:delText>
        </w:r>
      </w:del>
      <w:del w:id="421" w:author="Jordon Beijing" w:date="2020-08-18T17:45:00Z">
        <w:r w:rsidR="00AB3076" w:rsidRPr="007F5F9F" w:rsidDel="007F5F9F">
          <w:rPr>
            <w:rFonts w:ascii="Times New Roman" w:eastAsia="SimSun" w:hAnsi="Times New Roman" w:cs="Times New Roman"/>
            <w:color w:val="000000" w:themeColor="text1"/>
            <w:highlight w:val="yellow"/>
            <w:rPrChange w:id="422" w:author="Jordon Beijing" w:date="2020-08-18T17:50:00Z">
              <w:rPr>
                <w:rFonts w:eastAsia="SimSun" w:hAnsi="Georgia" w:cs="Georgia" w:hint="eastAsia"/>
                <w:color w:val="000000" w:themeColor="text1"/>
              </w:rPr>
            </w:rPrChange>
          </w:rPr>
          <w:delText xml:space="preserve">were </w:delText>
        </w:r>
      </w:del>
      <w:ins w:id="423" w:author="Jordon Beijing" w:date="2020-08-18T17:45:00Z">
        <w:r w:rsidR="007F5F9F" w:rsidRPr="007F5F9F">
          <w:rPr>
            <w:rFonts w:ascii="Times New Roman" w:eastAsia="SimSun" w:hAnsi="Times New Roman" w:cs="Times New Roman"/>
            <w:color w:val="000000" w:themeColor="text1"/>
            <w:highlight w:val="yellow"/>
            <w:rPrChange w:id="424" w:author="Jordon Beijing" w:date="2020-08-18T17:50:00Z">
              <w:rPr>
                <w:rFonts w:eastAsia="SimSun" w:hAnsi="Georgia" w:cs="Georgia"/>
                <w:color w:val="000000" w:themeColor="text1"/>
                <w:highlight w:val="yellow"/>
              </w:rPr>
            </w:rPrChange>
          </w:rPr>
          <w:t>are</w:t>
        </w:r>
        <w:r w:rsidR="007F5F9F" w:rsidRPr="007F5F9F">
          <w:rPr>
            <w:rFonts w:ascii="Times New Roman" w:eastAsia="SimSun" w:hAnsi="Times New Roman" w:cs="Times New Roman"/>
            <w:color w:val="000000" w:themeColor="text1"/>
            <w:highlight w:val="yellow"/>
            <w:rPrChange w:id="425" w:author="Jordon Beijing" w:date="2020-08-18T17:50:00Z">
              <w:rPr>
                <w:rFonts w:eastAsia="SimSun" w:hAnsi="Georgia" w:cs="Georgia" w:hint="eastAsia"/>
                <w:color w:val="000000" w:themeColor="text1"/>
              </w:rPr>
            </w:rPrChange>
          </w:rPr>
          <w:t xml:space="preserve"> </w:t>
        </w:r>
      </w:ins>
      <w:r w:rsidR="00AB3076" w:rsidRPr="007F5F9F">
        <w:rPr>
          <w:rFonts w:ascii="Times New Roman" w:eastAsia="SimSun" w:hAnsi="Times New Roman" w:cs="Times New Roman"/>
          <w:color w:val="000000" w:themeColor="text1"/>
          <w:highlight w:val="yellow"/>
          <w:rPrChange w:id="426" w:author="Jordon Beijing" w:date="2020-08-18T17:50:00Z">
            <w:rPr>
              <w:rFonts w:eastAsia="SimSun" w:hAnsi="Georgia" w:cs="Georgia" w:hint="eastAsia"/>
              <w:color w:val="000000" w:themeColor="text1"/>
            </w:rPr>
          </w:rPrChange>
        </w:rPr>
        <w:t xml:space="preserve">used to supply two of the best-known coconut milk brands. </w:t>
      </w:r>
    </w:p>
    <w:p w:rsidR="007F5F9F" w:rsidRPr="007F5F9F" w:rsidRDefault="00AB3076" w:rsidP="001004D6">
      <w:pPr>
        <w:ind w:firstLine="420"/>
        <w:rPr>
          <w:ins w:id="427" w:author="Jordon Beijing" w:date="2020-08-18T17:48:00Z"/>
          <w:rFonts w:ascii="Times New Roman" w:eastAsia="SimSun" w:hAnsi="Times New Roman" w:cs="Times New Roman"/>
          <w:color w:val="000000" w:themeColor="text1"/>
          <w:highlight w:val="yellow"/>
          <w:rPrChange w:id="428" w:author="Jordon Beijing" w:date="2020-08-18T17:50:00Z">
            <w:rPr>
              <w:ins w:id="429" w:author="Jordon Beijing" w:date="2020-08-18T17:48:00Z"/>
              <w:rFonts w:eastAsia="SimSun" w:hAnsi="Georgia" w:cs="Georgia"/>
              <w:color w:val="000000" w:themeColor="text1"/>
              <w:highlight w:val="yellow"/>
            </w:rPr>
          </w:rPrChange>
        </w:rPr>
        <w:pPrChange w:id="430" w:author="Jordon Beijing" w:date="2020-08-18T18:04:00Z">
          <w:pPr>
            <w:ind w:firstLineChars="200" w:firstLine="480"/>
          </w:pPr>
        </w:pPrChange>
      </w:pPr>
      <w:del w:id="431" w:author="Jordon Beijing" w:date="2020-08-18T17:46:00Z">
        <w:r w:rsidRPr="007F5F9F" w:rsidDel="007F5F9F">
          <w:rPr>
            <w:rFonts w:ascii="Times New Roman" w:eastAsia="SimSun" w:hAnsi="Times New Roman" w:cs="Times New Roman"/>
            <w:color w:val="000000" w:themeColor="text1"/>
            <w:highlight w:val="yellow"/>
            <w:rPrChange w:id="432" w:author="Jordon Beijing" w:date="2020-08-18T17:50:00Z">
              <w:rPr>
                <w:rFonts w:eastAsia="SimSun" w:hAnsi="Georgia" w:cs="Georgia" w:hint="eastAsia"/>
                <w:color w:val="000000" w:themeColor="text1"/>
              </w:rPr>
            </w:rPrChange>
          </w:rPr>
          <w:delText xml:space="preserve">Peta </w:delText>
        </w:r>
      </w:del>
      <w:ins w:id="433" w:author="Jordon Beijing" w:date="2020-08-18T17:46:00Z">
        <w:r w:rsidR="007F5F9F" w:rsidRPr="007F5F9F">
          <w:rPr>
            <w:rFonts w:ascii="Times New Roman" w:eastAsia="SimSun" w:hAnsi="Times New Roman" w:cs="Times New Roman"/>
            <w:color w:val="000000" w:themeColor="text1"/>
            <w:highlight w:val="yellow"/>
            <w:rPrChange w:id="434" w:author="Jordon Beijing" w:date="2020-08-18T17:50:00Z">
              <w:rPr>
                <w:rFonts w:eastAsia="SimSun" w:hAnsi="Georgia" w:cs="Georgia"/>
                <w:color w:val="000000" w:themeColor="text1"/>
                <w:highlight w:val="yellow"/>
              </w:rPr>
            </w:rPrChange>
          </w:rPr>
          <w:t>PETA</w:t>
        </w:r>
        <w:r w:rsidR="007F5F9F" w:rsidRPr="007F5F9F">
          <w:rPr>
            <w:rFonts w:ascii="Times New Roman" w:eastAsia="SimSun" w:hAnsi="Times New Roman" w:cs="Times New Roman"/>
            <w:color w:val="000000" w:themeColor="text1"/>
            <w:highlight w:val="yellow"/>
            <w:rPrChange w:id="435" w:author="Jordon Beijing" w:date="2020-08-18T17:50:00Z">
              <w:rPr>
                <w:rFonts w:eastAsia="SimSun" w:hAnsi="Georgia" w:cs="Georgia" w:hint="eastAsia"/>
                <w:color w:val="000000" w:themeColor="text1"/>
              </w:rPr>
            </w:rPrChange>
          </w:rPr>
          <w:t xml:space="preserve"> </w:t>
        </w:r>
      </w:ins>
      <w:r w:rsidRPr="007F5F9F">
        <w:rPr>
          <w:rFonts w:ascii="Times New Roman" w:eastAsia="SimSun" w:hAnsi="Times New Roman" w:cs="Times New Roman"/>
          <w:color w:val="000000" w:themeColor="text1"/>
          <w:highlight w:val="yellow"/>
          <w:rPrChange w:id="436" w:author="Jordon Beijing" w:date="2020-08-18T17:50:00Z">
            <w:rPr>
              <w:rFonts w:eastAsia="SimSun" w:hAnsi="Georgia" w:cs="Georgia" w:hint="eastAsia"/>
              <w:color w:val="000000" w:themeColor="text1"/>
            </w:rPr>
          </w:rPrChange>
        </w:rPr>
        <w:t xml:space="preserve">reported that there </w:t>
      </w:r>
      <w:del w:id="437" w:author="Jordon Beijing" w:date="2020-08-18T17:57:00Z">
        <w:r w:rsidRPr="007F5F9F" w:rsidDel="00874ADB">
          <w:rPr>
            <w:rFonts w:ascii="Times New Roman" w:eastAsia="SimSun" w:hAnsi="Times New Roman" w:cs="Times New Roman"/>
            <w:color w:val="000000" w:themeColor="text1"/>
            <w:highlight w:val="yellow"/>
            <w:rPrChange w:id="438" w:author="Jordon Beijing" w:date="2020-08-18T17:50:00Z">
              <w:rPr>
                <w:rFonts w:eastAsia="SimSun" w:hAnsi="Georgia" w:cs="Georgia" w:hint="eastAsia"/>
                <w:color w:val="000000" w:themeColor="text1"/>
              </w:rPr>
            </w:rPrChange>
          </w:rPr>
          <w:delText xml:space="preserve">were </w:delText>
        </w:r>
      </w:del>
      <w:ins w:id="439" w:author="Jordon Beijing" w:date="2020-08-18T17:57:00Z">
        <w:r w:rsidR="00874ADB">
          <w:rPr>
            <w:rFonts w:ascii="Times New Roman" w:eastAsia="SimSun" w:hAnsi="Times New Roman" w:cs="Times New Roman"/>
            <w:color w:val="000000" w:themeColor="text1"/>
            <w:highlight w:val="yellow"/>
          </w:rPr>
          <w:t>are</w:t>
        </w:r>
        <w:r w:rsidR="00874ADB" w:rsidRPr="007F5F9F">
          <w:rPr>
            <w:rFonts w:ascii="Times New Roman" w:eastAsia="SimSun" w:hAnsi="Times New Roman" w:cs="Times New Roman"/>
            <w:color w:val="000000" w:themeColor="text1"/>
            <w:highlight w:val="yellow"/>
            <w:rPrChange w:id="440" w:author="Jordon Beijing" w:date="2020-08-18T17:50:00Z">
              <w:rPr>
                <w:rFonts w:eastAsia="SimSun" w:hAnsi="Georgia" w:cs="Georgia" w:hint="eastAsia"/>
                <w:color w:val="000000" w:themeColor="text1"/>
              </w:rPr>
            </w:rPrChange>
          </w:rPr>
          <w:t xml:space="preserve"> </w:t>
        </w:r>
      </w:ins>
      <w:r w:rsidRPr="007F5F9F">
        <w:rPr>
          <w:rFonts w:ascii="Times New Roman" w:eastAsia="SimSun" w:hAnsi="Times New Roman" w:cs="Times New Roman"/>
          <w:color w:val="000000" w:themeColor="text1"/>
          <w:highlight w:val="yellow"/>
          <w:rPrChange w:id="441" w:author="Jordon Beijing" w:date="2020-08-18T17:50:00Z">
            <w:rPr>
              <w:rFonts w:eastAsia="SimSun" w:hAnsi="Georgia" w:cs="Georgia" w:hint="eastAsia"/>
              <w:color w:val="000000" w:themeColor="text1"/>
            </w:rPr>
          </w:rPrChange>
        </w:rPr>
        <w:t>eight farm</w:t>
      </w:r>
      <w:ins w:id="442" w:author="Jordon Beijing" w:date="2020-08-18T16:21:00Z">
        <w:r w:rsidR="00CC69D8" w:rsidRPr="007F5F9F">
          <w:rPr>
            <w:rFonts w:ascii="Times New Roman" w:eastAsia="SimSun" w:hAnsi="Times New Roman" w:cs="Times New Roman"/>
            <w:color w:val="000000" w:themeColor="text1"/>
            <w:highlight w:val="yellow"/>
            <w:rPrChange w:id="443" w:author="Jordon Beijing" w:date="2020-08-18T17:50:00Z">
              <w:rPr>
                <w:rFonts w:eastAsia="SimSun" w:hAnsi="Georgia" w:cs="Georgia"/>
                <w:color w:val="000000" w:themeColor="text1"/>
              </w:rPr>
            </w:rPrChange>
          </w:rPr>
          <w:t>s</w:t>
        </w:r>
      </w:ins>
      <w:r w:rsidRPr="007F5F9F">
        <w:rPr>
          <w:rFonts w:ascii="Times New Roman" w:eastAsia="SimSun" w:hAnsi="Times New Roman" w:cs="Times New Roman"/>
          <w:color w:val="000000" w:themeColor="text1"/>
          <w:highlight w:val="yellow"/>
          <w:rPrChange w:id="444" w:author="Jordon Beijing" w:date="2020-08-18T17:50:00Z">
            <w:rPr>
              <w:rFonts w:eastAsia="SimSun" w:hAnsi="Georgia" w:cs="Georgia" w:hint="eastAsia"/>
              <w:color w:val="000000" w:themeColor="text1"/>
            </w:rPr>
          </w:rPrChange>
        </w:rPr>
        <w:t xml:space="preserve"> that train</w:t>
      </w:r>
      <w:del w:id="445" w:author="Jordon Beijing" w:date="2020-08-18T17:57:00Z">
        <w:r w:rsidRPr="007F5F9F" w:rsidDel="00874ADB">
          <w:rPr>
            <w:rFonts w:ascii="Times New Roman" w:eastAsia="SimSun" w:hAnsi="Times New Roman" w:cs="Times New Roman"/>
            <w:color w:val="000000" w:themeColor="text1"/>
            <w:highlight w:val="yellow"/>
            <w:rPrChange w:id="446" w:author="Jordon Beijing" w:date="2020-08-18T17:50:00Z">
              <w:rPr>
                <w:rFonts w:eastAsia="SimSun" w:hAnsi="Georgia" w:cs="Georgia" w:hint="eastAsia"/>
                <w:color w:val="000000" w:themeColor="text1"/>
              </w:rPr>
            </w:rPrChange>
          </w:rPr>
          <w:delText>ed</w:delText>
        </w:r>
      </w:del>
      <w:r w:rsidRPr="007F5F9F">
        <w:rPr>
          <w:rFonts w:ascii="Times New Roman" w:eastAsia="SimSun" w:hAnsi="Times New Roman" w:cs="Times New Roman"/>
          <w:color w:val="000000" w:themeColor="text1"/>
          <w:highlight w:val="yellow"/>
          <w:rPrChange w:id="447" w:author="Jordon Beijing" w:date="2020-08-18T17:50:00Z">
            <w:rPr>
              <w:rFonts w:eastAsia="SimSun" w:hAnsi="Georgia" w:cs="Georgia" w:hint="eastAsia"/>
              <w:color w:val="000000" w:themeColor="text1"/>
            </w:rPr>
          </w:rPrChange>
        </w:rPr>
        <w:t xml:space="preserve"> monkeys</w:t>
      </w:r>
      <w:ins w:id="448" w:author="Jordon Beijing" w:date="2020-08-18T17:47:00Z">
        <w:r w:rsidR="007F5F9F" w:rsidRPr="007F5F9F">
          <w:rPr>
            <w:rFonts w:ascii="Times New Roman" w:eastAsia="SimSun" w:hAnsi="Times New Roman" w:cs="Times New Roman"/>
            <w:color w:val="000000" w:themeColor="text1"/>
            <w:highlight w:val="yellow"/>
            <w:rPrChange w:id="449" w:author="Jordon Beijing" w:date="2020-08-18T17:50:00Z">
              <w:rPr>
                <w:rFonts w:eastAsia="SimSun" w:hAnsi="Georgia" w:cs="Georgia"/>
                <w:color w:val="000000" w:themeColor="text1"/>
                <w:highlight w:val="yellow"/>
              </w:rPr>
            </w:rPrChange>
          </w:rPr>
          <w:t xml:space="preserve">. </w:t>
        </w:r>
      </w:ins>
      <w:del w:id="450" w:author="Jordon Beijing" w:date="2020-08-18T17:47:00Z">
        <w:r w:rsidRPr="007F5F9F" w:rsidDel="007F5F9F">
          <w:rPr>
            <w:rFonts w:ascii="Times New Roman" w:eastAsia="SimSun" w:hAnsi="Times New Roman" w:cs="Times New Roman"/>
            <w:color w:val="000000" w:themeColor="text1"/>
            <w:highlight w:val="yellow"/>
            <w:rPrChange w:id="451" w:author="Jordon Beijing" w:date="2020-08-18T17:50:00Z">
              <w:rPr>
                <w:rFonts w:eastAsia="SimSun" w:hAnsi="Georgia" w:cs="Georgia" w:hint="eastAsia"/>
                <w:color w:val="000000" w:themeColor="text1"/>
              </w:rPr>
            </w:rPrChange>
          </w:rPr>
          <w:delText xml:space="preserve">, </w:delText>
        </w:r>
      </w:del>
      <w:ins w:id="452" w:author="Jordon Beijing" w:date="2020-08-18T17:47:00Z">
        <w:r w:rsidR="007F5F9F" w:rsidRPr="007F5F9F">
          <w:rPr>
            <w:rFonts w:ascii="Times New Roman" w:eastAsia="SimSun" w:hAnsi="Times New Roman" w:cs="Times New Roman"/>
            <w:color w:val="000000" w:themeColor="text1"/>
            <w:highlight w:val="yellow"/>
            <w:rPrChange w:id="453" w:author="Jordon Beijing" w:date="2020-08-18T17:50:00Z">
              <w:rPr>
                <w:rFonts w:eastAsia="SimSun" w:hAnsi="Georgia" w:cs="Georgia"/>
                <w:color w:val="000000" w:themeColor="text1"/>
                <w:highlight w:val="yellow"/>
              </w:rPr>
            </w:rPrChange>
          </w:rPr>
          <w:t>They</w:t>
        </w:r>
      </w:ins>
      <w:del w:id="454" w:author="Jordon Beijing" w:date="2020-08-18T17:47:00Z">
        <w:r w:rsidRPr="007F5F9F" w:rsidDel="007F5F9F">
          <w:rPr>
            <w:rFonts w:ascii="Times New Roman" w:eastAsia="SimSun" w:hAnsi="Times New Roman" w:cs="Times New Roman"/>
            <w:color w:val="000000" w:themeColor="text1"/>
            <w:highlight w:val="yellow"/>
            <w:rPrChange w:id="455" w:author="Jordon Beijing" w:date="2020-08-18T17:50:00Z">
              <w:rPr>
                <w:rFonts w:eastAsia="SimSun" w:hAnsi="Georgia" w:cs="Georgia" w:hint="eastAsia"/>
                <w:color w:val="000000" w:themeColor="text1"/>
              </w:rPr>
            </w:rPrChange>
          </w:rPr>
          <w:delText>it</w:delText>
        </w:r>
      </w:del>
      <w:r w:rsidRPr="007F5F9F">
        <w:rPr>
          <w:rFonts w:ascii="Times New Roman" w:eastAsia="SimSun" w:hAnsi="Times New Roman" w:cs="Times New Roman"/>
          <w:color w:val="000000" w:themeColor="text1"/>
          <w:highlight w:val="yellow"/>
          <w:rPrChange w:id="456" w:author="Jordon Beijing" w:date="2020-08-18T17:50:00Z">
            <w:rPr>
              <w:rFonts w:eastAsia="SimSun" w:hAnsi="Georgia" w:cs="Georgia" w:hint="eastAsia"/>
              <w:color w:val="000000" w:themeColor="text1"/>
            </w:rPr>
          </w:rPrChange>
        </w:rPr>
        <w:t xml:space="preserve"> also appeal</w:t>
      </w:r>
      <w:del w:id="457" w:author="Jordon Beijing" w:date="2020-08-18T17:47:00Z">
        <w:r w:rsidRPr="007F5F9F" w:rsidDel="007F5F9F">
          <w:rPr>
            <w:rFonts w:ascii="Times New Roman" w:eastAsia="SimSun" w:hAnsi="Times New Roman" w:cs="Times New Roman"/>
            <w:color w:val="000000" w:themeColor="text1"/>
            <w:highlight w:val="yellow"/>
            <w:rPrChange w:id="458" w:author="Jordon Beijing" w:date="2020-08-18T17:50:00Z">
              <w:rPr>
                <w:rFonts w:eastAsia="SimSun" w:hAnsi="Georgia" w:cs="Georgia" w:hint="eastAsia"/>
                <w:color w:val="000000" w:themeColor="text1"/>
              </w:rPr>
            </w:rPrChange>
          </w:rPr>
          <w:delText>s</w:delText>
        </w:r>
      </w:del>
      <w:r w:rsidRPr="007F5F9F">
        <w:rPr>
          <w:rFonts w:ascii="Times New Roman" w:eastAsia="SimSun" w:hAnsi="Times New Roman" w:cs="Times New Roman"/>
          <w:color w:val="000000" w:themeColor="text1"/>
          <w:highlight w:val="yellow"/>
          <w:rPrChange w:id="459" w:author="Jordon Beijing" w:date="2020-08-18T17:50:00Z">
            <w:rPr>
              <w:rFonts w:eastAsia="SimSun" w:hAnsi="Georgia" w:cs="Georgia" w:hint="eastAsia"/>
              <w:color w:val="000000" w:themeColor="text1"/>
            </w:rPr>
          </w:rPrChange>
        </w:rPr>
        <w:t xml:space="preserve"> </w:t>
      </w:r>
      <w:ins w:id="460" w:author="Jordon Beijing" w:date="2020-08-18T16:21:00Z">
        <w:r w:rsidR="00CC69D8" w:rsidRPr="007F5F9F">
          <w:rPr>
            <w:rFonts w:ascii="Times New Roman" w:eastAsia="SimSun" w:hAnsi="Times New Roman" w:cs="Times New Roman"/>
            <w:color w:val="000000" w:themeColor="text1"/>
            <w:highlight w:val="yellow"/>
            <w:rPrChange w:id="461" w:author="Jordon Beijing" w:date="2020-08-18T17:50:00Z">
              <w:rPr>
                <w:rFonts w:eastAsia="SimSun" w:hAnsi="Georgia" w:cs="Georgia"/>
                <w:color w:val="000000" w:themeColor="text1"/>
              </w:rPr>
            </w:rPrChange>
          </w:rPr>
          <w:t xml:space="preserve">to </w:t>
        </w:r>
      </w:ins>
      <w:del w:id="462" w:author="Jordon Beijing" w:date="2020-08-18T17:47:00Z">
        <w:r w:rsidRPr="007F5F9F" w:rsidDel="007F5F9F">
          <w:rPr>
            <w:rFonts w:ascii="Times New Roman" w:eastAsia="SimSun" w:hAnsi="Times New Roman" w:cs="Times New Roman"/>
            <w:color w:val="000000" w:themeColor="text1"/>
            <w:highlight w:val="yellow"/>
            <w:rPrChange w:id="463" w:author="Jordon Beijing" w:date="2020-08-18T17:50:00Z">
              <w:rPr>
                <w:rFonts w:eastAsia="SimSun" w:hAnsi="Georgia" w:cs="Georgia" w:hint="eastAsia"/>
                <w:color w:val="000000" w:themeColor="text1"/>
              </w:rPr>
            </w:rPrChange>
          </w:rPr>
          <w:delText xml:space="preserve">the </w:delText>
        </w:r>
      </w:del>
      <w:r w:rsidRPr="007F5F9F">
        <w:rPr>
          <w:rFonts w:ascii="Times New Roman" w:eastAsia="SimSun" w:hAnsi="Times New Roman" w:cs="Times New Roman"/>
          <w:color w:val="000000" w:themeColor="text1"/>
          <w:highlight w:val="yellow"/>
          <w:rPrChange w:id="464" w:author="Jordon Beijing" w:date="2020-08-18T17:50:00Z">
            <w:rPr>
              <w:rFonts w:eastAsia="SimSun" w:hAnsi="Georgia" w:cs="Georgia" w:hint="eastAsia"/>
              <w:color w:val="000000" w:themeColor="text1"/>
            </w:rPr>
          </w:rPrChange>
        </w:rPr>
        <w:t xml:space="preserve">stores in the UK to not buy coconuts from </w:t>
      </w:r>
      <w:r w:rsidRPr="007F5F9F">
        <w:rPr>
          <w:rFonts w:ascii="Times New Roman" w:eastAsia="SimSun" w:hAnsi="Times New Roman" w:cs="Times New Roman"/>
          <w:color w:val="000000" w:themeColor="text1"/>
          <w:highlight w:val="yellow"/>
          <w:rPrChange w:id="465" w:author="Jordon Beijing" w:date="2020-08-18T17:50:00Z">
            <w:rPr>
              <w:rFonts w:eastAsia="SimSun" w:hAnsi="Georgia" w:cs="Georgia" w:hint="eastAsia"/>
              <w:color w:val="000000" w:themeColor="text1"/>
            </w:rPr>
          </w:rPrChange>
        </w:rPr>
        <w:t xml:space="preserve">Thailand farms. </w:t>
      </w:r>
    </w:p>
    <w:p w:rsidR="00CC69D8" w:rsidRPr="007F5F9F" w:rsidRDefault="007F5F9F" w:rsidP="001004D6">
      <w:pPr>
        <w:ind w:firstLine="420"/>
        <w:rPr>
          <w:ins w:id="466" w:author="Jordon Beijing" w:date="2020-08-18T17:48:00Z"/>
          <w:rFonts w:ascii="Times New Roman" w:eastAsia="SimSun" w:hAnsi="Times New Roman" w:cs="Times New Roman"/>
          <w:color w:val="000000" w:themeColor="text1"/>
          <w:highlight w:val="yellow"/>
          <w:rPrChange w:id="467" w:author="Jordon Beijing" w:date="2020-08-18T17:50:00Z">
            <w:rPr>
              <w:ins w:id="468" w:author="Jordon Beijing" w:date="2020-08-18T17:48:00Z"/>
              <w:rFonts w:eastAsia="SimSun" w:hAnsi="Georgia" w:cs="Georgia"/>
              <w:color w:val="000000" w:themeColor="text1"/>
              <w:highlight w:val="yellow"/>
            </w:rPr>
          </w:rPrChange>
        </w:rPr>
        <w:pPrChange w:id="469" w:author="Jordon Beijing" w:date="2020-08-18T18:04:00Z">
          <w:pPr>
            <w:ind w:firstLineChars="200" w:firstLine="480"/>
          </w:pPr>
        </w:pPrChange>
      </w:pPr>
      <w:ins w:id="470" w:author="Jordon Beijing" w:date="2020-08-18T17:48:00Z">
        <w:r w:rsidRPr="007F5F9F">
          <w:rPr>
            <w:rFonts w:ascii="Times New Roman" w:eastAsia="SimSun" w:hAnsi="Times New Roman" w:cs="Times New Roman"/>
            <w:color w:val="000000" w:themeColor="text1"/>
            <w:highlight w:val="yellow"/>
            <w:rPrChange w:id="471" w:author="Jordon Beijing" w:date="2020-08-18T17:50:00Z">
              <w:rPr>
                <w:rFonts w:eastAsia="SimSun" w:hAnsi="Georgia" w:cs="Georgia"/>
                <w:color w:val="000000" w:themeColor="text1"/>
                <w:highlight w:val="yellow"/>
              </w:rPr>
            </w:rPrChange>
          </w:rPr>
          <w:t>Finally, t</w:t>
        </w:r>
      </w:ins>
      <w:del w:id="472" w:author="Jordon Beijing" w:date="2020-08-18T17:48:00Z">
        <w:r w:rsidR="00AB3076" w:rsidRPr="007F5F9F" w:rsidDel="007F5F9F">
          <w:rPr>
            <w:rFonts w:ascii="Times New Roman" w:eastAsia="SimSun" w:hAnsi="Times New Roman" w:cs="Times New Roman"/>
            <w:color w:val="000000" w:themeColor="text1"/>
            <w:highlight w:val="yellow"/>
            <w:rPrChange w:id="473" w:author="Jordon Beijing" w:date="2020-08-18T17:50:00Z">
              <w:rPr>
                <w:rFonts w:eastAsia="SimSun" w:hAnsi="Georgia" w:cs="Georgia" w:hint="eastAsia"/>
                <w:color w:val="000000" w:themeColor="text1"/>
              </w:rPr>
            </w:rPrChange>
          </w:rPr>
          <w:delText>T</w:delText>
        </w:r>
      </w:del>
      <w:r w:rsidR="00AB3076" w:rsidRPr="007F5F9F">
        <w:rPr>
          <w:rFonts w:ascii="Times New Roman" w:eastAsia="SimSun" w:hAnsi="Times New Roman" w:cs="Times New Roman"/>
          <w:color w:val="000000" w:themeColor="text1"/>
          <w:highlight w:val="yellow"/>
          <w:rPrChange w:id="474" w:author="Jordon Beijing" w:date="2020-08-18T17:50:00Z">
            <w:rPr>
              <w:rFonts w:eastAsia="SimSun" w:hAnsi="Georgia" w:cs="Georgia" w:hint="eastAsia"/>
              <w:color w:val="000000" w:themeColor="text1"/>
            </w:rPr>
          </w:rPrChange>
        </w:rPr>
        <w:t>he group also discovered monkey schools that train</w:t>
      </w:r>
      <w:del w:id="475" w:author="Jordon Beijing" w:date="2020-08-18T17:46:00Z">
        <w:r w:rsidR="00AB3076" w:rsidRPr="007F5F9F" w:rsidDel="007F5F9F">
          <w:rPr>
            <w:rFonts w:ascii="Times New Roman" w:eastAsia="SimSun" w:hAnsi="Times New Roman" w:cs="Times New Roman"/>
            <w:color w:val="000000" w:themeColor="text1"/>
            <w:highlight w:val="yellow"/>
            <w:rPrChange w:id="476" w:author="Jordon Beijing" w:date="2020-08-18T17:50:00Z">
              <w:rPr>
                <w:rFonts w:eastAsia="SimSun" w:hAnsi="Georgia" w:cs="Georgia" w:hint="eastAsia"/>
                <w:color w:val="000000" w:themeColor="text1"/>
              </w:rPr>
            </w:rPrChange>
          </w:rPr>
          <w:delText>ed</w:delText>
        </w:r>
      </w:del>
      <w:r w:rsidR="00AB3076" w:rsidRPr="007F5F9F">
        <w:rPr>
          <w:rFonts w:ascii="Times New Roman" w:eastAsia="SimSun" w:hAnsi="Times New Roman" w:cs="Times New Roman"/>
          <w:color w:val="000000" w:themeColor="text1"/>
          <w:highlight w:val="yellow"/>
          <w:rPrChange w:id="477" w:author="Jordon Beijing" w:date="2020-08-18T17:50:00Z">
            <w:rPr>
              <w:rFonts w:eastAsia="SimSun" w:hAnsi="Georgia" w:cs="Georgia" w:hint="eastAsia"/>
              <w:color w:val="000000" w:themeColor="text1"/>
            </w:rPr>
          </w:rPrChange>
        </w:rPr>
        <w:t xml:space="preserve"> monkeys to do sports and activities</w:t>
      </w:r>
      <w:ins w:id="478" w:author="Jordon Beijing" w:date="2020-08-18T17:57:00Z">
        <w:r w:rsidR="00874ADB">
          <w:rPr>
            <w:rFonts w:ascii="Times New Roman" w:eastAsia="SimSun" w:hAnsi="Times New Roman" w:cs="Times New Roman"/>
            <w:color w:val="000000" w:themeColor="text1"/>
            <w:highlight w:val="yellow"/>
          </w:rPr>
          <w:t>,</w:t>
        </w:r>
      </w:ins>
      <w:del w:id="479" w:author="Jordon Beijing" w:date="2020-08-18T17:57:00Z">
        <w:r w:rsidR="00AB3076" w:rsidRPr="007F5F9F" w:rsidDel="00874ADB">
          <w:rPr>
            <w:rFonts w:ascii="Times New Roman" w:eastAsia="SimSun" w:hAnsi="Times New Roman" w:cs="Times New Roman"/>
            <w:color w:val="000000" w:themeColor="text1"/>
            <w:highlight w:val="yellow"/>
            <w:rPrChange w:id="480" w:author="Jordon Beijing" w:date="2020-08-18T17:50:00Z">
              <w:rPr>
                <w:rFonts w:eastAsia="SimSun" w:hAnsi="Georgia" w:cs="Georgia" w:hint="eastAsia"/>
                <w:color w:val="000000" w:themeColor="text1"/>
              </w:rPr>
            </w:rPrChange>
          </w:rPr>
          <w:delText>.</w:delText>
        </w:r>
      </w:del>
      <w:ins w:id="481" w:author="Jordon Beijing" w:date="2020-08-18T17:57:00Z">
        <w:r w:rsidR="00874ADB">
          <w:rPr>
            <w:rFonts w:ascii="Times New Roman" w:eastAsia="SimSun" w:hAnsi="Times New Roman" w:cs="Times New Roman"/>
            <w:color w:val="000000" w:themeColor="text1"/>
            <w:highlight w:val="yellow"/>
          </w:rPr>
          <w:t xml:space="preserve"> (such as…)</w:t>
        </w:r>
      </w:ins>
      <w:ins w:id="482" w:author="Jordon Beijing" w:date="2020-08-18T17:58:00Z">
        <w:r w:rsidR="00874ADB">
          <w:rPr>
            <w:rFonts w:ascii="Times New Roman" w:eastAsia="SimSun" w:hAnsi="Times New Roman" w:cs="Times New Roman"/>
            <w:color w:val="000000" w:themeColor="text1"/>
            <w:highlight w:val="yellow"/>
          </w:rPr>
          <w:t>.</w:t>
        </w:r>
      </w:ins>
      <w:del w:id="483" w:author="Jordon Beijing" w:date="2020-08-18T17:48:00Z">
        <w:r w:rsidR="00AB3076" w:rsidRPr="007F5F9F" w:rsidDel="007F5F9F">
          <w:rPr>
            <w:rFonts w:ascii="Times New Roman" w:eastAsia="SimSun" w:hAnsi="Times New Roman" w:cs="Times New Roman"/>
            <w:color w:val="000000" w:themeColor="text1"/>
            <w:rPrChange w:id="484" w:author="Jordon Beijing" w:date="2020-08-18T17:50:00Z">
              <w:rPr>
                <w:rFonts w:eastAsia="SimSun" w:hAnsi="Georgia" w:cs="Georgia" w:hint="eastAsia"/>
                <w:color w:val="000000" w:themeColor="text1"/>
              </w:rPr>
            </w:rPrChange>
          </w:rPr>
          <w:delText xml:space="preserve">    </w:delText>
        </w:r>
      </w:del>
    </w:p>
    <w:p w:rsidR="007F5F9F" w:rsidRPr="007F5F9F" w:rsidRDefault="007F5F9F">
      <w:pPr>
        <w:ind w:firstLineChars="200" w:firstLine="480"/>
        <w:rPr>
          <w:ins w:id="485" w:author="Jordon Beijing" w:date="2020-08-18T16:22:00Z"/>
          <w:rFonts w:ascii="Times New Roman" w:eastAsia="SimSun" w:hAnsi="Times New Roman" w:cs="Times New Roman"/>
          <w:color w:val="000000" w:themeColor="text1"/>
          <w:rPrChange w:id="486" w:author="Jordon Beijing" w:date="2020-08-18T17:50:00Z">
            <w:rPr>
              <w:ins w:id="487" w:author="Jordon Beijing" w:date="2020-08-18T16:22:00Z"/>
              <w:rFonts w:eastAsia="SimSun" w:hAnsi="Georgia" w:cs="Georgia"/>
              <w:color w:val="000000" w:themeColor="text1"/>
            </w:rPr>
          </w:rPrChange>
        </w:rPr>
      </w:pPr>
    </w:p>
    <w:p w:rsidR="00CC69D8" w:rsidRPr="007F5F9F" w:rsidDel="00CC69D8" w:rsidRDefault="00CC69D8" w:rsidP="001004D6">
      <w:pPr>
        <w:rPr>
          <w:del w:id="488" w:author="Jordon Beijing" w:date="2020-08-18T16:23:00Z"/>
          <w:rFonts w:ascii="Times New Roman" w:eastAsia="SimSun" w:hAnsi="Times New Roman" w:cs="Times New Roman"/>
          <w:i/>
          <w:iCs/>
          <w:color w:val="000000" w:themeColor="text1"/>
          <w:rPrChange w:id="489" w:author="Jordon Beijing" w:date="2020-08-18T17:50:00Z">
            <w:rPr>
              <w:del w:id="490" w:author="Jordon Beijing" w:date="2020-08-18T16:23:00Z"/>
              <w:rFonts w:eastAsia="SimSun" w:hAnsi="Georgia" w:cs="Georgia"/>
              <w:color w:val="000000" w:themeColor="text1"/>
            </w:rPr>
          </w:rPrChange>
        </w:rPr>
        <w:pPrChange w:id="491" w:author="Jordon Beijing" w:date="2020-08-18T18:04:00Z">
          <w:pPr>
            <w:ind w:firstLineChars="200" w:firstLine="480"/>
          </w:pPr>
        </w:pPrChange>
      </w:pPr>
      <w:ins w:id="492" w:author="Jordon Beijing" w:date="2020-08-18T16:22:00Z">
        <w:r w:rsidRPr="007F5F9F">
          <w:rPr>
            <w:rFonts w:ascii="Times New Roman" w:eastAsia="SimSun" w:hAnsi="Times New Roman" w:cs="Times New Roman"/>
            <w:i/>
            <w:iCs/>
            <w:color w:val="000000" w:themeColor="text1"/>
            <w:rPrChange w:id="493" w:author="Jordon Beijing" w:date="2020-08-18T17:50:00Z">
              <w:rPr>
                <w:rFonts w:eastAsia="SimSun" w:hAnsi="Georgia" w:cs="Georgia"/>
                <w:color w:val="000000" w:themeColor="text1"/>
              </w:rPr>
            </w:rPrChange>
          </w:rPr>
          <w:t>Note: Please write 100 more words</w:t>
        </w:r>
      </w:ins>
      <w:ins w:id="494" w:author="Jordon Beijing" w:date="2020-08-18T16:23:00Z">
        <w:r w:rsidRPr="007F5F9F">
          <w:rPr>
            <w:rFonts w:ascii="Times New Roman" w:eastAsia="SimSun" w:hAnsi="Times New Roman" w:cs="Times New Roman"/>
            <w:i/>
            <w:iCs/>
            <w:color w:val="000000" w:themeColor="text1"/>
            <w:rPrChange w:id="495" w:author="Jordon Beijing" w:date="2020-08-18T17:50:00Z">
              <w:rPr>
                <w:rFonts w:eastAsia="SimSun" w:hAnsi="Georgia" w:cs="Georgia"/>
                <w:color w:val="000000" w:themeColor="text1"/>
              </w:rPr>
            </w:rPrChange>
          </w:rPr>
          <w:t xml:space="preserve"> with two more direct quotes.</w:t>
        </w:r>
      </w:ins>
    </w:p>
    <w:p w:rsidR="00FA3002" w:rsidRPr="007F5F9F" w:rsidRDefault="00AB3076" w:rsidP="001004D6">
      <w:pPr>
        <w:rPr>
          <w:rFonts w:ascii="Times New Roman" w:eastAsia="SimSun" w:hAnsi="Times New Roman" w:cs="Times New Roman"/>
          <w:color w:val="000000"/>
          <w:rPrChange w:id="496" w:author="Jordon Beijing" w:date="2020-08-18T17:50:00Z">
            <w:rPr>
              <w:rFonts w:ascii="Georgia" w:eastAsia="SimSun" w:hAnsi="Georgia" w:cs="Georgia"/>
              <w:color w:val="000000"/>
            </w:rPr>
          </w:rPrChange>
        </w:rPr>
        <w:pPrChange w:id="497" w:author="Jordon Beijing" w:date="2020-08-18T18:04:00Z">
          <w:pPr>
            <w:ind w:firstLineChars="200" w:firstLine="480"/>
            <w:jc w:val="left"/>
          </w:pPr>
        </w:pPrChange>
      </w:pPr>
      <w:del w:id="498" w:author="Jordon Beijing" w:date="2020-08-18T16:23:00Z">
        <w:r w:rsidRPr="007F5F9F" w:rsidDel="00CC69D8">
          <w:rPr>
            <w:rFonts w:ascii="Times New Roman" w:eastAsia="SimSun" w:hAnsi="Times New Roman" w:cs="Times New Roman"/>
            <w:color w:val="000000"/>
            <w:rPrChange w:id="499" w:author="Jordon Beijing" w:date="2020-08-18T17:50:00Z">
              <w:rPr>
                <w:rFonts w:ascii="Georgia" w:eastAsia="SimSun" w:hAnsi="Georgia" w:cs="Georgia" w:hint="eastAsia"/>
                <w:color w:val="000000"/>
              </w:rPr>
            </w:rPrChange>
          </w:rPr>
          <w:delText xml:space="preserve"> </w:delText>
        </w:r>
      </w:del>
    </w:p>
    <w:p w:rsidR="00FA3002" w:rsidRPr="007F5F9F" w:rsidRDefault="00AB3076">
      <w:pPr>
        <w:ind w:firstLine="540"/>
        <w:jc w:val="left"/>
        <w:rPr>
          <w:rFonts w:ascii="Times New Roman" w:hAnsi="Times New Roman" w:cs="Times New Roman"/>
          <w:rPrChange w:id="500" w:author="Jordon Beijing" w:date="2020-08-18T17:50:00Z">
            <w:rPr/>
          </w:rPrChange>
        </w:rPr>
      </w:pPr>
      <w:r w:rsidRPr="007F5F9F">
        <w:rPr>
          <w:rFonts w:ascii="Times New Roman" w:eastAsia="SimSun" w:hAnsi="Times New Roman" w:cs="Times New Roman"/>
          <w:color w:val="000000"/>
          <w:rPrChange w:id="501" w:author="Jordon Beijing" w:date="2020-08-18T17:50:00Z">
            <w:rPr>
              <w:rFonts w:ascii="Georgia" w:eastAsia="SimSun" w:hAnsi="Georgia" w:cs="Georgia" w:hint="eastAsia"/>
              <w:color w:val="000000"/>
              <w:sz w:val="27"/>
              <w:szCs w:val="27"/>
            </w:rPr>
          </w:rPrChange>
        </w:rPr>
        <w:t xml:space="preserve"> </w:t>
      </w:r>
      <w:r w:rsidRPr="007F5F9F">
        <w:rPr>
          <w:rFonts w:ascii="Times New Roman" w:hAnsi="Times New Roman" w:cs="Times New Roman"/>
          <w:rPrChange w:id="502" w:author="Jordon Beijing" w:date="2020-08-18T17:50:00Z">
            <w:rPr>
              <w:rFonts w:hint="eastAsia"/>
            </w:rPr>
          </w:rPrChange>
        </w:rPr>
        <w:t xml:space="preserve">                     </w:t>
      </w:r>
    </w:p>
    <w:p w:rsidR="00FA3002" w:rsidRPr="007F5F9F" w:rsidRDefault="00AB3076">
      <w:pPr>
        <w:rPr>
          <w:rFonts w:ascii="Times New Roman" w:hAnsi="Times New Roman" w:cs="Times New Roman"/>
          <w:b/>
          <w:bCs/>
          <w:rPrChange w:id="503" w:author="Jordon Beijing" w:date="2020-08-18T17:50:00Z">
            <w:rPr>
              <w:rFonts w:ascii="Arial" w:hAnsi="Arial" w:cs="Arial"/>
              <w:b/>
              <w:bCs/>
            </w:rPr>
          </w:rPrChange>
        </w:rPr>
      </w:pPr>
      <w:r w:rsidRPr="007F5F9F">
        <w:rPr>
          <w:rFonts w:ascii="Times New Roman" w:hAnsi="Times New Roman" w:cs="Times New Roman"/>
          <w:b/>
          <w:bCs/>
          <w:rPrChange w:id="504" w:author="Jordon Beijing" w:date="2020-08-18T17:50:00Z">
            <w:rPr>
              <w:rFonts w:ascii="Arial" w:hAnsi="Arial" w:cs="Arial" w:hint="eastAsia"/>
              <w:b/>
              <w:bCs/>
            </w:rPr>
          </w:rPrChange>
        </w:rPr>
        <w:t xml:space="preserve">Journal 6 Prompt: You opinion of the situation. Do you agree or disagree with the writer? What do you think? </w:t>
      </w:r>
    </w:p>
    <w:p w:rsidR="00FA3002" w:rsidRPr="007F5F9F" w:rsidRDefault="00FA3002">
      <w:pPr>
        <w:ind w:firstLineChars="200" w:firstLine="480"/>
        <w:jc w:val="left"/>
        <w:rPr>
          <w:rFonts w:ascii="Times New Roman" w:hAnsi="Times New Roman" w:cs="Times New Roman"/>
          <w:rPrChange w:id="505" w:author="Jordon Beijing" w:date="2020-08-18T17:50:00Z">
            <w:rPr/>
          </w:rPrChange>
        </w:rPr>
      </w:pPr>
    </w:p>
    <w:p w:rsidR="00FA3002" w:rsidRPr="007F5F9F" w:rsidRDefault="00AB3076" w:rsidP="001004D6">
      <w:pPr>
        <w:ind w:firstLine="420"/>
        <w:jc w:val="left"/>
        <w:rPr>
          <w:rFonts w:ascii="Times New Roman" w:hAnsi="Times New Roman" w:cs="Times New Roman"/>
          <w:rPrChange w:id="506" w:author="Jordon Beijing" w:date="2020-08-18T17:50:00Z">
            <w:rPr/>
          </w:rPrChange>
        </w:rPr>
        <w:pPrChange w:id="507" w:author="Jordon Beijing" w:date="2020-08-18T18:03:00Z">
          <w:pPr>
            <w:ind w:firstLineChars="200" w:firstLine="480"/>
            <w:jc w:val="left"/>
          </w:pPr>
        </w:pPrChange>
      </w:pPr>
      <w:r w:rsidRPr="007F5F9F">
        <w:rPr>
          <w:rFonts w:ascii="Times New Roman" w:hAnsi="Times New Roman" w:cs="Times New Roman"/>
          <w:highlight w:val="yellow"/>
          <w:rPrChange w:id="508" w:author="Jordon Beijing" w:date="2020-08-18T17:50:00Z">
            <w:rPr>
              <w:rFonts w:hint="eastAsia"/>
            </w:rPr>
          </w:rPrChange>
        </w:rPr>
        <w:t>I agree w</w:t>
      </w:r>
      <w:r w:rsidRPr="007F5F9F">
        <w:rPr>
          <w:rFonts w:ascii="Times New Roman" w:hAnsi="Times New Roman" w:cs="Times New Roman"/>
          <w:highlight w:val="yellow"/>
          <w:rPrChange w:id="509" w:author="Jordon Beijing" w:date="2020-08-18T17:50:00Z">
            <w:rPr>
              <w:rFonts w:hint="eastAsia"/>
            </w:rPr>
          </w:rPrChange>
        </w:rPr>
        <w:t xml:space="preserve">ith </w:t>
      </w:r>
      <w:del w:id="510" w:author="Jordon Beijing" w:date="2020-08-18T17:49:00Z">
        <w:r w:rsidRPr="007F5F9F" w:rsidDel="007F5F9F">
          <w:rPr>
            <w:rFonts w:ascii="Times New Roman" w:hAnsi="Times New Roman" w:cs="Times New Roman"/>
            <w:highlight w:val="yellow"/>
            <w:rPrChange w:id="511" w:author="Jordon Beijing" w:date="2020-08-18T17:50:00Z">
              <w:rPr>
                <w:rFonts w:hint="eastAsia"/>
              </w:rPr>
            </w:rPrChange>
          </w:rPr>
          <w:delText xml:space="preserve">Peta </w:delText>
        </w:r>
      </w:del>
      <w:ins w:id="512" w:author="Jordon Beijing" w:date="2020-08-18T17:49:00Z">
        <w:r w:rsidR="007F5F9F" w:rsidRPr="007F5F9F">
          <w:rPr>
            <w:rFonts w:ascii="Times New Roman" w:hAnsi="Times New Roman" w:cs="Times New Roman"/>
            <w:highlight w:val="yellow"/>
            <w:rPrChange w:id="513" w:author="Jordon Beijing" w:date="2020-08-18T17:50:00Z">
              <w:rPr>
                <w:highlight w:val="yellow"/>
              </w:rPr>
            </w:rPrChange>
          </w:rPr>
          <w:t>PETA</w:t>
        </w:r>
        <w:r w:rsidR="007F5F9F" w:rsidRPr="007F5F9F">
          <w:rPr>
            <w:rFonts w:ascii="Times New Roman" w:hAnsi="Times New Roman" w:cs="Times New Roman"/>
            <w:highlight w:val="yellow"/>
            <w:rPrChange w:id="514" w:author="Jordon Beijing" w:date="2020-08-18T17:50:00Z">
              <w:rPr>
                <w:rFonts w:hint="eastAsia"/>
              </w:rPr>
            </w:rPrChange>
          </w:rPr>
          <w:t xml:space="preserve"> </w:t>
        </w:r>
      </w:ins>
      <w:r w:rsidRPr="007F5F9F">
        <w:rPr>
          <w:rFonts w:ascii="Times New Roman" w:hAnsi="Times New Roman" w:cs="Times New Roman"/>
          <w:highlight w:val="yellow"/>
          <w:rPrChange w:id="515" w:author="Jordon Beijing" w:date="2020-08-18T17:50:00Z">
            <w:rPr>
              <w:rFonts w:hint="eastAsia"/>
            </w:rPr>
          </w:rPrChange>
        </w:rPr>
        <w:t>that people should respect animal rights. We shouldn</w:t>
      </w:r>
      <w:ins w:id="516" w:author="Jordon Beijing" w:date="2020-08-18T16:22:00Z">
        <w:r w:rsidR="00CC69D8" w:rsidRPr="007F5F9F">
          <w:rPr>
            <w:rFonts w:ascii="Times New Roman" w:hAnsi="Times New Roman" w:cs="Times New Roman"/>
            <w:highlight w:val="yellow"/>
            <w:rPrChange w:id="517" w:author="Jordon Beijing" w:date="2020-08-18T17:50:00Z">
              <w:rPr/>
            </w:rPrChange>
          </w:rPr>
          <w:t>’</w:t>
        </w:r>
      </w:ins>
      <w:del w:id="518" w:author="Jordon Beijing" w:date="2020-08-18T16:22:00Z">
        <w:r w:rsidRPr="007F5F9F" w:rsidDel="00CC69D8">
          <w:rPr>
            <w:rFonts w:ascii="Times New Roman" w:hAnsi="Times New Roman" w:cs="Times New Roman"/>
            <w:highlight w:val="yellow"/>
            <w:rPrChange w:id="519" w:author="Jordon Beijing" w:date="2020-08-18T17:50:00Z">
              <w:rPr>
                <w:rFonts w:hint="eastAsia"/>
              </w:rPr>
            </w:rPrChange>
          </w:rPr>
          <w:delText>’</w:delText>
        </w:r>
      </w:del>
      <w:r w:rsidRPr="007F5F9F">
        <w:rPr>
          <w:rFonts w:ascii="Times New Roman" w:hAnsi="Times New Roman" w:cs="Times New Roman"/>
          <w:highlight w:val="yellow"/>
          <w:rPrChange w:id="520" w:author="Jordon Beijing" w:date="2020-08-18T17:50:00Z">
            <w:rPr>
              <w:rFonts w:hint="eastAsia"/>
            </w:rPr>
          </w:rPrChange>
        </w:rPr>
        <w:t>t snatch animals from the wild and force them to work for us.</w:t>
      </w:r>
    </w:p>
    <w:p w:rsidR="00FA3002" w:rsidRPr="007F5F9F" w:rsidDel="007F5F9F" w:rsidRDefault="00AB3076">
      <w:pPr>
        <w:ind w:firstLineChars="200" w:firstLine="480"/>
        <w:jc w:val="left"/>
        <w:rPr>
          <w:del w:id="521" w:author="Jordon Beijing" w:date="2020-08-18T17:49:00Z"/>
          <w:rFonts w:ascii="Times New Roman" w:eastAsia="Times New Roman" w:hAnsi="Times New Roman" w:cs="Times New Roman"/>
          <w:color w:val="777777"/>
          <w:rPrChange w:id="522" w:author="Jordon Beijing" w:date="2020-08-18T17:50:00Z">
            <w:rPr>
              <w:del w:id="523" w:author="Jordon Beijing" w:date="2020-08-18T17:49:00Z"/>
              <w:rFonts w:ascii="Helvetica" w:eastAsia="Times New Roman" w:hAnsi="Helvetica" w:cs="Times New Roman"/>
              <w:color w:val="777777"/>
            </w:rPr>
          </w:rPrChange>
        </w:rPr>
      </w:pPr>
      <w:r w:rsidRPr="007F5F9F">
        <w:rPr>
          <w:rFonts w:ascii="Times New Roman" w:hAnsi="Times New Roman" w:cs="Times New Roman"/>
          <w:rPrChange w:id="524" w:author="Jordon Beijing" w:date="2020-08-18T17:50:00Z">
            <w:rPr>
              <w:rFonts w:hint="eastAsia"/>
            </w:rPr>
          </w:rPrChange>
        </w:rPr>
        <w:t xml:space="preserve">    </w:t>
      </w:r>
    </w:p>
    <w:p w:rsidR="00FA3002" w:rsidRPr="007F5F9F" w:rsidRDefault="00FA3002" w:rsidP="007F5F9F">
      <w:pPr>
        <w:ind w:firstLineChars="200" w:firstLine="480"/>
        <w:jc w:val="left"/>
        <w:rPr>
          <w:rFonts w:ascii="Times New Roman" w:hAnsi="Times New Roman" w:cs="Times New Roman"/>
          <w:rPrChange w:id="525" w:author="Jordon Beijing" w:date="2020-08-18T17:50:00Z">
            <w:rPr/>
          </w:rPrChange>
        </w:rPr>
        <w:pPrChange w:id="526" w:author="Jordon Beijing" w:date="2020-08-18T17:49:00Z">
          <w:pPr/>
        </w:pPrChange>
      </w:pPr>
    </w:p>
    <w:p w:rsidR="00FA3002" w:rsidRPr="007F5F9F" w:rsidRDefault="007F5F9F" w:rsidP="001004D6">
      <w:pPr>
        <w:spacing w:line="276" w:lineRule="auto"/>
        <w:rPr>
          <w:rFonts w:ascii="Times New Roman" w:hAnsi="Times New Roman" w:cs="Times New Roman"/>
          <w:i/>
          <w:iCs/>
          <w:rPrChange w:id="527" w:author="Jordon Beijing" w:date="2020-08-18T17:50:00Z">
            <w:rPr/>
          </w:rPrChange>
        </w:rPr>
        <w:sectPr w:rsidR="00FA3002" w:rsidRPr="007F5F9F">
          <w:pgSz w:w="11906" w:h="16838"/>
          <w:pgMar w:top="1440" w:right="1800" w:bottom="1440" w:left="1800" w:header="851" w:footer="992" w:gutter="0"/>
          <w:cols w:space="425"/>
          <w:docGrid w:type="lines" w:linePitch="312"/>
        </w:sectPr>
      </w:pPr>
      <w:ins w:id="528" w:author="Jordon Beijing" w:date="2020-08-18T17:49:00Z">
        <w:r w:rsidRPr="007F5F9F">
          <w:rPr>
            <w:rFonts w:ascii="Times New Roman" w:hAnsi="Times New Roman" w:cs="Times New Roman"/>
            <w:i/>
            <w:iCs/>
            <w:rPrChange w:id="529" w:author="Jordon Beijing" w:date="2020-08-18T17:50:00Z">
              <w:rPr/>
            </w:rPrChange>
          </w:rPr>
          <w:t>Note: Please write at least three more sentences.</w:t>
        </w:r>
      </w:ins>
    </w:p>
    <w:p w:rsidR="00FA3002" w:rsidRPr="007F5F9F" w:rsidRDefault="00AB3076">
      <w:pPr>
        <w:rPr>
          <w:rFonts w:ascii="Times New Roman" w:hAnsi="Times New Roman" w:cs="Times New Roman"/>
          <w:rPrChange w:id="530" w:author="Jordon Beijing" w:date="2020-08-18T17:50:00Z">
            <w:rPr>
              <w:rFonts w:ascii="Arial" w:hAnsi="Arial" w:cs="Arial"/>
            </w:rPr>
          </w:rPrChange>
        </w:rPr>
      </w:pPr>
      <w:r w:rsidRPr="007F5F9F">
        <w:rPr>
          <w:rFonts w:ascii="Times New Roman" w:hAnsi="Times New Roman" w:cs="Times New Roman"/>
          <w:rPrChange w:id="531" w:author="Jordon Beijing" w:date="2020-08-18T17:50:00Z">
            <w:rPr>
              <w:rFonts w:ascii="Arial" w:hAnsi="Arial" w:cs="Arial"/>
            </w:rPr>
          </w:rPrChange>
        </w:rPr>
        <w:lastRenderedPageBreak/>
        <w:t>W6A</w:t>
      </w:r>
      <w:ins w:id="532" w:author="Jordon Beijing" w:date="2020-08-18T16:24:00Z">
        <w:r w:rsidR="00CC69D8" w:rsidRPr="007F5F9F">
          <w:rPr>
            <w:rFonts w:ascii="Times New Roman" w:hAnsi="Times New Roman" w:cs="Times New Roman"/>
            <w:rPrChange w:id="533" w:author="Jordon Beijing" w:date="2020-08-18T17:50:00Z">
              <w:rPr>
                <w:rFonts w:ascii="Arial" w:hAnsi="Arial" w:cs="Arial"/>
              </w:rPr>
            </w:rPrChange>
          </w:rPr>
          <w:t>,</w:t>
        </w:r>
      </w:ins>
      <w:del w:id="534" w:author="Jordon Beijing" w:date="2020-08-18T16:24:00Z">
        <w:r w:rsidRPr="007F5F9F" w:rsidDel="00CC69D8">
          <w:rPr>
            <w:rFonts w:ascii="Times New Roman" w:hAnsi="Times New Roman" w:cs="Times New Roman"/>
            <w:rPrChange w:id="535" w:author="Jordon Beijing" w:date="2020-08-18T17:50:00Z">
              <w:rPr>
                <w:rFonts w:ascii="Arial" w:hAnsi="Arial" w:cs="Arial" w:hint="eastAsia"/>
              </w:rPr>
            </w:rPrChange>
          </w:rPr>
          <w:delText xml:space="preserve"> -</w:delText>
        </w:r>
      </w:del>
      <w:r w:rsidRPr="007F5F9F">
        <w:rPr>
          <w:rFonts w:ascii="Times New Roman" w:hAnsi="Times New Roman" w:cs="Times New Roman"/>
          <w:rPrChange w:id="536" w:author="Jordon Beijing" w:date="2020-08-18T17:50:00Z">
            <w:rPr>
              <w:rFonts w:ascii="Arial" w:hAnsi="Arial" w:cs="Arial" w:hint="eastAsia"/>
            </w:rPr>
          </w:rPrChange>
        </w:rPr>
        <w:t xml:space="preserve"> </w:t>
      </w:r>
      <w:r w:rsidRPr="007F5F9F">
        <w:rPr>
          <w:rFonts w:ascii="Times New Roman" w:hAnsi="Times New Roman" w:cs="Times New Roman"/>
          <w:rPrChange w:id="537" w:author="Jordon Beijing" w:date="2020-08-18T17:50:00Z">
            <w:rPr>
              <w:rFonts w:ascii="Arial" w:hAnsi="Arial" w:cs="Arial"/>
            </w:rPr>
          </w:rPrChange>
        </w:rPr>
        <w:t>Lesson</w:t>
      </w:r>
      <w:r w:rsidRPr="007F5F9F">
        <w:rPr>
          <w:rFonts w:ascii="Times New Roman" w:hAnsi="Times New Roman" w:cs="Times New Roman"/>
          <w:rPrChange w:id="538" w:author="Jordon Beijing" w:date="2020-08-18T17:50:00Z">
            <w:rPr>
              <w:rFonts w:ascii="Arial" w:hAnsi="Arial" w:cs="Arial" w:hint="eastAsia"/>
            </w:rPr>
          </w:rPrChange>
        </w:rPr>
        <w:t xml:space="preserve"> 6, J</w:t>
      </w:r>
      <w:r w:rsidRPr="007F5F9F">
        <w:rPr>
          <w:rFonts w:ascii="Times New Roman" w:hAnsi="Times New Roman" w:cs="Times New Roman"/>
          <w:rPrChange w:id="539" w:author="Jordon Beijing" w:date="2020-08-18T17:50:00Z">
            <w:rPr>
              <w:rFonts w:ascii="Arial" w:hAnsi="Arial" w:cs="Arial"/>
            </w:rPr>
          </w:rPrChange>
        </w:rPr>
        <w:t xml:space="preserve">ournal </w:t>
      </w:r>
      <w:r w:rsidRPr="007F5F9F">
        <w:rPr>
          <w:rFonts w:ascii="Times New Roman" w:hAnsi="Times New Roman" w:cs="Times New Roman"/>
          <w:rPrChange w:id="540" w:author="Jordon Beijing" w:date="2020-08-18T17:50:00Z">
            <w:rPr>
              <w:rFonts w:ascii="Arial" w:hAnsi="Arial" w:cs="Arial" w:hint="eastAsia"/>
            </w:rPr>
          </w:rPrChange>
        </w:rPr>
        <w:t>7</w:t>
      </w:r>
      <w:r w:rsidRPr="007F5F9F">
        <w:rPr>
          <w:rFonts w:ascii="Times New Roman" w:hAnsi="Times New Roman" w:cs="Times New Roman"/>
          <w:rPrChange w:id="541" w:author="Jordon Beijing" w:date="2020-08-18T17:50:00Z">
            <w:rPr>
              <w:rFonts w:ascii="Arial" w:hAnsi="Arial" w:cs="Arial"/>
            </w:rPr>
          </w:rPrChange>
        </w:rPr>
        <w:t>-</w:t>
      </w:r>
      <w:r w:rsidRPr="007F5F9F">
        <w:rPr>
          <w:rFonts w:ascii="Times New Roman" w:hAnsi="Times New Roman" w:cs="Times New Roman"/>
          <w:rPrChange w:id="542" w:author="Jordon Beijing" w:date="2020-08-18T17:50:00Z">
            <w:rPr>
              <w:rFonts w:ascii="Arial" w:hAnsi="Arial" w:cs="Arial" w:hint="eastAsia"/>
            </w:rPr>
          </w:rPrChange>
        </w:rPr>
        <w:t xml:space="preserve">8, </w:t>
      </w:r>
      <w:r w:rsidRPr="007F5F9F">
        <w:rPr>
          <w:rFonts w:ascii="Times New Roman" w:hAnsi="Times New Roman" w:cs="Times New Roman"/>
          <w:highlight w:val="yellow"/>
          <w:rPrChange w:id="543" w:author="Jordon Beijing" w:date="2020-08-18T17:50:00Z">
            <w:rPr>
              <w:rFonts w:ascii="Arial" w:hAnsi="Arial" w:cs="Arial" w:hint="eastAsia"/>
            </w:rPr>
          </w:rPrChange>
        </w:rPr>
        <w:t>Draft 1</w:t>
      </w:r>
    </w:p>
    <w:p w:rsidR="00FA3002" w:rsidRPr="007F5F9F" w:rsidRDefault="00AB3076">
      <w:pPr>
        <w:rPr>
          <w:rFonts w:ascii="Times New Roman" w:hAnsi="Times New Roman" w:cs="Times New Roman"/>
          <w:rPrChange w:id="544" w:author="Jordon Beijing" w:date="2020-08-18T17:50:00Z">
            <w:rPr>
              <w:rFonts w:ascii="Arial" w:hAnsi="Arial" w:cs="Arial"/>
            </w:rPr>
          </w:rPrChange>
        </w:rPr>
      </w:pPr>
      <w:r w:rsidRPr="007F5F9F">
        <w:rPr>
          <w:rFonts w:ascii="Times New Roman" w:hAnsi="Times New Roman" w:cs="Times New Roman"/>
          <w:rPrChange w:id="545" w:author="Jordon Beijing" w:date="2020-08-18T17:50:00Z">
            <w:rPr>
              <w:rFonts w:ascii="Arial" w:hAnsi="Arial" w:cs="Arial" w:hint="eastAsia"/>
            </w:rPr>
          </w:rPrChange>
        </w:rPr>
        <w:t>Zack Chen</w:t>
      </w:r>
    </w:p>
    <w:p w:rsidR="00FA3002" w:rsidRPr="007F5F9F" w:rsidRDefault="00AB3076">
      <w:pPr>
        <w:rPr>
          <w:rFonts w:ascii="Times New Roman" w:hAnsi="Times New Roman" w:cs="Times New Roman"/>
          <w:rPrChange w:id="546" w:author="Jordon Beijing" w:date="2020-08-18T17:50:00Z">
            <w:rPr>
              <w:rFonts w:ascii="Arial" w:hAnsi="Arial" w:cs="Arial"/>
            </w:rPr>
          </w:rPrChange>
        </w:rPr>
      </w:pPr>
      <w:r w:rsidRPr="007F5F9F">
        <w:rPr>
          <w:rFonts w:ascii="Times New Roman" w:hAnsi="Times New Roman" w:cs="Times New Roman"/>
          <w:rPrChange w:id="547" w:author="Jordon Beijing" w:date="2020-08-18T17:50:00Z">
            <w:rPr>
              <w:rFonts w:ascii="Arial" w:hAnsi="Arial" w:cs="Arial"/>
            </w:rPr>
          </w:rPrChange>
        </w:rPr>
        <w:t>2020/</w:t>
      </w:r>
      <w:ins w:id="548" w:author="Jordon Beijing" w:date="2020-08-18T16:24:00Z">
        <w:r w:rsidR="00CC69D8" w:rsidRPr="007F5F9F">
          <w:rPr>
            <w:rFonts w:ascii="Times New Roman" w:hAnsi="Times New Roman" w:cs="Times New Roman"/>
            <w:highlight w:val="yellow"/>
            <w:rPrChange w:id="549" w:author="Jordon Beijing" w:date="2020-08-18T17:50:00Z">
              <w:rPr>
                <w:rFonts w:ascii="Arial" w:hAnsi="Arial" w:cs="Arial"/>
              </w:rPr>
            </w:rPrChange>
          </w:rPr>
          <w:t>0</w:t>
        </w:r>
      </w:ins>
      <w:r w:rsidRPr="007F5F9F">
        <w:rPr>
          <w:rFonts w:ascii="Times New Roman" w:hAnsi="Times New Roman" w:cs="Times New Roman"/>
          <w:highlight w:val="yellow"/>
          <w:rPrChange w:id="550" w:author="Jordon Beijing" w:date="2020-08-18T17:50:00Z">
            <w:rPr>
              <w:rFonts w:ascii="Arial" w:hAnsi="Arial" w:cs="Arial"/>
            </w:rPr>
          </w:rPrChange>
        </w:rPr>
        <w:t>7/26</w:t>
      </w:r>
    </w:p>
    <w:p w:rsidR="00FA3002" w:rsidRPr="007F5F9F" w:rsidDel="00CC69D8" w:rsidRDefault="00FA3002">
      <w:pPr>
        <w:jc w:val="left"/>
        <w:rPr>
          <w:del w:id="551" w:author="Jordon Beijing" w:date="2020-08-18T16:26:00Z"/>
          <w:rFonts w:ascii="Times New Roman" w:hAnsi="Times New Roman" w:cs="Times New Roman"/>
          <w:rPrChange w:id="552" w:author="Jordon Beijing" w:date="2020-08-18T17:50:00Z">
            <w:rPr>
              <w:del w:id="553" w:author="Jordon Beijing" w:date="2020-08-18T16:26:00Z"/>
            </w:rPr>
          </w:rPrChange>
        </w:rPr>
      </w:pPr>
    </w:p>
    <w:p w:rsidR="00FA3002" w:rsidRPr="007F5F9F" w:rsidRDefault="00FA3002" w:rsidP="00CC69D8">
      <w:pPr>
        <w:jc w:val="left"/>
        <w:rPr>
          <w:rFonts w:ascii="Times New Roman" w:hAnsi="Times New Roman" w:cs="Times New Roman"/>
          <w:rPrChange w:id="554" w:author="Jordon Beijing" w:date="2020-08-18T17:50:00Z">
            <w:rPr/>
          </w:rPrChange>
        </w:rPr>
        <w:pPrChange w:id="555" w:author="Jordon Beijing" w:date="2020-08-18T16:26:00Z">
          <w:pPr>
            <w:ind w:firstLineChars="500" w:firstLine="1200"/>
            <w:jc w:val="left"/>
          </w:pPr>
        </w:pPrChange>
      </w:pPr>
    </w:p>
    <w:p w:rsidR="00FA3002" w:rsidRPr="007F5F9F" w:rsidRDefault="00AB3076" w:rsidP="00DA3EEF">
      <w:pPr>
        <w:jc w:val="center"/>
        <w:rPr>
          <w:rFonts w:ascii="Times New Roman" w:hAnsi="Times New Roman" w:cs="Times New Roman"/>
          <w:b/>
          <w:bCs/>
          <w:rPrChange w:id="556" w:author="Jordon Beijing" w:date="2020-08-18T17:50:00Z">
            <w:rPr/>
          </w:rPrChange>
        </w:rPr>
        <w:pPrChange w:id="557" w:author="Jordon Beijing" w:date="2020-08-18T18:16:00Z">
          <w:pPr>
            <w:ind w:firstLineChars="500" w:firstLine="1200"/>
            <w:jc w:val="left"/>
          </w:pPr>
        </w:pPrChange>
      </w:pPr>
      <w:bookmarkStart w:id="558" w:name="_GoBack"/>
      <w:bookmarkEnd w:id="558"/>
      <w:r w:rsidRPr="007F5F9F">
        <w:rPr>
          <w:rFonts w:ascii="Times New Roman" w:hAnsi="Times New Roman" w:cs="Times New Roman"/>
          <w:b/>
          <w:bCs/>
          <w:rPrChange w:id="559" w:author="Jordon Beijing" w:date="2020-08-18T17:50:00Z">
            <w:rPr/>
          </w:rPrChange>
        </w:rPr>
        <w:t xml:space="preserve">What character traits are most important to </w:t>
      </w:r>
      <w:r w:rsidRPr="007F5F9F">
        <w:rPr>
          <w:rFonts w:ascii="Times New Roman" w:hAnsi="Times New Roman" w:cs="Times New Roman"/>
          <w:b/>
          <w:bCs/>
          <w:rPrChange w:id="560" w:author="Jordon Beijing" w:date="2020-08-18T17:50:00Z">
            <w:rPr/>
          </w:rPrChange>
        </w:rPr>
        <w:t>you? Why?</w:t>
      </w:r>
    </w:p>
    <w:p w:rsidR="00FA3002" w:rsidRPr="007F5F9F" w:rsidRDefault="00FA3002">
      <w:pPr>
        <w:jc w:val="left"/>
        <w:rPr>
          <w:rFonts w:ascii="Times New Roman" w:hAnsi="Times New Roman" w:cs="Times New Roman"/>
          <w:rPrChange w:id="561" w:author="Jordon Beijing" w:date="2020-08-18T17:50:00Z">
            <w:rPr/>
          </w:rPrChange>
        </w:rPr>
      </w:pPr>
    </w:p>
    <w:p w:rsidR="00FA3002" w:rsidRPr="007F5F9F" w:rsidRDefault="00AB3076" w:rsidP="001004D6">
      <w:pPr>
        <w:ind w:firstLine="420"/>
        <w:jc w:val="left"/>
        <w:rPr>
          <w:rFonts w:ascii="Times New Roman" w:hAnsi="Times New Roman" w:cs="Times New Roman"/>
          <w:rPrChange w:id="562" w:author="Jordon Beijing" w:date="2020-08-18T17:50:00Z">
            <w:rPr/>
          </w:rPrChange>
        </w:rPr>
        <w:pPrChange w:id="563" w:author="Jordon Beijing" w:date="2020-08-18T18:03:00Z">
          <w:pPr>
            <w:jc w:val="left"/>
          </w:pPr>
        </w:pPrChange>
      </w:pPr>
      <w:del w:id="564" w:author="Jordon Beijing" w:date="2020-08-18T18:01:00Z">
        <w:r w:rsidRPr="007F5F9F" w:rsidDel="00874ADB">
          <w:rPr>
            <w:rFonts w:ascii="Times New Roman" w:hAnsi="Times New Roman" w:cs="Times New Roman"/>
            <w:rPrChange w:id="565" w:author="Jordon Beijing" w:date="2020-08-18T17:50:00Z">
              <w:rPr>
                <w:rFonts w:hint="eastAsia"/>
              </w:rPr>
            </w:rPrChange>
          </w:rPr>
          <w:delText xml:space="preserve">  </w:delText>
        </w:r>
      </w:del>
      <w:r w:rsidRPr="007F5F9F">
        <w:rPr>
          <w:rFonts w:ascii="Times New Roman" w:hAnsi="Times New Roman" w:cs="Times New Roman"/>
          <w:highlight w:val="yellow"/>
          <w:rPrChange w:id="566" w:author="Jordon Beijing" w:date="2020-08-18T17:50:00Z">
            <w:rPr>
              <w:rFonts w:hint="eastAsia"/>
            </w:rPr>
          </w:rPrChange>
        </w:rPr>
        <w:t>I think the most important characteristic is kind</w:t>
      </w:r>
      <w:r w:rsidRPr="007F5F9F">
        <w:rPr>
          <w:rFonts w:ascii="Times New Roman" w:hAnsi="Times New Roman" w:cs="Times New Roman"/>
          <w:highlight w:val="yellow"/>
          <w:rPrChange w:id="567" w:author="Jordon Beijing" w:date="2020-08-18T17:50:00Z">
            <w:rPr>
              <w:rFonts w:hint="eastAsia"/>
              <w:highlight w:val="yellow"/>
            </w:rPr>
          </w:rPrChange>
        </w:rPr>
        <w:t>ness</w:t>
      </w:r>
      <w:r w:rsidRPr="007F5F9F">
        <w:rPr>
          <w:rFonts w:ascii="Times New Roman" w:hAnsi="Times New Roman" w:cs="Times New Roman"/>
          <w:highlight w:val="yellow"/>
          <w:rPrChange w:id="568" w:author="Jordon Beijing" w:date="2020-08-18T17:50:00Z">
            <w:rPr>
              <w:rFonts w:hint="eastAsia"/>
            </w:rPr>
          </w:rPrChange>
        </w:rPr>
        <w:t>, people should be kind to themselves, to others, to the nature.</w:t>
      </w:r>
    </w:p>
    <w:p w:rsidR="00FA3002" w:rsidDel="00874ADB" w:rsidRDefault="00FA3002">
      <w:pPr>
        <w:jc w:val="left"/>
        <w:rPr>
          <w:del w:id="569" w:author="Jordon Beijing" w:date="2020-08-18T16:24:00Z"/>
          <w:rFonts w:ascii="Times New Roman" w:eastAsia="SimSun" w:hAnsi="Times New Roman" w:cs="Times New Roman"/>
          <w:b/>
          <w:bCs/>
          <w:color w:val="000000"/>
          <w:shd w:val="clear" w:color="auto" w:fill="FFFFFF"/>
        </w:rPr>
      </w:pPr>
    </w:p>
    <w:p w:rsidR="00874ADB" w:rsidRDefault="00874ADB">
      <w:pPr>
        <w:jc w:val="left"/>
        <w:rPr>
          <w:ins w:id="570" w:author="Jordon Beijing" w:date="2020-08-18T17:58:00Z"/>
          <w:rFonts w:ascii="Times New Roman" w:eastAsia="SimSun" w:hAnsi="Times New Roman" w:cs="Times New Roman"/>
          <w:b/>
          <w:bCs/>
          <w:color w:val="000000"/>
          <w:shd w:val="clear" w:color="auto" w:fill="FFFFFF"/>
        </w:rPr>
      </w:pPr>
    </w:p>
    <w:p w:rsidR="00FA3002" w:rsidDel="00874ADB" w:rsidRDefault="00874ADB" w:rsidP="00874ADB">
      <w:pPr>
        <w:jc w:val="left"/>
        <w:rPr>
          <w:del w:id="571" w:author="Jordon Beijing" w:date="2020-08-18T16:24:00Z"/>
          <w:rFonts w:ascii="Times New Roman" w:hAnsi="Times New Roman" w:cs="Times New Roman"/>
          <w:i/>
          <w:iCs/>
        </w:rPr>
      </w:pPr>
      <w:ins w:id="572" w:author="Jordon Beijing" w:date="2020-08-18T18:00:00Z">
        <w:r>
          <w:rPr>
            <w:rFonts w:ascii="Times New Roman" w:hAnsi="Times New Roman" w:cs="Times New Roman"/>
            <w:i/>
            <w:iCs/>
          </w:rPr>
          <w:t>Note: Please write four more sentences. Give an example to support yo</w:t>
        </w:r>
      </w:ins>
      <w:ins w:id="573" w:author="Jordon Beijing" w:date="2020-08-18T18:01:00Z">
        <w:r>
          <w:rPr>
            <w:rFonts w:ascii="Times New Roman" w:hAnsi="Times New Roman" w:cs="Times New Roman"/>
            <w:i/>
            <w:iCs/>
          </w:rPr>
          <w:t>ur opinion.</w:t>
        </w:r>
      </w:ins>
    </w:p>
    <w:p w:rsidR="00874ADB" w:rsidRDefault="00874ADB">
      <w:pPr>
        <w:jc w:val="left"/>
        <w:rPr>
          <w:ins w:id="574" w:author="Jordon Beijing" w:date="2020-08-18T18:00:00Z"/>
          <w:rFonts w:ascii="Times New Roman" w:eastAsia="SimSun" w:hAnsi="Times New Roman" w:cs="Times New Roman"/>
          <w:b/>
          <w:bCs/>
          <w:color w:val="000000"/>
          <w:shd w:val="clear" w:color="auto" w:fill="FFFFFF"/>
        </w:rPr>
      </w:pPr>
    </w:p>
    <w:p w:rsidR="00874ADB" w:rsidRPr="007F5F9F" w:rsidRDefault="00874ADB">
      <w:pPr>
        <w:jc w:val="left"/>
        <w:rPr>
          <w:ins w:id="575" w:author="Jordon Beijing" w:date="2020-08-18T18:00:00Z"/>
          <w:rFonts w:ascii="Times New Roman" w:eastAsia="SimSun" w:hAnsi="Times New Roman" w:cs="Times New Roman"/>
          <w:b/>
          <w:bCs/>
          <w:color w:val="000000"/>
          <w:shd w:val="clear" w:color="auto" w:fill="FFFFFF"/>
          <w:rPrChange w:id="576" w:author="Jordon Beijing" w:date="2020-08-18T17:50:00Z">
            <w:rPr>
              <w:ins w:id="577" w:author="Jordon Beijing" w:date="2020-08-18T18:00:00Z"/>
              <w:rFonts w:eastAsia="SimSun" w:hAnsi="Arial" w:cs="Arial"/>
              <w:b/>
              <w:bCs/>
              <w:color w:val="000000"/>
              <w:shd w:val="clear" w:color="auto" w:fill="FFFFFF"/>
            </w:rPr>
          </w:rPrChange>
        </w:rPr>
      </w:pPr>
    </w:p>
    <w:p w:rsidR="00FA3002" w:rsidRPr="007F5F9F" w:rsidDel="00874ADB" w:rsidRDefault="00FA3002">
      <w:pPr>
        <w:jc w:val="left"/>
        <w:rPr>
          <w:del w:id="578" w:author="Jordon Beijing" w:date="2020-08-18T18:00:00Z"/>
          <w:rFonts w:ascii="Times New Roman" w:eastAsia="SimSun" w:hAnsi="Times New Roman" w:cs="Times New Roman"/>
          <w:b/>
          <w:bCs/>
          <w:color w:val="000000"/>
          <w:shd w:val="clear" w:color="auto" w:fill="FFFFFF"/>
          <w:rPrChange w:id="579" w:author="Jordon Beijing" w:date="2020-08-18T17:50:00Z">
            <w:rPr>
              <w:del w:id="580" w:author="Jordon Beijing" w:date="2020-08-18T18:00:00Z"/>
              <w:rFonts w:eastAsia="SimSun" w:hAnsi="Arial" w:cs="Arial"/>
              <w:b/>
              <w:bCs/>
              <w:color w:val="000000"/>
              <w:shd w:val="clear" w:color="auto" w:fill="FFFFFF"/>
            </w:rPr>
          </w:rPrChange>
        </w:rPr>
      </w:pPr>
    </w:p>
    <w:p w:rsidR="00FA3002" w:rsidRPr="007F5F9F" w:rsidRDefault="00AB3076" w:rsidP="00DA3EEF">
      <w:pPr>
        <w:jc w:val="center"/>
        <w:rPr>
          <w:rFonts w:ascii="Times New Roman" w:hAnsi="Times New Roman" w:cs="Times New Roman"/>
          <w:b/>
          <w:bCs/>
          <w:rPrChange w:id="581" w:author="Jordon Beijing" w:date="2020-08-18T17:50:00Z">
            <w:rPr/>
          </w:rPrChange>
        </w:rPr>
        <w:pPrChange w:id="582" w:author="Jordon Beijing" w:date="2020-08-18T18:16:00Z">
          <w:pPr>
            <w:ind w:firstLineChars="200" w:firstLine="480"/>
            <w:jc w:val="left"/>
          </w:pPr>
        </w:pPrChange>
      </w:pPr>
      <w:bookmarkStart w:id="583" w:name="OLE_LINK3"/>
      <w:r w:rsidRPr="007F5F9F">
        <w:rPr>
          <w:rFonts w:ascii="Times New Roman" w:hAnsi="Times New Roman" w:cs="Times New Roman"/>
          <w:b/>
          <w:bCs/>
          <w:rPrChange w:id="584" w:author="Jordon Beijing" w:date="2020-08-18T17:50:00Z">
            <w:rPr/>
          </w:rPrChange>
        </w:rPr>
        <w:t>Why do some people struggle to do the right thing?</w:t>
      </w:r>
    </w:p>
    <w:p w:rsidR="00FA3002" w:rsidRPr="007F5F9F" w:rsidRDefault="00FA3002">
      <w:pPr>
        <w:jc w:val="left"/>
        <w:rPr>
          <w:rFonts w:ascii="Times New Roman" w:hAnsi="Times New Roman" w:cs="Times New Roman"/>
          <w:rPrChange w:id="585" w:author="Jordon Beijing" w:date="2020-08-18T17:50:00Z">
            <w:rPr/>
          </w:rPrChange>
        </w:rPr>
      </w:pPr>
    </w:p>
    <w:p w:rsidR="00FA3002" w:rsidDel="00874ADB" w:rsidRDefault="00AB3076" w:rsidP="001004D6">
      <w:pPr>
        <w:pStyle w:val="NormalWeb"/>
        <w:spacing w:beforeAutospacing="0" w:afterAutospacing="0"/>
        <w:ind w:firstLine="420"/>
        <w:jc w:val="left"/>
        <w:textAlignment w:val="baseline"/>
        <w:rPr>
          <w:del w:id="586" w:author="Jordon Beijing" w:date="2020-08-18T18:01:00Z"/>
          <w:rFonts w:eastAsia="Times New Roman"/>
          <w:color w:val="000000"/>
          <w:highlight w:val="yellow"/>
          <w:shd w:val="clear" w:color="auto" w:fill="FFFFFF"/>
        </w:rPr>
        <w:pPrChange w:id="587" w:author="Jordon Beijing" w:date="2020-08-18T18:03:00Z">
          <w:pPr>
            <w:pStyle w:val="NormalWeb"/>
            <w:spacing w:beforeAutospacing="0" w:afterAutospacing="0"/>
            <w:jc w:val="left"/>
            <w:textAlignment w:val="baseline"/>
          </w:pPr>
        </w:pPrChange>
      </w:pPr>
      <w:r w:rsidRPr="007F5F9F">
        <w:rPr>
          <w:rFonts w:eastAsia="Times New Roman"/>
          <w:color w:val="000000"/>
          <w:highlight w:val="yellow"/>
          <w:shd w:val="clear" w:color="auto" w:fill="FFFFFF"/>
          <w:rPrChange w:id="588" w:author="Jordon Beijing" w:date="2020-08-18T17:50:00Z">
            <w:rPr>
              <w:rFonts w:ascii="Arial" w:eastAsia="Times New Roman" w:hAnsi="Arial" w:cs="Arial" w:hint="eastAsia"/>
              <w:color w:val="000000"/>
              <w:shd w:val="clear" w:color="auto" w:fill="FFFFFF"/>
            </w:rPr>
          </w:rPrChange>
        </w:rPr>
        <w:t xml:space="preserve">Because </w:t>
      </w:r>
      <w:ins w:id="589" w:author="Jordon Beijing" w:date="2020-08-18T18:01:00Z">
        <w:r w:rsidR="00874ADB">
          <w:rPr>
            <w:rFonts w:eastAsia="Times New Roman"/>
            <w:color w:val="000000"/>
            <w:highlight w:val="yellow"/>
            <w:shd w:val="clear" w:color="auto" w:fill="FFFFFF"/>
          </w:rPr>
          <w:t xml:space="preserve">all </w:t>
        </w:r>
      </w:ins>
      <w:r w:rsidRPr="007F5F9F">
        <w:rPr>
          <w:rFonts w:eastAsia="Times New Roman"/>
          <w:color w:val="000000"/>
          <w:highlight w:val="yellow"/>
          <w:shd w:val="clear" w:color="auto" w:fill="FFFFFF"/>
          <w:rPrChange w:id="590" w:author="Jordon Beijing" w:date="2020-08-18T17:50:00Z">
            <w:rPr>
              <w:rFonts w:ascii="Arial" w:eastAsia="Times New Roman" w:hAnsi="Arial" w:cs="Arial" w:hint="eastAsia"/>
              <w:color w:val="000000"/>
              <w:shd w:val="clear" w:color="auto" w:fill="FFFFFF"/>
            </w:rPr>
          </w:rPrChange>
        </w:rPr>
        <w:t xml:space="preserve">people are </w:t>
      </w:r>
      <w:del w:id="591" w:author="Jordon Beijing" w:date="2020-08-18T18:01:00Z">
        <w:r w:rsidRPr="007F5F9F" w:rsidDel="00874ADB">
          <w:rPr>
            <w:rFonts w:eastAsia="Times New Roman"/>
            <w:color w:val="000000"/>
            <w:highlight w:val="yellow"/>
            <w:shd w:val="clear" w:color="auto" w:fill="FFFFFF"/>
            <w:rPrChange w:id="592" w:author="Jordon Beijing" w:date="2020-08-18T17:50:00Z">
              <w:rPr>
                <w:rFonts w:ascii="Arial" w:eastAsia="Times New Roman" w:hAnsi="Arial" w:cs="Arial" w:hint="eastAsia"/>
                <w:color w:val="000000"/>
                <w:shd w:val="clear" w:color="auto" w:fill="FFFFFF"/>
              </w:rPr>
            </w:rPrChange>
          </w:rPr>
          <w:delText xml:space="preserve">all </w:delText>
        </w:r>
      </w:del>
      <w:r w:rsidRPr="007F5F9F">
        <w:rPr>
          <w:rFonts w:eastAsia="Times New Roman"/>
          <w:color w:val="000000"/>
          <w:highlight w:val="yellow"/>
          <w:shd w:val="clear" w:color="auto" w:fill="FFFFFF"/>
          <w:rPrChange w:id="593" w:author="Jordon Beijing" w:date="2020-08-18T17:50:00Z">
            <w:rPr>
              <w:rFonts w:ascii="Arial" w:eastAsia="Times New Roman" w:hAnsi="Arial" w:cs="Arial" w:hint="eastAsia"/>
              <w:color w:val="000000"/>
              <w:shd w:val="clear" w:color="auto" w:fill="FFFFFF"/>
            </w:rPr>
          </w:rPrChange>
        </w:rPr>
        <w:t xml:space="preserve">selfish and they want their heads up, </w:t>
      </w:r>
      <w:r w:rsidRPr="007F5F9F">
        <w:rPr>
          <w:rFonts w:eastAsia="Times New Roman"/>
          <w:color w:val="000000"/>
          <w:highlight w:val="yellow"/>
          <w:shd w:val="clear" w:color="auto" w:fill="FFFFFF"/>
          <w:rPrChange w:id="594" w:author="Jordon Beijing" w:date="2020-08-18T17:50:00Z">
            <w:rPr>
              <w:rFonts w:ascii="Arial" w:eastAsia="Times New Roman" w:hAnsi="Arial" w:cs="Arial" w:hint="eastAsia"/>
              <w:color w:val="000000"/>
              <w:shd w:val="clear" w:color="auto" w:fill="FFFFFF"/>
            </w:rPr>
          </w:rPrChange>
        </w:rPr>
        <w:t>so they struggle to do the right thing.</w:t>
      </w:r>
      <w:bookmarkEnd w:id="583"/>
    </w:p>
    <w:p w:rsidR="00874ADB" w:rsidRDefault="00874ADB" w:rsidP="001004D6">
      <w:pPr>
        <w:pStyle w:val="NormalWeb"/>
        <w:spacing w:beforeAutospacing="0" w:afterAutospacing="0"/>
        <w:ind w:firstLine="420"/>
        <w:jc w:val="left"/>
        <w:textAlignment w:val="baseline"/>
        <w:rPr>
          <w:ins w:id="595" w:author="Jordon Beijing" w:date="2020-08-18T18:01:00Z"/>
          <w:rFonts w:eastAsia="SimSun"/>
          <w:b/>
          <w:bCs/>
          <w:color w:val="000000"/>
          <w:shd w:val="clear" w:color="auto" w:fill="FFFFFF"/>
        </w:rPr>
        <w:pPrChange w:id="596" w:author="Jordon Beijing" w:date="2020-08-18T18:03:00Z">
          <w:pPr>
            <w:pStyle w:val="NormalWeb"/>
            <w:spacing w:beforeAutospacing="0" w:afterAutospacing="0"/>
            <w:jc w:val="left"/>
            <w:textAlignment w:val="baseline"/>
          </w:pPr>
        </w:pPrChange>
      </w:pPr>
    </w:p>
    <w:p w:rsidR="00874ADB" w:rsidRDefault="00874ADB" w:rsidP="00874ADB">
      <w:pPr>
        <w:pStyle w:val="NormalWeb"/>
        <w:spacing w:beforeAutospacing="0" w:afterAutospacing="0"/>
        <w:jc w:val="left"/>
        <w:textAlignment w:val="baseline"/>
        <w:rPr>
          <w:ins w:id="597" w:author="Jordon Beijing" w:date="2020-08-18T18:01:00Z"/>
          <w:rFonts w:eastAsia="SimSun"/>
          <w:b/>
          <w:bCs/>
          <w:color w:val="000000"/>
          <w:shd w:val="clear" w:color="auto" w:fill="FFFFFF"/>
        </w:rPr>
      </w:pPr>
    </w:p>
    <w:p w:rsidR="00874ADB" w:rsidRPr="001004D6" w:rsidRDefault="00874ADB" w:rsidP="00874ADB">
      <w:pPr>
        <w:pStyle w:val="NormalWeb"/>
        <w:spacing w:beforeAutospacing="0" w:afterAutospacing="0"/>
        <w:jc w:val="left"/>
        <w:textAlignment w:val="baseline"/>
        <w:rPr>
          <w:ins w:id="598" w:author="Jordon Beijing" w:date="2020-08-18T18:01:00Z"/>
          <w:rFonts w:eastAsia="SimSun"/>
          <w:i/>
          <w:iCs/>
          <w:color w:val="000000"/>
          <w:shd w:val="clear" w:color="auto" w:fill="FFFFFF"/>
          <w:rPrChange w:id="599" w:author="Jordon Beijing" w:date="2020-08-18T18:02:00Z">
            <w:rPr>
              <w:ins w:id="600" w:author="Jordon Beijing" w:date="2020-08-18T18:01:00Z"/>
              <w:rFonts w:asciiTheme="minorHAnsi" w:eastAsia="SimSun" w:hAnsi="Arial" w:cs="Arial"/>
              <w:b/>
              <w:bCs/>
              <w:color w:val="000000"/>
              <w:sz w:val="28"/>
              <w:szCs w:val="28"/>
              <w:shd w:val="clear" w:color="auto" w:fill="FFFFFF"/>
            </w:rPr>
          </w:rPrChange>
        </w:rPr>
        <w:pPrChange w:id="601" w:author="Jordon Beijing" w:date="2020-08-18T18:01:00Z">
          <w:pPr>
            <w:pStyle w:val="NormalWeb"/>
            <w:spacing w:beforeAutospacing="0" w:afterAutospacing="0"/>
            <w:ind w:firstLineChars="500" w:firstLine="1205"/>
            <w:jc w:val="left"/>
            <w:textAlignment w:val="baseline"/>
          </w:pPr>
        </w:pPrChange>
      </w:pPr>
      <w:ins w:id="602" w:author="Jordon Beijing" w:date="2020-08-18T18:01:00Z">
        <w:r w:rsidRPr="001004D6">
          <w:rPr>
            <w:rFonts w:eastAsia="SimSun"/>
            <w:i/>
            <w:iCs/>
            <w:color w:val="000000"/>
            <w:shd w:val="clear" w:color="auto" w:fill="FFFFFF"/>
            <w:rPrChange w:id="603" w:author="Jordon Beijing" w:date="2020-08-18T18:02:00Z">
              <w:rPr>
                <w:rFonts w:eastAsia="SimSun"/>
                <w:b/>
                <w:bCs/>
                <w:color w:val="000000"/>
                <w:shd w:val="clear" w:color="auto" w:fill="FFFFFF"/>
              </w:rPr>
            </w:rPrChange>
          </w:rPr>
          <w:t>Note: What do you mean by “</w:t>
        </w:r>
      </w:ins>
      <w:ins w:id="604" w:author="Jordon Beijing" w:date="2020-08-18T18:02:00Z">
        <w:r w:rsidRPr="001004D6">
          <w:rPr>
            <w:rFonts w:eastAsia="SimSun"/>
            <w:i/>
            <w:iCs/>
            <w:color w:val="000000"/>
            <w:shd w:val="clear" w:color="auto" w:fill="FFFFFF"/>
            <w:rPrChange w:id="605" w:author="Jordon Beijing" w:date="2020-08-18T18:02:00Z">
              <w:rPr>
                <w:rFonts w:eastAsia="SimSun"/>
                <w:b/>
                <w:bCs/>
                <w:color w:val="000000"/>
                <w:shd w:val="clear" w:color="auto" w:fill="FFFFFF"/>
              </w:rPr>
            </w:rPrChange>
          </w:rPr>
          <w:t>want their heads up”?</w:t>
        </w:r>
        <w:r w:rsidR="001004D6" w:rsidRPr="001004D6">
          <w:rPr>
            <w:rFonts w:eastAsia="SimSun"/>
            <w:i/>
            <w:iCs/>
            <w:color w:val="000000"/>
            <w:shd w:val="clear" w:color="auto" w:fill="FFFFFF"/>
            <w:rPrChange w:id="606" w:author="Jordon Beijing" w:date="2020-08-18T18:02:00Z">
              <w:rPr>
                <w:rFonts w:eastAsia="SimSun"/>
                <w:b/>
                <w:bCs/>
                <w:color w:val="000000"/>
                <w:shd w:val="clear" w:color="auto" w:fill="FFFFFF"/>
              </w:rPr>
            </w:rPrChange>
          </w:rPr>
          <w:t xml:space="preserve"> Please write at least four more sentences and give an example to illustrate your point.</w:t>
        </w:r>
      </w:ins>
    </w:p>
    <w:p w:rsidR="00FA3002" w:rsidRPr="00874ADB" w:rsidRDefault="00FA3002" w:rsidP="00874ADB">
      <w:pPr>
        <w:pStyle w:val="NormalWeb"/>
        <w:spacing w:beforeAutospacing="0" w:afterAutospacing="0"/>
        <w:jc w:val="left"/>
        <w:textAlignment w:val="baseline"/>
        <w:sectPr w:rsidR="00FA3002" w:rsidRPr="00874ADB">
          <w:pgSz w:w="11906" w:h="16838"/>
          <w:pgMar w:top="1440" w:right="1800" w:bottom="1440" w:left="1800" w:header="851" w:footer="992" w:gutter="0"/>
          <w:cols w:space="425"/>
          <w:docGrid w:type="lines" w:linePitch="312"/>
        </w:sectPr>
        <w:pPrChange w:id="607" w:author="Jordon Beijing" w:date="2020-08-18T18:01:00Z">
          <w:pPr>
            <w:spacing w:line="276" w:lineRule="auto"/>
          </w:pPr>
        </w:pPrChange>
      </w:pPr>
    </w:p>
    <w:p w:rsidR="00FA3002" w:rsidRPr="007F5F9F" w:rsidRDefault="00AB3076">
      <w:pPr>
        <w:rPr>
          <w:rFonts w:ascii="Times New Roman" w:hAnsi="Times New Roman" w:cs="Times New Roman"/>
          <w:rPrChange w:id="608" w:author="Jordon Beijing" w:date="2020-08-18T17:50:00Z">
            <w:rPr>
              <w:rFonts w:ascii="Arial" w:hAnsi="Arial" w:cs="Arial"/>
            </w:rPr>
          </w:rPrChange>
        </w:rPr>
      </w:pPr>
      <w:r w:rsidRPr="007F5F9F">
        <w:rPr>
          <w:rFonts w:ascii="Times New Roman" w:hAnsi="Times New Roman" w:cs="Times New Roman"/>
          <w:rPrChange w:id="609" w:author="Jordon Beijing" w:date="2020-08-18T17:50:00Z">
            <w:rPr>
              <w:rFonts w:ascii="Arial" w:hAnsi="Arial" w:cs="Arial"/>
            </w:rPr>
          </w:rPrChange>
        </w:rPr>
        <w:lastRenderedPageBreak/>
        <w:t>W</w:t>
      </w:r>
      <w:r w:rsidRPr="007F5F9F">
        <w:rPr>
          <w:rFonts w:ascii="Times New Roman" w:hAnsi="Times New Roman" w:cs="Times New Roman"/>
          <w:rPrChange w:id="610" w:author="Jordon Beijing" w:date="2020-08-18T17:50:00Z">
            <w:rPr>
              <w:rFonts w:ascii="Arial" w:hAnsi="Arial" w:cs="Arial"/>
            </w:rPr>
          </w:rPrChange>
        </w:rPr>
        <w:t>6A</w:t>
      </w:r>
      <w:ins w:id="611" w:author="Jordon Beijing" w:date="2020-08-18T16:25:00Z">
        <w:r w:rsidR="00CC69D8" w:rsidRPr="007F5F9F">
          <w:rPr>
            <w:rFonts w:ascii="Times New Roman" w:hAnsi="Times New Roman" w:cs="Times New Roman"/>
            <w:rPrChange w:id="612" w:author="Jordon Beijing" w:date="2020-08-18T17:50:00Z">
              <w:rPr>
                <w:rFonts w:ascii="Arial" w:hAnsi="Arial" w:cs="Arial"/>
              </w:rPr>
            </w:rPrChange>
          </w:rPr>
          <w:t>,</w:t>
        </w:r>
      </w:ins>
      <w:del w:id="613" w:author="Jordon Beijing" w:date="2020-08-18T16:25:00Z">
        <w:r w:rsidRPr="007F5F9F" w:rsidDel="00CC69D8">
          <w:rPr>
            <w:rFonts w:ascii="Times New Roman" w:hAnsi="Times New Roman" w:cs="Times New Roman"/>
            <w:rPrChange w:id="614" w:author="Jordon Beijing" w:date="2020-08-18T17:50:00Z">
              <w:rPr>
                <w:rFonts w:ascii="Arial" w:hAnsi="Arial" w:cs="Arial" w:hint="eastAsia"/>
              </w:rPr>
            </w:rPrChange>
          </w:rPr>
          <w:delText xml:space="preserve"> -</w:delText>
        </w:r>
      </w:del>
      <w:r w:rsidRPr="007F5F9F">
        <w:rPr>
          <w:rFonts w:ascii="Times New Roman" w:hAnsi="Times New Roman" w:cs="Times New Roman"/>
          <w:rPrChange w:id="615" w:author="Jordon Beijing" w:date="2020-08-18T17:50:00Z">
            <w:rPr>
              <w:rFonts w:ascii="Arial" w:hAnsi="Arial" w:cs="Arial" w:hint="eastAsia"/>
            </w:rPr>
          </w:rPrChange>
        </w:rPr>
        <w:t xml:space="preserve"> </w:t>
      </w:r>
      <w:r w:rsidRPr="007F5F9F">
        <w:rPr>
          <w:rFonts w:ascii="Times New Roman" w:hAnsi="Times New Roman" w:cs="Times New Roman"/>
          <w:rPrChange w:id="616" w:author="Jordon Beijing" w:date="2020-08-18T17:50:00Z">
            <w:rPr>
              <w:rFonts w:ascii="Arial" w:hAnsi="Arial" w:cs="Arial"/>
            </w:rPr>
          </w:rPrChange>
        </w:rPr>
        <w:t>Lesson</w:t>
      </w:r>
      <w:r w:rsidRPr="007F5F9F">
        <w:rPr>
          <w:rFonts w:ascii="Times New Roman" w:hAnsi="Times New Roman" w:cs="Times New Roman"/>
          <w:rPrChange w:id="617" w:author="Jordon Beijing" w:date="2020-08-18T17:50:00Z">
            <w:rPr>
              <w:rFonts w:ascii="Arial" w:hAnsi="Arial" w:cs="Arial" w:hint="eastAsia"/>
            </w:rPr>
          </w:rPrChange>
        </w:rPr>
        <w:t xml:space="preserve"> </w:t>
      </w:r>
      <w:r w:rsidRPr="007F5F9F">
        <w:rPr>
          <w:rFonts w:ascii="Times New Roman" w:hAnsi="Times New Roman" w:cs="Times New Roman"/>
          <w:rPrChange w:id="618" w:author="Jordon Beijing" w:date="2020-08-18T17:50:00Z">
            <w:rPr>
              <w:rFonts w:ascii="Arial" w:hAnsi="Arial" w:cs="Arial"/>
            </w:rPr>
          </w:rPrChange>
        </w:rPr>
        <w:t>7</w:t>
      </w:r>
      <w:r w:rsidRPr="007F5F9F">
        <w:rPr>
          <w:rFonts w:ascii="Times New Roman" w:hAnsi="Times New Roman" w:cs="Times New Roman"/>
          <w:rPrChange w:id="619" w:author="Jordon Beijing" w:date="2020-08-18T17:50:00Z">
            <w:rPr>
              <w:rFonts w:ascii="Arial" w:hAnsi="Arial" w:cs="Arial" w:hint="eastAsia"/>
            </w:rPr>
          </w:rPrChange>
        </w:rPr>
        <w:t>, J</w:t>
      </w:r>
      <w:r w:rsidRPr="007F5F9F">
        <w:rPr>
          <w:rFonts w:ascii="Times New Roman" w:hAnsi="Times New Roman" w:cs="Times New Roman"/>
          <w:rPrChange w:id="620" w:author="Jordon Beijing" w:date="2020-08-18T17:50:00Z">
            <w:rPr>
              <w:rFonts w:ascii="Arial" w:hAnsi="Arial" w:cs="Arial"/>
            </w:rPr>
          </w:rPrChange>
        </w:rPr>
        <w:t xml:space="preserve">ournal </w:t>
      </w:r>
      <w:r w:rsidRPr="007F5F9F">
        <w:rPr>
          <w:rFonts w:ascii="Times New Roman" w:hAnsi="Times New Roman" w:cs="Times New Roman"/>
          <w:rPrChange w:id="621" w:author="Jordon Beijing" w:date="2020-08-18T17:50:00Z">
            <w:rPr>
              <w:rFonts w:ascii="Arial" w:hAnsi="Arial" w:cs="Arial" w:hint="eastAsia"/>
            </w:rPr>
          </w:rPrChange>
        </w:rPr>
        <w:t>9</w:t>
      </w:r>
      <w:r w:rsidRPr="007F5F9F">
        <w:rPr>
          <w:rFonts w:ascii="Times New Roman" w:hAnsi="Times New Roman" w:cs="Times New Roman"/>
          <w:rPrChange w:id="622" w:author="Jordon Beijing" w:date="2020-08-18T17:50:00Z">
            <w:rPr>
              <w:rFonts w:ascii="Arial" w:hAnsi="Arial" w:cs="Arial"/>
            </w:rPr>
          </w:rPrChange>
        </w:rPr>
        <w:t>-</w:t>
      </w:r>
      <w:r w:rsidRPr="007F5F9F">
        <w:rPr>
          <w:rFonts w:ascii="Times New Roman" w:hAnsi="Times New Roman" w:cs="Times New Roman"/>
          <w:rPrChange w:id="623" w:author="Jordon Beijing" w:date="2020-08-18T17:50:00Z">
            <w:rPr>
              <w:rFonts w:ascii="Arial" w:hAnsi="Arial" w:cs="Arial" w:hint="eastAsia"/>
            </w:rPr>
          </w:rPrChange>
        </w:rPr>
        <w:t xml:space="preserve">10, </w:t>
      </w:r>
      <w:r w:rsidRPr="007F5F9F">
        <w:rPr>
          <w:rFonts w:ascii="Times New Roman" w:hAnsi="Times New Roman" w:cs="Times New Roman"/>
          <w:highlight w:val="yellow"/>
          <w:rPrChange w:id="624" w:author="Jordon Beijing" w:date="2020-08-18T17:50:00Z">
            <w:rPr>
              <w:rFonts w:ascii="Arial" w:hAnsi="Arial" w:cs="Arial"/>
            </w:rPr>
          </w:rPrChange>
        </w:rPr>
        <w:t>Draft</w:t>
      </w:r>
      <w:r w:rsidRPr="007F5F9F">
        <w:rPr>
          <w:rFonts w:ascii="Times New Roman" w:hAnsi="Times New Roman" w:cs="Times New Roman"/>
          <w:highlight w:val="yellow"/>
          <w:rPrChange w:id="625" w:author="Jordon Beijing" w:date="2020-08-18T17:50:00Z">
            <w:rPr>
              <w:rFonts w:ascii="Arial" w:hAnsi="Arial" w:cs="Arial" w:hint="eastAsia"/>
            </w:rPr>
          </w:rPrChange>
        </w:rPr>
        <w:t xml:space="preserve"> </w:t>
      </w:r>
      <w:r w:rsidRPr="007F5F9F">
        <w:rPr>
          <w:rFonts w:ascii="Times New Roman" w:hAnsi="Times New Roman" w:cs="Times New Roman"/>
          <w:highlight w:val="yellow"/>
          <w:rPrChange w:id="626" w:author="Jordon Beijing" w:date="2020-08-18T17:50:00Z">
            <w:rPr>
              <w:rFonts w:ascii="Arial" w:hAnsi="Arial" w:cs="Arial"/>
            </w:rPr>
          </w:rPrChange>
        </w:rPr>
        <w:t>1</w:t>
      </w:r>
    </w:p>
    <w:p w:rsidR="00FA3002" w:rsidRPr="007F5F9F" w:rsidRDefault="00AB3076">
      <w:pPr>
        <w:rPr>
          <w:rFonts w:ascii="Times New Roman" w:hAnsi="Times New Roman" w:cs="Times New Roman"/>
          <w:rPrChange w:id="627" w:author="Jordon Beijing" w:date="2020-08-18T17:50:00Z">
            <w:rPr/>
          </w:rPrChange>
        </w:rPr>
      </w:pPr>
      <w:r w:rsidRPr="007F5F9F">
        <w:rPr>
          <w:rFonts w:ascii="Times New Roman" w:hAnsi="Times New Roman" w:cs="Times New Roman"/>
          <w:rPrChange w:id="628" w:author="Jordon Beijing" w:date="2020-08-18T17:50:00Z">
            <w:rPr>
              <w:rFonts w:hint="eastAsia"/>
            </w:rPr>
          </w:rPrChange>
        </w:rPr>
        <w:t>2020.</w:t>
      </w:r>
      <w:r w:rsidRPr="007F5F9F">
        <w:rPr>
          <w:rFonts w:ascii="Times New Roman" w:hAnsi="Times New Roman" w:cs="Times New Roman"/>
          <w:highlight w:val="yellow"/>
          <w:rPrChange w:id="629" w:author="Jordon Beijing" w:date="2020-08-18T17:50:00Z">
            <w:rPr>
              <w:rFonts w:hint="eastAsia"/>
            </w:rPr>
          </w:rPrChange>
        </w:rPr>
        <w:t>07.30</w:t>
      </w:r>
    </w:p>
    <w:p w:rsidR="00FA3002" w:rsidRPr="007F5F9F" w:rsidRDefault="00AB3076">
      <w:pPr>
        <w:rPr>
          <w:rFonts w:ascii="Times New Roman" w:hAnsi="Times New Roman" w:cs="Times New Roman"/>
          <w:rPrChange w:id="630" w:author="Jordon Beijing" w:date="2020-08-18T17:50:00Z">
            <w:rPr/>
          </w:rPrChange>
        </w:rPr>
      </w:pPr>
      <w:r w:rsidRPr="007F5F9F">
        <w:rPr>
          <w:rFonts w:ascii="Times New Roman" w:hAnsi="Times New Roman" w:cs="Times New Roman"/>
          <w:rPrChange w:id="631" w:author="Jordon Beijing" w:date="2020-08-18T17:50:00Z">
            <w:rPr/>
          </w:rPrChange>
        </w:rPr>
        <w:t>Zack Chen</w:t>
      </w:r>
    </w:p>
    <w:p w:rsidR="00FA3002" w:rsidRPr="007F5F9F" w:rsidRDefault="00FA3002">
      <w:pPr>
        <w:rPr>
          <w:rFonts w:ascii="Times New Roman" w:hAnsi="Times New Roman" w:cs="Times New Roman"/>
          <w:rPrChange w:id="632" w:author="Jordon Beijing" w:date="2020-08-18T17:50:00Z">
            <w:rPr/>
          </w:rPrChange>
        </w:rPr>
      </w:pPr>
    </w:p>
    <w:p w:rsidR="00FA3002" w:rsidRPr="007F5F9F" w:rsidRDefault="00AB3076">
      <w:pPr>
        <w:jc w:val="center"/>
        <w:rPr>
          <w:rFonts w:ascii="Times New Roman" w:hAnsi="Times New Roman" w:cs="Times New Roman"/>
          <w:b/>
          <w:bCs/>
          <w:rPrChange w:id="633" w:author="Jordon Beijing" w:date="2020-08-18T17:50:00Z">
            <w:rPr/>
          </w:rPrChange>
        </w:rPr>
      </w:pPr>
      <w:r w:rsidRPr="007F5F9F">
        <w:rPr>
          <w:rFonts w:ascii="Times New Roman" w:hAnsi="Times New Roman" w:cs="Times New Roman"/>
          <w:b/>
          <w:bCs/>
          <w:rPrChange w:id="634" w:author="Jordon Beijing" w:date="2020-08-18T17:50:00Z">
            <w:rPr/>
          </w:rPrChange>
        </w:rPr>
        <w:t>What does it mean to have integrity?</w:t>
      </w:r>
    </w:p>
    <w:p w:rsidR="00FA3002" w:rsidRPr="007F5F9F" w:rsidRDefault="00FA3002">
      <w:pPr>
        <w:jc w:val="left"/>
        <w:rPr>
          <w:rFonts w:ascii="Times New Roman" w:hAnsi="Times New Roman" w:cs="Times New Roman"/>
          <w:rPrChange w:id="635" w:author="Jordon Beijing" w:date="2020-08-18T17:50:00Z">
            <w:rPr/>
          </w:rPrChange>
        </w:rPr>
      </w:pPr>
    </w:p>
    <w:p w:rsidR="00FA3002" w:rsidRDefault="00AB3076">
      <w:pPr>
        <w:jc w:val="left"/>
        <w:rPr>
          <w:ins w:id="636" w:author="Jordon Beijing" w:date="2020-08-18T17:52:00Z"/>
          <w:rFonts w:ascii="Times New Roman" w:hAnsi="Times New Roman" w:cs="Times New Roman"/>
          <w:highlight w:val="yellow"/>
        </w:rPr>
      </w:pPr>
      <w:r w:rsidRPr="007F5F9F">
        <w:rPr>
          <w:rFonts w:ascii="Times New Roman" w:hAnsi="Times New Roman" w:cs="Times New Roman"/>
          <w:rPrChange w:id="637" w:author="Jordon Beijing" w:date="2020-08-18T17:50:00Z">
            <w:rPr/>
          </w:rPrChange>
        </w:rPr>
        <w:tab/>
      </w:r>
      <w:r w:rsidRPr="007F5F9F">
        <w:rPr>
          <w:rFonts w:ascii="Times New Roman" w:hAnsi="Times New Roman" w:cs="Times New Roman"/>
          <w:rPrChange w:id="638" w:author="Jordon Beijing" w:date="2020-08-18T17:50:00Z">
            <w:rPr/>
          </w:rPrChange>
        </w:rPr>
        <w:t>My mom is the Chief Compliance Officer of GE in China. Her work is all about integrity. She told me that integrity means one shall be honest, not only to others, but also to himself.</w:t>
      </w:r>
      <w:ins w:id="639" w:author="Jordon Beijing" w:date="2020-08-18T17:52:00Z">
        <w:r w:rsidR="00874ADB">
          <w:rPr>
            <w:rFonts w:ascii="Times New Roman" w:hAnsi="Times New Roman" w:cs="Times New Roman"/>
          </w:rPr>
          <w:t xml:space="preserve"> </w:t>
        </w:r>
        <w:r w:rsidR="00874ADB" w:rsidRPr="00874ADB">
          <w:rPr>
            <w:rFonts w:ascii="Times New Roman" w:hAnsi="Times New Roman" w:cs="Times New Roman"/>
            <w:highlight w:val="yellow"/>
            <w:rPrChange w:id="640" w:author="Jordon Beijing" w:date="2020-08-18T17:52:00Z">
              <w:rPr>
                <w:rFonts w:ascii="Times New Roman" w:hAnsi="Times New Roman" w:cs="Times New Roman"/>
              </w:rPr>
            </w:rPrChange>
          </w:rPr>
          <w:t>For example,</w:t>
        </w:r>
      </w:ins>
      <w:del w:id="641" w:author="Jordon Beijing" w:date="2020-08-18T17:52:00Z">
        <w:r w:rsidRPr="007F5F9F" w:rsidDel="00874ADB">
          <w:rPr>
            <w:rFonts w:ascii="Times New Roman" w:hAnsi="Times New Roman" w:cs="Times New Roman"/>
            <w:rPrChange w:id="642" w:author="Jordon Beijing" w:date="2020-08-18T17:50:00Z">
              <w:rPr/>
            </w:rPrChange>
          </w:rPr>
          <w:delText xml:space="preserve"> </w:delText>
        </w:r>
      </w:del>
    </w:p>
    <w:p w:rsidR="00874ADB" w:rsidRDefault="00874ADB">
      <w:pPr>
        <w:jc w:val="left"/>
        <w:rPr>
          <w:ins w:id="643" w:author="Jordon Beijing" w:date="2020-08-18T17:52:00Z"/>
          <w:rFonts w:ascii="Times New Roman" w:hAnsi="Times New Roman" w:cs="Times New Roman"/>
        </w:rPr>
      </w:pPr>
    </w:p>
    <w:p w:rsidR="00874ADB" w:rsidRPr="00874ADB" w:rsidRDefault="00874ADB">
      <w:pPr>
        <w:jc w:val="left"/>
        <w:rPr>
          <w:rFonts w:ascii="Times New Roman" w:hAnsi="Times New Roman" w:cs="Times New Roman"/>
          <w:i/>
          <w:iCs/>
          <w:rPrChange w:id="644" w:author="Jordon Beijing" w:date="2020-08-18T17:53:00Z">
            <w:rPr/>
          </w:rPrChange>
        </w:rPr>
      </w:pPr>
      <w:ins w:id="645" w:author="Jordon Beijing" w:date="2020-08-18T17:52:00Z">
        <w:r w:rsidRPr="00874ADB">
          <w:rPr>
            <w:rFonts w:ascii="Times New Roman" w:hAnsi="Times New Roman" w:cs="Times New Roman"/>
            <w:i/>
            <w:iCs/>
            <w:rPrChange w:id="646" w:author="Jordon Beijing" w:date="2020-08-18T17:53:00Z">
              <w:rPr>
                <w:rFonts w:ascii="Times New Roman" w:hAnsi="Times New Roman" w:cs="Times New Roman"/>
              </w:rPr>
            </w:rPrChange>
          </w:rPr>
          <w:t>Note: Please write at least a few more</w:t>
        </w:r>
      </w:ins>
      <w:ins w:id="647" w:author="Jordon Beijing" w:date="2020-08-18T17:53:00Z">
        <w:r w:rsidRPr="00874ADB">
          <w:rPr>
            <w:rFonts w:ascii="Times New Roman" w:hAnsi="Times New Roman" w:cs="Times New Roman"/>
            <w:i/>
            <w:iCs/>
            <w:rPrChange w:id="648" w:author="Jordon Beijing" w:date="2020-08-18T17:53:00Z">
              <w:rPr>
                <w:rFonts w:ascii="Times New Roman" w:hAnsi="Times New Roman" w:cs="Times New Roman"/>
              </w:rPr>
            </w:rPrChange>
          </w:rPr>
          <w:t xml:space="preserve"> sentences</w:t>
        </w:r>
        <w:r>
          <w:rPr>
            <w:rFonts w:ascii="Times New Roman" w:hAnsi="Times New Roman" w:cs="Times New Roman"/>
            <w:i/>
            <w:iCs/>
          </w:rPr>
          <w:t>. G</w:t>
        </w:r>
        <w:r w:rsidRPr="00874ADB">
          <w:rPr>
            <w:rFonts w:ascii="Times New Roman" w:hAnsi="Times New Roman" w:cs="Times New Roman"/>
            <w:i/>
            <w:iCs/>
            <w:rPrChange w:id="649" w:author="Jordon Beijing" w:date="2020-08-18T17:53:00Z">
              <w:rPr>
                <w:rFonts w:ascii="Times New Roman" w:hAnsi="Times New Roman" w:cs="Times New Roman"/>
              </w:rPr>
            </w:rPrChange>
          </w:rPr>
          <w:t>ive an example</w:t>
        </w:r>
        <w:r>
          <w:rPr>
            <w:rFonts w:ascii="Times New Roman" w:hAnsi="Times New Roman" w:cs="Times New Roman"/>
            <w:i/>
            <w:iCs/>
          </w:rPr>
          <w:t xml:space="preserve"> to show what it means to have integrity.</w:t>
        </w:r>
      </w:ins>
    </w:p>
    <w:p w:rsidR="00FA3002" w:rsidRPr="007F5F9F" w:rsidRDefault="00FA3002">
      <w:pPr>
        <w:jc w:val="left"/>
        <w:rPr>
          <w:rFonts w:ascii="Times New Roman" w:hAnsi="Times New Roman" w:cs="Times New Roman"/>
          <w:rPrChange w:id="650" w:author="Jordon Beijing" w:date="2020-08-18T17:50:00Z">
            <w:rPr/>
          </w:rPrChange>
        </w:rPr>
      </w:pPr>
    </w:p>
    <w:p w:rsidR="00FA3002" w:rsidRPr="007F5F9F" w:rsidRDefault="00AB3076">
      <w:pPr>
        <w:jc w:val="center"/>
        <w:rPr>
          <w:rFonts w:ascii="Times New Roman" w:hAnsi="Times New Roman" w:cs="Times New Roman"/>
          <w:b/>
          <w:bCs/>
          <w:rPrChange w:id="651" w:author="Jordon Beijing" w:date="2020-08-18T17:50:00Z">
            <w:rPr/>
          </w:rPrChange>
        </w:rPr>
      </w:pPr>
      <w:r w:rsidRPr="007F5F9F">
        <w:rPr>
          <w:rFonts w:ascii="Times New Roman" w:hAnsi="Times New Roman" w:cs="Times New Roman"/>
          <w:b/>
          <w:bCs/>
          <w:rPrChange w:id="652" w:author="Jordon Beijing" w:date="2020-08-18T17:50:00Z">
            <w:rPr/>
          </w:rPrChange>
        </w:rPr>
        <w:t>What is the hardest lesson you’ve ever had to learn? Why?</w:t>
      </w:r>
    </w:p>
    <w:p w:rsidR="00FA3002" w:rsidRPr="007F5F9F" w:rsidRDefault="00FA3002">
      <w:pPr>
        <w:jc w:val="left"/>
        <w:rPr>
          <w:rFonts w:ascii="Times New Roman" w:hAnsi="Times New Roman" w:cs="Times New Roman"/>
          <w:rPrChange w:id="653" w:author="Jordon Beijing" w:date="2020-08-18T17:50:00Z">
            <w:rPr/>
          </w:rPrChange>
        </w:rPr>
      </w:pPr>
    </w:p>
    <w:p w:rsidR="00FA3002" w:rsidRPr="007F5F9F" w:rsidRDefault="00AB3076">
      <w:pPr>
        <w:jc w:val="left"/>
        <w:rPr>
          <w:rFonts w:ascii="Times New Roman" w:hAnsi="Times New Roman" w:cs="Times New Roman"/>
          <w:rPrChange w:id="654" w:author="Jordon Beijing" w:date="2020-08-18T17:50:00Z">
            <w:rPr/>
          </w:rPrChange>
        </w:rPr>
      </w:pPr>
      <w:r w:rsidRPr="007F5F9F">
        <w:rPr>
          <w:rFonts w:ascii="Times New Roman" w:hAnsi="Times New Roman" w:cs="Times New Roman"/>
          <w:rPrChange w:id="655" w:author="Jordon Beijing" w:date="2020-08-18T17:50:00Z">
            <w:rPr/>
          </w:rPrChange>
        </w:rPr>
        <w:tab/>
        <w:t xml:space="preserve">Last week, </w:t>
      </w:r>
      <w:r w:rsidRPr="007F5F9F">
        <w:rPr>
          <w:rFonts w:ascii="Times New Roman" w:hAnsi="Times New Roman" w:cs="Times New Roman"/>
          <w:rPrChange w:id="656" w:author="Jordon Beijing" w:date="2020-08-18T17:50:00Z">
            <w:rPr/>
          </w:rPrChange>
        </w:rPr>
        <w:t xml:space="preserve">mom and I </w:t>
      </w:r>
      <w:r w:rsidRPr="007F5F9F">
        <w:rPr>
          <w:rFonts w:ascii="Times New Roman" w:hAnsi="Times New Roman" w:cs="Times New Roman"/>
          <w:highlight w:val="yellow"/>
          <w:rPrChange w:id="657" w:author="Jordon Beijing" w:date="2020-08-18T17:50:00Z">
            <w:rPr/>
          </w:rPrChange>
        </w:rPr>
        <w:t>walked</w:t>
      </w:r>
      <w:r w:rsidRPr="007F5F9F">
        <w:rPr>
          <w:rFonts w:ascii="Times New Roman" w:hAnsi="Times New Roman" w:cs="Times New Roman"/>
          <w:rPrChange w:id="658" w:author="Jordon Beijing" w:date="2020-08-18T17:50:00Z">
            <w:rPr/>
          </w:rPrChange>
        </w:rPr>
        <w:t xml:space="preserve"> to the man who pushed me to the ground during basketball game. </w:t>
      </w:r>
      <w:del w:id="659" w:author="Jordon Beijing" w:date="2020-08-18T17:51:00Z">
        <w:r w:rsidRPr="007F5F9F" w:rsidDel="007F5F9F">
          <w:rPr>
            <w:rFonts w:ascii="Times New Roman" w:hAnsi="Times New Roman" w:cs="Times New Roman"/>
            <w:rPrChange w:id="660" w:author="Jordon Beijing" w:date="2020-08-18T17:50:00Z">
              <w:rPr/>
            </w:rPrChange>
          </w:rPr>
          <w:delText xml:space="preserve">He </w:delText>
        </w:r>
      </w:del>
      <w:ins w:id="661" w:author="Jordon Beijing" w:date="2020-08-18T17:51:00Z">
        <w:r w:rsidR="007F5F9F">
          <w:rPr>
            <w:rFonts w:ascii="Times New Roman" w:hAnsi="Times New Roman" w:cs="Times New Roman"/>
          </w:rPr>
          <w:t>At</w:t>
        </w:r>
        <w:r w:rsidR="007F5F9F" w:rsidRPr="007F5F9F">
          <w:rPr>
            <w:rFonts w:ascii="Times New Roman" w:hAnsi="Times New Roman" w:cs="Times New Roman"/>
            <w:rPrChange w:id="662" w:author="Jordon Beijing" w:date="2020-08-18T17:50:00Z">
              <w:rPr/>
            </w:rPrChange>
          </w:rPr>
          <w:t xml:space="preserve"> </w:t>
        </w:r>
      </w:ins>
      <w:r w:rsidRPr="007F5F9F">
        <w:rPr>
          <w:rFonts w:ascii="Times New Roman" w:hAnsi="Times New Roman" w:cs="Times New Roman"/>
          <w:rPrChange w:id="663" w:author="Jordon Beijing" w:date="2020-08-18T17:50:00Z">
            <w:rPr/>
          </w:rPrChange>
        </w:rPr>
        <w:t>first</w:t>
      </w:r>
      <w:ins w:id="664" w:author="Jordon Beijing" w:date="2020-08-18T17:51:00Z">
        <w:r w:rsidR="007F5F9F">
          <w:rPr>
            <w:rFonts w:ascii="Times New Roman" w:hAnsi="Times New Roman" w:cs="Times New Roman"/>
          </w:rPr>
          <w:t>, he</w:t>
        </w:r>
      </w:ins>
      <w:r w:rsidRPr="007F5F9F">
        <w:rPr>
          <w:rFonts w:ascii="Times New Roman" w:hAnsi="Times New Roman" w:cs="Times New Roman"/>
          <w:rPrChange w:id="665" w:author="Jordon Beijing" w:date="2020-08-18T17:50:00Z">
            <w:rPr/>
          </w:rPrChange>
        </w:rPr>
        <w:t xml:space="preserve"> denied that he did it. </w:t>
      </w:r>
      <w:ins w:id="666" w:author="Jordon Beijing" w:date="2020-08-18T17:51:00Z">
        <w:r w:rsidR="007F5F9F">
          <w:rPr>
            <w:rFonts w:ascii="Times New Roman" w:hAnsi="Times New Roman" w:cs="Times New Roman"/>
          </w:rPr>
          <w:t>Then a</w:t>
        </w:r>
      </w:ins>
      <w:del w:id="667" w:author="Jordon Beijing" w:date="2020-08-18T17:51:00Z">
        <w:r w:rsidRPr="007F5F9F" w:rsidDel="007F5F9F">
          <w:rPr>
            <w:rFonts w:ascii="Times New Roman" w:hAnsi="Times New Roman" w:cs="Times New Roman"/>
            <w:rPrChange w:id="668" w:author="Jordon Beijing" w:date="2020-08-18T17:50:00Z">
              <w:rPr/>
            </w:rPrChange>
          </w:rPr>
          <w:delText>A</w:delText>
        </w:r>
      </w:del>
      <w:r w:rsidRPr="007F5F9F">
        <w:rPr>
          <w:rFonts w:ascii="Times New Roman" w:hAnsi="Times New Roman" w:cs="Times New Roman"/>
          <w:rPrChange w:id="669" w:author="Jordon Beijing" w:date="2020-08-18T17:50:00Z">
            <w:rPr/>
          </w:rPrChange>
        </w:rPr>
        <w:t>fter mom threatened to sue him, he reluctantly apologized to me. The lesson I learned is that I need to be more cautious about who to play with</w:t>
      </w:r>
      <w:r w:rsidRPr="007F5F9F">
        <w:rPr>
          <w:rFonts w:ascii="Times New Roman" w:hAnsi="Times New Roman" w:cs="Times New Roman"/>
          <w:rPrChange w:id="670" w:author="Jordon Beijing" w:date="2020-08-18T17:50:00Z">
            <w:rPr/>
          </w:rPrChange>
        </w:rPr>
        <w:t>. Apparently</w:t>
      </w:r>
      <w:ins w:id="671" w:author="Jordon Beijing" w:date="2020-08-18T17:51:00Z">
        <w:r w:rsidR="007F5F9F">
          <w:rPr>
            <w:rFonts w:ascii="Times New Roman" w:hAnsi="Times New Roman" w:cs="Times New Roman"/>
          </w:rPr>
          <w:t>,</w:t>
        </w:r>
      </w:ins>
      <w:r w:rsidRPr="007F5F9F">
        <w:rPr>
          <w:rFonts w:ascii="Times New Roman" w:hAnsi="Times New Roman" w:cs="Times New Roman"/>
          <w:rPrChange w:id="672" w:author="Jordon Beijing" w:date="2020-08-18T17:50:00Z">
            <w:rPr/>
          </w:rPrChange>
        </w:rPr>
        <w:t xml:space="preserve"> this is a guy with no integrity. </w:t>
      </w:r>
    </w:p>
    <w:p w:rsidR="00FA3002" w:rsidRDefault="00FA3002">
      <w:pPr>
        <w:spacing w:line="276" w:lineRule="auto"/>
        <w:rPr>
          <w:ins w:id="673" w:author="Jordon Beijing" w:date="2020-08-18T18:14:00Z"/>
          <w:rFonts w:ascii="Times New Roman" w:hAnsi="Times New Roman" w:cs="Times New Roman"/>
        </w:rPr>
      </w:pPr>
    </w:p>
    <w:p w:rsidR="00DA3EEF" w:rsidRPr="00DA3EEF" w:rsidRDefault="00DA3EEF">
      <w:pPr>
        <w:spacing w:line="276" w:lineRule="auto"/>
        <w:rPr>
          <w:rFonts w:ascii="Times New Roman" w:hAnsi="Times New Roman" w:cs="Times New Roman"/>
          <w:i/>
          <w:iCs/>
          <w:rPrChange w:id="674" w:author="Jordon Beijing" w:date="2020-08-18T18:15:00Z">
            <w:rPr/>
          </w:rPrChange>
        </w:rPr>
      </w:pPr>
      <w:ins w:id="675" w:author="Jordon Beijing" w:date="2020-08-18T18:14:00Z">
        <w:r w:rsidRPr="00DA3EEF">
          <w:rPr>
            <w:rFonts w:ascii="Times New Roman" w:hAnsi="Times New Roman" w:cs="Times New Roman"/>
            <w:i/>
            <w:iCs/>
            <w:rPrChange w:id="676" w:author="Jordon Beijing" w:date="2020-08-18T18:15:00Z">
              <w:rPr>
                <w:rFonts w:ascii="Times New Roman" w:hAnsi="Times New Roman" w:cs="Times New Roman"/>
              </w:rPr>
            </w:rPrChange>
          </w:rPr>
          <w:t>Note: Walked or talked? What do you mean by “walked”? Did you and your mom walk to the basketball court to find him?</w:t>
        </w:r>
      </w:ins>
      <w:ins w:id="677" w:author="Jordon Beijing" w:date="2020-08-18T18:15:00Z">
        <w:r w:rsidRPr="00DA3EEF">
          <w:rPr>
            <w:rFonts w:ascii="Times New Roman" w:hAnsi="Times New Roman" w:cs="Times New Roman"/>
            <w:i/>
            <w:iCs/>
            <w:rPrChange w:id="678" w:author="Jordon Beijing" w:date="2020-08-18T18:15:00Z">
              <w:rPr>
                <w:rFonts w:ascii="Times New Roman" w:hAnsi="Times New Roman" w:cs="Times New Roman"/>
              </w:rPr>
            </w:rPrChange>
          </w:rPr>
          <w:t xml:space="preserve"> Did you walk to his home? Where did you walk to?</w:t>
        </w:r>
      </w:ins>
    </w:p>
    <w:sectPr w:rsidR="00DA3EEF" w:rsidRPr="00DA3EE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076" w:rsidRDefault="00AB3076" w:rsidP="00CC69D8">
      <w:r>
        <w:separator/>
      </w:r>
    </w:p>
  </w:endnote>
  <w:endnote w:type="continuationSeparator" w:id="0">
    <w:p w:rsidR="00AB3076" w:rsidRDefault="00AB3076" w:rsidP="00CC6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7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72" w:author="Jordon Beijing" w:date="2020-08-18T16:27:00Z"/>
  <w:sdt>
    <w:sdtPr>
      <w:rPr>
        <w:rStyle w:val="PageNumber"/>
      </w:rPr>
      <w:id w:val="352156970"/>
      <w:docPartObj>
        <w:docPartGallery w:val="Page Numbers (Bottom of Page)"/>
        <w:docPartUnique/>
      </w:docPartObj>
    </w:sdtPr>
    <w:sdtContent>
      <w:customXmlInsRangeEnd w:id="172"/>
      <w:p w:rsidR="00CC69D8" w:rsidRDefault="00CC69D8" w:rsidP="0053454E">
        <w:pPr>
          <w:pStyle w:val="Footer"/>
          <w:framePr w:wrap="none" w:vAnchor="text" w:hAnchor="margin" w:xAlign="center" w:y="1"/>
          <w:rPr>
            <w:ins w:id="173" w:author="Jordon Beijing" w:date="2020-08-18T16:27:00Z"/>
            <w:rStyle w:val="PageNumber"/>
          </w:rPr>
        </w:pPr>
        <w:ins w:id="174" w:author="Jordon Beijing" w:date="2020-08-18T16:27:00Z">
          <w:r>
            <w:rPr>
              <w:rStyle w:val="PageNumber"/>
            </w:rPr>
            <w:fldChar w:fldCharType="begin"/>
          </w:r>
          <w:r>
            <w:rPr>
              <w:rStyle w:val="PageNumber"/>
            </w:rPr>
            <w:instrText xml:space="preserve"> PAGE </w:instrText>
          </w:r>
          <w:r>
            <w:rPr>
              <w:rStyle w:val="PageNumber"/>
            </w:rPr>
            <w:fldChar w:fldCharType="end"/>
          </w:r>
        </w:ins>
      </w:p>
      <w:customXmlInsRangeStart w:id="175" w:author="Jordon Beijing" w:date="2020-08-18T16:27:00Z"/>
    </w:sdtContent>
  </w:sdt>
  <w:customXmlInsRangeEnd w:id="175"/>
  <w:p w:rsidR="00CC69D8" w:rsidRDefault="00CC69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76" w:author="Jordon Beijing" w:date="2020-08-18T16:27:00Z"/>
  <w:sdt>
    <w:sdtPr>
      <w:rPr>
        <w:rStyle w:val="PageNumber"/>
      </w:rPr>
      <w:id w:val="7960225"/>
      <w:docPartObj>
        <w:docPartGallery w:val="Page Numbers (Bottom of Page)"/>
        <w:docPartUnique/>
      </w:docPartObj>
    </w:sdtPr>
    <w:sdtContent>
      <w:customXmlInsRangeEnd w:id="176"/>
      <w:p w:rsidR="00CC69D8" w:rsidRDefault="00CC69D8" w:rsidP="0053454E">
        <w:pPr>
          <w:pStyle w:val="Footer"/>
          <w:framePr w:wrap="none" w:vAnchor="text" w:hAnchor="margin" w:xAlign="center" w:y="1"/>
          <w:rPr>
            <w:ins w:id="177" w:author="Jordon Beijing" w:date="2020-08-18T16:27:00Z"/>
            <w:rStyle w:val="PageNumber"/>
          </w:rPr>
        </w:pPr>
        <w:ins w:id="178" w:author="Jordon Beijing" w:date="2020-08-18T16:27: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179" w:author="Jordon Beijing" w:date="2020-08-18T16:27:00Z">
          <w:r>
            <w:rPr>
              <w:rStyle w:val="PageNumber"/>
            </w:rPr>
            <w:fldChar w:fldCharType="end"/>
          </w:r>
        </w:ins>
      </w:p>
      <w:customXmlInsRangeStart w:id="180" w:author="Jordon Beijing" w:date="2020-08-18T16:27:00Z"/>
    </w:sdtContent>
  </w:sdt>
  <w:customXmlInsRangeEnd w:id="180"/>
  <w:p w:rsidR="00CC69D8" w:rsidRDefault="00CC69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076" w:rsidRDefault="00AB3076" w:rsidP="00CC69D8">
      <w:r>
        <w:separator/>
      </w:r>
    </w:p>
  </w:footnote>
  <w:footnote w:type="continuationSeparator" w:id="0">
    <w:p w:rsidR="00AB3076" w:rsidRDefault="00AB3076" w:rsidP="00CC69D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on Beijing">
    <w15:presenceInfo w15:providerId="None" w15:userId="Jordon Beij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trackRevisions/>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6B4"/>
    <w:rsid w:val="000B6620"/>
    <w:rsid w:val="000D562E"/>
    <w:rsid w:val="001004D6"/>
    <w:rsid w:val="001A487D"/>
    <w:rsid w:val="001C59E5"/>
    <w:rsid w:val="001D57C8"/>
    <w:rsid w:val="00212200"/>
    <w:rsid w:val="00280F20"/>
    <w:rsid w:val="002876B4"/>
    <w:rsid w:val="00304133"/>
    <w:rsid w:val="00523960"/>
    <w:rsid w:val="00544B27"/>
    <w:rsid w:val="00647170"/>
    <w:rsid w:val="007F5F9F"/>
    <w:rsid w:val="00874ADB"/>
    <w:rsid w:val="00A65BCF"/>
    <w:rsid w:val="00AB3076"/>
    <w:rsid w:val="00CC69D8"/>
    <w:rsid w:val="00DA3EEF"/>
    <w:rsid w:val="00DD02D6"/>
    <w:rsid w:val="00EC441A"/>
    <w:rsid w:val="00FA3002"/>
    <w:rsid w:val="637302FD"/>
    <w:rsid w:val="67750E3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7CA0BF5E"/>
  <w15:docId w15:val="{9FF6D1E1-848B-914D-955F-5922DAA2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HK" w:eastAsia="zh-CN"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Autospacing="1"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EC44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441A"/>
    <w:rPr>
      <w:rFonts w:ascii="Times New Roman" w:hAnsi="Times New Roman" w:cs="Times New Roman"/>
      <w:kern w:val="2"/>
      <w:sz w:val="18"/>
      <w:szCs w:val="18"/>
      <w:lang w:val="en-US" w:bidi="ar-SA"/>
    </w:rPr>
  </w:style>
  <w:style w:type="paragraph" w:styleId="Footer">
    <w:name w:val="footer"/>
    <w:basedOn w:val="Normal"/>
    <w:link w:val="FooterChar"/>
    <w:uiPriority w:val="99"/>
    <w:unhideWhenUsed/>
    <w:rsid w:val="00CC69D8"/>
    <w:pPr>
      <w:tabs>
        <w:tab w:val="center" w:pos="4680"/>
        <w:tab w:val="right" w:pos="9360"/>
      </w:tabs>
    </w:pPr>
  </w:style>
  <w:style w:type="character" w:customStyle="1" w:styleId="FooterChar">
    <w:name w:val="Footer Char"/>
    <w:basedOn w:val="DefaultParagraphFont"/>
    <w:link w:val="Footer"/>
    <w:uiPriority w:val="99"/>
    <w:rsid w:val="00CC69D8"/>
    <w:rPr>
      <w:kern w:val="2"/>
      <w:sz w:val="24"/>
      <w:szCs w:val="24"/>
      <w:lang w:val="en-US" w:bidi="ar-SA"/>
    </w:rPr>
  </w:style>
  <w:style w:type="character" w:styleId="PageNumber">
    <w:name w:val="page number"/>
    <w:basedOn w:val="DefaultParagraphFont"/>
    <w:uiPriority w:val="99"/>
    <w:semiHidden/>
    <w:unhideWhenUsed/>
    <w:rsid w:val="00CC6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Jordon Beijing</cp:lastModifiedBy>
  <cp:revision>9</cp:revision>
  <dcterms:created xsi:type="dcterms:W3CDTF">2020-07-15T03:51:00Z</dcterms:created>
  <dcterms:modified xsi:type="dcterms:W3CDTF">2020-08-18T11:16:00Z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