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D7D7" w14:textId="6E5E1AAC" w:rsidR="007C3D11" w:rsidRPr="00214D96" w:rsidRDefault="007C3D11" w:rsidP="007C3D1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W6A</w:t>
      </w:r>
      <w:ins w:id="0" w:author="Jordon Beijing" w:date="2020-07-31T09:43:00Z">
        <w:r w:rsidR="00F01D87">
          <w:rPr>
            <w:rFonts w:ascii="Arial" w:hAnsi="Arial" w:cs="Arial"/>
          </w:rPr>
          <w:t>,</w:t>
        </w:r>
      </w:ins>
      <w:del w:id="1" w:author="Jordon Beijing" w:date="2020-07-31T09:43:00Z">
        <w:r w:rsidDel="00F01D87">
          <w:rPr>
            <w:rFonts w:ascii="Arial" w:hAnsi="Arial" w:cs="Arial"/>
          </w:rPr>
          <w:delText xml:space="preserve"> –</w:delText>
        </w:r>
      </w:del>
      <w:r>
        <w:rPr>
          <w:rFonts w:ascii="Arial" w:hAnsi="Arial" w:cs="Arial"/>
        </w:rPr>
        <w:t xml:space="preserve"> Lesson 5</w:t>
      </w:r>
      <w:ins w:id="2" w:author="Jordon Beijing" w:date="2020-07-31T09:43:00Z">
        <w:r w:rsidR="00F01D87">
          <w:rPr>
            <w:rFonts w:ascii="Arial" w:hAnsi="Arial" w:cs="Arial"/>
          </w:rPr>
          <w:t xml:space="preserve">, Essay 3, </w:t>
        </w:r>
      </w:ins>
      <w:del w:id="3" w:author="Jordon Beijing" w:date="2020-07-31T09:43:00Z">
        <w:r w:rsidRPr="00550715" w:rsidDel="00F01D87">
          <w:rPr>
            <w:rFonts w:ascii="Arial" w:hAnsi="Arial" w:cs="Arial"/>
            <w:highlight w:val="yellow"/>
            <w:rPrChange w:id="4" w:author="Jordon Beijing" w:date="2020-08-06T14:45:00Z">
              <w:rPr>
                <w:rFonts w:ascii="Arial" w:hAnsi="Arial" w:cs="Arial"/>
              </w:rPr>
            </w:rPrChange>
          </w:rPr>
          <w:delText>-</w:delText>
        </w:r>
      </w:del>
      <w:r w:rsidRPr="00550715">
        <w:rPr>
          <w:rFonts w:ascii="Arial" w:hAnsi="Arial" w:cs="Arial"/>
          <w:highlight w:val="yellow"/>
          <w:rPrChange w:id="5" w:author="Jordon Beijing" w:date="2020-08-06T14:45:00Z">
            <w:rPr>
              <w:rFonts w:ascii="Arial" w:hAnsi="Arial" w:cs="Arial"/>
            </w:rPr>
          </w:rPrChange>
        </w:rPr>
        <w:t>Draft 1</w:t>
      </w:r>
    </w:p>
    <w:p w14:paraId="36DD2886" w14:textId="77777777" w:rsidR="007C3D11" w:rsidRPr="00214D96" w:rsidRDefault="007C3D11" w:rsidP="007C3D11">
      <w:pPr>
        <w:spacing w:line="276" w:lineRule="auto"/>
        <w:rPr>
          <w:rFonts w:ascii="Arial" w:hAnsi="Arial" w:cs="Arial"/>
        </w:rPr>
      </w:pPr>
      <w:r w:rsidRPr="00214D96">
        <w:rPr>
          <w:rFonts w:ascii="Arial" w:hAnsi="Arial" w:cs="Arial"/>
        </w:rPr>
        <w:t>Zack Chen</w:t>
      </w:r>
    </w:p>
    <w:p w14:paraId="5D687937" w14:textId="14809C41" w:rsidR="007C3D11" w:rsidRDefault="007C3D11" w:rsidP="007C3D11">
      <w:pPr>
        <w:spacing w:line="276" w:lineRule="auto"/>
        <w:rPr>
          <w:ins w:id="6" w:author="Jordon Beijing" w:date="2020-08-06T14:32:00Z"/>
          <w:rFonts w:ascii="Arial" w:hAnsi="Arial" w:cs="Arial"/>
        </w:rPr>
      </w:pPr>
      <w:r>
        <w:rPr>
          <w:rFonts w:ascii="Arial" w:hAnsi="Arial" w:cs="Arial"/>
        </w:rPr>
        <w:t>2020.07.26</w:t>
      </w:r>
    </w:p>
    <w:p w14:paraId="24F71F7D" w14:textId="6322946F" w:rsidR="0098298D" w:rsidRDefault="0098298D" w:rsidP="007C3D11">
      <w:pPr>
        <w:spacing w:line="276" w:lineRule="auto"/>
        <w:rPr>
          <w:ins w:id="7" w:author="Jordon Beijing" w:date="2020-07-31T09:43:00Z"/>
          <w:rFonts w:ascii="Arial" w:hAnsi="Arial" w:cs="Arial"/>
        </w:rPr>
      </w:pPr>
      <w:ins w:id="8" w:author="Jordon Beijing" w:date="2020-08-06T14:32:00Z">
        <w:r w:rsidRPr="0098298D">
          <w:rPr>
            <w:rFonts w:ascii="Arial" w:hAnsi="Arial" w:cs="Arial"/>
            <w:highlight w:val="yellow"/>
            <w:rPrChange w:id="9" w:author="Jordon Beijing" w:date="2020-08-06T14:32:00Z">
              <w:rPr>
                <w:rFonts w:ascii="Arial" w:hAnsi="Arial" w:cs="Arial"/>
              </w:rPr>
            </w:rPrChange>
          </w:rPr>
          <w:t>Topic:</w:t>
        </w:r>
      </w:ins>
    </w:p>
    <w:p w14:paraId="6ABAAF59" w14:textId="77777777" w:rsidR="00F01D87" w:rsidRDefault="00F01D87" w:rsidP="007C3D11">
      <w:pPr>
        <w:spacing w:line="276" w:lineRule="auto"/>
        <w:rPr>
          <w:rFonts w:ascii="Arial" w:hAnsi="Arial" w:cs="Arial"/>
        </w:rPr>
      </w:pPr>
    </w:p>
    <w:p w14:paraId="0BFF1956" w14:textId="2B323BC3" w:rsidR="007C3D11" w:rsidRDefault="007C3D11" w:rsidP="007C3D11">
      <w:pPr>
        <w:spacing w:line="276" w:lineRule="auto"/>
        <w:jc w:val="center"/>
        <w:rPr>
          <w:ins w:id="10" w:author="Jordon Beijing" w:date="2020-07-31T09:43:00Z"/>
          <w:rFonts w:ascii="Arial" w:hAnsi="Arial" w:cs="Arial"/>
          <w:b/>
        </w:rPr>
      </w:pPr>
      <w:r>
        <w:rPr>
          <w:rFonts w:ascii="Arial" w:hAnsi="Arial" w:cs="Arial"/>
          <w:b/>
        </w:rPr>
        <w:t>Meeting Kevin Durant</w:t>
      </w:r>
    </w:p>
    <w:p w14:paraId="412B644F" w14:textId="77777777" w:rsidR="00F01D87" w:rsidRDefault="00F01D87" w:rsidP="007C3D11">
      <w:pPr>
        <w:spacing w:line="276" w:lineRule="auto"/>
        <w:jc w:val="center"/>
        <w:rPr>
          <w:rFonts w:ascii="Arial" w:hAnsi="Arial" w:cs="Arial"/>
          <w:b/>
        </w:rPr>
      </w:pPr>
    </w:p>
    <w:p w14:paraId="1EB342D0" w14:textId="77777777" w:rsidR="0098298D" w:rsidRPr="00DE4309" w:rsidRDefault="007C3D11" w:rsidP="0098298D">
      <w:pPr>
        <w:ind w:firstLine="420"/>
        <w:rPr>
          <w:ins w:id="11" w:author="Jordon Beijing" w:date="2020-08-06T14:41:00Z"/>
          <w:rFonts w:ascii="Arial" w:hAnsi="Arial" w:cs="Arial"/>
        </w:rPr>
        <w:pPrChange w:id="12" w:author="Jordon Beijing" w:date="2020-08-06T14:42:00Z">
          <w:pPr>
            <w:spacing w:line="276" w:lineRule="auto"/>
          </w:pPr>
        </w:pPrChange>
      </w:pPr>
      <w:del w:id="13" w:author="Jordon Beijing" w:date="2020-08-06T14:42:00Z">
        <w:r w:rsidDel="0098298D">
          <w:rPr>
            <w:rFonts w:ascii="Arial" w:hAnsi="Arial" w:cs="Arial"/>
            <w:b/>
          </w:rPr>
          <w:tab/>
        </w:r>
      </w:del>
      <w:r w:rsidR="00AD7A29" w:rsidRPr="00550715">
        <w:rPr>
          <w:rFonts w:ascii="Arial" w:hAnsi="Arial" w:cs="Arial"/>
          <w:highlight w:val="yellow"/>
          <w:rPrChange w:id="14" w:author="Jordon Beijing" w:date="2020-08-06T14:49:00Z">
            <w:rPr>
              <w:rFonts w:ascii="Arial" w:hAnsi="Arial" w:cs="Arial"/>
            </w:rPr>
          </w:rPrChange>
        </w:rPr>
        <w:t>One day</w:t>
      </w:r>
      <w:ins w:id="15" w:author="Jordon Beijing" w:date="2020-07-31T09:46:00Z">
        <w:r w:rsidR="00F01D87" w:rsidRPr="00550715">
          <w:rPr>
            <w:rFonts w:ascii="Arial" w:hAnsi="Arial" w:cs="Arial"/>
            <w:highlight w:val="yellow"/>
            <w:rPrChange w:id="16" w:author="Jordon Beijing" w:date="2020-08-06T14:49:00Z">
              <w:rPr>
                <w:rFonts w:ascii="Arial" w:hAnsi="Arial" w:cs="Arial"/>
              </w:rPr>
            </w:rPrChange>
          </w:rPr>
          <w:t xml:space="preserve"> after school while I was sitting</w:t>
        </w:r>
      </w:ins>
      <w:ins w:id="17" w:author="Jordon Beijing" w:date="2020-07-31T09:44:00Z">
        <w:r w:rsidR="00F01D87" w:rsidRPr="00550715">
          <w:rPr>
            <w:rFonts w:ascii="Arial" w:hAnsi="Arial" w:cs="Arial"/>
            <w:highlight w:val="yellow"/>
            <w:rPrChange w:id="18" w:author="Jordon Beijing" w:date="2020-08-06T14:49:00Z">
              <w:rPr>
                <w:rFonts w:ascii="Arial" w:hAnsi="Arial" w:cs="Arial"/>
              </w:rPr>
            </w:rPrChange>
          </w:rPr>
          <w:t xml:space="preserve"> a</w:t>
        </w:r>
      </w:ins>
      <w:del w:id="19" w:author="Jordon Beijing" w:date="2020-07-31T09:44:00Z">
        <w:r w:rsidR="00AD7A29" w:rsidRPr="00550715" w:rsidDel="00F01D87">
          <w:rPr>
            <w:rFonts w:ascii="Arial" w:hAnsi="Arial" w:cs="Arial"/>
            <w:highlight w:val="yellow"/>
            <w:rPrChange w:id="20" w:author="Jordon Beijing" w:date="2020-08-06T14:49:00Z">
              <w:rPr>
                <w:rFonts w:ascii="Arial" w:hAnsi="Arial" w:cs="Arial"/>
              </w:rPr>
            </w:rPrChange>
          </w:rPr>
          <w:delText>, I came home after school. A</w:delText>
        </w:r>
      </w:del>
      <w:r w:rsidR="00AD7A29" w:rsidRPr="00550715">
        <w:rPr>
          <w:rFonts w:ascii="Arial" w:hAnsi="Arial" w:cs="Arial"/>
          <w:highlight w:val="yellow"/>
          <w:rPrChange w:id="21" w:author="Jordon Beijing" w:date="2020-08-06T14:49:00Z">
            <w:rPr>
              <w:rFonts w:ascii="Arial" w:hAnsi="Arial" w:cs="Arial"/>
            </w:rPr>
          </w:rPrChange>
        </w:rPr>
        <w:t xml:space="preserve">t </w:t>
      </w:r>
      <w:ins w:id="22" w:author="Jordon Beijing" w:date="2020-07-31T09:44:00Z">
        <w:r w:rsidR="00F01D87" w:rsidRPr="00550715">
          <w:rPr>
            <w:rFonts w:ascii="Arial" w:hAnsi="Arial" w:cs="Arial"/>
            <w:highlight w:val="yellow"/>
            <w:rPrChange w:id="23" w:author="Jordon Beijing" w:date="2020-08-06T14:49:00Z">
              <w:rPr>
                <w:rFonts w:ascii="Arial" w:hAnsi="Arial" w:cs="Arial"/>
              </w:rPr>
            </w:rPrChange>
          </w:rPr>
          <w:t xml:space="preserve">the </w:t>
        </w:r>
      </w:ins>
      <w:r w:rsidR="00AD7A29" w:rsidRPr="00550715">
        <w:rPr>
          <w:rFonts w:ascii="Arial" w:hAnsi="Arial" w:cs="Arial"/>
          <w:highlight w:val="yellow"/>
          <w:rPrChange w:id="24" w:author="Jordon Beijing" w:date="2020-08-06T14:49:00Z">
            <w:rPr>
              <w:rFonts w:ascii="Arial" w:hAnsi="Arial" w:cs="Arial"/>
            </w:rPr>
          </w:rPrChange>
        </w:rPr>
        <w:t>dinner table</w:t>
      </w:r>
      <w:r w:rsidR="00AD7A29" w:rsidRPr="00DE4309">
        <w:rPr>
          <w:rFonts w:ascii="Arial" w:hAnsi="Arial" w:cs="Arial"/>
        </w:rPr>
        <w:t xml:space="preserve">, my mom made an announcement. She </w:t>
      </w:r>
      <w:del w:id="25" w:author="Jordon Beijing" w:date="2020-07-31T09:46:00Z">
        <w:r w:rsidR="00AD7A29" w:rsidRPr="00DE4309" w:rsidDel="00F01D87">
          <w:rPr>
            <w:rFonts w:ascii="Arial" w:hAnsi="Arial" w:cs="Arial"/>
          </w:rPr>
          <w:delText xml:space="preserve">got </w:delText>
        </w:r>
      </w:del>
      <w:ins w:id="26" w:author="Jordon Beijing" w:date="2020-07-31T09:46:00Z">
        <w:r w:rsidR="00F01D87" w:rsidRPr="00DE4309">
          <w:rPr>
            <w:rFonts w:ascii="Arial" w:hAnsi="Arial" w:cs="Arial"/>
          </w:rPr>
          <w:t xml:space="preserve">had received </w:t>
        </w:r>
      </w:ins>
      <w:r w:rsidR="00AD7A29" w:rsidRPr="00DE4309">
        <w:rPr>
          <w:rFonts w:ascii="Arial" w:hAnsi="Arial" w:cs="Arial"/>
        </w:rPr>
        <w:t xml:space="preserve">two tickets from her NBA China friend. I </w:t>
      </w:r>
      <w:del w:id="27" w:author="Jordon Beijing" w:date="2020-07-31T09:46:00Z">
        <w:r w:rsidR="00AD7A29" w:rsidRPr="00DE4309" w:rsidDel="00F01D87">
          <w:rPr>
            <w:rFonts w:ascii="Arial" w:hAnsi="Arial" w:cs="Arial"/>
          </w:rPr>
          <w:delText xml:space="preserve">am </w:delText>
        </w:r>
      </w:del>
      <w:ins w:id="28" w:author="Jordon Beijing" w:date="2020-07-31T09:46:00Z">
        <w:r w:rsidR="00F01D87" w:rsidRPr="00DE4309">
          <w:rPr>
            <w:rFonts w:ascii="Arial" w:hAnsi="Arial" w:cs="Arial"/>
          </w:rPr>
          <w:t xml:space="preserve">was </w:t>
        </w:r>
      </w:ins>
      <w:r w:rsidR="00AD7A29" w:rsidRPr="00DE4309">
        <w:rPr>
          <w:rFonts w:ascii="Arial" w:hAnsi="Arial" w:cs="Arial"/>
        </w:rPr>
        <w:t xml:space="preserve">going to Shenzhen to watch </w:t>
      </w:r>
      <w:ins w:id="29" w:author="Jordon Beijing" w:date="2020-07-31T09:47:00Z">
        <w:r w:rsidR="00F01D87" w:rsidRPr="00DE4309">
          <w:rPr>
            <w:rFonts w:ascii="Arial" w:hAnsi="Arial" w:cs="Arial"/>
          </w:rPr>
          <w:t xml:space="preserve">a live </w:t>
        </w:r>
      </w:ins>
      <w:r w:rsidR="00AD7A29" w:rsidRPr="00DE4309">
        <w:rPr>
          <w:rFonts w:ascii="Arial" w:hAnsi="Arial" w:cs="Arial"/>
        </w:rPr>
        <w:t>NBA game</w:t>
      </w:r>
      <w:del w:id="30" w:author="Jordon Beijing" w:date="2020-07-31T09:47:00Z">
        <w:r w:rsidR="00AD7A29" w:rsidRPr="00DE4309" w:rsidDel="00F01D87">
          <w:rPr>
            <w:rFonts w:ascii="Arial" w:hAnsi="Arial" w:cs="Arial"/>
          </w:rPr>
          <w:delText xml:space="preserve"> live</w:delText>
        </w:r>
      </w:del>
      <w:r w:rsidR="00AD7A29" w:rsidRPr="00DE4309">
        <w:rPr>
          <w:rFonts w:ascii="Arial" w:hAnsi="Arial" w:cs="Arial"/>
        </w:rPr>
        <w:t xml:space="preserve">. </w:t>
      </w:r>
    </w:p>
    <w:p w14:paraId="1BA18E20" w14:textId="63D85FF4" w:rsidR="0098298D" w:rsidRPr="00DE4309" w:rsidRDefault="00D06FB7" w:rsidP="0098298D">
      <w:pPr>
        <w:ind w:firstLine="420"/>
        <w:rPr>
          <w:ins w:id="31" w:author="Jordon Beijing" w:date="2020-08-06T14:40:00Z"/>
          <w:rFonts w:ascii="Arial" w:hAnsi="Arial" w:cs="Arial"/>
        </w:rPr>
        <w:pPrChange w:id="32" w:author="Jordon Beijing" w:date="2020-08-06T14:42:00Z">
          <w:pPr>
            <w:spacing w:line="276" w:lineRule="auto"/>
          </w:pPr>
        </w:pPrChange>
      </w:pPr>
      <w:r w:rsidRPr="00DE4309">
        <w:rPr>
          <w:rFonts w:ascii="Arial" w:hAnsi="Arial" w:cs="Arial"/>
        </w:rPr>
        <w:t xml:space="preserve">“Really?” </w:t>
      </w:r>
      <w:ins w:id="33" w:author="Jordon Beijing" w:date="2020-07-31T09:47:00Z">
        <w:r w:rsidR="00F01D87" w:rsidRPr="00DE4309">
          <w:rPr>
            <w:rFonts w:ascii="Arial" w:hAnsi="Arial" w:cs="Arial"/>
          </w:rPr>
          <w:t>I said</w:t>
        </w:r>
      </w:ins>
      <w:ins w:id="34" w:author="Jordon Beijing" w:date="2020-08-06T14:42:00Z">
        <w:r w:rsidR="00DE4309">
          <w:rPr>
            <w:rFonts w:ascii="Arial" w:hAnsi="Arial" w:cs="Arial"/>
          </w:rPr>
          <w:t xml:space="preserve"> with disbelief</w:t>
        </w:r>
      </w:ins>
      <w:del w:id="35" w:author="Jordon Beijing" w:date="2020-08-06T14:42:00Z">
        <w:r w:rsidRPr="00DE4309" w:rsidDel="00DE4309">
          <w:rPr>
            <w:rFonts w:ascii="Arial" w:hAnsi="Arial" w:cs="Arial"/>
          </w:rPr>
          <w:delText>I didn’t believe it</w:delText>
        </w:r>
      </w:del>
      <w:r w:rsidRPr="00DE4309">
        <w:rPr>
          <w:rFonts w:ascii="Arial" w:hAnsi="Arial" w:cs="Arial"/>
        </w:rPr>
        <w:t xml:space="preserve">. “Are you serious? Show me the tickets!” </w:t>
      </w:r>
    </w:p>
    <w:p w14:paraId="03F6AA38" w14:textId="7F7737B8" w:rsidR="00D06FB7" w:rsidRPr="00550715" w:rsidRDefault="00D06FB7" w:rsidP="0098298D">
      <w:pPr>
        <w:ind w:firstLine="420"/>
        <w:rPr>
          <w:rFonts w:ascii="Arial" w:hAnsi="Arial" w:cs="Arial"/>
        </w:rPr>
        <w:pPrChange w:id="36" w:author="Jordon Beijing" w:date="2020-08-06T14:42:00Z">
          <w:pPr>
            <w:spacing w:line="276" w:lineRule="auto"/>
          </w:pPr>
        </w:pPrChange>
      </w:pPr>
      <w:r w:rsidRPr="00DE4309">
        <w:rPr>
          <w:rFonts w:ascii="Arial" w:hAnsi="Arial" w:cs="Arial"/>
        </w:rPr>
        <w:t xml:space="preserve">Of course </w:t>
      </w:r>
      <w:del w:id="37" w:author="Jordon Beijing" w:date="2020-07-31T09:47:00Z">
        <w:r w:rsidRPr="00DE4309" w:rsidDel="00F01D87">
          <w:rPr>
            <w:rFonts w:ascii="Arial" w:hAnsi="Arial" w:cs="Arial"/>
          </w:rPr>
          <w:delText xml:space="preserve">she </w:delText>
        </w:r>
      </w:del>
      <w:ins w:id="38" w:author="Jordon Beijing" w:date="2020-07-31T09:47:00Z">
        <w:r w:rsidR="00F01D87" w:rsidRPr="00DE4309">
          <w:rPr>
            <w:rFonts w:ascii="Arial" w:hAnsi="Arial" w:cs="Arial"/>
          </w:rPr>
          <w:t xml:space="preserve">my mom </w:t>
        </w:r>
      </w:ins>
      <w:r w:rsidRPr="00DE4309">
        <w:rPr>
          <w:rFonts w:ascii="Arial" w:hAnsi="Arial" w:cs="Arial"/>
        </w:rPr>
        <w:t>didn’t have the tickets</w:t>
      </w:r>
      <w:ins w:id="39" w:author="Jordon Beijing" w:date="2020-07-31T09:47:00Z">
        <w:r w:rsidR="00F01D87" w:rsidRPr="00DE4309">
          <w:rPr>
            <w:rFonts w:ascii="Arial" w:hAnsi="Arial" w:cs="Arial"/>
          </w:rPr>
          <w:t xml:space="preserve"> yet</w:t>
        </w:r>
      </w:ins>
      <w:r w:rsidRPr="00DE4309">
        <w:rPr>
          <w:rFonts w:ascii="Arial" w:hAnsi="Arial" w:cs="Arial"/>
        </w:rPr>
        <w:t>. She said we would get the tickets in Shenzhen.</w:t>
      </w:r>
    </w:p>
    <w:p w14:paraId="204DABE5" w14:textId="040EC793" w:rsidR="00D06FB7" w:rsidRPr="0098298D" w:rsidRDefault="00D06FB7" w:rsidP="0098298D">
      <w:pPr>
        <w:ind w:firstLine="420"/>
        <w:rPr>
          <w:rFonts w:ascii="Arial" w:hAnsi="Arial" w:cs="Arial"/>
        </w:rPr>
        <w:pPrChange w:id="40" w:author="Jordon Beijing" w:date="2020-08-06T14:42:00Z">
          <w:pPr>
            <w:spacing w:line="276" w:lineRule="auto"/>
            <w:ind w:firstLine="420"/>
          </w:pPr>
        </w:pPrChange>
      </w:pPr>
      <w:r w:rsidRPr="00550715">
        <w:rPr>
          <w:rFonts w:ascii="Arial" w:hAnsi="Arial" w:cs="Arial"/>
        </w:rPr>
        <w:t xml:space="preserve">So my dad and I booked the tickets online. </w:t>
      </w:r>
      <w:del w:id="41" w:author="Jordon Beijing" w:date="2020-07-31T09:48:00Z">
        <w:r w:rsidRPr="0098298D" w:rsidDel="00911664">
          <w:rPr>
            <w:rFonts w:ascii="Arial" w:hAnsi="Arial" w:cs="Arial"/>
            <w:rPrChange w:id="42" w:author="Jordon Beijing" w:date="2020-08-06T14:41:00Z">
              <w:rPr>
                <w:rFonts w:ascii="Arial" w:hAnsi="Arial" w:cs="Arial"/>
              </w:rPr>
            </w:rPrChange>
          </w:rPr>
          <w:delText xml:space="preserve">We </w:delText>
        </w:r>
      </w:del>
      <w:ins w:id="43" w:author="Jordon Beijing" w:date="2020-07-31T09:48:00Z">
        <w:r w:rsidR="00911664" w:rsidRPr="0098298D">
          <w:rPr>
            <w:rFonts w:ascii="Arial" w:hAnsi="Arial" w:cs="Arial"/>
            <w:rPrChange w:id="44" w:author="Jordon Beijing" w:date="2020-08-06T14:41:00Z">
              <w:rPr>
                <w:rFonts w:ascii="Arial" w:hAnsi="Arial" w:cs="Arial"/>
              </w:rPr>
            </w:rPrChange>
          </w:rPr>
          <w:t xml:space="preserve">Then we </w:t>
        </w:r>
      </w:ins>
      <w:r w:rsidRPr="0098298D">
        <w:rPr>
          <w:rFonts w:ascii="Arial" w:hAnsi="Arial" w:cs="Arial"/>
          <w:rPrChange w:id="45" w:author="Jordon Beijing" w:date="2020-08-06T14:41:00Z">
            <w:rPr>
              <w:rFonts w:ascii="Arial" w:hAnsi="Arial" w:cs="Arial"/>
            </w:rPr>
          </w:rPrChange>
        </w:rPr>
        <w:t>flew to Shenzhen over the weekend. My mom stayed behind because she had some work to do</w:t>
      </w:r>
      <w:del w:id="46" w:author="Jordon Beijing" w:date="2020-07-31T09:49:00Z">
        <w:r w:rsidRPr="0098298D" w:rsidDel="00911664">
          <w:rPr>
            <w:rFonts w:ascii="Arial" w:hAnsi="Arial" w:cs="Arial"/>
            <w:rPrChange w:id="47" w:author="Jordon Beijing" w:date="2020-08-06T14:41:00Z">
              <w:rPr>
                <w:rFonts w:ascii="Arial" w:hAnsi="Arial" w:cs="Arial"/>
              </w:rPr>
            </w:rPrChange>
          </w:rPr>
          <w:delText>,</w:delText>
        </w:r>
      </w:del>
      <w:r w:rsidRPr="0098298D">
        <w:rPr>
          <w:rFonts w:ascii="Arial" w:hAnsi="Arial" w:cs="Arial"/>
          <w:rPrChange w:id="48" w:author="Jordon Beijing" w:date="2020-08-06T14:41:00Z">
            <w:rPr>
              <w:rFonts w:ascii="Arial" w:hAnsi="Arial" w:cs="Arial"/>
            </w:rPr>
          </w:rPrChange>
        </w:rPr>
        <w:t xml:space="preserve"> and </w:t>
      </w:r>
      <w:del w:id="49" w:author="Jordon Beijing" w:date="2020-07-31T09:49:00Z">
        <w:r w:rsidRPr="0098298D" w:rsidDel="00911664">
          <w:rPr>
            <w:rFonts w:ascii="Arial" w:hAnsi="Arial" w:cs="Arial"/>
            <w:rPrChange w:id="50" w:author="Jordon Beijing" w:date="2020-08-06T14:41:00Z">
              <w:rPr>
                <w:rFonts w:ascii="Arial" w:hAnsi="Arial" w:cs="Arial"/>
              </w:rPr>
            </w:rPrChange>
          </w:rPr>
          <w:delText xml:space="preserve">she </w:delText>
        </w:r>
      </w:del>
      <w:r w:rsidRPr="0098298D">
        <w:rPr>
          <w:rFonts w:ascii="Arial" w:hAnsi="Arial" w:cs="Arial"/>
          <w:rPrChange w:id="51" w:author="Jordon Beijing" w:date="2020-08-06T14:41:00Z">
            <w:rPr>
              <w:rFonts w:ascii="Arial" w:hAnsi="Arial" w:cs="Arial"/>
            </w:rPr>
          </w:rPrChange>
        </w:rPr>
        <w:t xml:space="preserve">was not interested in basketball. I packed my </w:t>
      </w:r>
      <w:ins w:id="52" w:author="Jordon Beijing" w:date="2020-07-31T09:50:00Z">
        <w:r w:rsidR="00911664" w:rsidRPr="0098298D">
          <w:rPr>
            <w:rFonts w:ascii="Arial" w:hAnsi="Arial" w:cs="Arial"/>
            <w:rPrChange w:id="53" w:author="Jordon Beijing" w:date="2020-08-06T14:41:00Z">
              <w:rPr>
                <w:rFonts w:ascii="Arial" w:hAnsi="Arial" w:cs="Arial"/>
              </w:rPr>
            </w:rPrChange>
          </w:rPr>
          <w:t xml:space="preserve">Stephen </w:t>
        </w:r>
      </w:ins>
      <w:r w:rsidRPr="0098298D">
        <w:rPr>
          <w:rFonts w:ascii="Arial" w:hAnsi="Arial" w:cs="Arial"/>
          <w:rPrChange w:id="54" w:author="Jordon Beijing" w:date="2020-08-06T14:41:00Z">
            <w:rPr>
              <w:rFonts w:ascii="Arial" w:hAnsi="Arial" w:cs="Arial"/>
            </w:rPr>
          </w:rPrChange>
        </w:rPr>
        <w:t xml:space="preserve">Curry T-shirt. The superstar that I really wanted to meet was Kevin Durant. He </w:t>
      </w:r>
      <w:ins w:id="55" w:author="Jordon Beijing" w:date="2020-07-31T09:49:00Z">
        <w:r w:rsidR="00911664" w:rsidRPr="0098298D">
          <w:rPr>
            <w:rFonts w:ascii="Arial" w:hAnsi="Arial" w:cs="Arial"/>
            <w:rPrChange w:id="56" w:author="Jordon Beijing" w:date="2020-08-06T14:41:00Z">
              <w:rPr>
                <w:rFonts w:ascii="Arial" w:hAnsi="Arial" w:cs="Arial"/>
              </w:rPr>
            </w:rPrChange>
          </w:rPr>
          <w:t xml:space="preserve">had </w:t>
        </w:r>
      </w:ins>
      <w:r w:rsidRPr="0098298D">
        <w:rPr>
          <w:rFonts w:ascii="Arial" w:hAnsi="Arial" w:cs="Arial"/>
          <w:rPrChange w:id="57" w:author="Jordon Beijing" w:date="2020-08-06T14:41:00Z">
            <w:rPr>
              <w:rFonts w:ascii="Arial" w:hAnsi="Arial" w:cs="Arial"/>
            </w:rPr>
          </w:rPrChange>
        </w:rPr>
        <w:t xml:space="preserve">just joined </w:t>
      </w:r>
      <w:ins w:id="58" w:author="Jordon Beijing" w:date="2020-07-31T09:51:00Z">
        <w:r w:rsidR="00911664" w:rsidRPr="0098298D">
          <w:rPr>
            <w:rFonts w:ascii="Arial" w:hAnsi="Arial" w:cs="Arial"/>
            <w:rPrChange w:id="59" w:author="Jordon Beijing" w:date="2020-08-06T14:41:00Z">
              <w:rPr>
                <w:rFonts w:ascii="Arial" w:hAnsi="Arial" w:cs="Arial"/>
              </w:rPr>
            </w:rPrChange>
          </w:rPr>
          <w:t xml:space="preserve">the Golden State </w:t>
        </w:r>
      </w:ins>
      <w:r w:rsidRPr="0098298D">
        <w:rPr>
          <w:rFonts w:ascii="Arial" w:hAnsi="Arial" w:cs="Arial"/>
          <w:rPrChange w:id="60" w:author="Jordon Beijing" w:date="2020-08-06T14:41:00Z">
            <w:rPr>
              <w:rFonts w:ascii="Arial" w:hAnsi="Arial" w:cs="Arial"/>
            </w:rPr>
          </w:rPrChange>
        </w:rPr>
        <w:t>Warrior</w:t>
      </w:r>
      <w:ins w:id="61" w:author="Jordon Beijing" w:date="2020-07-31T09:51:00Z">
        <w:r w:rsidR="00911664" w:rsidRPr="0098298D">
          <w:rPr>
            <w:rFonts w:ascii="Arial" w:hAnsi="Arial" w:cs="Arial"/>
            <w:rPrChange w:id="62" w:author="Jordon Beijing" w:date="2020-08-06T14:41:00Z">
              <w:rPr>
                <w:rFonts w:ascii="Arial" w:hAnsi="Arial" w:cs="Arial"/>
                <w:highlight w:val="yellow"/>
              </w:rPr>
            </w:rPrChange>
          </w:rPr>
          <w:t>s</w:t>
        </w:r>
      </w:ins>
      <w:r w:rsidRPr="0098298D">
        <w:rPr>
          <w:rFonts w:ascii="Arial" w:hAnsi="Arial" w:cs="Arial"/>
        </w:rPr>
        <w:t xml:space="preserve"> not very long ago. Unfortunately, I did not have a jersey with his name on.</w:t>
      </w:r>
    </w:p>
    <w:p w14:paraId="432F6578" w14:textId="218AB470" w:rsidR="0098298D" w:rsidRPr="0098298D" w:rsidRDefault="00D06FB7" w:rsidP="0098298D">
      <w:pPr>
        <w:ind w:firstLine="420"/>
        <w:rPr>
          <w:ins w:id="63" w:author="Jordon Beijing" w:date="2020-08-06T14:39:00Z"/>
          <w:rFonts w:ascii="Arial" w:hAnsi="Arial" w:cs="Arial"/>
          <w:rPrChange w:id="64" w:author="Jordon Beijing" w:date="2020-08-06T14:41:00Z">
            <w:rPr>
              <w:ins w:id="65" w:author="Jordon Beijing" w:date="2020-08-06T14:39:00Z"/>
              <w:rFonts w:ascii="Arial" w:hAnsi="Arial" w:cs="Arial"/>
              <w:highlight w:val="cyan"/>
            </w:rPr>
          </w:rPrChange>
        </w:rPr>
        <w:pPrChange w:id="66" w:author="Jordon Beijing" w:date="2020-08-06T14:42:00Z">
          <w:pPr/>
        </w:pPrChange>
      </w:pPr>
      <w:del w:id="67" w:author="Jordon Beijing" w:date="2020-08-06T14:42:00Z">
        <w:r w:rsidRPr="0098298D" w:rsidDel="0098298D">
          <w:rPr>
            <w:rFonts w:ascii="Arial" w:hAnsi="Arial" w:cs="Arial"/>
          </w:rPr>
          <w:tab/>
        </w:r>
      </w:del>
      <w:r w:rsidRPr="00DE4309">
        <w:rPr>
          <w:rFonts w:ascii="Arial" w:hAnsi="Arial" w:cs="Arial"/>
        </w:rPr>
        <w:t xml:space="preserve">Soon after we arrived in Shenzhen, we received a phone call from </w:t>
      </w:r>
      <w:ins w:id="68" w:author="Jordon Beijing" w:date="2020-08-06T14:44:00Z">
        <w:r w:rsidR="00DE4309">
          <w:rPr>
            <w:rFonts w:ascii="Arial" w:hAnsi="Arial" w:cs="Arial"/>
          </w:rPr>
          <w:t>m</w:t>
        </w:r>
      </w:ins>
      <w:del w:id="69" w:author="Jordon Beijing" w:date="2020-08-06T14:44:00Z">
        <w:r w:rsidRPr="00DE4309" w:rsidDel="00DE4309">
          <w:rPr>
            <w:rFonts w:ascii="Arial" w:hAnsi="Arial" w:cs="Arial"/>
          </w:rPr>
          <w:delText>M</w:delText>
        </w:r>
      </w:del>
      <w:r w:rsidRPr="00DE4309">
        <w:rPr>
          <w:rFonts w:ascii="Arial" w:hAnsi="Arial" w:cs="Arial"/>
        </w:rPr>
        <w:t xml:space="preserve">om. </w:t>
      </w:r>
      <w:r w:rsidR="00D14DD2" w:rsidRPr="00DE4309">
        <w:rPr>
          <w:rFonts w:ascii="Arial" w:hAnsi="Arial" w:cs="Arial"/>
        </w:rPr>
        <w:t xml:space="preserve">She </w:t>
      </w:r>
      <w:r w:rsidR="009124A3" w:rsidRPr="00DE4309">
        <w:rPr>
          <w:rFonts w:ascii="Arial" w:hAnsi="Arial" w:cs="Arial"/>
        </w:rPr>
        <w:t xml:space="preserve">made another announcement </w:t>
      </w:r>
      <w:ins w:id="70" w:author="Jordon Beijing" w:date="2020-08-06T14:39:00Z">
        <w:r w:rsidR="0098298D" w:rsidRPr="0098298D">
          <w:rPr>
            <w:rFonts w:ascii="Arial" w:hAnsi="Arial" w:cs="Arial"/>
            <w:rPrChange w:id="71" w:author="Jordon Beijing" w:date="2020-08-06T14:41:00Z">
              <w:rPr>
                <w:rFonts w:ascii="Arial" w:hAnsi="Arial" w:cs="Arial"/>
                <w:highlight w:val="cyan"/>
              </w:rPr>
            </w:rPrChange>
          </w:rPr>
          <w:t xml:space="preserve">— </w:t>
        </w:r>
      </w:ins>
      <w:del w:id="72" w:author="Jordon Beijing" w:date="2020-08-06T14:39:00Z">
        <w:r w:rsidR="009124A3" w:rsidRPr="0098298D" w:rsidDel="0098298D">
          <w:rPr>
            <w:rFonts w:ascii="Arial" w:hAnsi="Arial" w:cs="Arial"/>
          </w:rPr>
          <w:delText xml:space="preserve">-- </w:delText>
        </w:r>
      </w:del>
      <w:ins w:id="73" w:author="Jordon Beijing" w:date="2020-08-06T14:39:00Z">
        <w:r w:rsidR="0098298D" w:rsidRPr="0098298D">
          <w:rPr>
            <w:rFonts w:ascii="Arial" w:hAnsi="Arial" w:cs="Arial"/>
            <w:rPrChange w:id="74" w:author="Jordon Beijing" w:date="2020-08-06T14:41:00Z">
              <w:rPr>
                <w:rFonts w:ascii="Arial" w:hAnsi="Arial" w:cs="Arial"/>
                <w:highlight w:val="cyan"/>
              </w:rPr>
            </w:rPrChange>
          </w:rPr>
          <w:t>w</w:t>
        </w:r>
      </w:ins>
      <w:del w:id="75" w:author="Jordon Beijing" w:date="2020-08-06T14:39:00Z">
        <w:r w:rsidR="009124A3" w:rsidRPr="0098298D" w:rsidDel="0098298D">
          <w:rPr>
            <w:rFonts w:ascii="Arial" w:hAnsi="Arial" w:cs="Arial"/>
          </w:rPr>
          <w:delText>W</w:delText>
        </w:r>
      </w:del>
      <w:r w:rsidR="009124A3" w:rsidRPr="0098298D">
        <w:rPr>
          <w:rFonts w:ascii="Arial" w:hAnsi="Arial" w:cs="Arial"/>
        </w:rPr>
        <w:t>e were invited to the cocktail party the night before the game</w:t>
      </w:r>
      <w:r w:rsidR="000D38E6" w:rsidRPr="0098298D">
        <w:rPr>
          <w:rFonts w:ascii="Arial" w:hAnsi="Arial" w:cs="Arial"/>
        </w:rPr>
        <w:t>!</w:t>
      </w:r>
      <w:r w:rsidR="009124A3" w:rsidRPr="0098298D">
        <w:rPr>
          <w:rFonts w:ascii="Arial" w:hAnsi="Arial" w:cs="Arial"/>
        </w:rPr>
        <w:t xml:space="preserve"> </w:t>
      </w:r>
    </w:p>
    <w:p w14:paraId="72F1F513" w14:textId="519378B6" w:rsidR="0098298D" w:rsidRPr="0098298D" w:rsidRDefault="009124A3" w:rsidP="0098298D">
      <w:pPr>
        <w:ind w:firstLine="420"/>
        <w:rPr>
          <w:ins w:id="76" w:author="Jordon Beijing" w:date="2020-08-06T14:39:00Z"/>
          <w:rFonts w:ascii="Arial" w:hAnsi="Arial" w:cs="Arial"/>
        </w:rPr>
        <w:pPrChange w:id="77" w:author="Jordon Beijing" w:date="2020-08-06T14:42:00Z">
          <w:pPr/>
        </w:pPrChange>
      </w:pPr>
      <w:r w:rsidRPr="0098298D">
        <w:rPr>
          <w:rFonts w:ascii="Arial" w:hAnsi="Arial" w:cs="Arial"/>
        </w:rPr>
        <w:t>“You a</w:t>
      </w:r>
      <w:r w:rsidR="003C5DD0" w:rsidRPr="0098298D">
        <w:rPr>
          <w:rFonts w:ascii="Arial" w:hAnsi="Arial" w:cs="Arial"/>
        </w:rPr>
        <w:t xml:space="preserve">re going to meet the superstars!” </w:t>
      </w:r>
      <w:ins w:id="78" w:author="Jordon Beijing" w:date="2020-08-06T14:44:00Z">
        <w:r w:rsidR="00DE4309">
          <w:rPr>
            <w:rFonts w:ascii="Arial" w:hAnsi="Arial" w:cs="Arial"/>
          </w:rPr>
          <w:t>mom</w:t>
        </w:r>
      </w:ins>
      <w:del w:id="79" w:author="Jordon Beijing" w:date="2020-08-06T14:43:00Z">
        <w:r w:rsidR="003C5DD0" w:rsidRPr="0098298D" w:rsidDel="00DE4309">
          <w:rPr>
            <w:rFonts w:ascii="Arial" w:hAnsi="Arial" w:cs="Arial"/>
          </w:rPr>
          <w:delText>She</w:delText>
        </w:r>
      </w:del>
      <w:r w:rsidR="003C5DD0" w:rsidRPr="0098298D">
        <w:rPr>
          <w:rFonts w:ascii="Arial" w:hAnsi="Arial" w:cs="Arial"/>
        </w:rPr>
        <w:t xml:space="preserve"> said. </w:t>
      </w:r>
    </w:p>
    <w:p w14:paraId="1F493DEF" w14:textId="7A463B33" w:rsidR="0098298D" w:rsidRPr="00DE4309" w:rsidRDefault="003C5DD0" w:rsidP="0098298D">
      <w:pPr>
        <w:ind w:firstLine="420"/>
        <w:rPr>
          <w:ins w:id="80" w:author="Jordon Beijing" w:date="2020-08-06T14:39:00Z"/>
          <w:rFonts w:ascii="Arial" w:hAnsi="Arial" w:cs="Arial"/>
        </w:rPr>
        <w:pPrChange w:id="81" w:author="Jordon Beijing" w:date="2020-08-06T14:42:00Z">
          <w:pPr/>
        </w:pPrChange>
      </w:pPr>
      <w:r w:rsidRPr="00DE4309">
        <w:rPr>
          <w:rFonts w:ascii="Arial" w:hAnsi="Arial" w:cs="Arial"/>
        </w:rPr>
        <w:t xml:space="preserve">“Really?” I </w:t>
      </w:r>
      <w:ins w:id="82" w:author="Jordon Beijing" w:date="2020-08-06T14:43:00Z">
        <w:r w:rsidR="00DE4309">
          <w:rPr>
            <w:rFonts w:ascii="Arial" w:hAnsi="Arial" w:cs="Arial"/>
          </w:rPr>
          <w:t>said. It sounded too good to be true</w:t>
        </w:r>
      </w:ins>
      <w:del w:id="83" w:author="Jordon Beijing" w:date="2020-08-06T14:43:00Z">
        <w:r w:rsidRPr="00DE4309" w:rsidDel="00DE4309">
          <w:rPr>
            <w:rFonts w:ascii="Arial" w:hAnsi="Arial" w:cs="Arial"/>
          </w:rPr>
          <w:delText>could not believe it</w:delText>
        </w:r>
      </w:del>
      <w:r w:rsidRPr="00DE4309">
        <w:rPr>
          <w:rFonts w:ascii="Arial" w:hAnsi="Arial" w:cs="Arial"/>
        </w:rPr>
        <w:t xml:space="preserve">. </w:t>
      </w:r>
    </w:p>
    <w:p w14:paraId="55F3E7F8" w14:textId="50A8682A" w:rsidR="0098298D" w:rsidRPr="00DE4309" w:rsidRDefault="003C5DD0" w:rsidP="0098298D">
      <w:pPr>
        <w:ind w:firstLine="420"/>
        <w:rPr>
          <w:ins w:id="84" w:author="Jordon Beijing" w:date="2020-08-06T14:39:00Z"/>
          <w:rFonts w:ascii="Arial" w:hAnsi="Arial" w:cs="Arial"/>
        </w:rPr>
        <w:pPrChange w:id="85" w:author="Jordon Beijing" w:date="2020-08-06T14:42:00Z">
          <w:pPr/>
        </w:pPrChange>
      </w:pPr>
      <w:r w:rsidRPr="00DE4309">
        <w:rPr>
          <w:rFonts w:ascii="Arial" w:hAnsi="Arial" w:cs="Arial"/>
        </w:rPr>
        <w:t xml:space="preserve">“Wear your Curry shirt. Remember to get signatures!” </w:t>
      </w:r>
      <w:ins w:id="86" w:author="Jordon Beijing" w:date="2020-08-06T14:43:00Z">
        <w:r w:rsidR="00DE4309">
          <w:rPr>
            <w:rFonts w:ascii="Arial" w:hAnsi="Arial" w:cs="Arial"/>
          </w:rPr>
          <w:t>she said.</w:t>
        </w:r>
      </w:ins>
    </w:p>
    <w:p w14:paraId="5B5EA617" w14:textId="57D9B4A4" w:rsidR="003C5DD0" w:rsidRPr="0098298D" w:rsidRDefault="00C04FA5" w:rsidP="0098298D">
      <w:pPr>
        <w:ind w:firstLine="420"/>
        <w:rPr>
          <w:rFonts w:ascii="Arial" w:hAnsi="Arial" w:cs="Arial"/>
          <w:rPrChange w:id="87" w:author="Jordon Beijing" w:date="2020-08-06T14:41:00Z">
            <w:rPr>
              <w:rFonts w:ascii="Arial" w:hAnsi="Arial" w:cs="Arial"/>
            </w:rPr>
          </w:rPrChange>
        </w:rPr>
        <w:pPrChange w:id="88" w:author="Jordon Beijing" w:date="2020-08-06T14:42:00Z">
          <w:pPr/>
        </w:pPrChange>
      </w:pPr>
      <w:r w:rsidRPr="00550715">
        <w:rPr>
          <w:rFonts w:ascii="Arial" w:hAnsi="Arial" w:cs="Arial"/>
        </w:rPr>
        <w:t xml:space="preserve">I was </w:t>
      </w:r>
      <w:r w:rsidR="003C5DD0" w:rsidRPr="00550715">
        <w:rPr>
          <w:rFonts w:ascii="Arial" w:hAnsi="Arial" w:cs="Arial"/>
        </w:rPr>
        <w:t>too</w:t>
      </w:r>
      <w:r w:rsidRPr="00550715">
        <w:rPr>
          <w:rFonts w:ascii="Arial" w:hAnsi="Arial" w:cs="Arial"/>
        </w:rPr>
        <w:t xml:space="preserve"> happy </w:t>
      </w:r>
      <w:r w:rsidR="003C5DD0" w:rsidRPr="00550715">
        <w:rPr>
          <w:rFonts w:ascii="Arial" w:hAnsi="Arial" w:cs="Arial"/>
        </w:rPr>
        <w:t>to think strai</w:t>
      </w:r>
      <w:r w:rsidR="003C5DD0" w:rsidRPr="0098298D">
        <w:rPr>
          <w:rFonts w:ascii="Arial" w:hAnsi="Arial" w:cs="Arial"/>
          <w:rPrChange w:id="89" w:author="Jordon Beijing" w:date="2020-08-06T14:41:00Z">
            <w:rPr>
              <w:rFonts w:ascii="Arial" w:hAnsi="Arial" w:cs="Arial"/>
            </w:rPr>
          </w:rPrChange>
        </w:rPr>
        <w:t xml:space="preserve">ght. We changed quickly in the hotel room and rushed to the </w:t>
      </w:r>
      <w:r w:rsidR="000D38E6" w:rsidRPr="0098298D">
        <w:rPr>
          <w:rFonts w:ascii="Arial" w:hAnsi="Arial" w:cs="Arial"/>
          <w:rPrChange w:id="90" w:author="Jordon Beijing" w:date="2020-08-06T14:41:00Z">
            <w:rPr>
              <w:rFonts w:ascii="Arial" w:hAnsi="Arial" w:cs="Arial"/>
            </w:rPr>
          </w:rPrChange>
        </w:rPr>
        <w:t>party</w:t>
      </w:r>
      <w:r w:rsidR="003C5DD0" w:rsidRPr="0098298D">
        <w:rPr>
          <w:rFonts w:ascii="Arial" w:hAnsi="Arial" w:cs="Arial"/>
          <w:rPrChange w:id="91" w:author="Jordon Beijing" w:date="2020-08-06T14:41:00Z">
            <w:rPr>
              <w:rFonts w:ascii="Arial" w:hAnsi="Arial" w:cs="Arial"/>
            </w:rPr>
          </w:rPrChange>
        </w:rPr>
        <w:t xml:space="preserve">. </w:t>
      </w:r>
    </w:p>
    <w:p w14:paraId="28C7A7E3" w14:textId="77777777" w:rsidR="0098298D" w:rsidRPr="0098298D" w:rsidRDefault="003C5DD0" w:rsidP="0098298D">
      <w:pPr>
        <w:ind w:firstLine="420"/>
        <w:rPr>
          <w:ins w:id="92" w:author="Jordon Beijing" w:date="2020-08-06T14:37:00Z"/>
          <w:rFonts w:ascii="Arial" w:hAnsi="Arial" w:cs="Arial"/>
          <w:rPrChange w:id="93" w:author="Jordon Beijing" w:date="2020-08-06T14:41:00Z">
            <w:rPr>
              <w:ins w:id="94" w:author="Jordon Beijing" w:date="2020-08-06T14:37:00Z"/>
              <w:rFonts w:ascii="Arial" w:hAnsi="Arial" w:cs="Arial"/>
            </w:rPr>
          </w:rPrChange>
        </w:rPr>
      </w:pPr>
      <w:r w:rsidRPr="0098298D">
        <w:rPr>
          <w:rFonts w:ascii="Arial" w:hAnsi="Arial" w:cs="Arial"/>
          <w:rPrChange w:id="95" w:author="Jordon Beijing" w:date="2020-08-06T14:41:00Z">
            <w:rPr>
              <w:rFonts w:ascii="Arial" w:hAnsi="Arial" w:cs="Arial"/>
            </w:rPr>
          </w:rPrChange>
        </w:rPr>
        <w:t>Around 7 p.m., my</w:t>
      </w:r>
      <w:r w:rsidR="00C04FA5" w:rsidRPr="0098298D">
        <w:rPr>
          <w:rFonts w:ascii="Arial" w:hAnsi="Arial" w:cs="Arial"/>
          <w:rPrChange w:id="96" w:author="Jordon Beijing" w:date="2020-08-06T14:41:00Z">
            <w:rPr>
              <w:rFonts w:ascii="Arial" w:hAnsi="Arial" w:cs="Arial"/>
            </w:rPr>
          </w:rPrChange>
        </w:rPr>
        <w:t xml:space="preserve"> dad and I arrived </w:t>
      </w:r>
      <w:r w:rsidRPr="0098298D">
        <w:rPr>
          <w:rFonts w:ascii="Arial" w:hAnsi="Arial" w:cs="Arial"/>
          <w:rPrChange w:id="97" w:author="Jordon Beijing" w:date="2020-08-06T14:41:00Z">
            <w:rPr>
              <w:rFonts w:ascii="Arial" w:hAnsi="Arial" w:cs="Arial"/>
            </w:rPr>
          </w:rPrChange>
        </w:rPr>
        <w:t xml:space="preserve">at the party. </w:t>
      </w:r>
      <w:r w:rsidR="000D38E6" w:rsidRPr="0098298D">
        <w:rPr>
          <w:rFonts w:ascii="Arial" w:hAnsi="Arial" w:cs="Arial"/>
          <w:rPrChange w:id="98" w:author="Jordon Beijing" w:date="2020-08-06T14:41:00Z">
            <w:rPr>
              <w:rFonts w:ascii="Arial" w:hAnsi="Arial" w:cs="Arial"/>
            </w:rPr>
          </w:rPrChange>
        </w:rPr>
        <w:t>The place</w:t>
      </w:r>
      <w:r w:rsidRPr="0098298D">
        <w:rPr>
          <w:rFonts w:ascii="Arial" w:hAnsi="Arial" w:cs="Arial"/>
          <w:rPrChange w:id="99" w:author="Jordon Beijing" w:date="2020-08-06T14:41:00Z">
            <w:rPr>
              <w:rFonts w:ascii="Arial" w:hAnsi="Arial" w:cs="Arial"/>
            </w:rPr>
          </w:rPrChange>
        </w:rPr>
        <w:t xml:space="preserve"> was half empty. T</w:t>
      </w:r>
      <w:r w:rsidR="00C04FA5" w:rsidRPr="0098298D">
        <w:rPr>
          <w:rFonts w:ascii="Arial" w:hAnsi="Arial" w:cs="Arial"/>
          <w:rPrChange w:id="100" w:author="Jordon Beijing" w:date="2020-08-06T14:41:00Z">
            <w:rPr>
              <w:rFonts w:ascii="Arial" w:hAnsi="Arial" w:cs="Arial"/>
            </w:rPr>
          </w:rPrChange>
        </w:rPr>
        <w:t>he music was noisy</w:t>
      </w:r>
      <w:r w:rsidRPr="0098298D">
        <w:rPr>
          <w:rFonts w:ascii="Arial" w:hAnsi="Arial" w:cs="Arial"/>
          <w:rPrChange w:id="101" w:author="Jordon Beijing" w:date="2020-08-06T14:41:00Z">
            <w:rPr>
              <w:rFonts w:ascii="Arial" w:hAnsi="Arial" w:cs="Arial"/>
            </w:rPr>
          </w:rPrChange>
        </w:rPr>
        <w:t>. T</w:t>
      </w:r>
      <w:r w:rsidR="00C04FA5" w:rsidRPr="0098298D">
        <w:rPr>
          <w:rFonts w:ascii="Arial" w:hAnsi="Arial" w:cs="Arial"/>
          <w:rPrChange w:id="102" w:author="Jordon Beijing" w:date="2020-08-06T14:41:00Z">
            <w:rPr>
              <w:rFonts w:ascii="Arial" w:hAnsi="Arial" w:cs="Arial"/>
            </w:rPr>
          </w:rPrChange>
        </w:rPr>
        <w:t xml:space="preserve">he light was </w:t>
      </w:r>
      <w:r w:rsidRPr="0098298D">
        <w:rPr>
          <w:rFonts w:ascii="Arial" w:hAnsi="Arial" w:cs="Arial"/>
          <w:rPrChange w:id="103" w:author="Jordon Beijing" w:date="2020-08-06T14:41:00Z">
            <w:rPr>
              <w:rFonts w:ascii="Arial" w:hAnsi="Arial" w:cs="Arial"/>
            </w:rPr>
          </w:rPrChange>
        </w:rPr>
        <w:t xml:space="preserve">dim. </w:t>
      </w:r>
    </w:p>
    <w:p w14:paraId="0A0BD503" w14:textId="77777777" w:rsidR="0098298D" w:rsidRPr="0098298D" w:rsidRDefault="003C5DD0" w:rsidP="0098298D">
      <w:pPr>
        <w:ind w:firstLine="420"/>
        <w:rPr>
          <w:ins w:id="104" w:author="Jordon Beijing" w:date="2020-08-06T14:37:00Z"/>
          <w:rFonts w:ascii="Arial" w:hAnsi="Arial" w:cs="Arial"/>
          <w:rPrChange w:id="105" w:author="Jordon Beijing" w:date="2020-08-06T14:41:00Z">
            <w:rPr>
              <w:ins w:id="106" w:author="Jordon Beijing" w:date="2020-08-06T14:37:00Z"/>
              <w:rFonts w:ascii="Arial" w:hAnsi="Arial" w:cs="Arial"/>
              <w:highlight w:val="cyan"/>
            </w:rPr>
          </w:rPrChange>
        </w:rPr>
      </w:pPr>
      <w:r w:rsidRPr="0098298D">
        <w:rPr>
          <w:rFonts w:ascii="Arial" w:hAnsi="Arial" w:cs="Arial"/>
          <w:rPrChange w:id="107" w:author="Jordon Beijing" w:date="2020-08-06T14:41:00Z">
            <w:rPr>
              <w:rFonts w:ascii="Arial" w:hAnsi="Arial" w:cs="Arial"/>
            </w:rPr>
          </w:rPrChange>
        </w:rPr>
        <w:t xml:space="preserve">“Where is everybody? Where are the stars?” I </w:t>
      </w:r>
      <w:ins w:id="108" w:author="Jordon Beijing" w:date="2020-08-06T14:37:00Z">
        <w:r w:rsidR="0098298D" w:rsidRPr="0098298D">
          <w:rPr>
            <w:rFonts w:ascii="Arial" w:hAnsi="Arial" w:cs="Arial"/>
            <w:rPrChange w:id="109" w:author="Jordon Beijing" w:date="2020-08-06T14:41:00Z">
              <w:rPr>
                <w:rFonts w:ascii="Arial" w:hAnsi="Arial" w:cs="Arial"/>
                <w:highlight w:val="cyan"/>
              </w:rPr>
            </w:rPrChange>
          </w:rPr>
          <w:t xml:space="preserve">said to myself. </w:t>
        </w:r>
      </w:ins>
    </w:p>
    <w:p w14:paraId="35D82F76" w14:textId="77777777" w:rsidR="0098298D" w:rsidRPr="0098298D" w:rsidRDefault="0098298D" w:rsidP="0098298D">
      <w:pPr>
        <w:ind w:firstLine="420"/>
        <w:rPr>
          <w:ins w:id="110" w:author="Jordon Beijing" w:date="2020-08-06T14:37:00Z"/>
          <w:rFonts w:ascii="Arial" w:hAnsi="Arial" w:cs="Arial"/>
          <w:rPrChange w:id="111" w:author="Jordon Beijing" w:date="2020-08-06T14:41:00Z">
            <w:rPr>
              <w:ins w:id="112" w:author="Jordon Beijing" w:date="2020-08-06T14:37:00Z"/>
              <w:rFonts w:ascii="Arial" w:hAnsi="Arial" w:cs="Arial"/>
              <w:highlight w:val="cyan"/>
            </w:rPr>
          </w:rPrChange>
        </w:rPr>
      </w:pPr>
      <w:ins w:id="113" w:author="Jordon Beijing" w:date="2020-08-06T14:37:00Z">
        <w:r w:rsidRPr="0098298D">
          <w:rPr>
            <w:rFonts w:ascii="Arial" w:hAnsi="Arial" w:cs="Arial"/>
            <w:rPrChange w:id="114" w:author="Jordon Beijing" w:date="2020-08-06T14:41:00Z">
              <w:rPr>
                <w:rFonts w:ascii="Arial" w:hAnsi="Arial" w:cs="Arial"/>
                <w:highlight w:val="cyan"/>
              </w:rPr>
            </w:rPrChange>
          </w:rPr>
          <w:t xml:space="preserve">I </w:t>
        </w:r>
      </w:ins>
      <w:r w:rsidR="003C5DD0" w:rsidRPr="0098298D">
        <w:rPr>
          <w:rFonts w:ascii="Arial" w:hAnsi="Arial" w:cs="Arial"/>
        </w:rPr>
        <w:t>was a little disappointed</w:t>
      </w:r>
      <w:r w:rsidR="000D38E6" w:rsidRPr="0098298D">
        <w:rPr>
          <w:rFonts w:ascii="Arial" w:hAnsi="Arial" w:cs="Arial"/>
        </w:rPr>
        <w:t>.</w:t>
      </w:r>
      <w:r w:rsidR="003C5DD0" w:rsidRPr="0098298D">
        <w:rPr>
          <w:rFonts w:ascii="Arial" w:hAnsi="Arial" w:cs="Arial"/>
        </w:rPr>
        <w:t xml:space="preserve"> Suddenly, </w:t>
      </w:r>
      <w:r w:rsidR="003C5DD0" w:rsidRPr="00DE4309">
        <w:rPr>
          <w:rFonts w:ascii="Arial" w:hAnsi="Arial" w:cs="Arial"/>
        </w:rPr>
        <w:t xml:space="preserve">I saw a kid holding a </w:t>
      </w:r>
      <w:r w:rsidR="000D38E6" w:rsidRPr="00DE4309">
        <w:rPr>
          <w:rFonts w:ascii="Arial" w:hAnsi="Arial" w:cs="Arial"/>
        </w:rPr>
        <w:t>basket</w:t>
      </w:r>
      <w:r w:rsidR="003C5DD0" w:rsidRPr="00DE4309">
        <w:rPr>
          <w:rFonts w:ascii="Arial" w:hAnsi="Arial" w:cs="Arial"/>
        </w:rPr>
        <w:t>ball</w:t>
      </w:r>
      <w:r w:rsidR="000D38E6" w:rsidRPr="00DE4309">
        <w:rPr>
          <w:rFonts w:ascii="Arial" w:hAnsi="Arial" w:cs="Arial"/>
        </w:rPr>
        <w:t>.</w:t>
      </w:r>
      <w:r w:rsidR="003C5DD0" w:rsidRPr="00DE4309">
        <w:rPr>
          <w:rFonts w:ascii="Arial" w:hAnsi="Arial" w:cs="Arial"/>
        </w:rPr>
        <w:t xml:space="preserve"> I realized that</w:t>
      </w:r>
      <w:r w:rsidR="00C04FA5" w:rsidRPr="00DE4309">
        <w:rPr>
          <w:rFonts w:ascii="Arial" w:hAnsi="Arial" w:cs="Arial"/>
        </w:rPr>
        <w:t xml:space="preserve"> </w:t>
      </w:r>
      <w:r w:rsidR="003C5DD0" w:rsidRPr="00DE4309">
        <w:rPr>
          <w:rFonts w:ascii="Arial" w:hAnsi="Arial" w:cs="Arial"/>
        </w:rPr>
        <w:t>I didn’t br</w:t>
      </w:r>
      <w:r w:rsidR="000D38E6" w:rsidRPr="00DE4309">
        <w:rPr>
          <w:rFonts w:ascii="Arial" w:hAnsi="Arial" w:cs="Arial"/>
        </w:rPr>
        <w:t>ing</w:t>
      </w:r>
      <w:r w:rsidR="003C5DD0" w:rsidRPr="00DE4309">
        <w:rPr>
          <w:rFonts w:ascii="Arial" w:hAnsi="Arial" w:cs="Arial"/>
        </w:rPr>
        <w:t xml:space="preserve"> any paper or a </w:t>
      </w:r>
      <w:r w:rsidR="000D38E6" w:rsidRPr="00DE4309">
        <w:rPr>
          <w:rFonts w:ascii="Arial" w:hAnsi="Arial" w:cs="Arial"/>
        </w:rPr>
        <w:t>basket</w:t>
      </w:r>
      <w:r w:rsidR="003C5DD0" w:rsidRPr="00DE4309">
        <w:rPr>
          <w:rFonts w:ascii="Arial" w:hAnsi="Arial" w:cs="Arial"/>
        </w:rPr>
        <w:t xml:space="preserve">ball </w:t>
      </w:r>
      <w:r w:rsidR="000D38E6" w:rsidRPr="00DE4309">
        <w:rPr>
          <w:rFonts w:ascii="Arial" w:hAnsi="Arial" w:cs="Arial"/>
        </w:rPr>
        <w:t xml:space="preserve">for the stars </w:t>
      </w:r>
      <w:r w:rsidR="003C5DD0" w:rsidRPr="00DE4309">
        <w:rPr>
          <w:rFonts w:ascii="Arial" w:hAnsi="Arial" w:cs="Arial"/>
        </w:rPr>
        <w:t xml:space="preserve">to sign </w:t>
      </w:r>
      <w:r w:rsidR="000D38E6" w:rsidRPr="00DE4309">
        <w:rPr>
          <w:rFonts w:ascii="Arial" w:hAnsi="Arial" w:cs="Arial"/>
        </w:rPr>
        <w:t>on.</w:t>
      </w:r>
      <w:r w:rsidR="003C5DD0" w:rsidRPr="00DE4309">
        <w:rPr>
          <w:rFonts w:ascii="Arial" w:hAnsi="Arial" w:cs="Arial"/>
        </w:rPr>
        <w:t xml:space="preserve"> </w:t>
      </w:r>
    </w:p>
    <w:p w14:paraId="6D3BBED1" w14:textId="77777777" w:rsidR="0098298D" w:rsidRPr="0098298D" w:rsidRDefault="003C5DD0" w:rsidP="00DE4309">
      <w:pPr>
        <w:ind w:firstLine="420"/>
        <w:rPr>
          <w:ins w:id="115" w:author="Jordon Beijing" w:date="2020-08-06T14:37:00Z"/>
          <w:rFonts w:ascii="Arial" w:hAnsi="Arial" w:cs="Arial"/>
          <w:rPrChange w:id="116" w:author="Jordon Beijing" w:date="2020-08-06T14:41:00Z">
            <w:rPr>
              <w:ins w:id="117" w:author="Jordon Beijing" w:date="2020-08-06T14:37:00Z"/>
              <w:rFonts w:ascii="Arial" w:hAnsi="Arial" w:cs="Arial"/>
              <w:highlight w:val="cyan"/>
            </w:rPr>
          </w:rPrChange>
        </w:rPr>
      </w:pPr>
      <w:r w:rsidRPr="0098298D">
        <w:rPr>
          <w:rFonts w:ascii="Arial" w:hAnsi="Arial" w:cs="Arial"/>
        </w:rPr>
        <w:t>“</w:t>
      </w:r>
      <w:del w:id="118" w:author="Jordon Beijing" w:date="2020-08-06T14:36:00Z">
        <w:r w:rsidRPr="0098298D" w:rsidDel="0098298D">
          <w:rPr>
            <w:rFonts w:ascii="Arial" w:hAnsi="Arial" w:cs="Arial"/>
          </w:rPr>
          <w:delText xml:space="preserve">Damn </w:delText>
        </w:r>
      </w:del>
      <w:ins w:id="119" w:author="Jordon Beijing" w:date="2020-08-06T14:36:00Z">
        <w:r w:rsidR="0098298D" w:rsidRPr="0098298D">
          <w:rPr>
            <w:rFonts w:ascii="Arial" w:hAnsi="Arial" w:cs="Arial"/>
            <w:rPrChange w:id="120" w:author="Jordon Beijing" w:date="2020-08-06T14:41:00Z">
              <w:rPr>
                <w:rFonts w:ascii="Arial" w:hAnsi="Arial" w:cs="Arial"/>
                <w:highlight w:val="cyan"/>
              </w:rPr>
            </w:rPrChange>
          </w:rPr>
          <w:t>Dar</w:t>
        </w:r>
      </w:ins>
      <w:ins w:id="121" w:author="Jordon Beijing" w:date="2020-08-06T14:37:00Z">
        <w:r w:rsidR="0098298D" w:rsidRPr="0098298D">
          <w:rPr>
            <w:rFonts w:ascii="Arial" w:hAnsi="Arial" w:cs="Arial"/>
            <w:rPrChange w:id="122" w:author="Jordon Beijing" w:date="2020-08-06T14:41:00Z">
              <w:rPr>
                <w:rFonts w:ascii="Arial" w:hAnsi="Arial" w:cs="Arial"/>
                <w:highlight w:val="cyan"/>
              </w:rPr>
            </w:rPrChange>
          </w:rPr>
          <w:t>n</w:t>
        </w:r>
      </w:ins>
      <w:ins w:id="123" w:author="Jordon Beijing" w:date="2020-08-06T14:36:00Z">
        <w:r w:rsidR="0098298D" w:rsidRPr="0098298D">
          <w:rPr>
            <w:rFonts w:ascii="Arial" w:hAnsi="Arial" w:cs="Arial"/>
          </w:rPr>
          <w:t xml:space="preserve"> </w:t>
        </w:r>
      </w:ins>
      <w:r w:rsidRPr="0098298D">
        <w:rPr>
          <w:rFonts w:ascii="Arial" w:hAnsi="Arial" w:cs="Arial"/>
        </w:rPr>
        <w:t xml:space="preserve">it!” </w:t>
      </w:r>
      <w:r w:rsidR="000D38E6" w:rsidRPr="0098298D">
        <w:rPr>
          <w:rFonts w:ascii="Arial" w:hAnsi="Arial" w:cs="Arial"/>
        </w:rPr>
        <w:t xml:space="preserve">I thought. “Can we go back to the hotel room?” I asked desperately. </w:t>
      </w:r>
    </w:p>
    <w:p w14:paraId="6E6A4C7E" w14:textId="77777777" w:rsidR="0098298D" w:rsidRPr="00DE4309" w:rsidRDefault="000D38E6" w:rsidP="00DE4309">
      <w:pPr>
        <w:ind w:firstLine="420"/>
        <w:rPr>
          <w:ins w:id="124" w:author="Jordon Beijing" w:date="2020-08-06T14:37:00Z"/>
          <w:rFonts w:ascii="Arial" w:hAnsi="Arial" w:cs="Arial"/>
        </w:rPr>
      </w:pPr>
      <w:r w:rsidRPr="0098298D">
        <w:rPr>
          <w:rFonts w:ascii="Arial" w:hAnsi="Arial" w:cs="Arial"/>
        </w:rPr>
        <w:t xml:space="preserve">“No, we don’t have time.” </w:t>
      </w:r>
      <w:ins w:id="125" w:author="Jordon Beijing" w:date="2020-08-06T14:37:00Z">
        <w:r w:rsidR="0098298D" w:rsidRPr="0098298D">
          <w:rPr>
            <w:rFonts w:ascii="Arial" w:hAnsi="Arial" w:cs="Arial"/>
          </w:rPr>
          <w:t>s</w:t>
        </w:r>
      </w:ins>
      <w:del w:id="126" w:author="Jordon Beijing" w:date="2020-08-06T14:37:00Z">
        <w:r w:rsidRPr="0098298D" w:rsidDel="0098298D">
          <w:rPr>
            <w:rFonts w:ascii="Arial" w:hAnsi="Arial" w:cs="Arial"/>
          </w:rPr>
          <w:delText>S</w:delText>
        </w:r>
      </w:del>
      <w:r w:rsidRPr="00DE4309">
        <w:rPr>
          <w:rFonts w:ascii="Arial" w:hAnsi="Arial" w:cs="Arial"/>
        </w:rPr>
        <w:t xml:space="preserve">aid my dad. </w:t>
      </w:r>
    </w:p>
    <w:p w14:paraId="20F402C3" w14:textId="2B1C0EA3" w:rsidR="0098298D" w:rsidRPr="0098298D" w:rsidRDefault="000D38E6" w:rsidP="00550715">
      <w:pPr>
        <w:ind w:firstLine="420"/>
        <w:rPr>
          <w:ins w:id="127" w:author="Jordon Beijing" w:date="2020-08-06T14:36:00Z"/>
          <w:rFonts w:ascii="Arial" w:hAnsi="Arial" w:cs="Arial"/>
          <w:rPrChange w:id="128" w:author="Jordon Beijing" w:date="2020-08-06T14:41:00Z">
            <w:rPr>
              <w:ins w:id="129" w:author="Jordon Beijing" w:date="2020-08-06T14:36:00Z"/>
              <w:rFonts w:ascii="Arial" w:hAnsi="Arial" w:cs="Arial"/>
            </w:rPr>
          </w:rPrChange>
        </w:rPr>
      </w:pPr>
      <w:r w:rsidRPr="00550715">
        <w:rPr>
          <w:rFonts w:ascii="Arial" w:hAnsi="Arial" w:cs="Arial"/>
        </w:rPr>
        <w:t>My plan was</w:t>
      </w:r>
      <w:r w:rsidR="003C5DD0" w:rsidRPr="00550715">
        <w:rPr>
          <w:rFonts w:ascii="Arial" w:hAnsi="Arial" w:cs="Arial"/>
        </w:rPr>
        <w:t xml:space="preserve"> ruined.</w:t>
      </w:r>
      <w:r w:rsidRPr="00550715">
        <w:rPr>
          <w:rFonts w:ascii="Arial" w:hAnsi="Arial" w:cs="Arial"/>
        </w:rPr>
        <w:t xml:space="preserve"> I was really upset.</w:t>
      </w:r>
      <w:r w:rsidR="003C5DD0" w:rsidRPr="0098298D">
        <w:rPr>
          <w:rFonts w:ascii="Arial" w:hAnsi="Arial" w:cs="Arial"/>
          <w:rPrChange w:id="130" w:author="Jordon Beijing" w:date="2020-08-06T14:41:00Z">
            <w:rPr>
              <w:rFonts w:ascii="Arial" w:hAnsi="Arial" w:cs="Arial"/>
            </w:rPr>
          </w:rPrChange>
        </w:rPr>
        <w:t xml:space="preserve"> </w:t>
      </w:r>
    </w:p>
    <w:p w14:paraId="53611EB6" w14:textId="3F36DA96" w:rsidR="000D38E6" w:rsidRPr="0098298D" w:rsidRDefault="003C5DD0" w:rsidP="00550715">
      <w:pPr>
        <w:ind w:firstLine="420"/>
        <w:rPr>
          <w:rFonts w:ascii="Arial" w:hAnsi="Arial" w:cs="Arial"/>
          <w:rPrChange w:id="131" w:author="Jordon Beijing" w:date="2020-08-06T14:41:00Z">
            <w:rPr>
              <w:rFonts w:ascii="Arial" w:hAnsi="Arial" w:cs="Arial"/>
            </w:rPr>
          </w:rPrChange>
        </w:rPr>
      </w:pPr>
      <w:r w:rsidRPr="0098298D">
        <w:rPr>
          <w:rFonts w:ascii="Arial" w:hAnsi="Arial" w:cs="Arial"/>
          <w:rPrChange w:id="132" w:author="Jordon Beijing" w:date="2020-08-06T14:41:00Z">
            <w:rPr>
              <w:rFonts w:ascii="Arial" w:hAnsi="Arial" w:cs="Arial"/>
            </w:rPr>
          </w:rPrChange>
        </w:rPr>
        <w:t>“It’s al</w:t>
      </w:r>
      <w:ins w:id="133" w:author="Jordon Beijing" w:date="2020-08-06T14:36:00Z">
        <w:r w:rsidR="0098298D" w:rsidRPr="0098298D">
          <w:rPr>
            <w:rFonts w:ascii="Arial" w:hAnsi="Arial" w:cs="Arial"/>
            <w:rPrChange w:id="134" w:author="Jordon Beijing" w:date="2020-08-06T14:41:00Z">
              <w:rPr>
                <w:rFonts w:ascii="Arial" w:hAnsi="Arial" w:cs="Arial"/>
              </w:rPr>
            </w:rPrChange>
          </w:rPr>
          <w:t xml:space="preserve">l </w:t>
        </w:r>
      </w:ins>
      <w:r w:rsidRPr="0098298D">
        <w:rPr>
          <w:rFonts w:ascii="Arial" w:hAnsi="Arial" w:cs="Arial"/>
          <w:rPrChange w:id="135" w:author="Jordon Beijing" w:date="2020-08-06T14:41:00Z">
            <w:rPr>
              <w:rFonts w:ascii="Arial" w:hAnsi="Arial" w:cs="Arial"/>
            </w:rPr>
          </w:rPrChange>
        </w:rPr>
        <w:t xml:space="preserve">right,” </w:t>
      </w:r>
      <w:ins w:id="136" w:author="Jordon Beijing" w:date="2020-08-06T14:36:00Z">
        <w:r w:rsidR="0098298D" w:rsidRPr="0098298D">
          <w:rPr>
            <w:rFonts w:ascii="Arial" w:hAnsi="Arial" w:cs="Arial"/>
            <w:rPrChange w:id="137" w:author="Jordon Beijing" w:date="2020-08-06T14:41:00Z">
              <w:rPr>
                <w:rFonts w:ascii="Arial" w:hAnsi="Arial" w:cs="Arial"/>
              </w:rPr>
            </w:rPrChange>
          </w:rPr>
          <w:t>m</w:t>
        </w:r>
      </w:ins>
      <w:del w:id="138" w:author="Jordon Beijing" w:date="2020-08-06T14:36:00Z">
        <w:r w:rsidRPr="0098298D" w:rsidDel="0098298D">
          <w:rPr>
            <w:rFonts w:ascii="Arial" w:hAnsi="Arial" w:cs="Arial"/>
            <w:rPrChange w:id="139" w:author="Jordon Beijing" w:date="2020-08-06T14:41:00Z">
              <w:rPr>
                <w:rFonts w:ascii="Arial" w:hAnsi="Arial" w:cs="Arial"/>
              </w:rPr>
            </w:rPrChange>
          </w:rPr>
          <w:delText>M</w:delText>
        </w:r>
      </w:del>
      <w:r w:rsidRPr="0098298D">
        <w:rPr>
          <w:rFonts w:ascii="Arial" w:hAnsi="Arial" w:cs="Arial"/>
          <w:rPrChange w:id="140" w:author="Jordon Beijing" w:date="2020-08-06T14:41:00Z">
            <w:rPr>
              <w:rFonts w:ascii="Arial" w:hAnsi="Arial" w:cs="Arial"/>
            </w:rPr>
          </w:rPrChange>
        </w:rPr>
        <w:t xml:space="preserve">y dad </w:t>
      </w:r>
      <w:ins w:id="141" w:author="Jordon Beijing" w:date="2020-08-06T14:36:00Z">
        <w:r w:rsidR="0098298D" w:rsidRPr="0098298D">
          <w:rPr>
            <w:rFonts w:ascii="Arial" w:hAnsi="Arial" w:cs="Arial"/>
            <w:rPrChange w:id="142" w:author="Jordon Beijing" w:date="2020-08-06T14:41:00Z">
              <w:rPr>
                <w:rFonts w:ascii="Arial" w:hAnsi="Arial" w:cs="Arial"/>
              </w:rPr>
            </w:rPrChange>
          </w:rPr>
          <w:t xml:space="preserve">said, </w:t>
        </w:r>
      </w:ins>
      <w:proofErr w:type="spellStart"/>
      <w:r w:rsidR="000D38E6" w:rsidRPr="0098298D">
        <w:rPr>
          <w:rFonts w:ascii="Arial" w:hAnsi="Arial" w:cs="Arial"/>
          <w:rPrChange w:id="143" w:author="Jordon Beijing" w:date="2020-08-06T14:41:00Z">
            <w:rPr>
              <w:rFonts w:ascii="Arial" w:hAnsi="Arial" w:cs="Arial"/>
            </w:rPr>
          </w:rPrChange>
        </w:rPr>
        <w:t>calm</w:t>
      </w:r>
      <w:ins w:id="144" w:author="Jordon Beijing" w:date="2020-08-06T14:36:00Z">
        <w:r w:rsidR="0098298D" w:rsidRPr="0098298D">
          <w:rPr>
            <w:rFonts w:ascii="Arial" w:hAnsi="Arial" w:cs="Arial"/>
            <w:rPrChange w:id="145" w:author="Jordon Beijing" w:date="2020-08-06T14:41:00Z">
              <w:rPr>
                <w:rFonts w:ascii="Arial" w:hAnsi="Arial" w:cs="Arial"/>
              </w:rPr>
            </w:rPrChange>
          </w:rPr>
          <w:t>ing</w:t>
        </w:r>
      </w:ins>
      <w:proofErr w:type="spellEnd"/>
      <w:del w:id="146" w:author="Jordon Beijing" w:date="2020-08-06T14:36:00Z">
        <w:r w:rsidR="000D38E6" w:rsidRPr="0098298D" w:rsidDel="0098298D">
          <w:rPr>
            <w:rFonts w:ascii="Arial" w:hAnsi="Arial" w:cs="Arial"/>
            <w:rPrChange w:id="147" w:author="Jordon Beijing" w:date="2020-08-06T14:41:00Z">
              <w:rPr>
                <w:rFonts w:ascii="Arial" w:hAnsi="Arial" w:cs="Arial"/>
              </w:rPr>
            </w:rPrChange>
          </w:rPr>
          <w:delText>ed</w:delText>
        </w:r>
      </w:del>
      <w:r w:rsidR="00092D80" w:rsidRPr="0098298D">
        <w:rPr>
          <w:rFonts w:ascii="Arial" w:hAnsi="Arial" w:cs="Arial"/>
          <w:rPrChange w:id="148" w:author="Jordon Beijing" w:date="2020-08-06T14:41:00Z">
            <w:rPr>
              <w:rFonts w:ascii="Arial" w:hAnsi="Arial" w:cs="Arial"/>
            </w:rPr>
          </w:rPrChange>
        </w:rPr>
        <w:t xml:space="preserve"> me</w:t>
      </w:r>
      <w:r w:rsidR="000D38E6" w:rsidRPr="0098298D">
        <w:rPr>
          <w:rFonts w:ascii="Arial" w:hAnsi="Arial" w:cs="Arial"/>
          <w:rPrChange w:id="149" w:author="Jordon Beijing" w:date="2020-08-06T14:41:00Z">
            <w:rPr>
              <w:rFonts w:ascii="Arial" w:hAnsi="Arial" w:cs="Arial"/>
            </w:rPr>
          </w:rPrChange>
        </w:rPr>
        <w:t xml:space="preserve"> down</w:t>
      </w:r>
      <w:ins w:id="150" w:author="Jordon Beijing" w:date="2020-08-06T14:36:00Z">
        <w:r w:rsidR="0098298D" w:rsidRPr="0098298D">
          <w:rPr>
            <w:rFonts w:ascii="Arial" w:hAnsi="Arial" w:cs="Arial"/>
            <w:rPrChange w:id="151" w:author="Jordon Beijing" w:date="2020-08-06T14:41:00Z">
              <w:rPr>
                <w:rFonts w:ascii="Arial" w:hAnsi="Arial" w:cs="Arial"/>
              </w:rPr>
            </w:rPrChange>
          </w:rPr>
          <w:t>.</w:t>
        </w:r>
      </w:ins>
      <w:del w:id="152" w:author="Jordon Beijing" w:date="2020-08-06T14:36:00Z">
        <w:r w:rsidR="00092D80" w:rsidRPr="0098298D" w:rsidDel="0098298D">
          <w:rPr>
            <w:rFonts w:ascii="Arial" w:hAnsi="Arial" w:cs="Arial"/>
            <w:rPrChange w:id="153" w:author="Jordon Beijing" w:date="2020-08-06T14:41:00Z">
              <w:rPr>
                <w:rFonts w:ascii="Arial" w:hAnsi="Arial" w:cs="Arial"/>
              </w:rPr>
            </w:rPrChange>
          </w:rPr>
          <w:delText>,</w:delText>
        </w:r>
      </w:del>
      <w:r w:rsidR="00092D80" w:rsidRPr="0098298D">
        <w:rPr>
          <w:rFonts w:ascii="Arial" w:hAnsi="Arial" w:cs="Arial"/>
          <w:rPrChange w:id="154" w:author="Jordon Beijing" w:date="2020-08-06T14:41:00Z">
            <w:rPr>
              <w:rFonts w:ascii="Arial" w:hAnsi="Arial" w:cs="Arial"/>
            </w:rPr>
          </w:rPrChange>
        </w:rPr>
        <w:t xml:space="preserve"> “We could take photos w</w:t>
      </w:r>
      <w:r w:rsidR="000D38E6" w:rsidRPr="0098298D">
        <w:rPr>
          <w:rFonts w:ascii="Arial" w:hAnsi="Arial" w:cs="Arial"/>
          <w:rPrChange w:id="155" w:author="Jordon Beijing" w:date="2020-08-06T14:41:00Z">
            <w:rPr>
              <w:rFonts w:ascii="Arial" w:hAnsi="Arial" w:cs="Arial"/>
            </w:rPr>
          </w:rPrChange>
        </w:rPr>
        <w:t>ith them</w:t>
      </w:r>
      <w:r w:rsidR="00092D80" w:rsidRPr="0098298D">
        <w:rPr>
          <w:rFonts w:ascii="Arial" w:hAnsi="Arial" w:cs="Arial"/>
          <w:rPrChange w:id="156" w:author="Jordon Beijing" w:date="2020-08-06T14:41:00Z">
            <w:rPr>
              <w:rFonts w:ascii="Arial" w:hAnsi="Arial" w:cs="Arial"/>
            </w:rPr>
          </w:rPrChange>
        </w:rPr>
        <w:t>.”</w:t>
      </w:r>
      <w:del w:id="157" w:author="Jordon Beijing" w:date="2020-08-06T14:37:00Z">
        <w:r w:rsidR="00092D80" w:rsidRPr="0098298D" w:rsidDel="0098298D">
          <w:rPr>
            <w:rFonts w:ascii="Arial" w:hAnsi="Arial" w:cs="Arial"/>
            <w:rPrChange w:id="158" w:author="Jordon Beijing" w:date="2020-08-06T14:41:00Z">
              <w:rPr>
                <w:rFonts w:ascii="Arial" w:hAnsi="Arial" w:cs="Arial"/>
              </w:rPr>
            </w:rPrChange>
          </w:rPr>
          <w:delText xml:space="preserve"> </w:delText>
        </w:r>
      </w:del>
    </w:p>
    <w:p w14:paraId="0EB3891C" w14:textId="77777777" w:rsidR="0098298D" w:rsidRPr="0098298D" w:rsidRDefault="000D38E6" w:rsidP="00550715">
      <w:pPr>
        <w:ind w:firstLine="420"/>
        <w:rPr>
          <w:ins w:id="159" w:author="Jordon Beijing" w:date="2020-08-06T14:37:00Z"/>
          <w:rFonts w:ascii="Arial" w:hAnsi="Arial" w:cs="Arial"/>
          <w:rPrChange w:id="160" w:author="Jordon Beijing" w:date="2020-08-06T14:41:00Z">
            <w:rPr>
              <w:ins w:id="161" w:author="Jordon Beijing" w:date="2020-08-06T14:37:00Z"/>
              <w:rFonts w:ascii="Arial" w:hAnsi="Arial" w:cs="Arial"/>
            </w:rPr>
          </w:rPrChange>
        </w:rPr>
      </w:pPr>
      <w:r w:rsidRPr="0098298D">
        <w:rPr>
          <w:rFonts w:ascii="Arial" w:hAnsi="Arial" w:cs="Arial"/>
          <w:rPrChange w:id="162" w:author="Jordon Beijing" w:date="2020-08-06T14:41:00Z">
            <w:rPr>
              <w:rFonts w:ascii="Arial" w:hAnsi="Arial" w:cs="Arial"/>
            </w:rPr>
          </w:rPrChange>
        </w:rPr>
        <w:t>Half an hour later</w:t>
      </w:r>
      <w:r w:rsidR="00092D80" w:rsidRPr="0098298D">
        <w:rPr>
          <w:rFonts w:ascii="Arial" w:hAnsi="Arial" w:cs="Arial"/>
          <w:rPrChange w:id="163" w:author="Jordon Beijing" w:date="2020-08-06T14:41:00Z">
            <w:rPr>
              <w:rFonts w:ascii="Arial" w:hAnsi="Arial" w:cs="Arial"/>
            </w:rPr>
          </w:rPrChange>
        </w:rPr>
        <w:t xml:space="preserve">, I still </w:t>
      </w:r>
      <w:r w:rsidRPr="0098298D">
        <w:rPr>
          <w:rFonts w:ascii="Arial" w:hAnsi="Arial" w:cs="Arial"/>
          <w:rPrChange w:id="164" w:author="Jordon Beijing" w:date="2020-08-06T14:41:00Z">
            <w:rPr>
              <w:rFonts w:ascii="Arial" w:hAnsi="Arial" w:cs="Arial"/>
            </w:rPr>
          </w:rPrChange>
        </w:rPr>
        <w:t>hadn’</w:t>
      </w:r>
      <w:r w:rsidR="00092D80" w:rsidRPr="0098298D">
        <w:rPr>
          <w:rFonts w:ascii="Arial" w:hAnsi="Arial" w:cs="Arial"/>
          <w:rPrChange w:id="165" w:author="Jordon Beijing" w:date="2020-08-06T14:41:00Z">
            <w:rPr>
              <w:rFonts w:ascii="Arial" w:hAnsi="Arial" w:cs="Arial"/>
            </w:rPr>
          </w:rPrChange>
        </w:rPr>
        <w:t>t spot</w:t>
      </w:r>
      <w:r w:rsidRPr="0098298D">
        <w:rPr>
          <w:rFonts w:ascii="Arial" w:hAnsi="Arial" w:cs="Arial"/>
          <w:rPrChange w:id="166" w:author="Jordon Beijing" w:date="2020-08-06T14:41:00Z">
            <w:rPr>
              <w:rFonts w:ascii="Arial" w:hAnsi="Arial" w:cs="Arial"/>
            </w:rPr>
          </w:rPrChange>
        </w:rPr>
        <w:t xml:space="preserve">ted any </w:t>
      </w:r>
      <w:r w:rsidR="00092D80" w:rsidRPr="0098298D">
        <w:rPr>
          <w:rFonts w:ascii="Arial" w:hAnsi="Arial" w:cs="Arial"/>
          <w:rPrChange w:id="167" w:author="Jordon Beijing" w:date="2020-08-06T14:41:00Z">
            <w:rPr>
              <w:rFonts w:ascii="Arial" w:hAnsi="Arial" w:cs="Arial"/>
            </w:rPr>
          </w:rPrChange>
        </w:rPr>
        <w:t>player</w:t>
      </w:r>
      <w:r w:rsidRPr="0098298D">
        <w:rPr>
          <w:rFonts w:ascii="Arial" w:hAnsi="Arial" w:cs="Arial"/>
          <w:rPrChange w:id="168" w:author="Jordon Beijing" w:date="2020-08-06T14:41:00Z">
            <w:rPr>
              <w:rFonts w:ascii="Arial" w:hAnsi="Arial" w:cs="Arial"/>
            </w:rPr>
          </w:rPrChange>
        </w:rPr>
        <w:t>.</w:t>
      </w:r>
      <w:r w:rsidR="00092D80" w:rsidRPr="0098298D">
        <w:rPr>
          <w:rFonts w:ascii="Arial" w:hAnsi="Arial" w:cs="Arial"/>
          <w:rPrChange w:id="169" w:author="Jordon Beijing" w:date="2020-08-06T14:41:00Z">
            <w:rPr>
              <w:rFonts w:ascii="Arial" w:hAnsi="Arial" w:cs="Arial"/>
            </w:rPr>
          </w:rPrChange>
        </w:rPr>
        <w:t xml:space="preserve"> </w:t>
      </w:r>
    </w:p>
    <w:p w14:paraId="70F95ABC" w14:textId="77777777" w:rsidR="0098298D" w:rsidRPr="0098298D" w:rsidRDefault="00092D80" w:rsidP="0098298D">
      <w:pPr>
        <w:ind w:firstLine="420"/>
        <w:rPr>
          <w:ins w:id="170" w:author="Jordon Beijing" w:date="2020-08-06T14:38:00Z"/>
          <w:rFonts w:ascii="Arial" w:hAnsi="Arial" w:cs="Arial"/>
          <w:rPrChange w:id="171" w:author="Jordon Beijing" w:date="2020-08-06T14:41:00Z">
            <w:rPr>
              <w:ins w:id="172" w:author="Jordon Beijing" w:date="2020-08-06T14:38:00Z"/>
              <w:rFonts w:ascii="Arial" w:hAnsi="Arial" w:cs="Arial"/>
            </w:rPr>
          </w:rPrChange>
        </w:rPr>
        <w:pPrChange w:id="173" w:author="Jordon Beijing" w:date="2020-08-06T14:42:00Z">
          <w:pPr>
            <w:ind w:firstLine="420"/>
          </w:pPr>
        </w:pPrChange>
      </w:pPr>
      <w:r w:rsidRPr="0098298D">
        <w:rPr>
          <w:rFonts w:ascii="Arial" w:hAnsi="Arial" w:cs="Arial"/>
          <w:rPrChange w:id="174" w:author="Jordon Beijing" w:date="2020-08-06T14:41:00Z">
            <w:rPr>
              <w:rFonts w:ascii="Arial" w:hAnsi="Arial" w:cs="Arial"/>
            </w:rPr>
          </w:rPrChange>
        </w:rPr>
        <w:t>“</w:t>
      </w:r>
      <w:r w:rsidR="000D38E6" w:rsidRPr="0098298D">
        <w:rPr>
          <w:rFonts w:ascii="Arial" w:hAnsi="Arial" w:cs="Arial"/>
          <w:rPrChange w:id="175" w:author="Jordon Beijing" w:date="2020-08-06T14:41:00Z">
            <w:rPr>
              <w:rFonts w:ascii="Arial" w:hAnsi="Arial" w:cs="Arial"/>
            </w:rPr>
          </w:rPrChange>
        </w:rPr>
        <w:t>M</w:t>
      </w:r>
      <w:r w:rsidRPr="0098298D">
        <w:rPr>
          <w:rFonts w:ascii="Arial" w:hAnsi="Arial" w:cs="Arial"/>
          <w:rPrChange w:id="176" w:author="Jordon Beijing" w:date="2020-08-06T14:41:00Z">
            <w:rPr>
              <w:rFonts w:ascii="Arial" w:hAnsi="Arial" w:cs="Arial"/>
            </w:rPr>
          </w:rPrChange>
        </w:rPr>
        <w:t xml:space="preserve">aybe </w:t>
      </w:r>
      <w:r w:rsidR="000D38E6" w:rsidRPr="0098298D">
        <w:rPr>
          <w:rFonts w:ascii="Arial" w:hAnsi="Arial" w:cs="Arial"/>
          <w:rPrChange w:id="177" w:author="Jordon Beijing" w:date="2020-08-06T14:41:00Z">
            <w:rPr>
              <w:rFonts w:ascii="Arial" w:hAnsi="Arial" w:cs="Arial"/>
            </w:rPr>
          </w:rPrChange>
        </w:rPr>
        <w:t>they are jetlagged. They are not coming</w:t>
      </w:r>
      <w:ins w:id="178" w:author="Jordon Beijing" w:date="2020-08-06T14:37:00Z">
        <w:r w:rsidR="0098298D" w:rsidRPr="0098298D">
          <w:rPr>
            <w:rFonts w:ascii="Arial" w:hAnsi="Arial" w:cs="Arial"/>
            <w:rPrChange w:id="179" w:author="Jordon Beijing" w:date="2020-08-06T14:41:00Z">
              <w:rPr>
                <w:rFonts w:ascii="Arial" w:hAnsi="Arial" w:cs="Arial"/>
              </w:rPr>
            </w:rPrChange>
          </w:rPr>
          <w:t>,</w:t>
        </w:r>
      </w:ins>
      <w:del w:id="180" w:author="Jordon Beijing" w:date="2020-08-06T14:37:00Z">
        <w:r w:rsidR="000D38E6" w:rsidRPr="0098298D" w:rsidDel="0098298D">
          <w:rPr>
            <w:rFonts w:ascii="Arial" w:hAnsi="Arial" w:cs="Arial"/>
            <w:rPrChange w:id="181" w:author="Jordon Beijing" w:date="2020-08-06T14:41:00Z">
              <w:rPr>
                <w:rFonts w:ascii="Arial" w:hAnsi="Arial" w:cs="Arial"/>
              </w:rPr>
            </w:rPrChange>
          </w:rPr>
          <w:delText>.</w:delText>
        </w:r>
      </w:del>
      <w:r w:rsidRPr="0098298D">
        <w:rPr>
          <w:rFonts w:ascii="Arial" w:hAnsi="Arial" w:cs="Arial"/>
          <w:rPrChange w:id="182" w:author="Jordon Beijing" w:date="2020-08-06T14:41:00Z">
            <w:rPr>
              <w:rFonts w:ascii="Arial" w:hAnsi="Arial" w:cs="Arial"/>
            </w:rPr>
          </w:rPrChange>
        </w:rPr>
        <w:t>” I mumbled disappoint</w:t>
      </w:r>
      <w:r w:rsidR="000D38E6" w:rsidRPr="0098298D">
        <w:rPr>
          <w:rFonts w:ascii="Arial" w:hAnsi="Arial" w:cs="Arial"/>
          <w:rPrChange w:id="183" w:author="Jordon Beijing" w:date="2020-08-06T14:41:00Z">
            <w:rPr>
              <w:rFonts w:ascii="Arial" w:hAnsi="Arial" w:cs="Arial"/>
            </w:rPr>
          </w:rPrChange>
        </w:rPr>
        <w:t>edly</w:t>
      </w:r>
      <w:r w:rsidRPr="0098298D">
        <w:rPr>
          <w:rFonts w:ascii="Arial" w:hAnsi="Arial" w:cs="Arial"/>
          <w:rPrChange w:id="184" w:author="Jordon Beijing" w:date="2020-08-06T14:41:00Z">
            <w:rPr>
              <w:rFonts w:ascii="Arial" w:hAnsi="Arial" w:cs="Arial"/>
            </w:rPr>
          </w:rPrChange>
        </w:rPr>
        <w:t xml:space="preserve">. </w:t>
      </w:r>
    </w:p>
    <w:p w14:paraId="649F7BB6" w14:textId="77777777" w:rsidR="0098298D" w:rsidRDefault="00092D80" w:rsidP="0098298D">
      <w:pPr>
        <w:ind w:firstLine="420"/>
        <w:rPr>
          <w:ins w:id="185" w:author="Jordon Beijing" w:date="2020-08-06T14:38:00Z"/>
          <w:rFonts w:ascii="Arial" w:hAnsi="Arial" w:cs="Arial"/>
        </w:rPr>
        <w:pPrChange w:id="186" w:author="Jordon Beijing" w:date="2020-08-06T14:42:00Z">
          <w:pPr>
            <w:ind w:firstLine="420"/>
          </w:pPr>
        </w:pPrChange>
      </w:pPr>
      <w:r w:rsidRPr="0098298D">
        <w:rPr>
          <w:rFonts w:ascii="Arial" w:hAnsi="Arial" w:cs="Arial"/>
          <w:rPrChange w:id="187" w:author="Jordon Beijing" w:date="2020-08-06T14:41:00Z">
            <w:rPr>
              <w:rFonts w:ascii="Arial" w:hAnsi="Arial" w:cs="Arial"/>
            </w:rPr>
          </w:rPrChange>
        </w:rPr>
        <w:t xml:space="preserve">All of a sudden, I spotted my dad chatting with </w:t>
      </w:r>
      <w:r w:rsidR="000D38E6" w:rsidRPr="0098298D">
        <w:rPr>
          <w:rFonts w:ascii="Arial" w:hAnsi="Arial" w:cs="Arial"/>
          <w:rPrChange w:id="188" w:author="Jordon Beijing" w:date="2020-08-06T14:41:00Z">
            <w:rPr>
              <w:rFonts w:ascii="Arial" w:hAnsi="Arial" w:cs="Arial"/>
            </w:rPr>
          </w:rPrChange>
        </w:rPr>
        <w:t>a guy</w:t>
      </w:r>
      <w:r w:rsidRPr="0098298D">
        <w:rPr>
          <w:rFonts w:ascii="Arial" w:hAnsi="Arial" w:cs="Arial"/>
          <w:rPrChange w:id="189" w:author="Jordon Beijing" w:date="2020-08-06T14:41:00Z">
            <w:rPr>
              <w:rFonts w:ascii="Arial" w:hAnsi="Arial" w:cs="Arial"/>
            </w:rPr>
          </w:rPrChange>
        </w:rPr>
        <w:t>,</w:t>
      </w:r>
      <w:r>
        <w:rPr>
          <w:rFonts w:ascii="Arial" w:hAnsi="Arial" w:cs="Arial"/>
        </w:rPr>
        <w:t xml:space="preserve"> someone very tall</w:t>
      </w:r>
      <w:ins w:id="190" w:author="Jordon Beijing" w:date="2020-08-06T14:38:00Z">
        <w:r w:rsidR="0098298D">
          <w:rPr>
            <w:rFonts w:ascii="Arial" w:hAnsi="Arial" w:cs="Arial"/>
          </w:rPr>
          <w:t>.</w:t>
        </w:r>
      </w:ins>
      <w:del w:id="191" w:author="Jordon Beijing" w:date="2020-08-06T14:38:00Z">
        <w:r w:rsidDel="0098298D">
          <w:rPr>
            <w:rFonts w:ascii="Arial" w:hAnsi="Arial" w:cs="Arial"/>
          </w:rPr>
          <w:delText>,</w:delText>
        </w:r>
      </w:del>
      <w:r>
        <w:rPr>
          <w:rFonts w:ascii="Arial" w:hAnsi="Arial" w:cs="Arial"/>
        </w:rPr>
        <w:t xml:space="preserve"> </w:t>
      </w:r>
    </w:p>
    <w:p w14:paraId="4E895011" w14:textId="2BA65335" w:rsidR="003F024D" w:rsidRDefault="00092D80" w:rsidP="0098298D">
      <w:pPr>
        <w:ind w:firstLine="420"/>
        <w:rPr>
          <w:ins w:id="192" w:author="Jordon Beijing" w:date="2020-07-31T10:12:00Z"/>
          <w:rFonts w:ascii="Arial" w:hAnsi="Arial" w:cs="Arial"/>
        </w:rPr>
        <w:pPrChange w:id="193" w:author="Jordon Beijing" w:date="2020-08-06T14:42:00Z">
          <w:pPr>
            <w:ind w:firstLine="420"/>
          </w:pPr>
        </w:pPrChange>
      </w:pPr>
      <w:r>
        <w:rPr>
          <w:rFonts w:ascii="Arial" w:hAnsi="Arial" w:cs="Arial"/>
        </w:rPr>
        <w:t xml:space="preserve">“Who is that?” </w:t>
      </w:r>
      <w:ins w:id="194" w:author="Jordon Beijing" w:date="2020-08-06T14:38:00Z">
        <w:r w:rsidR="0098298D">
          <w:rPr>
            <w:rFonts w:ascii="Arial" w:hAnsi="Arial" w:cs="Arial"/>
          </w:rPr>
          <w:t xml:space="preserve">I said as </w:t>
        </w:r>
      </w:ins>
      <w:r>
        <w:rPr>
          <w:rFonts w:ascii="Arial" w:hAnsi="Arial" w:cs="Arial"/>
        </w:rPr>
        <w:t xml:space="preserve">I </w:t>
      </w:r>
      <w:r w:rsidR="000D38E6">
        <w:rPr>
          <w:rFonts w:ascii="Arial" w:hAnsi="Arial" w:cs="Arial"/>
        </w:rPr>
        <w:t>walk</w:t>
      </w:r>
      <w:r>
        <w:rPr>
          <w:rFonts w:ascii="Arial" w:hAnsi="Arial" w:cs="Arial"/>
        </w:rPr>
        <w:t xml:space="preserve">ed </w:t>
      </w:r>
      <w:del w:id="195" w:author="Jordon Beijing" w:date="2020-08-06T14:38:00Z">
        <w:r w:rsidDel="0098298D">
          <w:rPr>
            <w:rFonts w:ascii="Arial" w:hAnsi="Arial" w:cs="Arial"/>
          </w:rPr>
          <w:delText>towered</w:delText>
        </w:r>
        <w:r w:rsidR="000D38E6" w:rsidDel="0098298D">
          <w:rPr>
            <w:rFonts w:ascii="Arial" w:hAnsi="Arial" w:cs="Arial"/>
          </w:rPr>
          <w:delText xml:space="preserve"> </w:delText>
        </w:r>
      </w:del>
      <w:ins w:id="196" w:author="Jordon Beijing" w:date="2020-08-06T14:38:00Z">
        <w:r w:rsidR="0098298D">
          <w:rPr>
            <w:rFonts w:ascii="Arial" w:hAnsi="Arial" w:cs="Arial"/>
          </w:rPr>
          <w:t>toward</w:t>
        </w:r>
        <w:r w:rsidR="0098298D">
          <w:rPr>
            <w:rFonts w:ascii="Arial" w:hAnsi="Arial" w:cs="Arial"/>
          </w:rPr>
          <w:t xml:space="preserve"> </w:t>
        </w:r>
      </w:ins>
      <w:r w:rsidR="000D38E6">
        <w:rPr>
          <w:rFonts w:ascii="Arial" w:hAnsi="Arial" w:cs="Arial"/>
        </w:rPr>
        <w:t xml:space="preserve">them. </w:t>
      </w:r>
    </w:p>
    <w:p w14:paraId="5DFFFDEA" w14:textId="77777777" w:rsidR="0098298D" w:rsidRDefault="000D38E6" w:rsidP="0098298D">
      <w:pPr>
        <w:ind w:firstLine="420"/>
        <w:rPr>
          <w:ins w:id="197" w:author="Jordon Beijing" w:date="2020-08-06T14:34:00Z"/>
          <w:rFonts w:ascii="Arial" w:hAnsi="Arial" w:cs="Arial"/>
        </w:rPr>
        <w:pPrChange w:id="198" w:author="Jordon Beijing" w:date="2020-08-06T14:42:00Z">
          <w:pPr>
            <w:ind w:firstLine="420"/>
          </w:pPr>
        </w:pPrChange>
      </w:pPr>
      <w:r>
        <w:rPr>
          <w:rFonts w:ascii="Arial" w:hAnsi="Arial" w:cs="Arial"/>
        </w:rPr>
        <w:t>The guy nodded to me</w:t>
      </w:r>
      <w:ins w:id="199" w:author="Jordon Beijing" w:date="2020-08-06T14:34:00Z">
        <w:r w:rsidR="0098298D">
          <w:rPr>
            <w:rFonts w:ascii="Arial" w:hAnsi="Arial" w:cs="Arial"/>
          </w:rPr>
          <w:t>.</w:t>
        </w:r>
      </w:ins>
      <w:del w:id="200" w:author="Jordon Beijing" w:date="2020-08-06T14:34:00Z">
        <w:r w:rsidDel="0098298D">
          <w:rPr>
            <w:rFonts w:ascii="Arial" w:hAnsi="Arial" w:cs="Arial"/>
          </w:rPr>
          <w:delText>:</w:delText>
        </w:r>
      </w:del>
      <w:del w:id="201" w:author="Jordon Beijing" w:date="2020-08-06T14:38:00Z">
        <w:r w:rsidDel="0098298D">
          <w:rPr>
            <w:rFonts w:ascii="Arial" w:hAnsi="Arial" w:cs="Arial"/>
          </w:rPr>
          <w:delText xml:space="preserve"> </w:delText>
        </w:r>
      </w:del>
    </w:p>
    <w:p w14:paraId="254B6FB1" w14:textId="77777777" w:rsidR="0098298D" w:rsidRDefault="000D38E6" w:rsidP="0098298D">
      <w:pPr>
        <w:ind w:firstLine="420"/>
        <w:rPr>
          <w:ins w:id="202" w:author="Jordon Beijing" w:date="2020-08-06T14:34:00Z"/>
          <w:rFonts w:ascii="Arial" w:hAnsi="Arial" w:cs="Arial"/>
        </w:rPr>
        <w:pPrChange w:id="203" w:author="Jordon Beijing" w:date="2020-08-06T14:42:00Z">
          <w:pPr>
            <w:ind w:firstLine="420"/>
          </w:pPr>
        </w:pPrChange>
      </w:pPr>
      <w:r>
        <w:rPr>
          <w:rFonts w:ascii="Arial" w:hAnsi="Arial" w:cs="Arial"/>
        </w:rPr>
        <w:t>“Hello. You must be</w:t>
      </w:r>
      <w:r w:rsidR="00126E5A">
        <w:rPr>
          <w:rFonts w:ascii="Arial" w:hAnsi="Arial" w:cs="Arial"/>
        </w:rPr>
        <w:t xml:space="preserve"> Zack!” </w:t>
      </w:r>
      <w:ins w:id="204" w:author="Jordon Beijing" w:date="2020-08-06T14:34:00Z">
        <w:r w:rsidR="0098298D">
          <w:rPr>
            <w:rFonts w:ascii="Arial" w:hAnsi="Arial" w:cs="Arial"/>
          </w:rPr>
          <w:t>h</w:t>
        </w:r>
      </w:ins>
      <w:del w:id="205" w:author="Jordon Beijing" w:date="2020-08-06T14:34:00Z">
        <w:r w:rsidR="00CC41C2" w:rsidDel="0098298D">
          <w:rPr>
            <w:rFonts w:ascii="Arial" w:hAnsi="Arial" w:cs="Arial"/>
          </w:rPr>
          <w:delText>H</w:delText>
        </w:r>
      </w:del>
      <w:r w:rsidR="00CC41C2">
        <w:rPr>
          <w:rFonts w:ascii="Arial" w:hAnsi="Arial" w:cs="Arial"/>
        </w:rPr>
        <w:t xml:space="preserve">e said cheerfully. </w:t>
      </w:r>
    </w:p>
    <w:p w14:paraId="3C0A774C" w14:textId="77777777" w:rsidR="0098298D" w:rsidRDefault="00126E5A" w:rsidP="0098298D">
      <w:pPr>
        <w:ind w:firstLine="420"/>
        <w:rPr>
          <w:ins w:id="206" w:author="Jordon Beijing" w:date="2020-08-06T14:34:00Z"/>
          <w:rFonts w:ascii="Arial" w:hAnsi="Arial" w:cs="Arial"/>
        </w:rPr>
        <w:pPrChange w:id="207" w:author="Jordon Beijing" w:date="2020-08-06T14:42:00Z">
          <w:pPr>
            <w:ind w:firstLine="420"/>
          </w:pPr>
        </w:pPrChange>
      </w:pPr>
      <w:r>
        <w:rPr>
          <w:rFonts w:ascii="Arial" w:hAnsi="Arial" w:cs="Arial"/>
        </w:rPr>
        <w:lastRenderedPageBreak/>
        <w:t>“Kevin, meet my son</w:t>
      </w:r>
      <w:ins w:id="208" w:author="Jordon Beijing" w:date="2020-08-06T14:34:00Z">
        <w:r w:rsidR="0098298D">
          <w:rPr>
            <w:rFonts w:ascii="Arial" w:hAnsi="Arial" w:cs="Arial"/>
          </w:rPr>
          <w:t>,</w:t>
        </w:r>
      </w:ins>
      <w:r>
        <w:rPr>
          <w:rFonts w:ascii="Arial" w:hAnsi="Arial" w:cs="Arial"/>
        </w:rPr>
        <w:t xml:space="preserve"> Zack!” </w:t>
      </w:r>
      <w:ins w:id="209" w:author="Jordon Beijing" w:date="2020-08-06T14:34:00Z">
        <w:r w:rsidR="0098298D">
          <w:rPr>
            <w:rFonts w:ascii="Arial" w:hAnsi="Arial" w:cs="Arial"/>
          </w:rPr>
          <w:t>m</w:t>
        </w:r>
      </w:ins>
      <w:del w:id="210" w:author="Jordon Beijing" w:date="2020-08-06T14:34:00Z">
        <w:r w:rsidR="00CC41C2" w:rsidDel="0098298D">
          <w:rPr>
            <w:rFonts w:ascii="Arial" w:hAnsi="Arial" w:cs="Arial"/>
          </w:rPr>
          <w:delText>M</w:delText>
        </w:r>
      </w:del>
      <w:r w:rsidR="00CC41C2">
        <w:rPr>
          <w:rFonts w:ascii="Arial" w:hAnsi="Arial" w:cs="Arial"/>
        </w:rPr>
        <w:t>y dad</w:t>
      </w:r>
      <w:r>
        <w:rPr>
          <w:rFonts w:ascii="Arial" w:hAnsi="Arial" w:cs="Arial"/>
        </w:rPr>
        <w:t xml:space="preserve"> </w:t>
      </w:r>
      <w:ins w:id="211" w:author="Jordon Beijing" w:date="2020-08-06T14:34:00Z">
        <w:r w:rsidR="0098298D">
          <w:rPr>
            <w:rFonts w:ascii="Arial" w:hAnsi="Arial" w:cs="Arial"/>
          </w:rPr>
          <w:t xml:space="preserve">said, </w:t>
        </w:r>
      </w:ins>
      <w:r>
        <w:rPr>
          <w:rFonts w:ascii="Arial" w:hAnsi="Arial" w:cs="Arial"/>
        </w:rPr>
        <w:t>introduc</w:t>
      </w:r>
      <w:ins w:id="212" w:author="Jordon Beijing" w:date="2020-08-06T14:34:00Z">
        <w:r w:rsidR="0098298D">
          <w:rPr>
            <w:rFonts w:ascii="Arial" w:hAnsi="Arial" w:cs="Arial"/>
          </w:rPr>
          <w:t>ing</w:t>
        </w:r>
      </w:ins>
      <w:del w:id="213" w:author="Jordon Beijing" w:date="2020-08-06T14:34:00Z">
        <w:r w:rsidDel="0098298D">
          <w:rPr>
            <w:rFonts w:ascii="Arial" w:hAnsi="Arial" w:cs="Arial"/>
          </w:rPr>
          <w:delText>ed</w:delText>
        </w:r>
      </w:del>
      <w:r w:rsidR="00CC41C2">
        <w:rPr>
          <w:rFonts w:ascii="Arial" w:hAnsi="Arial" w:cs="Arial"/>
        </w:rPr>
        <w:t xml:space="preserve"> me</w:t>
      </w:r>
      <w:ins w:id="214" w:author="Jordon Beijing" w:date="2020-08-06T14:34:00Z">
        <w:r w:rsidR="0098298D">
          <w:rPr>
            <w:rFonts w:ascii="Arial" w:hAnsi="Arial" w:cs="Arial"/>
          </w:rPr>
          <w:t>.</w:t>
        </w:r>
      </w:ins>
      <w:del w:id="215" w:author="Jordon Beijing" w:date="2020-08-06T14:34:00Z">
        <w:r w:rsidDel="0098298D">
          <w:rPr>
            <w:rFonts w:ascii="Arial" w:hAnsi="Arial" w:cs="Arial"/>
          </w:rPr>
          <w:delText>,</w:delText>
        </w:r>
      </w:del>
      <w:r>
        <w:rPr>
          <w:rFonts w:ascii="Arial" w:hAnsi="Arial" w:cs="Arial"/>
        </w:rPr>
        <w:t xml:space="preserve"> “Zack, meet…”</w:t>
      </w:r>
    </w:p>
    <w:p w14:paraId="7E520269" w14:textId="0594FD57" w:rsidR="0098298D" w:rsidRDefault="00126E5A" w:rsidP="0098298D">
      <w:pPr>
        <w:ind w:firstLine="420"/>
        <w:rPr>
          <w:ins w:id="216" w:author="Jordon Beijing" w:date="2020-08-06T14:35:00Z"/>
          <w:rFonts w:ascii="Arial" w:hAnsi="Arial" w:cs="Arial"/>
        </w:rPr>
        <w:pPrChange w:id="217" w:author="Jordon Beijing" w:date="2020-08-06T14:42:00Z">
          <w:pPr>
            <w:ind w:firstLine="420"/>
          </w:pPr>
        </w:pPrChange>
      </w:pPr>
      <w:del w:id="218" w:author="Jordon Beijing" w:date="2020-08-06T14:34:00Z">
        <w:r w:rsidDel="0098298D">
          <w:rPr>
            <w:rFonts w:ascii="Arial" w:hAnsi="Arial" w:cs="Arial"/>
          </w:rPr>
          <w:delText xml:space="preserve"> </w:delText>
        </w:r>
      </w:del>
      <w:r>
        <w:rPr>
          <w:rFonts w:ascii="Arial" w:hAnsi="Arial" w:cs="Arial"/>
        </w:rPr>
        <w:t>“</w:t>
      </w:r>
      <w:r w:rsidR="00CC41C2">
        <w:rPr>
          <w:rFonts w:ascii="Arial" w:hAnsi="Arial" w:cs="Arial"/>
        </w:rPr>
        <w:t>Oh</w:t>
      </w:r>
      <w:ins w:id="219" w:author="Jordon Beijing" w:date="2020-08-06T14:35:00Z">
        <w:r w:rsidR="0098298D">
          <w:rPr>
            <w:rFonts w:ascii="Arial" w:hAnsi="Arial" w:cs="Arial"/>
          </w:rPr>
          <w:t>,</w:t>
        </w:r>
      </w:ins>
      <w:r w:rsidR="00CC41C2">
        <w:rPr>
          <w:rFonts w:ascii="Arial" w:hAnsi="Arial" w:cs="Arial"/>
        </w:rPr>
        <w:t xml:space="preserve"> </w:t>
      </w:r>
      <w:ins w:id="220" w:author="Jordon Beijing" w:date="2020-08-06T14:34:00Z">
        <w:r w:rsidR="0098298D">
          <w:rPr>
            <w:rFonts w:ascii="Arial" w:hAnsi="Arial" w:cs="Arial"/>
          </w:rPr>
          <w:t>m</w:t>
        </w:r>
      </w:ins>
      <w:del w:id="221" w:author="Jordon Beijing" w:date="2020-08-06T14:34:00Z">
        <w:r w:rsidR="00CC41C2" w:rsidDel="0098298D">
          <w:rPr>
            <w:rFonts w:ascii="Arial" w:hAnsi="Arial" w:cs="Arial"/>
          </w:rPr>
          <w:delText>M</w:delText>
        </w:r>
      </w:del>
      <w:r w:rsidR="00CC41C2">
        <w:rPr>
          <w:rFonts w:ascii="Arial" w:hAnsi="Arial" w:cs="Arial"/>
        </w:rPr>
        <w:t xml:space="preserve">y </w:t>
      </w:r>
      <w:del w:id="222" w:author="Jordon Beijing" w:date="2020-08-06T14:44:00Z">
        <w:r w:rsidR="00CC41C2" w:rsidDel="00DE4309">
          <w:rPr>
            <w:rFonts w:ascii="Arial" w:hAnsi="Arial" w:cs="Arial"/>
          </w:rPr>
          <w:delText>God</w:delText>
        </w:r>
      </w:del>
      <w:ins w:id="223" w:author="Jordon Beijing" w:date="2020-08-06T14:44:00Z">
        <w:r w:rsidR="00DE4309">
          <w:rPr>
            <w:rFonts w:ascii="Arial" w:hAnsi="Arial" w:cs="Arial"/>
          </w:rPr>
          <w:t>gosh</w:t>
        </w:r>
      </w:ins>
      <w:r>
        <w:rPr>
          <w:rFonts w:ascii="Arial" w:hAnsi="Arial" w:cs="Arial"/>
        </w:rPr>
        <w:t>!” I shouted</w:t>
      </w:r>
      <w:ins w:id="224" w:author="Jordon Beijing" w:date="2020-08-06T14:35:00Z">
        <w:r w:rsidR="0098298D">
          <w:rPr>
            <w:rFonts w:ascii="Arial" w:hAnsi="Arial" w:cs="Arial"/>
          </w:rPr>
          <w:t>.</w:t>
        </w:r>
      </w:ins>
      <w:del w:id="225" w:author="Jordon Beijing" w:date="2020-08-06T14:35:00Z">
        <w:r w:rsidDel="0098298D">
          <w:rPr>
            <w:rFonts w:ascii="Arial" w:hAnsi="Arial" w:cs="Arial"/>
          </w:rPr>
          <w:delText>,</w:delText>
        </w:r>
      </w:del>
      <w:r>
        <w:rPr>
          <w:rFonts w:ascii="Arial" w:hAnsi="Arial" w:cs="Arial"/>
        </w:rPr>
        <w:t xml:space="preserve"> </w:t>
      </w:r>
    </w:p>
    <w:p w14:paraId="51A82ADC" w14:textId="26D2D326" w:rsidR="0098298D" w:rsidRDefault="0098298D" w:rsidP="0098298D">
      <w:pPr>
        <w:ind w:firstLine="420"/>
        <w:rPr>
          <w:ins w:id="226" w:author="Jordon Beijing" w:date="2020-08-06T14:35:00Z"/>
          <w:rFonts w:ascii="Arial" w:hAnsi="Arial" w:cs="Arial"/>
        </w:rPr>
        <w:pPrChange w:id="227" w:author="Jordon Beijing" w:date="2020-08-06T14:42:00Z">
          <w:pPr>
            <w:ind w:firstLine="420"/>
          </w:pPr>
        </w:pPrChange>
      </w:pPr>
      <w:ins w:id="228" w:author="Jordon Beijing" w:date="2020-08-06T14:38:00Z">
        <w:r>
          <w:rPr>
            <w:rFonts w:ascii="Arial" w:hAnsi="Arial" w:cs="Arial"/>
          </w:rPr>
          <w:t>S</w:t>
        </w:r>
      </w:ins>
      <w:del w:id="229" w:author="Jordon Beijing" w:date="2020-08-06T14:38:00Z">
        <w:r w:rsidR="00126E5A" w:rsidDel="0098298D">
          <w:rPr>
            <w:rFonts w:ascii="Arial" w:hAnsi="Arial" w:cs="Arial"/>
          </w:rPr>
          <w:delText>s</w:delText>
        </w:r>
      </w:del>
      <w:r w:rsidR="00126E5A">
        <w:rPr>
          <w:rFonts w:ascii="Arial" w:hAnsi="Arial" w:cs="Arial"/>
        </w:rPr>
        <w:t>tanding right</w:t>
      </w:r>
      <w:r w:rsidR="00CC41C2">
        <w:rPr>
          <w:rFonts w:ascii="Arial" w:hAnsi="Arial" w:cs="Arial"/>
        </w:rPr>
        <w:t xml:space="preserve"> in</w:t>
      </w:r>
      <w:r w:rsidR="00126E5A">
        <w:rPr>
          <w:rFonts w:ascii="Arial" w:hAnsi="Arial" w:cs="Arial"/>
        </w:rPr>
        <w:t xml:space="preserve"> front of me was</w:t>
      </w:r>
      <w:r w:rsidR="00CC41C2">
        <w:rPr>
          <w:rFonts w:ascii="Arial" w:hAnsi="Arial" w:cs="Arial"/>
        </w:rPr>
        <w:t xml:space="preserve"> </w:t>
      </w:r>
      <w:del w:id="230" w:author="Jordon Beijing" w:date="2020-08-06T14:35:00Z">
        <w:r w:rsidR="00CC41C2" w:rsidDel="0098298D">
          <w:rPr>
            <w:rFonts w:ascii="Arial" w:hAnsi="Arial" w:cs="Arial"/>
          </w:rPr>
          <w:delText>was</w:delText>
        </w:r>
        <w:r w:rsidR="00126E5A" w:rsidDel="0098298D">
          <w:rPr>
            <w:rFonts w:ascii="Arial" w:hAnsi="Arial" w:cs="Arial"/>
          </w:rPr>
          <w:delText xml:space="preserve"> </w:delText>
        </w:r>
      </w:del>
      <w:r w:rsidR="00CC41C2">
        <w:rPr>
          <w:rFonts w:ascii="Arial" w:hAnsi="Arial" w:cs="Arial"/>
        </w:rPr>
        <w:t>a tall</w:t>
      </w:r>
      <w:ins w:id="231" w:author="Jordon Beijing" w:date="2020-08-06T14:35:00Z">
        <w:r>
          <w:rPr>
            <w:rFonts w:ascii="Arial" w:hAnsi="Arial" w:cs="Arial"/>
          </w:rPr>
          <w:t>,</w:t>
        </w:r>
      </w:ins>
      <w:r w:rsidR="00CC41C2">
        <w:rPr>
          <w:rFonts w:ascii="Arial" w:hAnsi="Arial" w:cs="Arial"/>
        </w:rPr>
        <w:t xml:space="preserve"> bold</w:t>
      </w:r>
      <w:r w:rsidR="00126E5A">
        <w:rPr>
          <w:rFonts w:ascii="Arial" w:hAnsi="Arial" w:cs="Arial"/>
        </w:rPr>
        <w:t xml:space="preserve"> black man</w:t>
      </w:r>
      <w:ins w:id="232" w:author="Jordon Beijing" w:date="2020-08-06T14:35:00Z">
        <w:r>
          <w:rPr>
            <w:rFonts w:ascii="Arial" w:hAnsi="Arial" w:cs="Arial"/>
          </w:rPr>
          <w:t>. H</w:t>
        </w:r>
      </w:ins>
      <w:del w:id="233" w:author="Jordon Beijing" w:date="2020-08-06T14:35:00Z">
        <w:r w:rsidR="00126E5A" w:rsidDel="0098298D">
          <w:rPr>
            <w:rFonts w:ascii="Arial" w:hAnsi="Arial" w:cs="Arial"/>
          </w:rPr>
          <w:delText>, h</w:delText>
        </w:r>
      </w:del>
      <w:r w:rsidR="00126E5A">
        <w:rPr>
          <w:rFonts w:ascii="Arial" w:hAnsi="Arial" w:cs="Arial"/>
        </w:rPr>
        <w:t xml:space="preserve">e </w:t>
      </w:r>
      <w:r w:rsidR="00CC41C2">
        <w:rPr>
          <w:rFonts w:ascii="Arial" w:hAnsi="Arial" w:cs="Arial"/>
        </w:rPr>
        <w:t>was in</w:t>
      </w:r>
      <w:r w:rsidR="00126E5A">
        <w:rPr>
          <w:rFonts w:ascii="Arial" w:hAnsi="Arial" w:cs="Arial"/>
        </w:rPr>
        <w:t xml:space="preserve"> a</w:t>
      </w:r>
      <w:r w:rsidR="00CC41C2">
        <w:rPr>
          <w:rFonts w:ascii="Arial" w:hAnsi="Arial" w:cs="Arial"/>
        </w:rPr>
        <w:t xml:space="preserve"> black suit and </w:t>
      </w:r>
      <w:r w:rsidR="00785278">
        <w:rPr>
          <w:rFonts w:ascii="Arial" w:hAnsi="Arial" w:cs="Arial"/>
        </w:rPr>
        <w:t>a yellow cap</w:t>
      </w:r>
      <w:r w:rsidR="00CC41C2">
        <w:rPr>
          <w:rFonts w:ascii="Arial" w:hAnsi="Arial" w:cs="Arial"/>
        </w:rPr>
        <w:t>. His eyebrows were thick and dark. His eyes were small and deep. H</w:t>
      </w:r>
      <w:r w:rsidR="00785278">
        <w:rPr>
          <w:rFonts w:ascii="Arial" w:hAnsi="Arial" w:cs="Arial"/>
        </w:rPr>
        <w:t>is face look</w:t>
      </w:r>
      <w:r w:rsidR="00CC41C2">
        <w:rPr>
          <w:rFonts w:ascii="Arial" w:hAnsi="Arial" w:cs="Arial"/>
        </w:rPr>
        <w:t>ed</w:t>
      </w:r>
      <w:r w:rsidR="00785278">
        <w:rPr>
          <w:rFonts w:ascii="Arial" w:hAnsi="Arial" w:cs="Arial"/>
        </w:rPr>
        <w:t xml:space="preserve"> bright</w:t>
      </w:r>
      <w:r w:rsidR="00CC41C2">
        <w:rPr>
          <w:rFonts w:ascii="Arial" w:hAnsi="Arial" w:cs="Arial"/>
        </w:rPr>
        <w:t>. He</w:t>
      </w:r>
      <w:r w:rsidR="00785278">
        <w:rPr>
          <w:rFonts w:ascii="Arial" w:hAnsi="Arial" w:cs="Arial"/>
        </w:rPr>
        <w:t xml:space="preserve"> smile</w:t>
      </w:r>
      <w:r w:rsidR="00CC41C2">
        <w:rPr>
          <w:rFonts w:ascii="Arial" w:hAnsi="Arial" w:cs="Arial"/>
        </w:rPr>
        <w:t>d</w:t>
      </w:r>
      <w:ins w:id="234" w:author="Jordon Beijing" w:date="2020-08-06T14:35:00Z">
        <w:r>
          <w:rPr>
            <w:rFonts w:ascii="Arial" w:hAnsi="Arial" w:cs="Arial"/>
          </w:rPr>
          <w:t>.</w:t>
        </w:r>
      </w:ins>
    </w:p>
    <w:p w14:paraId="34F9D881" w14:textId="0F78345D" w:rsidR="0098298D" w:rsidRDefault="0098298D" w:rsidP="0098298D">
      <w:pPr>
        <w:ind w:firstLine="420"/>
        <w:rPr>
          <w:ins w:id="235" w:author="Jordon Beijing" w:date="2020-08-06T14:35:00Z"/>
          <w:rFonts w:ascii="Arial" w:hAnsi="Arial" w:cs="Arial"/>
        </w:rPr>
        <w:pPrChange w:id="236" w:author="Jordon Beijing" w:date="2020-08-06T14:42:00Z">
          <w:pPr>
            <w:ind w:firstLine="420"/>
          </w:pPr>
        </w:pPrChange>
      </w:pPr>
      <w:ins w:id="237" w:author="Jordon Beijing" w:date="2020-08-06T14:35:00Z">
        <w:r>
          <w:rPr>
            <w:rFonts w:ascii="Arial" w:hAnsi="Arial" w:cs="Arial"/>
          </w:rPr>
          <w:t>“</w:t>
        </w:r>
      </w:ins>
      <w:del w:id="238" w:author="Jordon Beijing" w:date="2020-08-06T14:35:00Z">
        <w:r w:rsidR="00785278" w:rsidDel="0098298D">
          <w:rPr>
            <w:rFonts w:ascii="Arial" w:hAnsi="Arial" w:cs="Arial"/>
          </w:rPr>
          <w:delText xml:space="preserve">:” </w:delText>
        </w:r>
      </w:del>
      <w:r w:rsidR="00785278">
        <w:rPr>
          <w:rFonts w:ascii="Arial" w:hAnsi="Arial" w:cs="Arial"/>
        </w:rPr>
        <w:t>Hey</w:t>
      </w:r>
      <w:ins w:id="239" w:author="Jordon Beijing" w:date="2020-08-06T14:32:00Z">
        <w:r>
          <w:rPr>
            <w:rFonts w:ascii="Arial" w:hAnsi="Arial" w:cs="Arial"/>
          </w:rPr>
          <w:t>,</w:t>
        </w:r>
      </w:ins>
      <w:r w:rsidR="00785278">
        <w:rPr>
          <w:rFonts w:ascii="Arial" w:hAnsi="Arial" w:cs="Arial"/>
        </w:rPr>
        <w:t xml:space="preserve"> what’s up kid</w:t>
      </w:r>
      <w:ins w:id="240" w:author="Jordon Beijing" w:date="2020-08-06T14:32:00Z">
        <w:r>
          <w:rPr>
            <w:rFonts w:ascii="Arial" w:hAnsi="Arial" w:cs="Arial"/>
          </w:rPr>
          <w:t>d</w:t>
        </w:r>
      </w:ins>
      <w:r w:rsidR="00785278">
        <w:rPr>
          <w:rFonts w:ascii="Arial" w:hAnsi="Arial" w:cs="Arial"/>
        </w:rPr>
        <w:t>o</w:t>
      </w:r>
      <w:ins w:id="241" w:author="Jordon Beijing" w:date="2020-08-06T14:32:00Z">
        <w:r>
          <w:rPr>
            <w:rFonts w:ascii="Arial" w:hAnsi="Arial" w:cs="Arial"/>
          </w:rPr>
          <w:t>?</w:t>
        </w:r>
      </w:ins>
      <w:ins w:id="242" w:author="Jordon Beijing" w:date="2020-08-06T14:35:00Z">
        <w:r>
          <w:rPr>
            <w:rFonts w:ascii="Arial" w:hAnsi="Arial" w:cs="Arial"/>
          </w:rPr>
          <w:t>” he said.</w:t>
        </w:r>
      </w:ins>
      <w:del w:id="243" w:author="Jordon Beijing" w:date="2020-08-06T14:32:00Z">
        <w:r w:rsidR="00785278" w:rsidDel="0098298D">
          <w:rPr>
            <w:rFonts w:ascii="Arial" w:hAnsi="Arial" w:cs="Arial"/>
          </w:rPr>
          <w:delText>,</w:delText>
        </w:r>
      </w:del>
      <w:r w:rsidR="00785278">
        <w:rPr>
          <w:rFonts w:ascii="Arial" w:hAnsi="Arial" w:cs="Arial"/>
        </w:rPr>
        <w:t xml:space="preserve"> </w:t>
      </w:r>
      <w:ins w:id="244" w:author="Jordon Beijing" w:date="2020-08-06T14:39:00Z">
        <w:r>
          <w:rPr>
            <w:rFonts w:ascii="Arial" w:hAnsi="Arial" w:cs="Arial"/>
          </w:rPr>
          <w:t>“</w:t>
        </w:r>
      </w:ins>
      <w:ins w:id="245" w:author="Jordon Beijing" w:date="2020-08-06T14:32:00Z">
        <w:r>
          <w:rPr>
            <w:rFonts w:ascii="Arial" w:hAnsi="Arial" w:cs="Arial"/>
          </w:rPr>
          <w:t>H</w:t>
        </w:r>
      </w:ins>
      <w:del w:id="246" w:author="Jordon Beijing" w:date="2020-08-06T14:32:00Z">
        <w:r w:rsidR="00785278" w:rsidDel="0098298D">
          <w:rPr>
            <w:rFonts w:ascii="Arial" w:hAnsi="Arial" w:cs="Arial"/>
          </w:rPr>
          <w:delText>h</w:delText>
        </w:r>
      </w:del>
      <w:r w:rsidR="00785278">
        <w:rPr>
          <w:rFonts w:ascii="Arial" w:hAnsi="Arial" w:cs="Arial"/>
        </w:rPr>
        <w:t xml:space="preserve">ow </w:t>
      </w:r>
      <w:proofErr w:type="spellStart"/>
      <w:r w:rsidR="00785278">
        <w:rPr>
          <w:rFonts w:ascii="Arial" w:hAnsi="Arial" w:cs="Arial"/>
        </w:rPr>
        <w:t>ya’ll</w:t>
      </w:r>
      <w:proofErr w:type="spellEnd"/>
      <w:r w:rsidR="00785278">
        <w:rPr>
          <w:rFonts w:ascii="Arial" w:hAnsi="Arial" w:cs="Arial"/>
        </w:rPr>
        <w:t xml:space="preserve"> doing!” </w:t>
      </w:r>
    </w:p>
    <w:p w14:paraId="4F7F0269" w14:textId="77777777" w:rsidR="0098298D" w:rsidRDefault="00785278" w:rsidP="0098298D">
      <w:pPr>
        <w:ind w:firstLine="420"/>
        <w:rPr>
          <w:ins w:id="247" w:author="Jordon Beijing" w:date="2020-08-06T14:36:00Z"/>
          <w:rFonts w:ascii="Arial" w:hAnsi="Arial" w:cs="Arial"/>
        </w:rPr>
        <w:pPrChange w:id="248" w:author="Jordon Beijing" w:date="2020-08-06T14:42:00Z">
          <w:pPr>
            <w:ind w:firstLine="420"/>
          </w:pPr>
        </w:pPrChange>
      </w:pPr>
      <w:r>
        <w:rPr>
          <w:rFonts w:ascii="Arial" w:hAnsi="Arial" w:cs="Arial"/>
        </w:rPr>
        <w:t>“Your K…K</w:t>
      </w:r>
      <w:ins w:id="249" w:author="Jordon Beijing" w:date="2020-08-06T14:32:00Z">
        <w:r w:rsidR="0098298D">
          <w:rPr>
            <w:rFonts w:ascii="Arial" w:hAnsi="Arial" w:cs="Arial"/>
          </w:rPr>
          <w:t>.</w:t>
        </w:r>
      </w:ins>
      <w:r>
        <w:rPr>
          <w:rFonts w:ascii="Arial" w:hAnsi="Arial" w:cs="Arial"/>
        </w:rPr>
        <w:t>D</w:t>
      </w:r>
      <w:ins w:id="250" w:author="Jordon Beijing" w:date="2020-08-06T14:32:00Z">
        <w:r w:rsidR="0098298D">
          <w:rPr>
            <w:rFonts w:ascii="Arial" w:hAnsi="Arial" w:cs="Arial"/>
          </w:rPr>
          <w:t>.</w:t>
        </w:r>
      </w:ins>
      <w:r>
        <w:rPr>
          <w:rFonts w:ascii="Arial" w:hAnsi="Arial" w:cs="Arial"/>
        </w:rPr>
        <w:t xml:space="preserve">!” </w:t>
      </w:r>
      <w:ins w:id="251" w:author="Jordon Beijing" w:date="2020-08-06T14:35:00Z">
        <w:r w:rsidR="0098298D">
          <w:rPr>
            <w:rFonts w:ascii="Arial" w:hAnsi="Arial" w:cs="Arial"/>
          </w:rPr>
          <w:t xml:space="preserve">I said. </w:t>
        </w:r>
      </w:ins>
    </w:p>
    <w:p w14:paraId="736CC054" w14:textId="1BDEDADD" w:rsidR="003F024D" w:rsidRDefault="00785278" w:rsidP="0098298D">
      <w:pPr>
        <w:ind w:firstLine="420"/>
        <w:rPr>
          <w:ins w:id="252" w:author="Jordon Beijing" w:date="2020-07-31T10:12:00Z"/>
          <w:rFonts w:ascii="Arial" w:hAnsi="Arial" w:cs="Arial"/>
        </w:rPr>
        <w:pPrChange w:id="253" w:author="Jordon Beijing" w:date="2020-08-06T14:42:00Z">
          <w:pPr>
            <w:ind w:firstLine="420"/>
          </w:pPr>
        </w:pPrChange>
      </w:pPr>
      <w:r>
        <w:rPr>
          <w:rFonts w:ascii="Arial" w:hAnsi="Arial" w:cs="Arial"/>
        </w:rPr>
        <w:t xml:space="preserve">My face brightened, for </w:t>
      </w:r>
      <w:r w:rsidR="00D81CE5">
        <w:rPr>
          <w:rFonts w:ascii="Arial" w:hAnsi="Arial" w:cs="Arial"/>
        </w:rPr>
        <w:t>I’d never thought of meeting this guy one day</w:t>
      </w:r>
      <w:r w:rsidR="00CC41C2">
        <w:rPr>
          <w:rFonts w:ascii="Arial" w:hAnsi="Arial" w:cs="Arial"/>
        </w:rPr>
        <w:t>.</w:t>
      </w:r>
      <w:r w:rsidR="00D81CE5">
        <w:rPr>
          <w:rFonts w:ascii="Arial" w:hAnsi="Arial" w:cs="Arial"/>
        </w:rPr>
        <w:t xml:space="preserve"> </w:t>
      </w:r>
    </w:p>
    <w:p w14:paraId="3BA21CFD" w14:textId="58213A18" w:rsidR="00CC41C2" w:rsidDel="0098298D" w:rsidRDefault="00D81CE5" w:rsidP="0098298D">
      <w:pPr>
        <w:ind w:firstLine="420"/>
        <w:rPr>
          <w:del w:id="254" w:author="Jordon Beijing" w:date="2020-08-06T14:32:00Z"/>
          <w:rFonts w:ascii="Arial" w:hAnsi="Arial" w:cs="Arial"/>
        </w:rPr>
        <w:pPrChange w:id="255" w:author="Jordon Beijing" w:date="2020-08-06T14:42:00Z">
          <w:pPr>
            <w:ind w:firstLine="420"/>
          </w:pPr>
        </w:pPrChange>
      </w:pPr>
      <w:r>
        <w:rPr>
          <w:rFonts w:ascii="Arial" w:hAnsi="Arial" w:cs="Arial"/>
        </w:rPr>
        <w:t>I want</w:t>
      </w:r>
      <w:r w:rsidR="00CC41C2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to tell him how good he played, and how I supported him no matter what choice he’d made, and I want</w:t>
      </w:r>
      <w:r w:rsidR="00CC41C2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to tell him how hard I’d worked to </w:t>
      </w:r>
      <w:r w:rsidR="00CC41C2">
        <w:rPr>
          <w:rFonts w:ascii="Arial" w:hAnsi="Arial" w:cs="Arial"/>
        </w:rPr>
        <w:t>be able to play like</w:t>
      </w:r>
      <w:r>
        <w:rPr>
          <w:rFonts w:ascii="Arial" w:hAnsi="Arial" w:cs="Arial"/>
        </w:rPr>
        <w:t xml:space="preserve"> him, </w:t>
      </w:r>
      <w:r w:rsidR="004B427D">
        <w:rPr>
          <w:rFonts w:ascii="Arial" w:hAnsi="Arial" w:cs="Arial"/>
        </w:rPr>
        <w:t xml:space="preserve">but </w:t>
      </w:r>
      <w:r w:rsidR="00CC41C2">
        <w:rPr>
          <w:rFonts w:ascii="Arial" w:hAnsi="Arial" w:cs="Arial"/>
        </w:rPr>
        <w:t xml:space="preserve">I was too nervous to say a word. </w:t>
      </w:r>
    </w:p>
    <w:p w14:paraId="0DBE8503" w14:textId="77777777" w:rsidR="0098298D" w:rsidRDefault="0098298D" w:rsidP="0098298D">
      <w:pPr>
        <w:ind w:firstLine="420"/>
        <w:rPr>
          <w:ins w:id="256" w:author="Jordon Beijing" w:date="2020-08-06T14:32:00Z"/>
          <w:rFonts w:ascii="Arial" w:hAnsi="Arial" w:cs="Arial"/>
        </w:rPr>
        <w:pPrChange w:id="257" w:author="Jordon Beijing" w:date="2020-08-06T14:42:00Z">
          <w:pPr>
            <w:ind w:firstLine="420"/>
          </w:pPr>
        </w:pPrChange>
      </w:pPr>
    </w:p>
    <w:p w14:paraId="7C1C6B9B" w14:textId="77777777" w:rsidR="0098298D" w:rsidRDefault="00CC41C2" w:rsidP="0098298D">
      <w:pPr>
        <w:ind w:firstLine="420"/>
        <w:rPr>
          <w:ins w:id="258" w:author="Jordon Beijing" w:date="2020-08-06T14:32:00Z"/>
          <w:rFonts w:ascii="Arial" w:hAnsi="Arial" w:cs="Arial"/>
        </w:rPr>
        <w:pPrChange w:id="259" w:author="Jordon Beijing" w:date="2020-08-06T14:42:00Z">
          <w:pPr>
            <w:ind w:firstLine="420"/>
          </w:pPr>
        </w:pPrChange>
      </w:pPr>
      <w:r>
        <w:rPr>
          <w:rFonts w:ascii="Arial" w:hAnsi="Arial" w:cs="Arial"/>
        </w:rPr>
        <w:t>After a while, I said</w:t>
      </w:r>
      <w:ins w:id="260" w:author="Jordon Beijing" w:date="2020-08-06T14:32:00Z">
        <w:r w:rsidR="0098298D">
          <w:rPr>
            <w:rFonts w:ascii="Arial" w:hAnsi="Arial" w:cs="Arial"/>
          </w:rPr>
          <w:t>,</w:t>
        </w:r>
      </w:ins>
      <w:r w:rsidR="004B427D">
        <w:rPr>
          <w:rFonts w:ascii="Arial" w:hAnsi="Arial" w:cs="Arial"/>
        </w:rPr>
        <w:t xml:space="preserve"> “</w:t>
      </w:r>
      <w:r>
        <w:rPr>
          <w:rFonts w:ascii="Arial" w:hAnsi="Arial" w:cs="Arial"/>
        </w:rPr>
        <w:t>Kevin, may</w:t>
      </w:r>
      <w:r w:rsidR="004B42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 take a picture with you</w:t>
      </w:r>
      <w:r w:rsidR="004B427D">
        <w:rPr>
          <w:rFonts w:ascii="Arial" w:hAnsi="Arial" w:cs="Arial"/>
        </w:rPr>
        <w:t xml:space="preserve">?” </w:t>
      </w:r>
    </w:p>
    <w:p w14:paraId="6615E346" w14:textId="3A373763" w:rsidR="0098298D" w:rsidRDefault="004B427D" w:rsidP="0098298D">
      <w:pPr>
        <w:ind w:firstLine="420"/>
        <w:rPr>
          <w:ins w:id="261" w:author="Jordon Beijing" w:date="2020-08-06T14:33:00Z"/>
          <w:rFonts w:ascii="Arial" w:hAnsi="Arial" w:cs="Arial"/>
        </w:rPr>
        <w:pPrChange w:id="262" w:author="Jordon Beijing" w:date="2020-08-06T14:42:00Z">
          <w:pPr>
            <w:ind w:firstLine="420"/>
          </w:pPr>
        </w:pPrChange>
      </w:pPr>
      <w:r>
        <w:rPr>
          <w:rFonts w:ascii="Arial" w:hAnsi="Arial" w:cs="Arial"/>
        </w:rPr>
        <w:t xml:space="preserve">“Yeah sure!” </w:t>
      </w:r>
      <w:ins w:id="263" w:author="Jordon Beijing" w:date="2020-08-06T14:32:00Z">
        <w:r w:rsidR="0098298D">
          <w:rPr>
            <w:rFonts w:ascii="Arial" w:hAnsi="Arial" w:cs="Arial"/>
          </w:rPr>
          <w:t xml:space="preserve">he </w:t>
        </w:r>
      </w:ins>
      <w:ins w:id="264" w:author="Jordon Beijing" w:date="2020-08-06T14:33:00Z">
        <w:r w:rsidR="0098298D">
          <w:rPr>
            <w:rFonts w:ascii="Arial" w:hAnsi="Arial" w:cs="Arial"/>
          </w:rPr>
          <w:t>replied</w:t>
        </w:r>
      </w:ins>
      <w:ins w:id="265" w:author="Jordon Beijing" w:date="2020-08-06T14:32:00Z">
        <w:r w:rsidR="0098298D">
          <w:rPr>
            <w:rFonts w:ascii="Arial" w:hAnsi="Arial" w:cs="Arial"/>
          </w:rPr>
          <w:t>.</w:t>
        </w:r>
      </w:ins>
    </w:p>
    <w:p w14:paraId="6794B23B" w14:textId="0620DBD3" w:rsidR="0098298D" w:rsidRDefault="00CC41C2" w:rsidP="0098298D">
      <w:pPr>
        <w:ind w:firstLine="420"/>
        <w:rPr>
          <w:ins w:id="266" w:author="Jordon Beijing" w:date="2020-08-06T14:33:00Z"/>
          <w:rFonts w:ascii="Arial" w:hAnsi="Arial" w:cs="Arial"/>
        </w:rPr>
        <w:pPrChange w:id="267" w:author="Jordon Beijing" w:date="2020-08-06T14:42:00Z">
          <w:pPr>
            <w:ind w:firstLine="420"/>
          </w:pPr>
        </w:pPrChange>
      </w:pPr>
      <w:r>
        <w:rPr>
          <w:rFonts w:ascii="Arial" w:hAnsi="Arial" w:cs="Arial"/>
        </w:rPr>
        <w:t>M</w:t>
      </w:r>
      <w:r w:rsidR="004B427D">
        <w:rPr>
          <w:rFonts w:ascii="Arial" w:hAnsi="Arial" w:cs="Arial"/>
        </w:rPr>
        <w:t xml:space="preserve">y dad </w:t>
      </w:r>
      <w:r>
        <w:rPr>
          <w:rFonts w:ascii="Arial" w:hAnsi="Arial" w:cs="Arial"/>
        </w:rPr>
        <w:t xml:space="preserve">turned on </w:t>
      </w:r>
      <w:r w:rsidR="004B427D">
        <w:rPr>
          <w:rFonts w:ascii="Arial" w:hAnsi="Arial" w:cs="Arial"/>
        </w:rPr>
        <w:t>his phone, “</w:t>
      </w:r>
      <w:r>
        <w:rPr>
          <w:rFonts w:ascii="Arial" w:hAnsi="Arial" w:cs="Arial"/>
        </w:rPr>
        <w:t>Say</w:t>
      </w:r>
      <w:ins w:id="268" w:author="Jordon Beijing" w:date="2020-08-06T14:44:00Z">
        <w:r w:rsidR="00DE4309">
          <w:rPr>
            <w:rFonts w:ascii="Arial" w:hAnsi="Arial" w:cs="Arial"/>
          </w:rPr>
          <w:t>,</w:t>
        </w:r>
      </w:ins>
      <w:r>
        <w:rPr>
          <w:rFonts w:ascii="Arial" w:hAnsi="Arial" w:cs="Arial"/>
        </w:rPr>
        <w:t xml:space="preserve"> </w:t>
      </w:r>
      <w:ins w:id="269" w:author="Jordon Beijing" w:date="2020-08-06T14:44:00Z">
        <w:r w:rsidR="00DE4309">
          <w:rPr>
            <w:rFonts w:ascii="Arial" w:hAnsi="Arial" w:cs="Arial"/>
          </w:rPr>
          <w:t>‘</w:t>
        </w:r>
      </w:ins>
      <w:ins w:id="270" w:author="Jordon Beijing" w:date="2020-08-06T14:45:00Z">
        <w:r w:rsidR="00DE4309">
          <w:rPr>
            <w:rFonts w:ascii="Arial" w:hAnsi="Arial" w:cs="Arial"/>
          </w:rPr>
          <w:t>C</w:t>
        </w:r>
      </w:ins>
      <w:del w:id="271" w:author="Jordon Beijing" w:date="2020-08-06T14:44:00Z">
        <w:r w:rsidDel="00DE4309">
          <w:rPr>
            <w:rFonts w:ascii="Arial" w:hAnsi="Arial" w:cs="Arial"/>
          </w:rPr>
          <w:delText>C</w:delText>
        </w:r>
      </w:del>
      <w:r>
        <w:rPr>
          <w:rFonts w:ascii="Arial" w:hAnsi="Arial" w:cs="Arial"/>
        </w:rPr>
        <w:t>hee</w:t>
      </w:r>
      <w:del w:id="272" w:author="Jordon Beijing" w:date="2020-08-06T14:33:00Z">
        <w:r w:rsidR="004B427D" w:rsidDel="0098298D">
          <w:rPr>
            <w:rFonts w:ascii="Arial" w:hAnsi="Arial" w:cs="Arial"/>
          </w:rPr>
          <w:delText>-</w:delText>
        </w:r>
      </w:del>
      <w:ins w:id="273" w:author="Jordon Beijing" w:date="2020-08-06T14:33:00Z">
        <w:r w:rsidR="0098298D">
          <w:rPr>
            <w:rFonts w:ascii="Arial" w:hAnsi="Arial" w:cs="Arial"/>
          </w:rPr>
          <w:t>—</w:t>
        </w:r>
      </w:ins>
      <w:ins w:id="274" w:author="Jordon Beijing" w:date="2020-08-06T14:45:00Z">
        <w:r w:rsidR="00DE4309">
          <w:rPr>
            <w:rFonts w:ascii="Arial" w:hAnsi="Arial" w:cs="Arial"/>
          </w:rPr>
          <w:t>'</w:t>
        </w:r>
      </w:ins>
      <w:ins w:id="275" w:author="Jordon Beijing" w:date="2020-08-06T14:33:00Z">
        <w:r w:rsidR="0098298D">
          <w:rPr>
            <w:rFonts w:ascii="Arial" w:hAnsi="Arial" w:cs="Arial"/>
          </w:rPr>
          <w:t>”</w:t>
        </w:r>
      </w:ins>
      <w:del w:id="276" w:author="Jordon Beijing" w:date="2020-08-06T14:33:00Z">
        <w:r w:rsidR="004B427D" w:rsidDel="0098298D">
          <w:rPr>
            <w:rFonts w:ascii="Arial" w:hAnsi="Arial" w:cs="Arial"/>
          </w:rPr>
          <w:delText>“</w:delText>
        </w:r>
      </w:del>
      <w:r w:rsidR="004B427D">
        <w:rPr>
          <w:rFonts w:ascii="Arial" w:hAnsi="Arial" w:cs="Arial"/>
        </w:rPr>
        <w:t xml:space="preserve"> </w:t>
      </w:r>
    </w:p>
    <w:p w14:paraId="2A441C7C" w14:textId="359DD956" w:rsidR="0098298D" w:rsidRDefault="004B427D" w:rsidP="0098298D">
      <w:pPr>
        <w:ind w:firstLine="420"/>
        <w:rPr>
          <w:ins w:id="277" w:author="Jordon Beijing" w:date="2020-08-06T14:33:00Z"/>
          <w:rFonts w:ascii="Arial" w:hAnsi="Arial" w:cs="Arial"/>
        </w:rPr>
        <w:pPrChange w:id="278" w:author="Jordon Beijing" w:date="2020-08-06T14:42:00Z">
          <w:pPr>
            <w:ind w:firstLine="420"/>
          </w:pPr>
        </w:pPrChange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Yo</w:t>
      </w:r>
      <w:proofErr w:type="spellEnd"/>
      <w:ins w:id="279" w:author="Jordon Beijing" w:date="2020-08-06T14:45:00Z">
        <w:r w:rsidR="00DE4309">
          <w:rPr>
            <w:rFonts w:ascii="Arial" w:hAnsi="Arial" w:cs="Arial"/>
          </w:rPr>
          <w:t>,</w:t>
        </w:r>
      </w:ins>
      <w:r>
        <w:rPr>
          <w:rFonts w:ascii="Arial" w:hAnsi="Arial" w:cs="Arial"/>
        </w:rPr>
        <w:t xml:space="preserve"> Kevin,”</w:t>
      </w:r>
      <w:r w:rsidR="00CC41C2">
        <w:rPr>
          <w:rFonts w:ascii="Arial" w:hAnsi="Arial" w:cs="Arial"/>
        </w:rPr>
        <w:t xml:space="preserve"> someone </w:t>
      </w:r>
      <w:ins w:id="280" w:author="Jordon Beijing" w:date="2020-08-06T14:33:00Z">
        <w:r w:rsidR="0098298D">
          <w:rPr>
            <w:rFonts w:ascii="Arial" w:hAnsi="Arial" w:cs="Arial"/>
          </w:rPr>
          <w:t xml:space="preserve">called and </w:t>
        </w:r>
      </w:ins>
      <w:r>
        <w:rPr>
          <w:rFonts w:ascii="Arial" w:hAnsi="Arial" w:cs="Arial"/>
        </w:rPr>
        <w:t>came over</w:t>
      </w:r>
      <w:ins w:id="281" w:author="Jordon Beijing" w:date="2020-08-06T14:33:00Z">
        <w:r w:rsidR="0098298D">
          <w:rPr>
            <w:rFonts w:ascii="Arial" w:hAnsi="Arial" w:cs="Arial"/>
          </w:rPr>
          <w:t>.</w:t>
        </w:r>
      </w:ins>
      <w:del w:id="282" w:author="Jordon Beijing" w:date="2020-08-06T14:33:00Z">
        <w:r w:rsidDel="0098298D">
          <w:rPr>
            <w:rFonts w:ascii="Arial" w:hAnsi="Arial" w:cs="Arial"/>
          </w:rPr>
          <w:delText>,</w:delText>
        </w:r>
      </w:del>
      <w:r>
        <w:rPr>
          <w:rFonts w:ascii="Arial" w:hAnsi="Arial" w:cs="Arial"/>
        </w:rPr>
        <w:t xml:space="preserve"> “We’ve got a meeting </w:t>
      </w:r>
      <w:r w:rsidR="00CC41C2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</w:t>
      </w:r>
      <w:del w:id="283" w:author="Jordon Beijing" w:date="2020-08-06T14:33:00Z">
        <w:r w:rsidDel="0098298D">
          <w:rPr>
            <w:rFonts w:ascii="Arial" w:hAnsi="Arial" w:cs="Arial"/>
          </w:rPr>
          <w:delText xml:space="preserve">ten </w:delText>
        </w:r>
      </w:del>
      <w:ins w:id="284" w:author="Jordon Beijing" w:date="2020-08-06T14:33:00Z">
        <w:r w:rsidR="0098298D">
          <w:rPr>
            <w:rFonts w:ascii="Arial" w:hAnsi="Arial" w:cs="Arial"/>
          </w:rPr>
          <w:t>10</w:t>
        </w:r>
        <w:r w:rsidR="0098298D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minutes</w:t>
      </w:r>
      <w:r w:rsidR="00CC41C2">
        <w:rPr>
          <w:rFonts w:ascii="Arial" w:hAnsi="Arial" w:cs="Arial"/>
        </w:rPr>
        <w:t>. Let’s go</w:t>
      </w:r>
      <w:r>
        <w:rPr>
          <w:rFonts w:ascii="Arial" w:hAnsi="Arial" w:cs="Arial"/>
        </w:rPr>
        <w:t xml:space="preserve">!” He dragged Kevin </w:t>
      </w:r>
      <w:r w:rsidR="000D38E6">
        <w:rPr>
          <w:rFonts w:ascii="Arial" w:hAnsi="Arial" w:cs="Arial"/>
        </w:rPr>
        <w:t>from my side</w:t>
      </w:r>
      <w:ins w:id="285" w:author="Jordon Beijing" w:date="2020-08-06T14:33:00Z">
        <w:r w:rsidR="0098298D">
          <w:rPr>
            <w:rFonts w:ascii="Arial" w:hAnsi="Arial" w:cs="Arial"/>
          </w:rPr>
          <w:t>.</w:t>
        </w:r>
      </w:ins>
      <w:del w:id="286" w:author="Jordon Beijing" w:date="2020-08-06T14:33:00Z">
        <w:r w:rsidR="000D38E6" w:rsidDel="0098298D">
          <w:rPr>
            <w:rFonts w:ascii="Arial" w:hAnsi="Arial" w:cs="Arial"/>
          </w:rPr>
          <w:delText>,</w:delText>
        </w:r>
      </w:del>
      <w:r w:rsidR="000D38E6">
        <w:rPr>
          <w:rFonts w:ascii="Arial" w:hAnsi="Arial" w:cs="Arial"/>
        </w:rPr>
        <w:t xml:space="preserve"> </w:t>
      </w:r>
    </w:p>
    <w:p w14:paraId="77D25926" w14:textId="77777777" w:rsidR="0098298D" w:rsidRDefault="000D38E6" w:rsidP="0098298D">
      <w:pPr>
        <w:ind w:firstLine="420"/>
        <w:rPr>
          <w:ins w:id="287" w:author="Jordon Beijing" w:date="2020-08-06T14:33:00Z"/>
          <w:rFonts w:ascii="Arial" w:hAnsi="Arial" w:cs="Arial"/>
        </w:rPr>
        <w:pPrChange w:id="288" w:author="Jordon Beijing" w:date="2020-08-06T14:42:00Z">
          <w:pPr>
            <w:ind w:firstLine="420"/>
          </w:pPr>
        </w:pPrChange>
      </w:pPr>
      <w:r>
        <w:rPr>
          <w:rFonts w:ascii="Arial" w:hAnsi="Arial" w:cs="Arial"/>
        </w:rPr>
        <w:t xml:space="preserve">“Sorry!” </w:t>
      </w:r>
      <w:ins w:id="289" w:author="Jordon Beijing" w:date="2020-08-06T14:33:00Z">
        <w:r w:rsidR="0098298D">
          <w:rPr>
            <w:rFonts w:ascii="Arial" w:hAnsi="Arial" w:cs="Arial"/>
          </w:rPr>
          <w:t>h</w:t>
        </w:r>
      </w:ins>
      <w:del w:id="290" w:author="Jordon Beijing" w:date="2020-08-06T14:33:00Z">
        <w:r w:rsidDel="0098298D">
          <w:rPr>
            <w:rFonts w:ascii="Arial" w:hAnsi="Arial" w:cs="Arial"/>
          </w:rPr>
          <w:delText>H</w:delText>
        </w:r>
      </w:del>
      <w:r>
        <w:rPr>
          <w:rFonts w:ascii="Arial" w:hAnsi="Arial" w:cs="Arial"/>
        </w:rPr>
        <w:t>e shouted disappoint</w:t>
      </w:r>
      <w:r w:rsidR="00CC41C2">
        <w:rPr>
          <w:rFonts w:ascii="Arial" w:hAnsi="Arial" w:cs="Arial"/>
        </w:rPr>
        <w:t>ed</w:t>
      </w:r>
      <w:r>
        <w:rPr>
          <w:rFonts w:ascii="Arial" w:hAnsi="Arial" w:cs="Arial"/>
        </w:rPr>
        <w:t>ly</w:t>
      </w:r>
      <w:ins w:id="291" w:author="Jordon Beijing" w:date="2020-08-06T14:33:00Z">
        <w:r w:rsidR="0098298D">
          <w:rPr>
            <w:rFonts w:ascii="Arial" w:hAnsi="Arial" w:cs="Arial"/>
          </w:rPr>
          <w:t>.</w:t>
        </w:r>
      </w:ins>
      <w:del w:id="292" w:author="Jordon Beijing" w:date="2020-08-06T14:33:00Z">
        <w:r w:rsidDel="0098298D">
          <w:rPr>
            <w:rFonts w:ascii="Arial" w:hAnsi="Arial" w:cs="Arial"/>
          </w:rPr>
          <w:delText>,</w:delText>
        </w:r>
      </w:del>
      <w:r>
        <w:rPr>
          <w:rFonts w:ascii="Arial" w:hAnsi="Arial" w:cs="Arial"/>
        </w:rPr>
        <w:t xml:space="preserve"> </w:t>
      </w:r>
    </w:p>
    <w:p w14:paraId="2829BB80" w14:textId="12057E7E" w:rsidR="001C59E5" w:rsidRDefault="000D38E6" w:rsidP="0098298D">
      <w:pPr>
        <w:ind w:firstLine="420"/>
        <w:rPr>
          <w:rFonts w:ascii="Arial" w:hAnsi="Arial" w:cs="Arial"/>
        </w:rPr>
        <w:pPrChange w:id="293" w:author="Jordon Beijing" w:date="2020-08-06T14:42:00Z">
          <w:pPr/>
        </w:pPrChange>
      </w:pPr>
      <w:r>
        <w:rPr>
          <w:rFonts w:ascii="Arial" w:hAnsi="Arial" w:cs="Arial"/>
        </w:rPr>
        <w:t>“</w:t>
      </w:r>
      <w:r w:rsidR="00CC41C2">
        <w:rPr>
          <w:rFonts w:ascii="Arial" w:hAnsi="Arial" w:cs="Arial"/>
        </w:rPr>
        <w:t>Bye</w:t>
      </w:r>
      <w:r>
        <w:rPr>
          <w:rFonts w:ascii="Arial" w:hAnsi="Arial" w:cs="Arial"/>
        </w:rPr>
        <w:t>!” I shouted faintly behind.</w:t>
      </w:r>
    </w:p>
    <w:p w14:paraId="77C33F34" w14:textId="5E45A170" w:rsidR="00CC41C2" w:rsidRDefault="00CC41C2" w:rsidP="0098298D">
      <w:pPr>
        <w:ind w:firstLine="420"/>
        <w:rPr>
          <w:rFonts w:ascii="Arial" w:hAnsi="Arial" w:cs="Arial"/>
        </w:rPr>
        <w:pPrChange w:id="294" w:author="Jordon Beijing" w:date="2020-08-06T14:42:00Z">
          <w:pPr/>
        </w:pPrChange>
      </w:pPr>
      <w:del w:id="295" w:author="Jordon Beijing" w:date="2020-08-06T14:42:00Z">
        <w:r w:rsidDel="0098298D">
          <w:rPr>
            <w:rFonts w:ascii="Arial" w:hAnsi="Arial" w:cs="Arial"/>
          </w:rPr>
          <w:tab/>
        </w:r>
      </w:del>
      <w:r w:rsidRPr="0098298D">
        <w:rPr>
          <w:rFonts w:ascii="Arial" w:hAnsi="Arial" w:cs="Arial"/>
          <w:highlight w:val="yellow"/>
          <w:rPrChange w:id="296" w:author="Jordon Beijing" w:date="2020-08-06T14:34:00Z">
            <w:rPr>
              <w:rFonts w:ascii="Arial" w:hAnsi="Arial" w:cs="Arial"/>
            </w:rPr>
          </w:rPrChange>
        </w:rPr>
        <w:t>I hope Kevin enjoyed his visit to China. I certainly hope to meet</w:t>
      </w:r>
      <w:r w:rsidR="00AA79F7" w:rsidRPr="0098298D">
        <w:rPr>
          <w:rFonts w:ascii="Arial" w:hAnsi="Arial" w:cs="Arial"/>
          <w:highlight w:val="yellow"/>
          <w:rPrChange w:id="297" w:author="Jordon Beijing" w:date="2020-08-06T14:34:00Z">
            <w:rPr>
              <w:rFonts w:ascii="Arial" w:hAnsi="Arial" w:cs="Arial"/>
            </w:rPr>
          </w:rPrChange>
        </w:rPr>
        <w:t xml:space="preserve"> with him again in the future.</w:t>
      </w:r>
    </w:p>
    <w:p w14:paraId="05764D53" w14:textId="6DBC6E5C" w:rsidR="00D06FB7" w:rsidRDefault="00CC41C2" w:rsidP="007C3D11">
      <w:pPr>
        <w:rPr>
          <w:ins w:id="298" w:author="Jordon Beijing" w:date="2020-08-06T14:45:00Z"/>
          <w:b/>
        </w:rPr>
      </w:pPr>
      <w:r>
        <w:rPr>
          <w:b/>
        </w:rPr>
        <w:tab/>
      </w:r>
    </w:p>
    <w:p w14:paraId="70E2A446" w14:textId="74FB0847" w:rsidR="00550715" w:rsidRPr="00550715" w:rsidRDefault="00550715" w:rsidP="007C3D11">
      <w:pPr>
        <w:rPr>
          <w:ins w:id="299" w:author="Jordon Beijing" w:date="2020-08-06T14:46:00Z"/>
          <w:bCs/>
          <w:rPrChange w:id="300" w:author="Jordon Beijing" w:date="2020-08-06T14:50:00Z">
            <w:rPr>
              <w:ins w:id="301" w:author="Jordon Beijing" w:date="2020-08-06T14:46:00Z"/>
              <w:b/>
            </w:rPr>
          </w:rPrChange>
        </w:rPr>
      </w:pPr>
      <w:ins w:id="302" w:author="Jordon Beijing" w:date="2020-08-06T14:46:00Z">
        <w:r w:rsidRPr="00550715">
          <w:rPr>
            <w:bCs/>
            <w:highlight w:val="yellow"/>
            <w:rPrChange w:id="303" w:author="Jordon Beijing" w:date="2020-08-06T14:50:00Z">
              <w:rPr>
                <w:b/>
              </w:rPr>
            </w:rPrChange>
          </w:rPr>
          <w:t>Word Count:</w:t>
        </w:r>
      </w:ins>
    </w:p>
    <w:p w14:paraId="5D798A92" w14:textId="1AC5F78E" w:rsidR="00550715" w:rsidRDefault="00550715" w:rsidP="007C3D11">
      <w:pPr>
        <w:rPr>
          <w:ins w:id="304" w:author="Jordon Beijing" w:date="2020-08-06T14:46:00Z"/>
          <w:b/>
        </w:rPr>
      </w:pPr>
    </w:p>
    <w:p w14:paraId="37B6C75F" w14:textId="66C41583" w:rsidR="00550715" w:rsidRPr="00550715" w:rsidRDefault="00550715" w:rsidP="007C3D11">
      <w:pPr>
        <w:rPr>
          <w:bCs/>
          <w:i/>
          <w:iCs/>
          <w:rPrChange w:id="305" w:author="Jordon Beijing" w:date="2020-08-06T14:50:00Z">
            <w:rPr>
              <w:b/>
            </w:rPr>
          </w:rPrChange>
        </w:rPr>
      </w:pPr>
      <w:ins w:id="306" w:author="Jordon Beijing" w:date="2020-08-06T14:46:00Z">
        <w:r w:rsidRPr="00550715">
          <w:rPr>
            <w:bCs/>
            <w:i/>
            <w:iCs/>
            <w:rPrChange w:id="307" w:author="Jordon Beijing" w:date="2020-08-06T14:50:00Z">
              <w:rPr>
                <w:b/>
              </w:rPr>
            </w:rPrChange>
          </w:rPr>
          <w:t xml:space="preserve">Captain’s Notes: Zack, great job telling this really </w:t>
        </w:r>
      </w:ins>
      <w:ins w:id="308" w:author="Jordon Beijing" w:date="2020-08-06T14:49:00Z">
        <w:r w:rsidRPr="00550715">
          <w:rPr>
            <w:bCs/>
            <w:i/>
            <w:iCs/>
            <w:rPrChange w:id="309" w:author="Jordon Beijing" w:date="2020-08-06T14:50:00Z">
              <w:rPr>
                <w:bCs/>
              </w:rPr>
            </w:rPrChange>
          </w:rPr>
          <w:t>interesting</w:t>
        </w:r>
      </w:ins>
      <w:ins w:id="310" w:author="Jordon Beijing" w:date="2020-08-06T14:46:00Z">
        <w:r w:rsidRPr="00550715">
          <w:rPr>
            <w:bCs/>
            <w:i/>
            <w:iCs/>
            <w:rPrChange w:id="311" w:author="Jordon Beijing" w:date="2020-08-06T14:50:00Z">
              <w:rPr>
                <w:b/>
              </w:rPr>
            </w:rPrChange>
          </w:rPr>
          <w:t xml:space="preserve"> story. I have already helped you fix most of the mistakes. </w:t>
        </w:r>
      </w:ins>
      <w:ins w:id="312" w:author="Jordon Beijing" w:date="2020-08-06T14:47:00Z">
        <w:r w:rsidRPr="00550715">
          <w:rPr>
            <w:bCs/>
            <w:i/>
            <w:iCs/>
            <w:rPrChange w:id="313" w:author="Jordon Beijing" w:date="2020-08-06T14:50:00Z">
              <w:rPr>
                <w:b/>
              </w:rPr>
            </w:rPrChange>
          </w:rPr>
          <w:t xml:space="preserve">But </w:t>
        </w:r>
      </w:ins>
      <w:ins w:id="314" w:author="Jordon Beijing" w:date="2020-08-06T14:48:00Z">
        <w:r w:rsidRPr="00550715">
          <w:rPr>
            <w:bCs/>
            <w:i/>
            <w:iCs/>
            <w:rPrChange w:id="315" w:author="Jordon Beijing" w:date="2020-08-06T14:50:00Z">
              <w:rPr>
                <w:bCs/>
              </w:rPr>
            </w:rPrChange>
          </w:rPr>
          <w:t xml:space="preserve">you need to add a few more grounding details. When and where does the story start? How old were you? </w:t>
        </w:r>
      </w:ins>
      <w:ins w:id="316" w:author="Jordon Beijing" w:date="2020-08-06T14:49:00Z">
        <w:r w:rsidRPr="00550715">
          <w:rPr>
            <w:bCs/>
            <w:i/>
            <w:iCs/>
            <w:rPrChange w:id="317" w:author="Jordon Beijing" w:date="2020-08-06T14:50:00Z">
              <w:rPr>
                <w:bCs/>
              </w:rPr>
            </w:rPrChange>
          </w:rPr>
          <w:t xml:space="preserve">What grade were you in? Why was K.D. in China? </w:t>
        </w:r>
      </w:ins>
      <w:ins w:id="318" w:author="Jordon Beijing" w:date="2020-08-06T14:48:00Z">
        <w:r w:rsidRPr="00550715">
          <w:rPr>
            <w:bCs/>
            <w:i/>
            <w:iCs/>
            <w:rPrChange w:id="319" w:author="Jordon Beijing" w:date="2020-08-06T14:50:00Z">
              <w:rPr>
                <w:bCs/>
              </w:rPr>
            </w:rPrChange>
          </w:rPr>
          <w:t>Also, t</w:t>
        </w:r>
      </w:ins>
      <w:ins w:id="320" w:author="Jordon Beijing" w:date="2020-08-06T14:47:00Z">
        <w:r w:rsidRPr="00550715">
          <w:rPr>
            <w:bCs/>
            <w:i/>
            <w:iCs/>
            <w:rPrChange w:id="321" w:author="Jordon Beijing" w:date="2020-08-06T14:50:00Z">
              <w:rPr>
                <w:b/>
              </w:rPr>
            </w:rPrChange>
          </w:rPr>
          <w:t xml:space="preserve">he story ends too suddenly. </w:t>
        </w:r>
      </w:ins>
      <w:ins w:id="322" w:author="Jordon Beijing" w:date="2020-08-06T14:49:00Z">
        <w:r w:rsidRPr="00550715">
          <w:rPr>
            <w:bCs/>
            <w:i/>
            <w:iCs/>
            <w:rPrChange w:id="323" w:author="Jordon Beijing" w:date="2020-08-06T14:50:00Z">
              <w:rPr>
                <w:bCs/>
              </w:rPr>
            </w:rPrChange>
          </w:rPr>
          <w:t xml:space="preserve">So </w:t>
        </w:r>
      </w:ins>
      <w:ins w:id="324" w:author="Jordon Beijing" w:date="2020-08-06T14:46:00Z">
        <w:r w:rsidRPr="00550715">
          <w:rPr>
            <w:bCs/>
            <w:i/>
            <w:iCs/>
            <w:rPrChange w:id="325" w:author="Jordon Beijing" w:date="2020-08-06T14:50:00Z">
              <w:rPr>
                <w:b/>
              </w:rPr>
            </w:rPrChange>
          </w:rPr>
          <w:t>please work on the resolution</w:t>
        </w:r>
      </w:ins>
      <w:ins w:id="326" w:author="Jordon Beijing" w:date="2020-08-06T14:47:00Z">
        <w:r w:rsidRPr="00550715">
          <w:rPr>
            <w:bCs/>
            <w:i/>
            <w:iCs/>
            <w:rPrChange w:id="327" w:author="Jordon Beijing" w:date="2020-08-06T14:50:00Z">
              <w:rPr>
                <w:b/>
              </w:rPr>
            </w:rPrChange>
          </w:rPr>
          <w:t xml:space="preserve">. Add a few more sentences to wrap it up. </w:t>
        </w:r>
      </w:ins>
      <w:ins w:id="328" w:author="Jordon Beijing" w:date="2020-08-06T14:50:00Z">
        <w:r w:rsidRPr="00550715">
          <w:rPr>
            <w:bCs/>
            <w:i/>
            <w:iCs/>
            <w:rPrChange w:id="329" w:author="Jordon Beijing" w:date="2020-08-06T14:50:00Z">
              <w:rPr>
                <w:bCs/>
              </w:rPr>
            </w:rPrChange>
          </w:rPr>
          <w:t>Finally</w:t>
        </w:r>
      </w:ins>
      <w:ins w:id="330" w:author="Jordon Beijing" w:date="2020-08-06T14:47:00Z">
        <w:r w:rsidRPr="00550715">
          <w:rPr>
            <w:bCs/>
            <w:i/>
            <w:iCs/>
            <w:rPrChange w:id="331" w:author="Jordon Beijing" w:date="2020-08-06T14:50:00Z">
              <w:rPr>
                <w:bCs/>
              </w:rPr>
            </w:rPrChange>
          </w:rPr>
          <w:t>, I’d love to see that picture your d</w:t>
        </w:r>
      </w:ins>
      <w:ins w:id="332" w:author="Jordon Beijing" w:date="2020-08-06T14:48:00Z">
        <w:r w:rsidRPr="00550715">
          <w:rPr>
            <w:bCs/>
            <w:i/>
            <w:iCs/>
            <w:rPrChange w:id="333" w:author="Jordon Beijing" w:date="2020-08-06T14:50:00Z">
              <w:rPr>
                <w:bCs/>
              </w:rPr>
            </w:rPrChange>
          </w:rPr>
          <w:t xml:space="preserve">ad took of you with K.D. </w:t>
        </w:r>
      </w:ins>
      <w:ins w:id="334" w:author="Jordon Beijing" w:date="2020-08-06T14:47:00Z">
        <w:r w:rsidRPr="00550715">
          <w:rPr>
            <w:bCs/>
            <w:i/>
            <w:iCs/>
            <w:rPrChange w:id="335" w:author="Jordon Beijing" w:date="2020-08-06T14:50:00Z">
              <w:rPr>
                <w:b/>
              </w:rPr>
            </w:rPrChange>
          </w:rPr>
          <w:t>Thanks!</w:t>
        </w:r>
      </w:ins>
      <w:bookmarkStart w:id="336" w:name="_GoBack"/>
      <w:bookmarkEnd w:id="336"/>
    </w:p>
    <w:sectPr w:rsidR="00550715" w:rsidRPr="00550715" w:rsidSect="001D57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trackRevision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113"/>
    <w:rsid w:val="000007AA"/>
    <w:rsid w:val="00092D80"/>
    <w:rsid w:val="000C0A19"/>
    <w:rsid w:val="000D38E6"/>
    <w:rsid w:val="00126E5A"/>
    <w:rsid w:val="001C59E5"/>
    <w:rsid w:val="001D57C8"/>
    <w:rsid w:val="00280F20"/>
    <w:rsid w:val="003C5DD0"/>
    <w:rsid w:val="003F024D"/>
    <w:rsid w:val="004B427D"/>
    <w:rsid w:val="00550715"/>
    <w:rsid w:val="005C5CC7"/>
    <w:rsid w:val="00666113"/>
    <w:rsid w:val="00785278"/>
    <w:rsid w:val="007C3D11"/>
    <w:rsid w:val="008D6342"/>
    <w:rsid w:val="00911664"/>
    <w:rsid w:val="009124A3"/>
    <w:rsid w:val="0098298D"/>
    <w:rsid w:val="00AA79F7"/>
    <w:rsid w:val="00AD7A29"/>
    <w:rsid w:val="00B352B6"/>
    <w:rsid w:val="00C04FA5"/>
    <w:rsid w:val="00CC41C2"/>
    <w:rsid w:val="00D06FB7"/>
    <w:rsid w:val="00D14DD2"/>
    <w:rsid w:val="00D81CE5"/>
    <w:rsid w:val="00DB1D04"/>
    <w:rsid w:val="00DE4309"/>
    <w:rsid w:val="00F0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EC4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D1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C3D11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C3D11"/>
  </w:style>
  <w:style w:type="paragraph" w:styleId="BalloonText">
    <w:name w:val="Balloon Text"/>
    <w:basedOn w:val="Normal"/>
    <w:link w:val="BalloonTextChar"/>
    <w:uiPriority w:val="99"/>
    <w:semiHidden/>
    <w:unhideWhenUsed/>
    <w:rsid w:val="00F01D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D8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Jordon Beijing</cp:lastModifiedBy>
  <cp:revision>2</cp:revision>
  <dcterms:created xsi:type="dcterms:W3CDTF">2020-08-06T07:50:00Z</dcterms:created>
  <dcterms:modified xsi:type="dcterms:W3CDTF">2020-08-06T07:50:00Z</dcterms:modified>
</cp:coreProperties>
</file>