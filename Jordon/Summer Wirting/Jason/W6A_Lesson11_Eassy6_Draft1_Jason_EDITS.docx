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ascii="Times New Roman" w:hAnsi="Times New Roman"/>
          <w:rPrChange w:id="0" w:author="Jordon Beijing" w:date="2020-08-16T15:02:00Z">
            <w:rPr/>
          </w:rPrChange>
        </w:rPr>
      </w:pPr>
      <w:r>
        <w:rPr>
          <w:rFonts w:ascii="Times New Roman" w:hAnsi="Times New Roman"/>
          <w:rPrChange w:id="1" w:author="Jordon Beijing" w:date="2020-08-16T15:02:00Z">
            <w:rPr/>
          </w:rPrChange>
        </w:rPr>
        <w:t>W6A</w:t>
      </w:r>
      <w:ins w:id="2" w:author="Jordon Beijing" w:date="2020-08-16T15:02:00Z">
        <w:r>
          <w:rPr>
            <w:rFonts w:ascii="Times New Roman" w:hAnsi="Times New Roman"/>
          </w:rPr>
          <w:t>,</w:t>
        </w:r>
      </w:ins>
      <w:del w:id="3" w:author="Jordon Beijing" w:date="2020-08-16T15:02:00Z">
        <w:r>
          <w:rPr>
            <w:rFonts w:ascii="Times New Roman" w:hAnsi="Times New Roman"/>
            <w:rPrChange w:id="4" w:author="Jordon Beijing" w:date="2020-08-16T15:02:00Z">
              <w:rPr/>
            </w:rPrChange>
          </w:rPr>
          <w:delText xml:space="preserve"> -</w:delText>
        </w:r>
      </w:del>
      <w:r>
        <w:rPr>
          <w:rFonts w:ascii="Times New Roman" w:hAnsi="Times New Roman"/>
          <w:rPrChange w:id="5" w:author="Jordon Beijing" w:date="2020-08-16T15:02:00Z">
            <w:rPr/>
          </w:rPrChange>
        </w:rPr>
        <w:t xml:space="preserve"> Lesson 1</w:t>
      </w:r>
      <w:ins w:id="6" w:author="Shannon" w:date="2020-08-19T14:40:52Z">
        <w:r>
          <w:rPr>
            <w:rFonts w:hint="eastAsia" w:ascii="Times New Roman" w:hAnsi="Times New Roman"/>
            <w:lang w:val="en-US" w:eastAsia="zh-CN"/>
          </w:rPr>
          <w:t>1</w:t>
        </w:r>
      </w:ins>
      <w:del w:id="7" w:author="Shannon" w:date="2020-08-19T14:40:52Z">
        <w:bookmarkStart w:id="0" w:name="_GoBack"/>
        <w:bookmarkEnd w:id="0"/>
        <w:r>
          <w:rPr>
            <w:rFonts w:ascii="Times New Roman" w:hAnsi="Times New Roman"/>
            <w:rPrChange w:id="8" w:author="Jordon Beijing" w:date="2020-08-16T15:02:00Z">
              <w:rPr/>
            </w:rPrChange>
          </w:rPr>
          <w:delText>2</w:delText>
        </w:r>
      </w:del>
      <w:r>
        <w:rPr>
          <w:rFonts w:ascii="Times New Roman" w:hAnsi="Times New Roman"/>
          <w:rPrChange w:id="10" w:author="Jordon Beijing" w:date="2020-08-16T15:02:00Z">
            <w:rPr/>
          </w:rPrChange>
        </w:rPr>
        <w:t>, Essay 6</w:t>
      </w:r>
      <w:r>
        <w:rPr>
          <w:rFonts w:ascii="Times New Roman" w:hAnsi="Times New Roman"/>
          <w:highlight w:val="yellow"/>
          <w:rPrChange w:id="11" w:author="Jordon Beijing" w:date="2020-08-16T15:02:00Z">
            <w:rPr/>
          </w:rPrChange>
        </w:rPr>
        <w:t>, Draft 1</w:t>
      </w:r>
    </w:p>
    <w:p>
      <w:pPr>
        <w:rPr>
          <w:rFonts w:ascii="Times New Roman" w:hAnsi="Times New Roman"/>
          <w:rPrChange w:id="12" w:author="Jordon Beijing" w:date="2020-08-16T15:02:00Z">
            <w:rPr/>
          </w:rPrChange>
        </w:rPr>
      </w:pPr>
      <w:r>
        <w:rPr>
          <w:rFonts w:ascii="Times New Roman" w:hAnsi="Times New Roman"/>
          <w:rPrChange w:id="13" w:author="Jordon Beijing" w:date="2020-08-16T15:02:00Z">
            <w:rPr/>
          </w:rPrChange>
        </w:rPr>
        <w:t>Jason Xu</w:t>
      </w:r>
    </w:p>
    <w:p>
      <w:pPr>
        <w:rPr>
          <w:rFonts w:ascii="Times New Roman" w:hAnsi="Times New Roman"/>
          <w:rPrChange w:id="14" w:author="Jordon Beijing" w:date="2020-08-16T15:02:00Z">
            <w:rPr/>
          </w:rPrChange>
        </w:rPr>
      </w:pPr>
      <w:r>
        <w:rPr>
          <w:rFonts w:ascii="Times New Roman" w:hAnsi="Times New Roman"/>
          <w:rPrChange w:id="15" w:author="Jordon Beijing" w:date="2020-08-16T15:02:00Z">
            <w:rPr/>
          </w:rPrChange>
        </w:rPr>
        <w:t>2020</w:t>
      </w:r>
      <w:ins w:id="16" w:author="Jordon Beijing" w:date="2020-08-16T15:02:00Z">
        <w:r>
          <w:rPr>
            <w:rFonts w:ascii="Times New Roman" w:hAnsi="Times New Roman"/>
          </w:rPr>
          <w:t>/</w:t>
        </w:r>
      </w:ins>
      <w:r>
        <w:rPr>
          <w:rFonts w:ascii="Times New Roman" w:hAnsi="Times New Roman"/>
          <w:highlight w:val="yellow"/>
          <w:rPrChange w:id="17" w:author="Jordon Beijing" w:date="2020-08-16T15:02:00Z">
            <w:rPr/>
          </w:rPrChange>
        </w:rPr>
        <w:t>08</w:t>
      </w:r>
      <w:ins w:id="18" w:author="Jordon Beijing" w:date="2020-08-16T15:02:00Z">
        <w:r>
          <w:rPr>
            <w:rFonts w:ascii="Times New Roman" w:hAnsi="Times New Roman"/>
            <w:highlight w:val="yellow"/>
            <w:rPrChange w:id="19" w:author="Jordon Beijing" w:date="2020-08-16T15:02:00Z">
              <w:rPr>
                <w:rFonts w:ascii="Times New Roman" w:hAnsi="Times New Roman"/>
              </w:rPr>
            </w:rPrChange>
          </w:rPr>
          <w:t>/</w:t>
        </w:r>
      </w:ins>
      <w:r>
        <w:rPr>
          <w:rFonts w:ascii="Times New Roman" w:hAnsi="Times New Roman"/>
          <w:highlight w:val="yellow"/>
          <w:rPrChange w:id="20" w:author="Jordon Beijing" w:date="2020-08-16T15:02:00Z">
            <w:rPr/>
          </w:rPrChange>
        </w:rPr>
        <w:t>11</w:t>
      </w:r>
    </w:p>
    <w:p>
      <w:pPr>
        <w:rPr>
          <w:rFonts w:ascii="Times New Roman" w:hAnsi="Times New Roman"/>
          <w:rPrChange w:id="21" w:author="Jordon Beijing" w:date="2020-08-16T15:02:00Z">
            <w:rPr/>
          </w:rPrChange>
        </w:rPr>
      </w:pPr>
    </w:p>
    <w:p>
      <w:pPr>
        <w:jc w:val="center"/>
        <w:rPr>
          <w:rFonts w:ascii="Times New Roman" w:hAnsi="Times New Roman"/>
          <w:b/>
          <w:bCs/>
          <w:rPrChange w:id="22" w:author="Jordon Beijing" w:date="2020-08-16T15:05:00Z">
            <w:rPr/>
          </w:rPrChange>
        </w:rPr>
      </w:pPr>
      <w:r>
        <w:rPr>
          <w:rFonts w:ascii="Times New Roman" w:hAnsi="Times New Roman"/>
          <w:b/>
          <w:bCs/>
          <w:rPrChange w:id="23" w:author="Jordon Beijing" w:date="2020-08-16T15:05:00Z">
            <w:rPr/>
          </w:rPrChange>
        </w:rPr>
        <w:t xml:space="preserve">The </w:t>
      </w:r>
      <w:ins w:id="24" w:author="Jordon Beijing" w:date="2020-08-16T15:02:00Z">
        <w:r>
          <w:rPr>
            <w:rFonts w:ascii="Times New Roman" w:hAnsi="Times New Roman"/>
            <w:b/>
            <w:bCs/>
            <w:rPrChange w:id="25" w:author="Jordon Beijing" w:date="2020-08-16T15:05:00Z">
              <w:rPr>
                <w:rFonts w:ascii="Times New Roman" w:hAnsi="Times New Roman"/>
              </w:rPr>
            </w:rPrChange>
          </w:rPr>
          <w:t>T</w:t>
        </w:r>
      </w:ins>
      <w:del w:id="26" w:author="Jordon Beijing" w:date="2020-08-16T15:02:00Z">
        <w:r>
          <w:rPr>
            <w:rFonts w:ascii="Times New Roman" w:hAnsi="Times New Roman"/>
            <w:b/>
            <w:bCs/>
            <w:rPrChange w:id="27" w:author="Jordon Beijing" w:date="2020-08-16T15:05:00Z">
              <w:rPr/>
            </w:rPrChange>
          </w:rPr>
          <w:delText>t</w:delText>
        </w:r>
      </w:del>
      <w:r>
        <w:rPr>
          <w:rFonts w:ascii="Times New Roman" w:hAnsi="Times New Roman"/>
          <w:b/>
          <w:bCs/>
          <w:rPrChange w:id="28" w:author="Jordon Beijing" w:date="2020-08-16T15:05:00Z">
            <w:rPr/>
          </w:rPrChange>
        </w:rPr>
        <w:t xml:space="preserve">ennis </w:t>
      </w:r>
      <w:ins w:id="29" w:author="Jordon Beijing" w:date="2020-08-17T09:47:00Z">
        <w:r>
          <w:rPr>
            <w:rFonts w:ascii="Times New Roman" w:hAnsi="Times New Roman"/>
            <w:b/>
            <w:bCs/>
          </w:rPr>
          <w:t xml:space="preserve">Ball </w:t>
        </w:r>
      </w:ins>
      <w:ins w:id="30" w:author="Jordon Beijing" w:date="2020-08-16T15:02:00Z">
        <w:r>
          <w:rPr>
            <w:rFonts w:ascii="Times New Roman" w:hAnsi="Times New Roman"/>
            <w:b/>
            <w:bCs/>
            <w:rPrChange w:id="31" w:author="Jordon Beijing" w:date="2020-08-16T15:05:00Z">
              <w:rPr>
                <w:rFonts w:ascii="Times New Roman" w:hAnsi="Times New Roman"/>
              </w:rPr>
            </w:rPrChange>
          </w:rPr>
          <w:t>T</w:t>
        </w:r>
      </w:ins>
      <w:del w:id="32" w:author="Jordon Beijing" w:date="2020-08-16T15:02:00Z">
        <w:r>
          <w:rPr>
            <w:rFonts w:ascii="Times New Roman" w:hAnsi="Times New Roman"/>
            <w:b/>
            <w:bCs/>
            <w:rPrChange w:id="33" w:author="Jordon Beijing" w:date="2020-08-16T15:05:00Z">
              <w:rPr/>
            </w:rPrChange>
          </w:rPr>
          <w:delText>t</w:delText>
        </w:r>
      </w:del>
      <w:r>
        <w:rPr>
          <w:rFonts w:ascii="Times New Roman" w:hAnsi="Times New Roman"/>
          <w:b/>
          <w:bCs/>
          <w:rPrChange w:id="34" w:author="Jordon Beijing" w:date="2020-08-16T15:05:00Z">
            <w:rPr/>
          </w:rPrChange>
        </w:rPr>
        <w:t>owers</w:t>
      </w:r>
    </w:p>
    <w:p>
      <w:pPr>
        <w:jc w:val="both"/>
        <w:rPr>
          <w:rFonts w:ascii="Times New Roman" w:hAnsi="Times New Roman"/>
          <w:rPrChange w:id="35" w:author="Jordon Beijing" w:date="2020-08-16T15:02:00Z">
            <w:rPr/>
          </w:rPrChange>
        </w:rPr>
      </w:pPr>
    </w:p>
    <w:p>
      <w:pPr>
        <w:jc w:val="both"/>
        <w:rPr>
          <w:rFonts w:ascii="Times New Roman" w:hAnsi="Times New Roman"/>
          <w:rPrChange w:id="36" w:author="Jordon Beijing" w:date="2020-08-16T15:02:00Z">
            <w:rPr/>
          </w:rPrChange>
        </w:rPr>
      </w:pPr>
      <w:r>
        <w:rPr>
          <w:rFonts w:ascii="Times New Roman" w:hAnsi="Times New Roman"/>
          <w:highlight w:val="yellow"/>
          <w:rPrChange w:id="37" w:author="Jordon Beijing" w:date="2020-08-18T19:58:00Z">
            <w:rPr/>
          </w:rPrChange>
        </w:rPr>
        <w:t>Today</w:t>
      </w:r>
      <w:r>
        <w:rPr>
          <w:rFonts w:ascii="Times New Roman" w:hAnsi="Times New Roman"/>
          <w:rPrChange w:id="38" w:author="Jordon Beijing" w:date="2020-08-16T15:02:00Z">
            <w:rPr/>
          </w:rPrChange>
        </w:rPr>
        <w:t xml:space="preserve"> my teacher want</w:t>
      </w:r>
      <w:ins w:id="39" w:author="Jordon Beijing" w:date="2020-08-16T15:23:00Z">
        <w:r>
          <w:rPr>
            <w:rFonts w:ascii="Times New Roman" w:hAnsi="Times New Roman"/>
          </w:rPr>
          <w:t>ed</w:t>
        </w:r>
      </w:ins>
      <w:del w:id="40" w:author="Jordon Beijing" w:date="2020-08-16T15:23:00Z">
        <w:r>
          <w:rPr>
            <w:rFonts w:ascii="Times New Roman" w:hAnsi="Times New Roman"/>
            <w:rPrChange w:id="41" w:author="Jordon Beijing" w:date="2020-08-16T15:02:00Z">
              <w:rPr/>
            </w:rPrChange>
          </w:rPr>
          <w:delText>s</w:delText>
        </w:r>
      </w:del>
      <w:r>
        <w:rPr>
          <w:rFonts w:ascii="Times New Roman" w:hAnsi="Times New Roman"/>
          <w:rPrChange w:id="42" w:author="Jordon Beijing" w:date="2020-08-16T15:02:00Z">
            <w:rPr/>
          </w:rPrChange>
        </w:rPr>
        <w:t xml:space="preserve"> me and my classmates </w:t>
      </w:r>
      <w:ins w:id="43" w:author="Jordon Beijing" w:date="2020-08-17T09:36:00Z">
        <w:r>
          <w:rPr>
            <w:rFonts w:ascii="Times New Roman" w:hAnsi="Times New Roman"/>
          </w:rPr>
          <w:t xml:space="preserve">to </w:t>
        </w:r>
      </w:ins>
      <w:del w:id="44" w:author="Jordon Beijing" w:date="2020-08-16T15:04:00Z">
        <w:r>
          <w:rPr>
            <w:rFonts w:ascii="Times New Roman" w:hAnsi="Times New Roman"/>
            <w:rPrChange w:id="45" w:author="Jordon Beijing" w:date="2020-08-16T15:02:00Z">
              <w:rPr/>
            </w:rPrChange>
          </w:rPr>
          <w:delText xml:space="preserve">set </w:delText>
        </w:r>
      </w:del>
      <w:ins w:id="46" w:author="Jordon Beijing" w:date="2020-08-16T15:04:00Z">
        <w:r>
          <w:rPr>
            <w:rFonts w:ascii="Times New Roman" w:hAnsi="Times New Roman"/>
          </w:rPr>
          <w:t>get</w:t>
        </w:r>
      </w:ins>
      <w:ins w:id="47" w:author="Jordon Beijing" w:date="2020-08-16T15:04:00Z">
        <w:r>
          <w:rPr>
            <w:rFonts w:ascii="Times New Roman" w:hAnsi="Times New Roman"/>
            <w:rPrChange w:id="48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49" w:author="Jordon Beijing" w:date="2020-08-16T15:02:00Z">
            <w:rPr/>
          </w:rPrChange>
        </w:rPr>
        <w:t>in</w:t>
      </w:r>
      <w:del w:id="50" w:author="Jordon Beijing" w:date="2020-08-16T15:04:00Z">
        <w:r>
          <w:rPr>
            <w:rFonts w:ascii="Times New Roman" w:hAnsi="Times New Roman"/>
            <w:rPrChange w:id="51" w:author="Jordon Beijing" w:date="2020-08-16T15:02:00Z">
              <w:rPr/>
            </w:rPrChange>
          </w:rPr>
          <w:delText xml:space="preserve"> </w:delText>
        </w:r>
      </w:del>
      <w:r>
        <w:rPr>
          <w:rFonts w:ascii="Times New Roman" w:hAnsi="Times New Roman"/>
          <w:rPrChange w:id="52" w:author="Jordon Beijing" w:date="2020-08-16T15:02:00Z">
            <w:rPr/>
          </w:rPrChange>
        </w:rPr>
        <w:t xml:space="preserve">to groups of six </w:t>
      </w:r>
      <w:del w:id="53" w:author="Jordon Beijing" w:date="2020-08-16T15:23:00Z">
        <w:r>
          <w:rPr>
            <w:rFonts w:ascii="Times New Roman" w:hAnsi="Times New Roman"/>
            <w:rPrChange w:id="54" w:author="Jordon Beijing" w:date="2020-08-16T15:02:00Z">
              <w:rPr/>
            </w:rPrChange>
          </w:rPr>
          <w:delText xml:space="preserve">to </w:delText>
        </w:r>
      </w:del>
      <w:ins w:id="55" w:author="Jordon Beijing" w:date="2020-08-16T15:23:00Z">
        <w:r>
          <w:rPr>
            <w:rFonts w:ascii="Times New Roman" w:hAnsi="Times New Roman"/>
          </w:rPr>
          <w:t>or</w:t>
        </w:r>
      </w:ins>
      <w:ins w:id="56" w:author="Jordon Beijing" w:date="2020-08-16T15:23:00Z">
        <w:r>
          <w:rPr>
            <w:rFonts w:ascii="Times New Roman" w:hAnsi="Times New Roman"/>
            <w:rPrChange w:id="57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58" w:author="Jordon Beijing" w:date="2020-08-16T15:02:00Z">
            <w:rPr/>
          </w:rPrChange>
        </w:rPr>
        <w:t xml:space="preserve">seven, and said that we </w:t>
      </w:r>
      <w:del w:id="59" w:author="Jordon Beijing" w:date="2020-08-16T15:23:00Z">
        <w:r>
          <w:rPr>
            <w:rFonts w:ascii="Times New Roman" w:hAnsi="Times New Roman"/>
            <w:rPrChange w:id="60" w:author="Jordon Beijing" w:date="2020-08-16T15:02:00Z">
              <w:rPr/>
            </w:rPrChange>
          </w:rPr>
          <w:delText xml:space="preserve">are </w:delText>
        </w:r>
      </w:del>
      <w:ins w:id="61" w:author="Jordon Beijing" w:date="2020-08-16T15:23:00Z">
        <w:r>
          <w:rPr>
            <w:rFonts w:ascii="Times New Roman" w:hAnsi="Times New Roman"/>
          </w:rPr>
          <w:t>were</w:t>
        </w:r>
      </w:ins>
      <w:ins w:id="62" w:author="Jordon Beijing" w:date="2020-08-16T15:23:00Z">
        <w:r>
          <w:rPr>
            <w:rFonts w:ascii="Times New Roman" w:hAnsi="Times New Roman"/>
            <w:rPrChange w:id="63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64" w:author="Jordon Beijing" w:date="2020-08-16T15:02:00Z">
            <w:rPr/>
          </w:rPrChange>
        </w:rPr>
        <w:t xml:space="preserve">going to have a fun class. But </w:t>
      </w:r>
      <w:del w:id="65" w:author="Jordon Beijing" w:date="2020-08-16T15:24:00Z">
        <w:r>
          <w:rPr>
            <w:rFonts w:ascii="Times New Roman" w:hAnsi="Times New Roman"/>
            <w:rPrChange w:id="66" w:author="Jordon Beijing" w:date="2020-08-16T15:02:00Z">
              <w:rPr/>
            </w:rPrChange>
          </w:rPr>
          <w:delText xml:space="preserve">all </w:delText>
        </w:r>
      </w:del>
      <w:ins w:id="67" w:author="Jordon Beijing" w:date="2020-08-16T15:24:00Z">
        <w:r>
          <w:rPr>
            <w:rFonts w:ascii="Times New Roman" w:hAnsi="Times New Roman"/>
          </w:rPr>
          <w:t>we all</w:t>
        </w:r>
      </w:ins>
      <w:del w:id="68" w:author="Jordon Beijing" w:date="2020-08-16T15:24:00Z">
        <w:r>
          <w:rPr>
            <w:rFonts w:ascii="Times New Roman" w:hAnsi="Times New Roman"/>
            <w:rPrChange w:id="69" w:author="Jordon Beijing" w:date="2020-08-16T15:02:00Z">
              <w:rPr/>
            </w:rPrChange>
          </w:rPr>
          <w:delText>class</w:delText>
        </w:r>
      </w:del>
      <w:r>
        <w:rPr>
          <w:rFonts w:ascii="Times New Roman" w:hAnsi="Times New Roman"/>
          <w:rPrChange w:id="70" w:author="Jordon Beijing" w:date="2020-08-16T15:02:00Z">
            <w:rPr/>
          </w:rPrChange>
        </w:rPr>
        <w:t xml:space="preserve"> know that every </w:t>
      </w:r>
      <w:ins w:id="71" w:author="Jordon Beijing" w:date="2020-08-16T15:24:00Z">
        <w:r>
          <w:rPr>
            <w:rFonts w:ascii="Times New Roman" w:hAnsi="Times New Roman"/>
          </w:rPr>
          <w:t>“</w:t>
        </w:r>
      </w:ins>
      <w:r>
        <w:rPr>
          <w:rFonts w:ascii="Times New Roman" w:hAnsi="Times New Roman"/>
          <w:rPrChange w:id="72" w:author="Jordon Beijing" w:date="2020-08-16T15:02:00Z">
            <w:rPr/>
          </w:rPrChange>
        </w:rPr>
        <w:t>fun</w:t>
      </w:r>
      <w:ins w:id="73" w:author="Jordon Beijing" w:date="2020-08-16T15:24:00Z">
        <w:r>
          <w:rPr>
            <w:rFonts w:ascii="Times New Roman" w:hAnsi="Times New Roman"/>
          </w:rPr>
          <w:t>”</w:t>
        </w:r>
      </w:ins>
      <w:r>
        <w:rPr>
          <w:rFonts w:ascii="Times New Roman" w:hAnsi="Times New Roman"/>
          <w:rPrChange w:id="74" w:author="Jordon Beijing" w:date="2020-08-16T15:02:00Z">
            <w:rPr/>
          </w:rPrChange>
        </w:rPr>
        <w:t xml:space="preserve"> class </w:t>
      </w:r>
      <w:del w:id="75" w:author="Jordon Beijing" w:date="2020-08-16T15:24:00Z">
        <w:r>
          <w:rPr>
            <w:rFonts w:ascii="Times New Roman" w:hAnsi="Times New Roman"/>
            <w:rPrChange w:id="76" w:author="Jordon Beijing" w:date="2020-08-16T15:02:00Z">
              <w:rPr/>
            </w:rPrChange>
          </w:rPr>
          <w:delText xml:space="preserve">to </w:delText>
        </w:r>
      </w:del>
      <w:ins w:id="77" w:author="Jordon Beijing" w:date="2020-08-16T15:24:00Z">
        <w:r>
          <w:rPr>
            <w:rFonts w:ascii="Times New Roman" w:hAnsi="Times New Roman"/>
          </w:rPr>
          <w:t>for</w:t>
        </w:r>
      </w:ins>
      <w:ins w:id="78" w:author="Jordon Beijing" w:date="2020-08-16T15:24:00Z">
        <w:r>
          <w:rPr>
            <w:rFonts w:ascii="Times New Roman" w:hAnsi="Times New Roman"/>
            <w:rPrChange w:id="79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80" w:author="Jordon Beijing" w:date="2020-08-16T15:02:00Z">
            <w:rPr/>
          </w:rPrChange>
        </w:rPr>
        <w:t xml:space="preserve">the teacher can </w:t>
      </w:r>
      <w:ins w:id="81" w:author="Jordon Beijing" w:date="2020-08-16T15:24:00Z">
        <w:r>
          <w:rPr>
            <w:rFonts w:ascii="Times New Roman" w:hAnsi="Times New Roman"/>
          </w:rPr>
          <w:t xml:space="preserve">actually </w:t>
        </w:r>
      </w:ins>
      <w:r>
        <w:rPr>
          <w:rFonts w:ascii="Times New Roman" w:hAnsi="Times New Roman"/>
          <w:rPrChange w:id="82" w:author="Jordon Beijing" w:date="2020-08-16T15:02:00Z">
            <w:rPr/>
          </w:rPrChange>
        </w:rPr>
        <w:t xml:space="preserve">be a terrible class </w:t>
      </w:r>
      <w:del w:id="83" w:author="Jordon Beijing" w:date="2020-08-16T15:24:00Z">
        <w:r>
          <w:rPr>
            <w:rFonts w:ascii="Times New Roman" w:hAnsi="Times New Roman"/>
            <w:rPrChange w:id="84" w:author="Jordon Beijing" w:date="2020-08-16T15:02:00Z">
              <w:rPr/>
            </w:rPrChange>
          </w:rPr>
          <w:delText xml:space="preserve">to </w:delText>
        </w:r>
      </w:del>
      <w:ins w:id="85" w:author="Jordon Beijing" w:date="2020-08-16T15:24:00Z">
        <w:r>
          <w:rPr>
            <w:rFonts w:ascii="Times New Roman" w:hAnsi="Times New Roman"/>
          </w:rPr>
          <w:t>for</w:t>
        </w:r>
      </w:ins>
      <w:ins w:id="86" w:author="Jordon Beijing" w:date="2020-08-16T15:24:00Z">
        <w:r>
          <w:rPr>
            <w:rFonts w:ascii="Times New Roman" w:hAnsi="Times New Roman"/>
            <w:rPrChange w:id="87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88" w:author="Jordon Beijing" w:date="2020-08-16T15:02:00Z">
            <w:rPr/>
          </w:rPrChange>
        </w:rPr>
        <w:t>us</w:t>
      </w:r>
      <w:ins w:id="89" w:author="Jordon Beijing" w:date="2020-08-16T15:24:00Z">
        <w:r>
          <w:rPr>
            <w:rFonts w:ascii="Times New Roman" w:hAnsi="Times New Roman"/>
          </w:rPr>
          <w:t xml:space="preserve"> students</w:t>
        </w:r>
      </w:ins>
      <w:r>
        <w:rPr>
          <w:rFonts w:ascii="Times New Roman" w:hAnsi="Times New Roman"/>
          <w:rPrChange w:id="90" w:author="Jordon Beijing" w:date="2020-08-16T15:02:00Z">
            <w:rPr/>
          </w:rPrChange>
        </w:rPr>
        <w:t>. Last time the teacher said that we’re going to have a fun class</w:t>
      </w:r>
      <w:ins w:id="91" w:author="Jordon Beijing" w:date="2020-08-16T15:25:00Z">
        <w:r>
          <w:rPr>
            <w:rFonts w:ascii="Times New Roman" w:hAnsi="Times New Roman"/>
          </w:rPr>
          <w:t>,</w:t>
        </w:r>
      </w:ins>
      <w:r>
        <w:rPr>
          <w:rFonts w:ascii="Times New Roman" w:hAnsi="Times New Roman"/>
          <w:rPrChange w:id="92" w:author="Jordon Beijing" w:date="2020-08-16T15:02:00Z">
            <w:rPr/>
          </w:rPrChange>
        </w:rPr>
        <w:t xml:space="preserve"> we </w:t>
      </w:r>
      <w:del w:id="93" w:author="Jordon Beijing" w:date="2020-08-16T15:25:00Z">
        <w:r>
          <w:rPr>
            <w:rFonts w:ascii="Times New Roman" w:hAnsi="Times New Roman"/>
            <w:rPrChange w:id="94" w:author="Jordon Beijing" w:date="2020-08-16T15:02:00Z">
              <w:rPr/>
            </w:rPrChange>
          </w:rPr>
          <w:delText xml:space="preserve">are </w:delText>
        </w:r>
      </w:del>
      <w:ins w:id="95" w:author="Jordon Beijing" w:date="2020-08-16T15:25:00Z">
        <w:r>
          <w:rPr>
            <w:rFonts w:ascii="Times New Roman" w:hAnsi="Times New Roman"/>
          </w:rPr>
          <w:t>were</w:t>
        </w:r>
      </w:ins>
      <w:ins w:id="96" w:author="Jordon Beijing" w:date="2020-08-16T15:25:00Z">
        <w:r>
          <w:rPr>
            <w:rFonts w:ascii="Times New Roman" w:hAnsi="Times New Roman"/>
            <w:rPrChange w:id="97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98" w:author="Jordon Beijing" w:date="2020-08-16T15:02:00Z">
            <w:rPr/>
          </w:rPrChange>
        </w:rPr>
        <w:t xml:space="preserve">all bored </w:t>
      </w:r>
      <w:ins w:id="99" w:author="Jordon Beijing" w:date="2020-08-16T15:25:00Z">
        <w:r>
          <w:rPr>
            <w:rFonts w:ascii="Times New Roman" w:hAnsi="Times New Roman"/>
          </w:rPr>
          <w:t xml:space="preserve">and </w:t>
        </w:r>
      </w:ins>
      <w:r>
        <w:rPr>
          <w:rFonts w:ascii="Times New Roman" w:hAnsi="Times New Roman"/>
          <w:rPrChange w:id="100" w:author="Jordon Beijing" w:date="2020-08-16T15:02:00Z">
            <w:rPr/>
          </w:rPrChange>
        </w:rPr>
        <w:t xml:space="preserve">after </w:t>
      </w:r>
      <w:del w:id="101" w:author="Jordon Beijing" w:date="2020-08-16T15:25:00Z">
        <w:r>
          <w:rPr>
            <w:rFonts w:ascii="Times New Roman" w:hAnsi="Times New Roman"/>
            <w:rPrChange w:id="102" w:author="Jordon Beijing" w:date="2020-08-16T15:02:00Z">
              <w:rPr/>
            </w:rPrChange>
          </w:rPr>
          <w:delText xml:space="preserve">that </w:delText>
        </w:r>
      </w:del>
      <w:ins w:id="103" w:author="Jordon Beijing" w:date="2020-08-16T15:25:00Z">
        <w:r>
          <w:rPr>
            <w:rFonts w:ascii="Times New Roman" w:hAnsi="Times New Roman"/>
          </w:rPr>
          <w:t xml:space="preserve">the </w:t>
        </w:r>
      </w:ins>
      <w:r>
        <w:rPr>
          <w:rFonts w:ascii="Times New Roman" w:hAnsi="Times New Roman"/>
          <w:rPrChange w:id="104" w:author="Jordon Beijing" w:date="2020-08-16T15:02:00Z">
            <w:rPr/>
          </w:rPrChange>
        </w:rPr>
        <w:t xml:space="preserve">class </w:t>
      </w:r>
      <w:ins w:id="105" w:author="Jordon Beijing" w:date="2020-08-16T15:25:00Z">
        <w:r>
          <w:rPr>
            <w:rFonts w:ascii="Times New Roman" w:hAnsi="Times New Roman"/>
          </w:rPr>
          <w:t xml:space="preserve">we </w:t>
        </w:r>
      </w:ins>
      <w:del w:id="106" w:author="Jordon Beijing" w:date="2020-08-16T15:25:00Z">
        <w:r>
          <w:rPr>
            <w:rFonts w:ascii="Times New Roman" w:hAnsi="Times New Roman"/>
            <w:rPrChange w:id="107" w:author="Jordon Beijing" w:date="2020-08-16T15:02:00Z">
              <w:rPr/>
            </w:rPrChange>
          </w:rPr>
          <w:delText xml:space="preserve">do </w:delText>
        </w:r>
      </w:del>
      <w:ins w:id="108" w:author="Jordon Beijing" w:date="2020-08-16T15:25:00Z">
        <w:r>
          <w:rPr>
            <w:rFonts w:ascii="Times New Roman" w:hAnsi="Times New Roman"/>
          </w:rPr>
          <w:t>did</w:t>
        </w:r>
      </w:ins>
      <w:ins w:id="109" w:author="Jordon Beijing" w:date="2020-08-16T15:25:00Z">
        <w:r>
          <w:rPr>
            <w:rFonts w:ascii="Times New Roman" w:hAnsi="Times New Roman"/>
            <w:rPrChange w:id="110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111" w:author="Jordon Beijing" w:date="2020-08-16T15:02:00Z">
            <w:rPr/>
          </w:rPrChange>
        </w:rPr>
        <w:t xml:space="preserve">know what </w:t>
      </w:r>
      <w:del w:id="112" w:author="Jordon Beijing" w:date="2020-08-16T15:25:00Z">
        <w:r>
          <w:rPr>
            <w:rFonts w:ascii="Times New Roman" w:hAnsi="Times New Roman"/>
            <w:rPrChange w:id="113" w:author="Jordon Beijing" w:date="2020-08-16T15:02:00Z">
              <w:rPr/>
            </w:rPrChange>
          </w:rPr>
          <w:delText xml:space="preserve">is </w:delText>
        </w:r>
      </w:del>
      <w:ins w:id="114" w:author="Jordon Beijing" w:date="2020-08-16T16:19:00Z">
        <w:r>
          <w:rPr>
            <w:rFonts w:ascii="Times New Roman" w:hAnsi="Times New Roman"/>
          </w:rPr>
          <w:t>we had learned</w:t>
        </w:r>
      </w:ins>
      <w:del w:id="115" w:author="Jordon Beijing" w:date="2020-08-16T15:25:00Z">
        <w:r>
          <w:rPr>
            <w:rFonts w:ascii="Times New Roman" w:hAnsi="Times New Roman"/>
            <w:rPrChange w:id="116" w:author="Jordon Beijing" w:date="2020-08-16T15:02:00Z">
              <w:rPr/>
            </w:rPrChange>
          </w:rPr>
          <w:delText xml:space="preserve">the class </w:delText>
        </w:r>
      </w:del>
      <w:del w:id="117" w:author="Jordon Beijing" w:date="2020-08-16T16:19:00Z">
        <w:r>
          <w:rPr>
            <w:rFonts w:ascii="Times New Roman" w:hAnsi="Times New Roman"/>
            <w:rPrChange w:id="118" w:author="Jordon Beijing" w:date="2020-08-16T15:02:00Z">
              <w:rPr/>
            </w:rPrChange>
          </w:rPr>
          <w:delText>about</w:delText>
        </w:r>
      </w:del>
      <w:ins w:id="119" w:author="Jordon Beijing" w:date="2020-08-16T15:25:00Z">
        <w:r>
          <w:rPr>
            <w:rFonts w:ascii="Times New Roman" w:hAnsi="Times New Roman"/>
          </w:rPr>
          <w:t>.</w:t>
        </w:r>
      </w:ins>
      <w:del w:id="120" w:author="Jordon Beijing" w:date="2020-08-16T15:25:00Z">
        <w:r>
          <w:rPr>
            <w:rFonts w:ascii="Times New Roman" w:hAnsi="Times New Roman"/>
            <w:rPrChange w:id="121" w:author="Jordon Beijing" w:date="2020-08-16T15:02:00Z">
              <w:rPr/>
            </w:rPrChange>
          </w:rPr>
          <w:delText>?</w:delText>
        </w:r>
      </w:del>
      <w:r>
        <w:rPr>
          <w:rFonts w:ascii="Times New Roman" w:hAnsi="Times New Roman"/>
          <w:rPrChange w:id="122" w:author="Jordon Beijing" w:date="2020-08-16T15:02:00Z">
            <w:rPr/>
          </w:rPrChange>
        </w:rPr>
        <w:t xml:space="preserve"> </w:t>
      </w:r>
      <w:del w:id="123" w:author="Jordon Beijing" w:date="2020-08-16T16:19:00Z">
        <w:r>
          <w:rPr>
            <w:rFonts w:ascii="Times New Roman" w:hAnsi="Times New Roman"/>
            <w:rPrChange w:id="124" w:author="Jordon Beijing" w:date="2020-08-16T15:02:00Z">
              <w:rPr/>
            </w:rPrChange>
          </w:rPr>
          <w:delText xml:space="preserve">It’s </w:delText>
        </w:r>
      </w:del>
      <w:ins w:id="125" w:author="Jordon Beijing" w:date="2020-08-16T16:19:00Z">
        <w:r>
          <w:rPr>
            <w:rFonts w:ascii="Times New Roman" w:hAnsi="Times New Roman"/>
          </w:rPr>
          <w:t>It was</w:t>
        </w:r>
      </w:ins>
      <w:ins w:id="126" w:author="Jordon Beijing" w:date="2020-08-16T16:19:00Z">
        <w:r>
          <w:rPr>
            <w:rFonts w:ascii="Times New Roman" w:hAnsi="Times New Roman"/>
            <w:rPrChange w:id="127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128" w:author="Jordon Beijing" w:date="2020-08-16T15:02:00Z">
            <w:rPr/>
          </w:rPrChange>
        </w:rPr>
        <w:t xml:space="preserve">about reading </w:t>
      </w:r>
      <w:del w:id="129" w:author="Jordon Beijing" w:date="2020-08-16T16:20:00Z">
        <w:r>
          <w:rPr>
            <w:rFonts w:ascii="Times New Roman" w:hAnsi="Times New Roman"/>
            <w:rPrChange w:id="130" w:author="Jordon Beijing" w:date="2020-08-16T15:02:00Z">
              <w:rPr/>
            </w:rPrChange>
          </w:rPr>
          <w:delText xml:space="preserve">the </w:delText>
        </w:r>
      </w:del>
      <w:r>
        <w:rPr>
          <w:rFonts w:ascii="Times New Roman" w:hAnsi="Times New Roman"/>
          <w:rPrChange w:id="131" w:author="Jordon Beijing" w:date="2020-08-16T15:02:00Z">
            <w:rPr/>
          </w:rPrChange>
        </w:rPr>
        <w:t>books from</w:t>
      </w:r>
      <w:ins w:id="132" w:author="Jordon Beijing" w:date="2020-08-16T16:20:00Z">
        <w:r>
          <w:rPr>
            <w:rFonts w:ascii="Times New Roman" w:hAnsi="Times New Roman"/>
          </w:rPr>
          <w:t xml:space="preserve"> the</w:t>
        </w:r>
      </w:ins>
      <w:r>
        <w:rPr>
          <w:rFonts w:ascii="Times New Roman" w:hAnsi="Times New Roman"/>
          <w:rPrChange w:id="133" w:author="Jordon Beijing" w:date="2020-08-16T15:02:00Z">
            <w:rPr/>
          </w:rPrChange>
        </w:rPr>
        <w:t xml:space="preserve"> Tang</w:t>
      </w:r>
      <w:ins w:id="134" w:author="Jordon Beijing" w:date="2020-08-16T16:20:00Z">
        <w:r>
          <w:rPr>
            <w:rFonts w:ascii="Times New Roman" w:hAnsi="Times New Roman"/>
          </w:rPr>
          <w:t>,</w:t>
        </w:r>
      </w:ins>
      <w:r>
        <w:rPr>
          <w:rFonts w:ascii="Times New Roman" w:hAnsi="Times New Roman"/>
          <w:rPrChange w:id="135" w:author="Jordon Beijing" w:date="2020-08-16T15:02:00Z">
            <w:rPr/>
          </w:rPrChange>
        </w:rPr>
        <w:t xml:space="preserve"> Song</w:t>
      </w:r>
      <w:ins w:id="136" w:author="Jordon Beijing" w:date="2020-08-16T16:20:00Z">
        <w:r>
          <w:rPr>
            <w:rFonts w:ascii="Times New Roman" w:hAnsi="Times New Roman"/>
          </w:rPr>
          <w:t>,</w:t>
        </w:r>
      </w:ins>
      <w:r>
        <w:rPr>
          <w:rFonts w:ascii="Times New Roman" w:hAnsi="Times New Roman"/>
          <w:rPrChange w:id="137" w:author="Jordon Beijing" w:date="2020-08-16T15:02:00Z">
            <w:rPr/>
          </w:rPrChange>
        </w:rPr>
        <w:t xml:space="preserve"> Yun</w:t>
      </w:r>
      <w:ins w:id="138" w:author="Jordon Beijing" w:date="2020-08-16T16:20:00Z">
        <w:r>
          <w:rPr>
            <w:rFonts w:ascii="Times New Roman" w:hAnsi="Times New Roman"/>
          </w:rPr>
          <w:t>,</w:t>
        </w:r>
      </w:ins>
      <w:r>
        <w:rPr>
          <w:rFonts w:ascii="Times New Roman" w:hAnsi="Times New Roman"/>
          <w:rPrChange w:id="139" w:author="Jordon Beijing" w:date="2020-08-16T15:02:00Z">
            <w:rPr/>
          </w:rPrChange>
        </w:rPr>
        <w:t xml:space="preserve"> Ming and Qing</w:t>
      </w:r>
      <w:ins w:id="140" w:author="Jordon Beijing" w:date="2020-08-16T16:20:00Z">
        <w:r>
          <w:rPr>
            <w:rFonts w:ascii="Times New Roman" w:hAnsi="Times New Roman"/>
          </w:rPr>
          <w:t xml:space="preserve"> dynasties –</w:t>
        </w:r>
      </w:ins>
      <w:del w:id="141" w:author="Jordon Beijing" w:date="2020-08-16T16:20:00Z">
        <w:r>
          <w:rPr>
            <w:rFonts w:ascii="Times New Roman" w:hAnsi="Times New Roman"/>
            <w:rPrChange w:id="142" w:author="Jordon Beijing" w:date="2020-08-16T15:02:00Z">
              <w:rPr/>
            </w:rPrChange>
          </w:rPr>
          <w:delText>,</w:delText>
        </w:r>
      </w:del>
      <w:r>
        <w:rPr>
          <w:rFonts w:ascii="Times New Roman" w:hAnsi="Times New Roman"/>
          <w:rPrChange w:id="143" w:author="Jordon Beijing" w:date="2020-08-16T15:02:00Z">
            <w:rPr/>
          </w:rPrChange>
        </w:rPr>
        <w:t xml:space="preserve"> what a “fun” class</w:t>
      </w:r>
      <w:ins w:id="144" w:author="Jordon Beijing" w:date="2020-08-16T16:20:00Z">
        <w:r>
          <w:rPr>
            <w:rFonts w:ascii="Times New Roman" w:hAnsi="Times New Roman"/>
          </w:rPr>
          <w:t>!</w:t>
        </w:r>
      </w:ins>
      <w:del w:id="145" w:author="Jordon Beijing" w:date="2020-08-16T16:20:00Z">
        <w:r>
          <w:rPr>
            <w:rFonts w:ascii="Times New Roman" w:hAnsi="Times New Roman"/>
            <w:rPrChange w:id="146" w:author="Jordon Beijing" w:date="2020-08-16T15:02:00Z">
              <w:rPr/>
            </w:rPrChange>
          </w:rPr>
          <w:delText>.</w:delText>
        </w:r>
      </w:del>
    </w:p>
    <w:p>
      <w:pPr>
        <w:jc w:val="both"/>
        <w:rPr>
          <w:rFonts w:ascii="Times New Roman" w:hAnsi="Times New Roman"/>
          <w:rPrChange w:id="147" w:author="Jordon Beijing" w:date="2020-08-16T15:02:00Z">
            <w:rPr/>
          </w:rPrChange>
        </w:rPr>
      </w:pPr>
    </w:p>
    <w:p>
      <w:pPr>
        <w:jc w:val="both"/>
        <w:rPr>
          <w:ins w:id="148" w:author="Jordon Beijing" w:date="2020-08-17T09:44:00Z"/>
          <w:rFonts w:ascii="Times New Roman" w:hAnsi="Times New Roman"/>
        </w:rPr>
      </w:pPr>
      <w:ins w:id="149" w:author="Jordon Beijing" w:date="2020-08-16T16:21:00Z">
        <w:r>
          <w:rPr>
            <w:rFonts w:ascii="Times New Roman" w:hAnsi="Times New Roman"/>
          </w:rPr>
          <w:t>But this time was different. A</w:t>
        </w:r>
      </w:ins>
      <w:del w:id="150" w:author="Jordon Beijing" w:date="2020-08-16T16:21:00Z">
        <w:r>
          <w:rPr>
            <w:rFonts w:ascii="Times New Roman" w:hAnsi="Times New Roman"/>
            <w:rPrChange w:id="151" w:author="Jordon Beijing" w:date="2020-08-16T15:02:00Z">
              <w:rPr/>
            </w:rPrChange>
          </w:rPr>
          <w:delText>A</w:delText>
        </w:r>
      </w:del>
      <w:r>
        <w:rPr>
          <w:rFonts w:ascii="Times New Roman" w:hAnsi="Times New Roman"/>
          <w:rPrChange w:id="152" w:author="Jordon Beijing" w:date="2020-08-16T15:02:00Z">
            <w:rPr/>
          </w:rPrChange>
        </w:rPr>
        <w:t xml:space="preserve">fter the teacher said “fun class” </w:t>
      </w:r>
      <w:del w:id="153" w:author="Jordon Beijing" w:date="2020-08-16T16:35:00Z">
        <w:r>
          <w:rPr>
            <w:rFonts w:ascii="Times New Roman" w:hAnsi="Times New Roman"/>
            <w:rPrChange w:id="154" w:author="Jordon Beijing" w:date="2020-08-16T15:02:00Z">
              <w:rPr/>
            </w:rPrChange>
          </w:rPr>
          <w:delText>the entire class</w:delText>
        </w:r>
      </w:del>
      <w:ins w:id="155" w:author="Jordon Beijing" w:date="2020-08-16T16:35:00Z">
        <w:r>
          <w:rPr>
            <w:rFonts w:ascii="Times New Roman" w:hAnsi="Times New Roman"/>
          </w:rPr>
          <w:t>we all</w:t>
        </w:r>
      </w:ins>
      <w:r>
        <w:rPr>
          <w:rFonts w:ascii="Times New Roman" w:hAnsi="Times New Roman"/>
          <w:rPrChange w:id="156" w:author="Jordon Beijing" w:date="2020-08-16T15:02:00Z">
            <w:rPr/>
          </w:rPrChange>
        </w:rPr>
        <w:t xml:space="preserve"> went crazy</w:t>
      </w:r>
      <w:ins w:id="157" w:author="Jordon Beijing" w:date="2020-08-16T16:35:00Z">
        <w:r>
          <w:rPr>
            <w:rFonts w:ascii="Times New Roman" w:hAnsi="Times New Roman"/>
          </w:rPr>
          <w:t xml:space="preserve"> and hoped this</w:t>
        </w:r>
      </w:ins>
      <w:del w:id="158" w:author="Jordon Beijing" w:date="2020-08-16T16:35:00Z">
        <w:r>
          <w:rPr>
            <w:rFonts w:ascii="Times New Roman" w:hAnsi="Times New Roman"/>
            <w:rPrChange w:id="159" w:author="Jordon Beijing" w:date="2020-08-16T15:02:00Z">
              <w:rPr/>
            </w:rPrChange>
          </w:rPr>
          <w:delText xml:space="preserve"> </w:delText>
        </w:r>
      </w:del>
      <w:del w:id="160" w:author="Jordon Beijing" w:date="2020-08-16T16:21:00Z">
        <w:r>
          <w:rPr>
            <w:rFonts w:ascii="Times New Roman" w:hAnsi="Times New Roman"/>
            <w:rPrChange w:id="161" w:author="Jordon Beijing" w:date="2020-08-16T15:02:00Z">
              <w:rPr/>
            </w:rPrChange>
          </w:rPr>
          <w:delText>w</w:delText>
        </w:r>
      </w:del>
      <w:del w:id="162" w:author="Jordon Beijing" w:date="2020-08-16T16:35:00Z">
        <w:r>
          <w:rPr>
            <w:rFonts w:ascii="Times New Roman" w:hAnsi="Times New Roman"/>
            <w:rPrChange w:id="163" w:author="Jordon Beijing" w:date="2020-08-16T15:02:00Z">
              <w:rPr/>
            </w:rPrChange>
          </w:rPr>
          <w:delText>e all hope this</w:delText>
        </w:r>
      </w:del>
      <w:r>
        <w:rPr>
          <w:rFonts w:ascii="Times New Roman" w:hAnsi="Times New Roman"/>
          <w:rPrChange w:id="164" w:author="Jordon Beijing" w:date="2020-08-16T15:02:00Z">
            <w:rPr/>
          </w:rPrChange>
        </w:rPr>
        <w:t xml:space="preserve"> fun class </w:t>
      </w:r>
      <w:del w:id="165" w:author="Jordon Beijing" w:date="2020-08-16T16:21:00Z">
        <w:r>
          <w:rPr>
            <w:rFonts w:ascii="Times New Roman" w:hAnsi="Times New Roman"/>
            <w:rPrChange w:id="166" w:author="Jordon Beijing" w:date="2020-08-16T15:02:00Z">
              <w:rPr/>
            </w:rPrChange>
          </w:rPr>
          <w:delText xml:space="preserve">wasn’t </w:delText>
        </w:r>
      </w:del>
      <w:ins w:id="167" w:author="Jordon Beijing" w:date="2020-08-16T16:21:00Z">
        <w:r>
          <w:rPr>
            <w:rFonts w:ascii="Times New Roman" w:hAnsi="Times New Roman"/>
          </w:rPr>
          <w:t>wouldn’t be</w:t>
        </w:r>
      </w:ins>
      <w:ins w:id="168" w:author="Jordon Beijing" w:date="2020-08-16T16:21:00Z">
        <w:r>
          <w:rPr>
            <w:rFonts w:ascii="Times New Roman" w:hAnsi="Times New Roman"/>
            <w:rPrChange w:id="169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170" w:author="Jordon Beijing" w:date="2020-08-16T15:02:00Z">
            <w:rPr/>
          </w:rPrChange>
        </w:rPr>
        <w:t xml:space="preserve">like </w:t>
      </w:r>
      <w:ins w:id="171" w:author="Jordon Beijing" w:date="2020-08-16T16:21:00Z">
        <w:r>
          <w:rPr>
            <w:rFonts w:ascii="Times New Roman" w:hAnsi="Times New Roman"/>
          </w:rPr>
          <w:t xml:space="preserve">the </w:t>
        </w:r>
      </w:ins>
      <w:r>
        <w:rPr>
          <w:rFonts w:ascii="Times New Roman" w:hAnsi="Times New Roman"/>
          <w:rPrChange w:id="172" w:author="Jordon Beijing" w:date="2020-08-16T15:02:00Z">
            <w:rPr/>
          </w:rPrChange>
        </w:rPr>
        <w:t>last time</w:t>
      </w:r>
      <w:ins w:id="173" w:author="Jordon Beijing" w:date="2020-08-16T16:22:00Z">
        <w:r>
          <w:rPr>
            <w:rFonts w:ascii="Times New Roman" w:hAnsi="Times New Roman"/>
          </w:rPr>
          <w:t xml:space="preserve"> we had “fun.”</w:t>
        </w:r>
      </w:ins>
      <w:del w:id="174" w:author="Jordon Beijing" w:date="2020-08-16T16:22:00Z">
        <w:r>
          <w:rPr>
            <w:rFonts w:ascii="Times New Roman" w:hAnsi="Times New Roman"/>
            <w:rPrChange w:id="175" w:author="Jordon Beijing" w:date="2020-08-16T15:02:00Z">
              <w:rPr/>
            </w:rPrChange>
          </w:rPr>
          <w:delText>s class.</w:delText>
        </w:r>
      </w:del>
      <w:r>
        <w:rPr>
          <w:rFonts w:ascii="Times New Roman" w:hAnsi="Times New Roman"/>
          <w:rPrChange w:id="176" w:author="Jordon Beijing" w:date="2020-08-16T15:02:00Z">
            <w:rPr/>
          </w:rPrChange>
        </w:rPr>
        <w:t xml:space="preserve"> </w:t>
      </w:r>
      <w:del w:id="177" w:author="Jordon Beijing" w:date="2020-08-16T16:35:00Z">
        <w:r>
          <w:rPr>
            <w:rFonts w:ascii="Times New Roman" w:hAnsi="Times New Roman"/>
            <w:rPrChange w:id="178" w:author="Jordon Beijing" w:date="2020-08-16T15:02:00Z">
              <w:rPr/>
            </w:rPrChange>
          </w:rPr>
          <w:delText>So</w:delText>
        </w:r>
      </w:del>
      <w:del w:id="179" w:author="Jordon Beijing" w:date="2020-08-16T16:23:00Z">
        <w:r>
          <w:rPr>
            <w:rFonts w:ascii="Times New Roman" w:hAnsi="Times New Roman"/>
            <w:rPrChange w:id="180" w:author="Jordon Beijing" w:date="2020-08-16T15:02:00Z">
              <w:rPr/>
            </w:rPrChange>
          </w:rPr>
          <w:delText>,</w:delText>
        </w:r>
      </w:del>
      <w:del w:id="181" w:author="Jordon Beijing" w:date="2020-08-16T16:35:00Z">
        <w:r>
          <w:rPr>
            <w:rFonts w:ascii="Times New Roman" w:hAnsi="Times New Roman"/>
            <w:rPrChange w:id="182" w:author="Jordon Beijing" w:date="2020-08-16T15:02:00Z">
              <w:rPr/>
            </w:rPrChange>
          </w:rPr>
          <w:delText xml:space="preserve"> </w:delText>
        </w:r>
      </w:del>
      <w:ins w:id="183" w:author="Jordon Beijing" w:date="2020-08-16T16:35:00Z">
        <w:r>
          <w:rPr>
            <w:rFonts w:ascii="Times New Roman" w:hAnsi="Times New Roman"/>
          </w:rPr>
          <w:t>W</w:t>
        </w:r>
      </w:ins>
      <w:del w:id="184" w:author="Jordon Beijing" w:date="2020-08-16T16:35:00Z">
        <w:r>
          <w:rPr>
            <w:rFonts w:ascii="Times New Roman" w:hAnsi="Times New Roman"/>
            <w:rPrChange w:id="185" w:author="Jordon Beijing" w:date="2020-08-16T15:02:00Z">
              <w:rPr/>
            </w:rPrChange>
          </w:rPr>
          <w:delText>w</w:delText>
        </w:r>
      </w:del>
      <w:r>
        <w:rPr>
          <w:rFonts w:ascii="Times New Roman" w:hAnsi="Times New Roman"/>
          <w:rPrChange w:id="186" w:author="Jordon Beijing" w:date="2020-08-16T15:02:00Z">
            <w:rPr/>
          </w:rPrChange>
        </w:rPr>
        <w:t xml:space="preserve">e hoped </w:t>
      </w:r>
      <w:del w:id="187" w:author="Jordon Beijing" w:date="2020-08-16T16:36:00Z">
        <w:r>
          <w:rPr>
            <w:rFonts w:ascii="Times New Roman" w:hAnsi="Times New Roman"/>
            <w:rPrChange w:id="188" w:author="Jordon Beijing" w:date="2020-08-16T15:02:00Z">
              <w:rPr/>
            </w:rPrChange>
          </w:rPr>
          <w:delText xml:space="preserve">that </w:delText>
        </w:r>
      </w:del>
      <w:r>
        <w:rPr>
          <w:rFonts w:ascii="Times New Roman" w:hAnsi="Times New Roman"/>
          <w:rPrChange w:id="189" w:author="Jordon Beijing" w:date="2020-08-16T15:02:00Z">
            <w:rPr/>
          </w:rPrChange>
        </w:rPr>
        <w:t xml:space="preserve">this </w:t>
      </w:r>
      <w:del w:id="190" w:author="Jordon Beijing" w:date="2020-08-16T16:23:00Z">
        <w:r>
          <w:rPr>
            <w:rFonts w:ascii="Times New Roman" w:hAnsi="Times New Roman"/>
            <w:rPrChange w:id="191" w:author="Jordon Beijing" w:date="2020-08-16T15:02:00Z">
              <w:rPr/>
            </w:rPrChange>
          </w:rPr>
          <w:delText xml:space="preserve">class </w:delText>
        </w:r>
      </w:del>
      <w:ins w:id="192" w:author="Jordon Beijing" w:date="2020-08-16T16:23:00Z">
        <w:r>
          <w:rPr>
            <w:rFonts w:ascii="Times New Roman" w:hAnsi="Times New Roman"/>
          </w:rPr>
          <w:t>time</w:t>
        </w:r>
      </w:ins>
      <w:ins w:id="193" w:author="Jordon Beijing" w:date="2020-08-16T16:23:00Z">
        <w:r>
          <w:rPr>
            <w:rFonts w:ascii="Times New Roman" w:hAnsi="Times New Roman"/>
            <w:rPrChange w:id="194" w:author="Jordon Beijing" w:date="2020-08-16T15:02:00Z">
              <w:rPr/>
            </w:rPrChange>
          </w:rPr>
          <w:t xml:space="preserve"> </w:t>
        </w:r>
      </w:ins>
      <w:ins w:id="195" w:author="Jordon Beijing" w:date="2020-08-16T16:35:00Z">
        <w:r>
          <w:rPr>
            <w:rFonts w:ascii="Times New Roman" w:hAnsi="Times New Roman"/>
          </w:rPr>
          <w:t xml:space="preserve">we </w:t>
        </w:r>
      </w:ins>
      <w:del w:id="196" w:author="Jordon Beijing" w:date="2020-08-16T16:23:00Z">
        <w:r>
          <w:rPr>
            <w:rFonts w:ascii="Times New Roman" w:hAnsi="Times New Roman"/>
            <w:rPrChange w:id="197" w:author="Jordon Beijing" w:date="2020-08-16T15:02:00Z">
              <w:rPr/>
            </w:rPrChange>
          </w:rPr>
          <w:delText xml:space="preserve">can </w:delText>
        </w:r>
      </w:del>
      <w:ins w:id="198" w:author="Jordon Beijing" w:date="2020-08-16T16:23:00Z">
        <w:r>
          <w:rPr>
            <w:rFonts w:ascii="Times New Roman" w:hAnsi="Times New Roman"/>
          </w:rPr>
          <w:t>would</w:t>
        </w:r>
      </w:ins>
      <w:ins w:id="199" w:author="Jordon Beijing" w:date="2020-08-16T16:23:00Z">
        <w:r>
          <w:rPr>
            <w:rFonts w:ascii="Times New Roman" w:hAnsi="Times New Roman"/>
            <w:rPrChange w:id="200" w:author="Jordon Beijing" w:date="2020-08-16T15:02:00Z">
              <w:rPr/>
            </w:rPrChange>
          </w:rPr>
          <w:t xml:space="preserve"> </w:t>
        </w:r>
      </w:ins>
      <w:del w:id="201" w:author="Jordon Beijing" w:date="2020-08-16T16:23:00Z">
        <w:r>
          <w:rPr>
            <w:rFonts w:ascii="Times New Roman" w:hAnsi="Times New Roman"/>
            <w:rPrChange w:id="202" w:author="Jordon Beijing" w:date="2020-08-16T15:02:00Z">
              <w:rPr/>
            </w:rPrChange>
          </w:rPr>
          <w:delText xml:space="preserve">be </w:delText>
        </w:r>
      </w:del>
      <w:r>
        <w:rPr>
          <w:rFonts w:ascii="Times New Roman" w:hAnsi="Times New Roman"/>
          <w:rPrChange w:id="203" w:author="Jordon Beijing" w:date="2020-08-16T15:02:00Z">
            <w:rPr/>
          </w:rPrChange>
        </w:rPr>
        <w:t xml:space="preserve">really </w:t>
      </w:r>
      <w:ins w:id="204" w:author="Jordon Beijing" w:date="2020-08-16T16:36:00Z">
        <w:r>
          <w:rPr>
            <w:rFonts w:ascii="Times New Roman" w:hAnsi="Times New Roman"/>
          </w:rPr>
          <w:t>have</w:t>
        </w:r>
      </w:ins>
      <w:ins w:id="205" w:author="Jordon Beijing" w:date="2020-08-16T16:23:00Z">
        <w:r>
          <w:rPr>
            <w:rFonts w:ascii="Times New Roman" w:hAnsi="Times New Roman"/>
          </w:rPr>
          <w:t xml:space="preserve"> </w:t>
        </w:r>
      </w:ins>
      <w:r>
        <w:rPr>
          <w:rFonts w:ascii="Times New Roman" w:hAnsi="Times New Roman"/>
          <w:rPrChange w:id="206" w:author="Jordon Beijing" w:date="2020-08-16T15:02:00Z">
            <w:rPr/>
          </w:rPrChange>
        </w:rPr>
        <w:t xml:space="preserve">fun. </w:t>
      </w:r>
      <w:del w:id="207" w:author="Jordon Beijing" w:date="2020-08-16T16:36:00Z">
        <w:r>
          <w:rPr>
            <w:rFonts w:ascii="Times New Roman" w:hAnsi="Times New Roman"/>
            <w:rPrChange w:id="208" w:author="Jordon Beijing" w:date="2020-08-16T15:02:00Z">
              <w:rPr/>
            </w:rPrChange>
          </w:rPr>
          <w:delText>A few moment later</w:delText>
        </w:r>
      </w:del>
      <w:ins w:id="209" w:author="Jordon Beijing" w:date="2020-08-16T16:36:00Z">
        <w:r>
          <w:rPr>
            <w:rFonts w:ascii="Times New Roman" w:hAnsi="Times New Roman"/>
          </w:rPr>
          <w:t>Then</w:t>
        </w:r>
      </w:ins>
      <w:r>
        <w:rPr>
          <w:rFonts w:ascii="Times New Roman" w:hAnsi="Times New Roman"/>
          <w:rPrChange w:id="210" w:author="Jordon Beijing" w:date="2020-08-16T15:02:00Z">
            <w:rPr/>
          </w:rPrChange>
        </w:rPr>
        <w:t xml:space="preserve"> the teacher came in and called </w:t>
      </w:r>
      <w:del w:id="211" w:author="Jordon Beijing" w:date="2020-08-16T16:24:00Z">
        <w:r>
          <w:rPr>
            <w:rFonts w:ascii="Times New Roman" w:hAnsi="Times New Roman"/>
            <w:rPrChange w:id="212" w:author="Jordon Beijing" w:date="2020-08-16T15:02:00Z">
              <w:rPr/>
            </w:rPrChange>
          </w:rPr>
          <w:delText xml:space="preserve">out </w:delText>
        </w:r>
      </w:del>
      <w:ins w:id="213" w:author="Jordon Beijing" w:date="2020-08-16T16:24:00Z">
        <w:r>
          <w:rPr>
            <w:rFonts w:ascii="Times New Roman" w:hAnsi="Times New Roman"/>
          </w:rPr>
          <w:t>on</w:t>
        </w:r>
      </w:ins>
      <w:ins w:id="214" w:author="Jordon Beijing" w:date="2020-08-16T16:24:00Z">
        <w:r>
          <w:rPr>
            <w:rFonts w:ascii="Times New Roman" w:hAnsi="Times New Roman"/>
            <w:rPrChange w:id="215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216" w:author="Jordon Beijing" w:date="2020-08-16T15:02:00Z">
            <w:rPr/>
          </w:rPrChange>
        </w:rPr>
        <w:t xml:space="preserve">a few classmates to </w:t>
      </w:r>
      <w:ins w:id="217" w:author="Jordon Beijing" w:date="2020-08-16T16:36:00Z">
        <w:r>
          <w:rPr>
            <w:rFonts w:ascii="Times New Roman" w:hAnsi="Times New Roman"/>
          </w:rPr>
          <w:t xml:space="preserve">help </w:t>
        </w:r>
      </w:ins>
      <w:r>
        <w:rPr>
          <w:rFonts w:ascii="Times New Roman" w:hAnsi="Times New Roman"/>
          <w:rPrChange w:id="218" w:author="Jordon Beijing" w:date="2020-08-16T15:02:00Z">
            <w:rPr/>
          </w:rPrChange>
        </w:rPr>
        <w:t xml:space="preserve">carry the </w:t>
      </w:r>
      <w:del w:id="219" w:author="Jordon Beijing" w:date="2020-08-16T16:36:00Z">
        <w:r>
          <w:rPr>
            <w:rFonts w:ascii="Times New Roman" w:hAnsi="Times New Roman"/>
            <w:rPrChange w:id="220" w:author="Jordon Beijing" w:date="2020-08-16T15:02:00Z">
              <w:rPr/>
            </w:rPrChange>
          </w:rPr>
          <w:delText xml:space="preserve">things </w:delText>
        </w:r>
      </w:del>
      <w:ins w:id="221" w:author="Jordon Beijing" w:date="2020-08-16T16:36:00Z">
        <w:r>
          <w:rPr>
            <w:rFonts w:ascii="Times New Roman" w:hAnsi="Times New Roman"/>
          </w:rPr>
          <w:t>materials</w:t>
        </w:r>
      </w:ins>
      <w:ins w:id="222" w:author="Jordon Beijing" w:date="2020-08-16T16:36:00Z">
        <w:r>
          <w:rPr>
            <w:rFonts w:ascii="Times New Roman" w:hAnsi="Times New Roman"/>
            <w:rPrChange w:id="223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224" w:author="Jordon Beijing" w:date="2020-08-16T15:02:00Z">
            <w:rPr/>
          </w:rPrChange>
        </w:rPr>
        <w:t>that we</w:t>
      </w:r>
      <w:ins w:id="225" w:author="Jordon Beijing" w:date="2020-08-16T16:24:00Z">
        <w:r>
          <w:rPr>
            <w:rFonts w:ascii="Times New Roman" w:hAnsi="Times New Roman"/>
          </w:rPr>
          <w:t xml:space="preserve"> would </w:t>
        </w:r>
      </w:ins>
      <w:del w:id="226" w:author="Jordon Beijing" w:date="2020-08-16T16:24:00Z">
        <w:r>
          <w:rPr>
            <w:rFonts w:ascii="Times New Roman" w:hAnsi="Times New Roman"/>
            <w:rPrChange w:id="227" w:author="Jordon Beijing" w:date="2020-08-16T15:02:00Z">
              <w:rPr/>
            </w:rPrChange>
          </w:rPr>
          <w:delText xml:space="preserve">’ll </w:delText>
        </w:r>
      </w:del>
      <w:r>
        <w:rPr>
          <w:rFonts w:ascii="Times New Roman" w:hAnsi="Times New Roman"/>
          <w:rPrChange w:id="228" w:author="Jordon Beijing" w:date="2020-08-16T15:02:00Z">
            <w:rPr/>
          </w:rPrChange>
        </w:rPr>
        <w:t xml:space="preserve">use in class. After </w:t>
      </w:r>
      <w:ins w:id="229" w:author="Jordon Beijing" w:date="2020-08-16T16:36:00Z">
        <w:r>
          <w:rPr>
            <w:rFonts w:ascii="Times New Roman" w:hAnsi="Times New Roman"/>
          </w:rPr>
          <w:t xml:space="preserve">all </w:t>
        </w:r>
      </w:ins>
      <w:r>
        <w:rPr>
          <w:rFonts w:ascii="Times New Roman" w:hAnsi="Times New Roman"/>
          <w:rPrChange w:id="230" w:author="Jordon Beijing" w:date="2020-08-16T15:02:00Z">
            <w:rPr/>
          </w:rPrChange>
        </w:rPr>
        <w:t xml:space="preserve">the </w:t>
      </w:r>
      <w:del w:id="231" w:author="Jordon Beijing" w:date="2020-08-16T16:36:00Z">
        <w:r>
          <w:rPr>
            <w:rFonts w:ascii="Times New Roman" w:hAnsi="Times New Roman"/>
            <w:rPrChange w:id="232" w:author="Jordon Beijing" w:date="2020-08-16T15:02:00Z">
              <w:rPr/>
            </w:rPrChange>
          </w:rPr>
          <w:delText xml:space="preserve">things </w:delText>
        </w:r>
      </w:del>
      <w:ins w:id="233" w:author="Jordon Beijing" w:date="2020-08-16T16:36:00Z">
        <w:r>
          <w:rPr>
            <w:rFonts w:ascii="Times New Roman" w:hAnsi="Times New Roman"/>
          </w:rPr>
          <w:t>ma</w:t>
        </w:r>
      </w:ins>
      <w:ins w:id="234" w:author="Jordon Beijing" w:date="2020-08-16T16:37:00Z">
        <w:r>
          <w:rPr>
            <w:rFonts w:ascii="Times New Roman" w:hAnsi="Times New Roman"/>
          </w:rPr>
          <w:t>terials</w:t>
        </w:r>
      </w:ins>
      <w:ins w:id="235" w:author="Jordon Beijing" w:date="2020-08-16T16:36:00Z">
        <w:r>
          <w:rPr>
            <w:rFonts w:ascii="Times New Roman" w:hAnsi="Times New Roman"/>
            <w:rPrChange w:id="236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237" w:author="Jordon Beijing" w:date="2020-08-16T15:02:00Z">
            <w:rPr/>
          </w:rPrChange>
        </w:rPr>
        <w:t xml:space="preserve">were </w:t>
      </w:r>
      <w:del w:id="238" w:author="Jordon Beijing" w:date="2020-08-16T16:37:00Z">
        <w:r>
          <w:rPr>
            <w:rFonts w:ascii="Times New Roman" w:hAnsi="Times New Roman"/>
            <w:rPrChange w:id="239" w:author="Jordon Beijing" w:date="2020-08-16T15:02:00Z">
              <w:rPr/>
            </w:rPrChange>
          </w:rPr>
          <w:delText xml:space="preserve">all </w:delText>
        </w:r>
      </w:del>
      <w:r>
        <w:rPr>
          <w:rFonts w:ascii="Times New Roman" w:hAnsi="Times New Roman"/>
          <w:rPrChange w:id="240" w:author="Jordon Beijing" w:date="2020-08-16T15:02:00Z">
            <w:rPr/>
          </w:rPrChange>
        </w:rPr>
        <w:t>carried in</w:t>
      </w:r>
      <w:ins w:id="241" w:author="Jordon Beijing" w:date="2020-08-16T16:37:00Z">
        <w:r>
          <w:rPr>
            <w:rFonts w:ascii="Times New Roman" w:hAnsi="Times New Roman"/>
          </w:rPr>
          <w:t>t</w:t>
        </w:r>
      </w:ins>
      <w:del w:id="242" w:author="Jordon Beijing" w:date="2020-08-16T16:37:00Z">
        <w:r>
          <w:rPr>
            <w:rFonts w:ascii="Times New Roman" w:hAnsi="Times New Roman"/>
            <w:rPrChange w:id="243" w:author="Jordon Beijing" w:date="2020-08-16T15:02:00Z">
              <w:rPr/>
            </w:rPrChange>
          </w:rPr>
          <w:delText xml:space="preserve"> t</w:delText>
        </w:r>
      </w:del>
      <w:r>
        <w:rPr>
          <w:rFonts w:ascii="Times New Roman" w:hAnsi="Times New Roman"/>
          <w:rPrChange w:id="244" w:author="Jordon Beijing" w:date="2020-08-16T15:02:00Z">
            <w:rPr/>
          </w:rPrChange>
        </w:rPr>
        <w:t>o</w:t>
      </w:r>
      <w:ins w:id="245" w:author="Jordon Beijing" w:date="2020-08-16T16:37:00Z">
        <w:r>
          <w:rPr>
            <w:rFonts w:ascii="Times New Roman" w:hAnsi="Times New Roman"/>
          </w:rPr>
          <w:t xml:space="preserve"> the classroom</w:t>
        </w:r>
      </w:ins>
      <w:ins w:id="246" w:author="Jordon Beijing" w:date="2020-08-16T16:24:00Z">
        <w:r>
          <w:rPr>
            <w:rFonts w:ascii="Times New Roman" w:hAnsi="Times New Roman"/>
          </w:rPr>
          <w:t xml:space="preserve">, </w:t>
        </w:r>
      </w:ins>
      <w:del w:id="247" w:author="Jordon Beijing" w:date="2020-08-16T16:24:00Z">
        <w:r>
          <w:rPr>
            <w:rFonts w:ascii="Times New Roman" w:hAnsi="Times New Roman"/>
            <w:rPrChange w:id="248" w:author="Jordon Beijing" w:date="2020-08-16T15:02:00Z">
              <w:rPr/>
            </w:rPrChange>
          </w:rPr>
          <w:delText xml:space="preserve"> the class </w:delText>
        </w:r>
      </w:del>
      <w:r>
        <w:rPr>
          <w:rFonts w:ascii="Times New Roman" w:hAnsi="Times New Roman"/>
          <w:rPrChange w:id="249" w:author="Jordon Beijing" w:date="2020-08-16T15:02:00Z">
            <w:rPr/>
          </w:rPrChange>
        </w:rPr>
        <w:t>we were all shocked</w:t>
      </w:r>
      <w:ins w:id="250" w:author="Jordon Beijing" w:date="2020-08-16T16:37:00Z">
        <w:r>
          <w:rPr>
            <w:rFonts w:ascii="Times New Roman" w:hAnsi="Times New Roman"/>
          </w:rPr>
          <w:t xml:space="preserve"> at what we saw: </w:t>
        </w:r>
      </w:ins>
      <w:del w:id="251" w:author="Jordon Beijing" w:date="2020-08-16T16:37:00Z">
        <w:r>
          <w:rPr>
            <w:rFonts w:ascii="Times New Roman" w:hAnsi="Times New Roman"/>
            <w:rPrChange w:id="252" w:author="Jordon Beijing" w:date="2020-08-16T15:02:00Z">
              <w:rPr/>
            </w:rPrChange>
          </w:rPr>
          <w:delText xml:space="preserve">, </w:delText>
        </w:r>
      </w:del>
      <w:r>
        <w:rPr>
          <w:rFonts w:ascii="Times New Roman" w:hAnsi="Times New Roman"/>
          <w:rPrChange w:id="253" w:author="Jordon Beijing" w:date="2020-08-16T15:02:00Z">
            <w:rPr/>
          </w:rPrChange>
        </w:rPr>
        <w:t>some tennis ball</w:t>
      </w:r>
      <w:ins w:id="254" w:author="Jordon Beijing" w:date="2020-08-16T16:37:00Z">
        <w:r>
          <w:rPr>
            <w:rFonts w:ascii="Times New Roman" w:hAnsi="Times New Roman"/>
          </w:rPr>
          <w:t>s,</w:t>
        </w:r>
      </w:ins>
      <w:r>
        <w:rPr>
          <w:rFonts w:ascii="Times New Roman" w:hAnsi="Times New Roman"/>
          <w:rPrChange w:id="255" w:author="Jordon Beijing" w:date="2020-08-16T15:02:00Z">
            <w:rPr/>
          </w:rPrChange>
        </w:rPr>
        <w:t xml:space="preserve"> a pile of straw</w:t>
      </w:r>
      <w:ins w:id="256" w:author="Jordon Beijing" w:date="2020-08-18T19:49:00Z">
        <w:r>
          <w:rPr>
            <w:rFonts w:ascii="Times New Roman" w:hAnsi="Times New Roman"/>
          </w:rPr>
          <w:t>s</w:t>
        </w:r>
      </w:ins>
      <w:ins w:id="257" w:author="Jordon Beijing" w:date="2020-08-16T16:37:00Z">
        <w:r>
          <w:rPr>
            <w:rFonts w:ascii="Times New Roman" w:hAnsi="Times New Roman"/>
          </w:rPr>
          <w:t>,</w:t>
        </w:r>
      </w:ins>
      <w:r>
        <w:rPr>
          <w:rFonts w:ascii="Times New Roman" w:hAnsi="Times New Roman"/>
          <w:rPrChange w:id="258" w:author="Jordon Beijing" w:date="2020-08-16T15:02:00Z">
            <w:rPr/>
          </w:rPrChange>
        </w:rPr>
        <w:t xml:space="preserve"> some tape and some scissors. </w:t>
      </w:r>
    </w:p>
    <w:p>
      <w:pPr>
        <w:jc w:val="both"/>
        <w:rPr>
          <w:ins w:id="259" w:author="Jordon Beijing" w:date="2020-08-17T09:44:00Z"/>
          <w:rFonts w:ascii="Times New Roman" w:hAnsi="Times New Roman"/>
        </w:rPr>
      </w:pPr>
    </w:p>
    <w:p>
      <w:pPr>
        <w:jc w:val="both"/>
        <w:rPr>
          <w:rFonts w:ascii="Times New Roman" w:hAnsi="Times New Roman"/>
          <w:rPrChange w:id="260" w:author="Jordon Beijing" w:date="2020-08-16T15:02:00Z">
            <w:rPr/>
          </w:rPrChange>
        </w:rPr>
      </w:pPr>
      <w:del w:id="261" w:author="Jordon Beijing" w:date="2020-08-18T19:47:00Z">
        <w:r>
          <w:rPr>
            <w:rFonts w:ascii="Times New Roman" w:hAnsi="Times New Roman"/>
            <w:rPrChange w:id="262" w:author="Jordon Beijing" w:date="2020-08-16T15:02:00Z">
              <w:rPr/>
            </w:rPrChange>
          </w:rPr>
          <w:delText>The teacher announced</w:delText>
        </w:r>
      </w:del>
      <w:del w:id="263" w:author="Jordon Beijing" w:date="2020-08-16T16:37:00Z">
        <w:r>
          <w:rPr>
            <w:rFonts w:ascii="Times New Roman" w:hAnsi="Times New Roman"/>
            <w:rPrChange w:id="264" w:author="Jordon Beijing" w:date="2020-08-16T15:02:00Z">
              <w:rPr/>
            </w:rPrChange>
          </w:rPr>
          <w:delText xml:space="preserve"> out</w:delText>
        </w:r>
      </w:del>
      <w:del w:id="265" w:author="Jordon Beijing" w:date="2020-08-17T09:45:00Z">
        <w:r>
          <w:rPr>
            <w:rFonts w:ascii="Times New Roman" w:hAnsi="Times New Roman"/>
            <w:rPrChange w:id="266" w:author="Jordon Beijing" w:date="2020-08-16T15:02:00Z">
              <w:rPr/>
            </w:rPrChange>
          </w:rPr>
          <w:delText>:</w:delText>
        </w:r>
      </w:del>
      <w:r>
        <w:rPr>
          <w:rFonts w:ascii="Times New Roman" w:hAnsi="Times New Roman"/>
          <w:rPrChange w:id="267" w:author="Jordon Beijing" w:date="2020-08-16T15:02:00Z">
            <w:rPr/>
          </w:rPrChange>
        </w:rPr>
        <w:t xml:space="preserve"> “The group that you </w:t>
      </w:r>
      <w:ins w:id="268" w:author="Jordon Beijing" w:date="2020-08-16T16:40:00Z">
        <w:r>
          <w:rPr>
            <w:rFonts w:ascii="Times New Roman" w:hAnsi="Times New Roman"/>
          </w:rPr>
          <w:t xml:space="preserve">just </w:t>
        </w:r>
      </w:ins>
      <w:r>
        <w:rPr>
          <w:rFonts w:ascii="Times New Roman" w:hAnsi="Times New Roman"/>
          <w:rPrChange w:id="269" w:author="Jordon Beijing" w:date="2020-08-16T15:02:00Z">
            <w:rPr/>
          </w:rPrChange>
        </w:rPr>
        <w:t xml:space="preserve">joined will </w:t>
      </w:r>
      <w:del w:id="270" w:author="Jordon Beijing" w:date="2020-08-16T16:40:00Z">
        <w:r>
          <w:rPr>
            <w:rFonts w:ascii="Times New Roman" w:hAnsi="Times New Roman"/>
            <w:rPrChange w:id="271" w:author="Jordon Beijing" w:date="2020-08-16T15:02:00Z">
              <w:rPr/>
            </w:rPrChange>
          </w:rPr>
          <w:delText>have a competition</w:delText>
        </w:r>
      </w:del>
      <w:ins w:id="272" w:author="Jordon Beijing" w:date="2020-08-16T16:40:00Z">
        <w:r>
          <w:rPr>
            <w:rFonts w:ascii="Times New Roman" w:hAnsi="Times New Roman"/>
          </w:rPr>
          <w:t>compete</w:t>
        </w:r>
      </w:ins>
      <w:r>
        <w:rPr>
          <w:rFonts w:ascii="Times New Roman" w:hAnsi="Times New Roman"/>
          <w:rPrChange w:id="273" w:author="Jordon Beijing" w:date="2020-08-16T15:02:00Z">
            <w:rPr/>
          </w:rPrChange>
        </w:rPr>
        <w:t xml:space="preserve"> with the other group</w:t>
      </w:r>
      <w:ins w:id="274" w:author="Jordon Beijing" w:date="2020-08-17T09:39:00Z">
        <w:r>
          <w:rPr>
            <w:rFonts w:ascii="Times New Roman" w:hAnsi="Times New Roman"/>
          </w:rPr>
          <w:t>s</w:t>
        </w:r>
      </w:ins>
      <w:ins w:id="275" w:author="Jordon Beijing" w:date="2020-08-16T16:41:00Z">
        <w:r>
          <w:rPr>
            <w:rFonts w:ascii="Times New Roman" w:hAnsi="Times New Roman"/>
          </w:rPr>
          <w:t xml:space="preserve"> to</w:t>
        </w:r>
      </w:ins>
      <w:ins w:id="276" w:author="Jordon Beijing" w:date="2020-08-16T16:43:00Z">
        <w:r>
          <w:rPr>
            <w:rFonts w:ascii="Times New Roman" w:hAnsi="Times New Roman"/>
          </w:rPr>
          <w:t xml:space="preserve"> </w:t>
        </w:r>
      </w:ins>
      <w:ins w:id="277" w:author="Jordon Beijing" w:date="2020-08-16T16:42:00Z">
        <w:r>
          <w:rPr>
            <w:rFonts w:ascii="Times New Roman" w:hAnsi="Times New Roman"/>
          </w:rPr>
          <w:t>build</w:t>
        </w:r>
      </w:ins>
      <w:ins w:id="278" w:author="Jordon Beijing" w:date="2020-08-16T16:41:00Z">
        <w:r>
          <w:rPr>
            <w:rFonts w:ascii="Times New Roman" w:hAnsi="Times New Roman"/>
          </w:rPr>
          <w:t xml:space="preserve"> something</w:t>
        </w:r>
      </w:ins>
      <w:del w:id="279" w:author="Jordon Beijing" w:date="2020-08-16T16:41:00Z">
        <w:r>
          <w:rPr>
            <w:rFonts w:ascii="Times New Roman" w:hAnsi="Times New Roman"/>
            <w:rPrChange w:id="280" w:author="Jordon Beijing" w:date="2020-08-16T15:02:00Z">
              <w:rPr/>
            </w:rPrChange>
          </w:rPr>
          <w:delText xml:space="preserve">. The thing that your group need to </w:delText>
        </w:r>
      </w:del>
      <w:del w:id="281" w:author="Jordon Beijing" w:date="2020-08-16T16:40:00Z">
        <w:r>
          <w:rPr>
            <w:rFonts w:ascii="Times New Roman" w:hAnsi="Times New Roman"/>
            <w:rPrChange w:id="282" w:author="Jordon Beijing" w:date="2020-08-16T15:02:00Z">
              <w:rPr/>
            </w:rPrChange>
          </w:rPr>
          <w:delText xml:space="preserve">made </w:delText>
        </w:r>
      </w:del>
      <w:del w:id="283" w:author="Jordon Beijing" w:date="2020-08-16T16:41:00Z">
        <w:r>
          <w:rPr>
            <w:rFonts w:ascii="Times New Roman" w:hAnsi="Times New Roman"/>
            <w:rPrChange w:id="284" w:author="Jordon Beijing" w:date="2020-08-16T15:02:00Z">
              <w:rPr/>
            </w:rPrChange>
          </w:rPr>
          <w:delText xml:space="preserve">to compete with the other group </w:delText>
        </w:r>
      </w:del>
      <w:del w:id="285" w:author="Jordon Beijing" w:date="2020-08-16T16:42:00Z">
        <w:r>
          <w:rPr>
            <w:rFonts w:ascii="Times New Roman" w:hAnsi="Times New Roman"/>
            <w:rPrChange w:id="286" w:author="Jordon Beijing" w:date="2020-08-16T15:02:00Z">
              <w:rPr/>
            </w:rPrChange>
          </w:rPr>
          <w:delText>is a thing</w:delText>
        </w:r>
      </w:del>
      <w:r>
        <w:rPr>
          <w:rFonts w:ascii="Times New Roman" w:hAnsi="Times New Roman"/>
          <w:rPrChange w:id="287" w:author="Jordon Beijing" w:date="2020-08-16T15:02:00Z">
            <w:rPr/>
          </w:rPrChange>
        </w:rPr>
        <w:t xml:space="preserve"> </w:t>
      </w:r>
      <w:ins w:id="288" w:author="Jordon Beijing" w:date="2020-08-16T16:43:00Z">
        <w:r>
          <w:rPr>
            <w:rFonts w:ascii="Times New Roman" w:hAnsi="Times New Roman"/>
          </w:rPr>
          <w:t xml:space="preserve">that </w:t>
        </w:r>
      </w:ins>
      <w:del w:id="289" w:author="Jordon Beijing" w:date="2020-08-16T16:43:00Z">
        <w:r>
          <w:rPr>
            <w:rFonts w:ascii="Times New Roman" w:hAnsi="Times New Roman"/>
            <w:rPrChange w:id="290" w:author="Jordon Beijing" w:date="2020-08-16T15:02:00Z">
              <w:rPr/>
            </w:rPrChange>
          </w:rPr>
          <w:delText xml:space="preserve">that </w:delText>
        </w:r>
      </w:del>
      <w:r>
        <w:rPr>
          <w:rFonts w:ascii="Times New Roman" w:hAnsi="Times New Roman"/>
          <w:rPrChange w:id="291" w:author="Jordon Beijing" w:date="2020-08-16T15:02:00Z">
            <w:rPr/>
          </w:rPrChange>
        </w:rPr>
        <w:t>can hold the ball and not fall</w:t>
      </w:r>
      <w:ins w:id="292" w:author="Jordon Beijing" w:date="2020-08-16T16:42:00Z">
        <w:r>
          <w:rPr>
            <w:rFonts w:ascii="Times New Roman" w:hAnsi="Times New Roman"/>
          </w:rPr>
          <w:t xml:space="preserve"> over</w:t>
        </w:r>
      </w:ins>
      <w:ins w:id="293" w:author="Jordon Beijing" w:date="2020-08-18T19:47:00Z">
        <w:r>
          <w:rPr>
            <w:rFonts w:ascii="Times New Roman" w:hAnsi="Times New Roman"/>
          </w:rPr>
          <w:t>,” the teacher announced.</w:t>
        </w:r>
      </w:ins>
      <w:del w:id="294" w:author="Jordon Beijing" w:date="2020-08-18T19:47:00Z">
        <w:r>
          <w:rPr>
            <w:rFonts w:ascii="Times New Roman" w:hAnsi="Times New Roman"/>
            <w:rPrChange w:id="295" w:author="Jordon Beijing" w:date="2020-08-16T15:02:00Z">
              <w:rPr/>
            </w:rPrChange>
          </w:rPr>
          <w:delText>.</w:delText>
        </w:r>
      </w:del>
      <w:r>
        <w:rPr>
          <w:rFonts w:ascii="Times New Roman" w:hAnsi="Times New Roman"/>
          <w:rPrChange w:id="296" w:author="Jordon Beijing" w:date="2020-08-16T15:02:00Z">
            <w:rPr/>
          </w:rPrChange>
        </w:rPr>
        <w:t xml:space="preserve"> </w:t>
      </w:r>
      <w:ins w:id="297" w:author="Jordon Beijing" w:date="2020-08-18T19:47:00Z">
        <w:r>
          <w:rPr>
            <w:rFonts w:ascii="Times New Roman" w:hAnsi="Times New Roman"/>
          </w:rPr>
          <w:t>“</w:t>
        </w:r>
      </w:ins>
      <w:r>
        <w:rPr>
          <w:rFonts w:ascii="Times New Roman" w:hAnsi="Times New Roman"/>
          <w:rPrChange w:id="298" w:author="Jordon Beijing" w:date="2020-08-16T15:02:00Z">
            <w:rPr/>
          </w:rPrChange>
        </w:rPr>
        <w:t xml:space="preserve">The group </w:t>
      </w:r>
      <w:del w:id="299" w:author="Jordon Beijing" w:date="2020-08-16T16:42:00Z">
        <w:r>
          <w:rPr>
            <w:rFonts w:ascii="Times New Roman" w:hAnsi="Times New Roman"/>
            <w:rPrChange w:id="300" w:author="Jordon Beijing" w:date="2020-08-16T15:02:00Z">
              <w:rPr/>
            </w:rPrChange>
          </w:rPr>
          <w:delText xml:space="preserve">which </w:delText>
        </w:r>
      </w:del>
      <w:ins w:id="301" w:author="Jordon Beijing" w:date="2020-08-16T16:42:00Z">
        <w:r>
          <w:rPr>
            <w:rFonts w:ascii="Times New Roman" w:hAnsi="Times New Roman"/>
          </w:rPr>
          <w:t>that</w:t>
        </w:r>
      </w:ins>
      <w:ins w:id="302" w:author="Jordon Beijing" w:date="2020-08-16T16:42:00Z">
        <w:r>
          <w:rPr>
            <w:rFonts w:ascii="Times New Roman" w:hAnsi="Times New Roman"/>
            <w:rPrChange w:id="303" w:author="Jordon Beijing" w:date="2020-08-16T15:02:00Z">
              <w:rPr/>
            </w:rPrChange>
          </w:rPr>
          <w:t xml:space="preserve"> </w:t>
        </w:r>
      </w:ins>
      <w:del w:id="304" w:author="Jordon Beijing" w:date="2020-08-16T16:42:00Z">
        <w:r>
          <w:rPr>
            <w:rFonts w:ascii="Times New Roman" w:hAnsi="Times New Roman"/>
            <w:rPrChange w:id="305" w:author="Jordon Beijing" w:date="2020-08-16T15:02:00Z">
              <w:rPr/>
            </w:rPrChange>
          </w:rPr>
          <w:delText xml:space="preserve">was </w:delText>
        </w:r>
      </w:del>
      <w:ins w:id="306" w:author="Jordon Beijing" w:date="2020-08-16T16:42:00Z">
        <w:r>
          <w:rPr>
            <w:rFonts w:ascii="Times New Roman" w:hAnsi="Times New Roman"/>
          </w:rPr>
          <w:t>is</w:t>
        </w:r>
      </w:ins>
      <w:ins w:id="307" w:author="Jordon Beijing" w:date="2020-08-16T16:42:00Z">
        <w:r>
          <w:rPr>
            <w:rFonts w:ascii="Times New Roman" w:hAnsi="Times New Roman"/>
            <w:rPrChange w:id="308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309" w:author="Jordon Beijing" w:date="2020-08-16T15:02:00Z">
            <w:rPr/>
          </w:rPrChange>
        </w:rPr>
        <w:t xml:space="preserve">the fastest and </w:t>
      </w:r>
      <w:del w:id="310" w:author="Jordon Beijing" w:date="2020-08-16T16:42:00Z">
        <w:r>
          <w:rPr>
            <w:rFonts w:ascii="Times New Roman" w:hAnsi="Times New Roman"/>
            <w:rPrChange w:id="311" w:author="Jordon Beijing" w:date="2020-08-16T15:02:00Z">
              <w:rPr/>
            </w:rPrChange>
          </w:rPr>
          <w:delText xml:space="preserve">have </w:delText>
        </w:r>
      </w:del>
      <w:ins w:id="312" w:author="Jordon Beijing" w:date="2020-08-16T16:42:00Z">
        <w:r>
          <w:rPr>
            <w:rFonts w:ascii="Times New Roman" w:hAnsi="Times New Roman"/>
          </w:rPr>
          <w:t>has</w:t>
        </w:r>
      </w:ins>
      <w:ins w:id="313" w:author="Jordon Beijing" w:date="2020-08-16T16:42:00Z">
        <w:r>
          <w:rPr>
            <w:rFonts w:ascii="Times New Roman" w:hAnsi="Times New Roman"/>
            <w:rPrChange w:id="314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315" w:author="Jordon Beijing" w:date="2020-08-16T15:02:00Z">
            <w:rPr/>
          </w:rPrChange>
        </w:rPr>
        <w:t xml:space="preserve">the tallest </w:t>
      </w:r>
      <w:ins w:id="316" w:author="Jordon Beijing" w:date="2020-08-16T16:42:00Z">
        <w:r>
          <w:rPr>
            <w:rFonts w:ascii="Times New Roman" w:hAnsi="Times New Roman"/>
          </w:rPr>
          <w:t xml:space="preserve">tower </w:t>
        </w:r>
      </w:ins>
      <w:r>
        <w:rPr>
          <w:rFonts w:ascii="Times New Roman" w:hAnsi="Times New Roman"/>
          <w:rPrChange w:id="317" w:author="Jordon Beijing" w:date="2020-08-16T15:02:00Z">
            <w:rPr/>
          </w:rPrChange>
        </w:rPr>
        <w:t xml:space="preserve">will be the winner. </w:t>
      </w:r>
      <w:ins w:id="318" w:author="Jordon Beijing" w:date="2020-08-16T16:42:00Z">
        <w:r>
          <w:rPr>
            <w:rFonts w:ascii="Times New Roman" w:hAnsi="Times New Roman"/>
          </w:rPr>
          <w:t>The c</w:t>
        </w:r>
      </w:ins>
      <w:del w:id="319" w:author="Jordon Beijing" w:date="2020-08-16T16:42:00Z">
        <w:r>
          <w:rPr>
            <w:rFonts w:ascii="Times New Roman" w:hAnsi="Times New Roman"/>
            <w:rPrChange w:id="320" w:author="Jordon Beijing" w:date="2020-08-16T15:02:00Z">
              <w:rPr/>
            </w:rPrChange>
          </w:rPr>
          <w:delText>C</w:delText>
        </w:r>
      </w:del>
      <w:r>
        <w:rPr>
          <w:rFonts w:ascii="Times New Roman" w:hAnsi="Times New Roman"/>
          <w:rPrChange w:id="321" w:author="Jordon Beijing" w:date="2020-08-16T15:02:00Z">
            <w:rPr/>
          </w:rPrChange>
        </w:rPr>
        <w:t xml:space="preserve">ompetition will begin in five, four, three, two, one! </w:t>
      </w:r>
      <w:ins w:id="322" w:author="Jordon Beijing" w:date="2020-08-17T09:39:00Z">
        <w:r>
          <w:rPr>
            <w:rFonts w:ascii="Times New Roman" w:hAnsi="Times New Roman"/>
          </w:rPr>
          <w:t>Let the c</w:t>
        </w:r>
      </w:ins>
      <w:del w:id="323" w:author="Jordon Beijing" w:date="2020-08-17T09:39:00Z">
        <w:r>
          <w:rPr>
            <w:rFonts w:ascii="Times New Roman" w:hAnsi="Times New Roman"/>
            <w:rPrChange w:id="324" w:author="Jordon Beijing" w:date="2020-08-16T15:02:00Z">
              <w:rPr/>
            </w:rPrChange>
          </w:rPr>
          <w:delText>C</w:delText>
        </w:r>
      </w:del>
      <w:r>
        <w:rPr>
          <w:rFonts w:ascii="Times New Roman" w:hAnsi="Times New Roman"/>
          <w:rPrChange w:id="325" w:author="Jordon Beijing" w:date="2020-08-16T15:02:00Z">
            <w:rPr/>
          </w:rPrChange>
        </w:rPr>
        <w:t>ompetition beg</w:t>
      </w:r>
      <w:ins w:id="326" w:author="Jordon Beijing" w:date="2020-08-17T09:39:00Z">
        <w:r>
          <w:rPr>
            <w:rFonts w:ascii="Times New Roman" w:hAnsi="Times New Roman"/>
          </w:rPr>
          <w:t>i</w:t>
        </w:r>
      </w:ins>
      <w:del w:id="327" w:author="Jordon Beijing" w:date="2020-08-17T09:39:00Z">
        <w:r>
          <w:rPr>
            <w:rFonts w:ascii="Times New Roman" w:hAnsi="Times New Roman"/>
            <w:rPrChange w:id="328" w:author="Jordon Beijing" w:date="2020-08-16T15:02:00Z">
              <w:rPr/>
            </w:rPrChange>
          </w:rPr>
          <w:delText>a</w:delText>
        </w:r>
      </w:del>
      <w:r>
        <w:rPr>
          <w:rFonts w:ascii="Times New Roman" w:hAnsi="Times New Roman"/>
          <w:rPrChange w:id="329" w:author="Jordon Beijing" w:date="2020-08-16T15:02:00Z">
            <w:rPr/>
          </w:rPrChange>
        </w:rPr>
        <w:t>n!”</w:t>
      </w:r>
    </w:p>
    <w:p>
      <w:pPr>
        <w:jc w:val="both"/>
        <w:rPr>
          <w:rFonts w:ascii="Times New Roman" w:hAnsi="Times New Roman"/>
          <w:rPrChange w:id="330" w:author="Jordon Beijing" w:date="2020-08-16T15:02:00Z">
            <w:rPr/>
          </w:rPrChange>
        </w:rPr>
      </w:pPr>
    </w:p>
    <w:p>
      <w:pPr>
        <w:jc w:val="both"/>
        <w:rPr>
          <w:ins w:id="331" w:author="Jordon Beijing" w:date="2020-08-16T16:44:00Z"/>
          <w:rFonts w:ascii="Times New Roman" w:hAnsi="Times New Roman"/>
        </w:rPr>
      </w:pPr>
      <w:r>
        <w:rPr>
          <w:rFonts w:ascii="Times New Roman" w:hAnsi="Times New Roman"/>
          <w:rPrChange w:id="332" w:author="Jordon Beijing" w:date="2020-08-16T15:02:00Z">
            <w:rPr/>
          </w:rPrChange>
        </w:rPr>
        <w:t xml:space="preserve">The group </w:t>
      </w:r>
      <w:del w:id="333" w:author="Jordon Beijing" w:date="2020-08-16T16:43:00Z">
        <w:r>
          <w:rPr>
            <w:rFonts w:ascii="Times New Roman" w:hAnsi="Times New Roman"/>
            <w:rPrChange w:id="334" w:author="Jordon Beijing" w:date="2020-08-16T15:02:00Z">
              <w:rPr/>
            </w:rPrChange>
          </w:rPr>
          <w:delText xml:space="preserve">which </w:delText>
        </w:r>
      </w:del>
      <w:ins w:id="335" w:author="Jordon Beijing" w:date="2020-08-16T16:43:00Z">
        <w:r>
          <w:rPr>
            <w:rFonts w:ascii="Times New Roman" w:hAnsi="Times New Roman"/>
          </w:rPr>
          <w:t>that</w:t>
        </w:r>
      </w:ins>
      <w:ins w:id="336" w:author="Jordon Beijing" w:date="2020-08-16T16:43:00Z">
        <w:r>
          <w:rPr>
            <w:rFonts w:ascii="Times New Roman" w:hAnsi="Times New Roman"/>
            <w:rPrChange w:id="337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338" w:author="Jordon Beijing" w:date="2020-08-16T15:02:00Z">
            <w:rPr/>
          </w:rPrChange>
        </w:rPr>
        <w:t>I was in gathered fast. We were fast, but we start</w:t>
      </w:r>
      <w:ins w:id="339" w:author="Jordon Beijing" w:date="2020-08-16T16:44:00Z">
        <w:r>
          <w:rPr>
            <w:rFonts w:ascii="Times New Roman" w:hAnsi="Times New Roman"/>
          </w:rPr>
          <w:t>ed</w:t>
        </w:r>
      </w:ins>
      <w:r>
        <w:rPr>
          <w:rFonts w:ascii="Times New Roman" w:hAnsi="Times New Roman"/>
          <w:rPrChange w:id="340" w:author="Jordon Beijing" w:date="2020-08-16T15:02:00Z">
            <w:rPr/>
          </w:rPrChange>
        </w:rPr>
        <w:t xml:space="preserve"> arguing about how should we build the tower</w:t>
      </w:r>
      <w:ins w:id="341" w:author="Jordon Beijing" w:date="2020-08-16T16:44:00Z">
        <w:r>
          <w:rPr>
            <w:rFonts w:ascii="Times New Roman" w:hAnsi="Times New Roman"/>
          </w:rPr>
          <w:t>.</w:t>
        </w:r>
      </w:ins>
      <w:del w:id="342" w:author="Jordon Beijing" w:date="2020-08-16T16:44:00Z">
        <w:r>
          <w:rPr>
            <w:rFonts w:ascii="Times New Roman" w:hAnsi="Times New Roman"/>
            <w:rPrChange w:id="343" w:author="Jordon Beijing" w:date="2020-08-16T15:02:00Z">
              <w:rPr/>
            </w:rPrChange>
          </w:rPr>
          <w:delText>,</w:delText>
        </w:r>
      </w:del>
      <w:r>
        <w:rPr>
          <w:rFonts w:ascii="Times New Roman" w:hAnsi="Times New Roman"/>
          <w:rPrChange w:id="344" w:author="Jordon Beijing" w:date="2020-08-16T15:02:00Z">
            <w:rPr/>
          </w:rPrChange>
        </w:rPr>
        <w:t xml:space="preserve"> </w:t>
      </w:r>
      <w:ins w:id="345" w:author="Jordon Beijing" w:date="2020-08-16T16:44:00Z">
        <w:r>
          <w:rPr>
            <w:rFonts w:ascii="Times New Roman" w:hAnsi="Times New Roman"/>
          </w:rPr>
          <w:t>T</w:t>
        </w:r>
      </w:ins>
      <w:del w:id="346" w:author="Jordon Beijing" w:date="2020-08-16T16:44:00Z">
        <w:r>
          <w:rPr>
            <w:rFonts w:ascii="Times New Roman" w:hAnsi="Times New Roman"/>
            <w:rPrChange w:id="347" w:author="Jordon Beijing" w:date="2020-08-16T15:02:00Z">
              <w:rPr/>
            </w:rPrChange>
          </w:rPr>
          <w:delText>t</w:delText>
        </w:r>
      </w:del>
      <w:r>
        <w:rPr>
          <w:rFonts w:ascii="Times New Roman" w:hAnsi="Times New Roman"/>
          <w:rPrChange w:id="348" w:author="Jordon Beijing" w:date="2020-08-16T15:02:00Z">
            <w:rPr/>
          </w:rPrChange>
        </w:rPr>
        <w:t xml:space="preserve">he only </w:t>
      </w:r>
      <w:del w:id="349" w:author="Jordon Beijing" w:date="2020-08-16T16:44:00Z">
        <w:r>
          <w:rPr>
            <w:rFonts w:ascii="Times New Roman" w:hAnsi="Times New Roman"/>
            <w:rPrChange w:id="350" w:author="Jordon Beijing" w:date="2020-08-16T15:02:00Z">
              <w:rPr/>
            </w:rPrChange>
          </w:rPr>
          <w:delText xml:space="preserve">thing </w:delText>
        </w:r>
      </w:del>
      <w:ins w:id="351" w:author="Jordon Beijing" w:date="2020-08-16T16:44:00Z">
        <w:r>
          <w:rPr>
            <w:rFonts w:ascii="Times New Roman" w:hAnsi="Times New Roman"/>
          </w:rPr>
          <w:t>materials we had</w:t>
        </w:r>
      </w:ins>
      <w:ins w:id="352" w:author="Jordon Beijing" w:date="2020-08-16T16:44:00Z">
        <w:r>
          <w:rPr>
            <w:rFonts w:ascii="Times New Roman" w:hAnsi="Times New Roman"/>
            <w:rPrChange w:id="353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354" w:author="Jordon Beijing" w:date="2020-08-16T15:02:00Z">
            <w:rPr/>
          </w:rPrChange>
        </w:rPr>
        <w:t xml:space="preserve">to make the tower was straw and tape. </w:t>
      </w:r>
    </w:p>
    <w:p>
      <w:pPr>
        <w:jc w:val="both"/>
        <w:rPr>
          <w:ins w:id="355" w:author="Jordon Beijing" w:date="2020-08-16T16:44:00Z"/>
          <w:rFonts w:ascii="Times New Roman" w:hAnsi="Times New Roman"/>
        </w:rPr>
      </w:pPr>
    </w:p>
    <w:p>
      <w:pPr>
        <w:jc w:val="both"/>
        <w:rPr>
          <w:ins w:id="356" w:author="Jordon Beijing" w:date="2020-08-17T09:44:00Z"/>
          <w:rFonts w:ascii="Times New Roman" w:hAnsi="Times New Roman"/>
        </w:rPr>
      </w:pPr>
      <w:commentRangeStart w:id="0"/>
      <w:r>
        <w:rPr>
          <w:rFonts w:ascii="Times New Roman" w:hAnsi="Times New Roman"/>
          <w:rPrChange w:id="357" w:author="Jordon Beijing" w:date="2020-08-16T15:02:00Z">
            <w:rPr/>
          </w:rPrChange>
        </w:rPr>
        <w:t xml:space="preserve">“I prefer we build it like a tower in the real would.” </w:t>
      </w:r>
    </w:p>
    <w:p>
      <w:pPr>
        <w:jc w:val="both"/>
        <w:rPr>
          <w:ins w:id="358" w:author="Jordon Beijing" w:date="2020-08-17T09:44:00Z"/>
          <w:rFonts w:ascii="Times New Roman" w:hAnsi="Times New Roman"/>
        </w:rPr>
      </w:pPr>
    </w:p>
    <w:p>
      <w:pPr>
        <w:jc w:val="both"/>
        <w:rPr>
          <w:ins w:id="359" w:author="Jordon Beijing" w:date="2020-08-17T09:44:00Z"/>
          <w:rFonts w:ascii="Times New Roman" w:hAnsi="Times New Roman"/>
        </w:rPr>
      </w:pPr>
      <w:r>
        <w:rPr>
          <w:rFonts w:ascii="Times New Roman" w:hAnsi="Times New Roman"/>
          <w:rPrChange w:id="360" w:author="Jordon Beijing" w:date="2020-08-16T15:02:00Z">
            <w:rPr/>
          </w:rPrChange>
        </w:rPr>
        <w:t xml:space="preserve">But we abandoned that idea very quick, because straw is very easy to be distortion. </w:t>
      </w:r>
    </w:p>
    <w:p>
      <w:pPr>
        <w:jc w:val="both"/>
        <w:rPr>
          <w:ins w:id="361" w:author="Jordon Beijing" w:date="2020-08-17T09:44:00Z"/>
          <w:rFonts w:ascii="Times New Roman" w:hAnsi="Times New Roman"/>
        </w:rPr>
      </w:pPr>
    </w:p>
    <w:p>
      <w:pPr>
        <w:jc w:val="both"/>
        <w:rPr>
          <w:ins w:id="362" w:author="Jordon Beijing" w:date="2020-08-17T09:44:00Z"/>
          <w:rFonts w:ascii="Times New Roman" w:hAnsi="Times New Roman"/>
        </w:rPr>
      </w:pPr>
      <w:r>
        <w:rPr>
          <w:rFonts w:ascii="Times New Roman" w:hAnsi="Times New Roman"/>
          <w:rPrChange w:id="363" w:author="Jordon Beijing" w:date="2020-08-16T15:02:00Z">
            <w:rPr/>
          </w:rPrChange>
        </w:rPr>
        <w:t xml:space="preserve">“I prefer we use triangles to build the tower.” </w:t>
      </w:r>
    </w:p>
    <w:p>
      <w:pPr>
        <w:jc w:val="both"/>
        <w:rPr>
          <w:ins w:id="364" w:author="Jordon Beijing" w:date="2020-08-17T09:44:00Z"/>
          <w:rFonts w:ascii="Times New Roman" w:hAnsi="Times New Roman"/>
        </w:rPr>
      </w:pPr>
    </w:p>
    <w:p>
      <w:pPr>
        <w:jc w:val="both"/>
        <w:rPr>
          <w:ins w:id="365" w:author="Jordon Beijing" w:date="2020-08-17T09:44:00Z"/>
          <w:rFonts w:ascii="Times New Roman" w:hAnsi="Times New Roman"/>
        </w:rPr>
      </w:pPr>
      <w:r>
        <w:rPr>
          <w:rFonts w:ascii="Times New Roman" w:hAnsi="Times New Roman"/>
          <w:rPrChange w:id="366" w:author="Jordon Beijing" w:date="2020-08-16T15:02:00Z">
            <w:rPr/>
          </w:rPrChange>
        </w:rPr>
        <w:t xml:space="preserve">“I prefer making the tower like a champion cup.” </w:t>
      </w:r>
    </w:p>
    <w:p>
      <w:pPr>
        <w:jc w:val="both"/>
        <w:rPr>
          <w:ins w:id="367" w:author="Jordon Beijing" w:date="2020-08-17T09:44:00Z"/>
          <w:rFonts w:ascii="Times New Roman" w:hAnsi="Times New Roman"/>
        </w:rPr>
      </w:pPr>
    </w:p>
    <w:p>
      <w:pPr>
        <w:jc w:val="both"/>
        <w:rPr>
          <w:ins w:id="368" w:author="Jordon Beijing" w:date="2020-08-17T09:44:00Z"/>
          <w:rFonts w:ascii="Times New Roman" w:hAnsi="Times New Roman"/>
        </w:rPr>
      </w:pPr>
      <w:r>
        <w:rPr>
          <w:rFonts w:ascii="Times New Roman" w:hAnsi="Times New Roman"/>
          <w:rPrChange w:id="369" w:author="Jordon Beijing" w:date="2020-08-16T15:02:00Z">
            <w:rPr/>
          </w:rPrChange>
        </w:rPr>
        <w:t xml:space="preserve">“I prefer we make the tower like a cup.” </w:t>
      </w:r>
    </w:p>
    <w:p>
      <w:pPr>
        <w:jc w:val="both"/>
        <w:rPr>
          <w:ins w:id="370" w:author="Jordon Beijing" w:date="2020-08-17T09:44:00Z"/>
          <w:rFonts w:ascii="Times New Roman" w:hAnsi="Times New Roman"/>
        </w:rPr>
      </w:pPr>
    </w:p>
    <w:p>
      <w:pPr>
        <w:jc w:val="both"/>
        <w:rPr>
          <w:ins w:id="371" w:author="Jordon Beijing" w:date="2020-08-17T09:44:00Z"/>
          <w:rFonts w:ascii="Times New Roman" w:hAnsi="Times New Roman"/>
        </w:rPr>
      </w:pPr>
      <w:r>
        <w:rPr>
          <w:rFonts w:ascii="Times New Roman" w:hAnsi="Times New Roman"/>
          <w:rPrChange w:id="372" w:author="Jordon Beijing" w:date="2020-08-16T15:02:00Z">
            <w:rPr/>
          </w:rPrChange>
        </w:rPr>
        <w:t>“</w:t>
      </w:r>
      <w:ins w:id="373" w:author="Jordon Beijing" w:date="2020-08-18T18:47:00Z">
        <w:r>
          <w:rPr>
            <w:rFonts w:ascii="Times New Roman" w:hAnsi="Times New Roman"/>
          </w:rPr>
          <w:t>H</w:t>
        </w:r>
      </w:ins>
      <w:del w:id="374" w:author="Jordon Beijing" w:date="2020-08-18T18:47:00Z">
        <w:r>
          <w:rPr>
            <w:rFonts w:ascii="Times New Roman" w:hAnsi="Times New Roman"/>
            <w:rPrChange w:id="375" w:author="Jordon Beijing" w:date="2020-08-16T15:02:00Z">
              <w:rPr/>
            </w:rPrChange>
          </w:rPr>
          <w:delText>h</w:delText>
        </w:r>
      </w:del>
      <w:r>
        <w:rPr>
          <w:rFonts w:ascii="Times New Roman" w:hAnsi="Times New Roman"/>
          <w:rPrChange w:id="376" w:author="Jordon Beijing" w:date="2020-08-16T15:02:00Z">
            <w:rPr/>
          </w:rPrChange>
        </w:rPr>
        <w:t xml:space="preserve">ow much straw and tape do we have?” </w:t>
      </w:r>
      <w:commentRangeEnd w:id="0"/>
      <w:r>
        <w:rPr>
          <w:rStyle w:val="21"/>
        </w:rPr>
        <w:commentReference w:id="0"/>
      </w:r>
    </w:p>
    <w:p>
      <w:pPr>
        <w:jc w:val="both"/>
        <w:rPr>
          <w:ins w:id="377" w:author="Jordon Beijing" w:date="2020-08-17T09:44:00Z"/>
          <w:rFonts w:ascii="Times New Roman" w:hAnsi="Times New Roman"/>
        </w:rPr>
      </w:pPr>
    </w:p>
    <w:p>
      <w:pPr>
        <w:jc w:val="both"/>
        <w:rPr>
          <w:rFonts w:ascii="Times New Roman" w:hAnsi="Times New Roman"/>
          <w:rPrChange w:id="378" w:author="Jordon Beijing" w:date="2020-08-16T15:02:00Z">
            <w:rPr/>
          </w:rPrChange>
        </w:rPr>
      </w:pPr>
      <w:r>
        <w:rPr>
          <w:rFonts w:ascii="Times New Roman" w:hAnsi="Times New Roman"/>
          <w:rPrChange w:id="379" w:author="Jordon Beijing" w:date="2020-08-16T15:02:00Z">
            <w:rPr/>
          </w:rPrChange>
        </w:rPr>
        <w:t>After five minutes of arguing we finally agree</w:t>
      </w:r>
      <w:ins w:id="380" w:author="Jordon Beijing" w:date="2020-08-18T19:17:00Z">
        <w:r>
          <w:rPr>
            <w:rFonts w:ascii="Times New Roman" w:hAnsi="Times New Roman"/>
          </w:rPr>
          <w:t>d on</w:t>
        </w:r>
      </w:ins>
      <w:r>
        <w:rPr>
          <w:rFonts w:ascii="Times New Roman" w:hAnsi="Times New Roman"/>
          <w:rPrChange w:id="381" w:author="Jordon Beijing" w:date="2020-08-16T15:02:00Z">
            <w:rPr/>
          </w:rPrChange>
        </w:rPr>
        <w:t xml:space="preserve"> making the tower like a cup </w:t>
      </w:r>
      <w:ins w:id="382" w:author="Jordon Beijing" w:date="2020-08-18T19:49:00Z">
        <w:r>
          <w:rPr>
            <w:rFonts w:ascii="Times New Roman" w:hAnsi="Times New Roman"/>
          </w:rPr>
          <w:t xml:space="preserve">with </w:t>
        </w:r>
      </w:ins>
      <w:del w:id="383" w:author="Jordon Beijing" w:date="2020-08-18T19:49:00Z">
        <w:r>
          <w:rPr>
            <w:rFonts w:ascii="Times New Roman" w:hAnsi="Times New Roman"/>
            <w:rPrChange w:id="384" w:author="Jordon Beijing" w:date="2020-08-16T15:02:00Z">
              <w:rPr/>
            </w:rPrChange>
          </w:rPr>
          <w:delText xml:space="preserve">and having </w:delText>
        </w:r>
      </w:del>
      <w:r>
        <w:rPr>
          <w:rFonts w:ascii="Times New Roman" w:hAnsi="Times New Roman"/>
          <w:rPrChange w:id="385" w:author="Jordon Beijing" w:date="2020-08-16T15:02:00Z">
            <w:rPr/>
          </w:rPrChange>
        </w:rPr>
        <w:t xml:space="preserve">a bowl on </w:t>
      </w:r>
      <w:del w:id="386" w:author="Jordon Beijing" w:date="2020-08-18T19:49:00Z">
        <w:r>
          <w:rPr>
            <w:rFonts w:ascii="Times New Roman" w:hAnsi="Times New Roman"/>
            <w:rPrChange w:id="387" w:author="Jordon Beijing" w:date="2020-08-16T15:02:00Z">
              <w:rPr/>
            </w:rPrChange>
          </w:rPr>
          <w:delText>it</w:delText>
        </w:r>
      </w:del>
      <w:ins w:id="388" w:author="Jordon Beijing" w:date="2020-08-18T19:49:00Z">
        <w:r>
          <w:rPr>
            <w:rFonts w:ascii="Times New Roman" w:hAnsi="Times New Roman"/>
          </w:rPr>
          <w:t>top</w:t>
        </w:r>
      </w:ins>
      <w:r>
        <w:rPr>
          <w:rFonts w:ascii="Times New Roman" w:hAnsi="Times New Roman"/>
          <w:rPrChange w:id="389" w:author="Jordon Beijing" w:date="2020-08-16T15:02:00Z">
            <w:rPr/>
          </w:rPrChange>
        </w:rPr>
        <w:t xml:space="preserve">, </w:t>
      </w:r>
      <w:del w:id="390" w:author="Jordon Beijing" w:date="2020-08-18T19:17:00Z">
        <w:r>
          <w:rPr>
            <w:rFonts w:ascii="Times New Roman" w:hAnsi="Times New Roman"/>
            <w:rPrChange w:id="391" w:author="Jordon Beijing" w:date="2020-08-16T15:02:00Z">
              <w:rPr/>
            </w:rPrChange>
          </w:rPr>
          <w:delText>most likely</w:delText>
        </w:r>
      </w:del>
      <w:ins w:id="392" w:author="Jordon Beijing" w:date="2020-08-18T19:18:00Z">
        <w:r>
          <w:rPr>
            <w:rFonts w:ascii="Times New Roman" w:hAnsi="Times New Roman"/>
          </w:rPr>
          <w:t>similar</w:t>
        </w:r>
      </w:ins>
      <w:r>
        <w:rPr>
          <w:rFonts w:ascii="Times New Roman" w:hAnsi="Times New Roman"/>
          <w:rPrChange w:id="393" w:author="Jordon Beijing" w:date="2020-08-16T15:02:00Z">
            <w:rPr/>
          </w:rPrChange>
        </w:rPr>
        <w:t xml:space="preserve"> to a champion</w:t>
      </w:r>
      <w:ins w:id="394" w:author="Jordon Beijing" w:date="2020-08-18T19:40:00Z">
        <w:r>
          <w:rPr>
            <w:rFonts w:ascii="Times New Roman" w:hAnsi="Times New Roman"/>
          </w:rPr>
          <w:t>ship</w:t>
        </w:r>
      </w:ins>
      <w:r>
        <w:rPr>
          <w:rFonts w:ascii="Times New Roman" w:hAnsi="Times New Roman"/>
          <w:rPrChange w:id="395" w:author="Jordon Beijing" w:date="2020-08-16T15:02:00Z">
            <w:rPr/>
          </w:rPrChange>
        </w:rPr>
        <w:t xml:space="preserve"> cup. </w:t>
      </w:r>
    </w:p>
    <w:p>
      <w:pPr>
        <w:jc w:val="both"/>
        <w:rPr>
          <w:rFonts w:ascii="Times New Roman" w:hAnsi="Times New Roman"/>
          <w:rPrChange w:id="396" w:author="Jordon Beijing" w:date="2020-08-16T15:02:00Z">
            <w:rPr/>
          </w:rPrChange>
        </w:rPr>
      </w:pPr>
    </w:p>
    <w:p>
      <w:pPr>
        <w:jc w:val="both"/>
        <w:rPr>
          <w:rFonts w:ascii="Times New Roman" w:hAnsi="Times New Roman"/>
          <w:rPrChange w:id="397" w:author="Jordon Beijing" w:date="2020-08-16T15:02:00Z">
            <w:rPr/>
          </w:rPrChange>
        </w:rPr>
      </w:pPr>
      <w:r>
        <w:rPr>
          <w:rFonts w:ascii="Times New Roman" w:hAnsi="Times New Roman"/>
          <w:rPrChange w:id="398" w:author="Jordon Beijing" w:date="2020-08-16T15:02:00Z">
            <w:rPr/>
          </w:rPrChange>
        </w:rPr>
        <w:t xml:space="preserve">We first made the top of the tower. We </w:t>
      </w:r>
      <w:del w:id="399" w:author="Jordon Beijing" w:date="2020-08-18T19:19:00Z">
        <w:r>
          <w:rPr>
            <w:rFonts w:ascii="Times New Roman" w:hAnsi="Times New Roman"/>
            <w:rPrChange w:id="400" w:author="Jordon Beijing" w:date="2020-08-16T15:02:00Z">
              <w:rPr/>
            </w:rPrChange>
          </w:rPr>
          <w:delText xml:space="preserve">wanted to </w:delText>
        </w:r>
      </w:del>
      <w:r>
        <w:rPr>
          <w:rFonts w:ascii="Times New Roman" w:hAnsi="Times New Roman"/>
          <w:rPrChange w:id="401" w:author="Jordon Beijing" w:date="2020-08-16T15:02:00Z">
            <w:rPr/>
          </w:rPrChange>
        </w:rPr>
        <w:t>use</w:t>
      </w:r>
      <w:ins w:id="402" w:author="Jordon Beijing" w:date="2020-08-18T19:19:00Z">
        <w:r>
          <w:rPr>
            <w:rFonts w:ascii="Times New Roman" w:hAnsi="Times New Roman"/>
          </w:rPr>
          <w:t>d</w:t>
        </w:r>
      </w:ins>
      <w:r>
        <w:rPr>
          <w:rFonts w:ascii="Times New Roman" w:hAnsi="Times New Roman"/>
          <w:rPrChange w:id="403" w:author="Jordon Beijing" w:date="2020-08-16T15:02:00Z">
            <w:rPr/>
          </w:rPrChange>
        </w:rPr>
        <w:t xml:space="preserve"> </w:t>
      </w:r>
      <w:del w:id="404" w:author="Jordon Beijing" w:date="2020-08-18T19:50:00Z">
        <w:r>
          <w:rPr>
            <w:rFonts w:ascii="Times New Roman" w:hAnsi="Times New Roman"/>
            <w:rPrChange w:id="405" w:author="Jordon Beijing" w:date="2020-08-16T15:02:00Z">
              <w:rPr/>
            </w:rPrChange>
          </w:rPr>
          <w:delText xml:space="preserve">less </w:delText>
        </w:r>
      </w:del>
      <w:ins w:id="406" w:author="Jordon Beijing" w:date="2020-08-18T19:50:00Z">
        <w:r>
          <w:rPr>
            <w:rFonts w:ascii="Times New Roman" w:hAnsi="Times New Roman"/>
          </w:rPr>
          <w:t>fewer</w:t>
        </w:r>
      </w:ins>
      <w:ins w:id="407" w:author="Jordon Beijing" w:date="2020-08-18T19:50:00Z">
        <w:r>
          <w:rPr>
            <w:rFonts w:ascii="Times New Roman" w:hAnsi="Times New Roman"/>
            <w:rPrChange w:id="408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409" w:author="Jordon Beijing" w:date="2020-08-16T15:02:00Z">
            <w:rPr/>
          </w:rPrChange>
        </w:rPr>
        <w:t>straw</w:t>
      </w:r>
      <w:ins w:id="410" w:author="Jordon Beijing" w:date="2020-08-18T19:50:00Z">
        <w:r>
          <w:rPr>
            <w:rFonts w:ascii="Times New Roman" w:hAnsi="Times New Roman"/>
          </w:rPr>
          <w:t>s</w:t>
        </w:r>
      </w:ins>
      <w:r>
        <w:rPr>
          <w:rFonts w:ascii="Times New Roman" w:hAnsi="Times New Roman"/>
          <w:rPrChange w:id="411" w:author="Jordon Beijing" w:date="2020-08-16T15:02:00Z">
            <w:rPr/>
          </w:rPrChange>
        </w:rPr>
        <w:t xml:space="preserve"> because we want</w:t>
      </w:r>
      <w:ins w:id="412" w:author="Jordon Beijing" w:date="2020-08-18T19:18:00Z">
        <w:r>
          <w:rPr>
            <w:rFonts w:ascii="Times New Roman" w:hAnsi="Times New Roman"/>
          </w:rPr>
          <w:t>ed</w:t>
        </w:r>
      </w:ins>
      <w:r>
        <w:rPr>
          <w:rFonts w:ascii="Times New Roman" w:hAnsi="Times New Roman"/>
          <w:rPrChange w:id="413" w:author="Jordon Beijing" w:date="2020-08-16T15:02:00Z">
            <w:rPr/>
          </w:rPrChange>
        </w:rPr>
        <w:t xml:space="preserve"> the tower </w:t>
      </w:r>
      <w:ins w:id="414" w:author="Jordon Beijing" w:date="2020-08-18T19:19:00Z">
        <w:r>
          <w:rPr>
            <w:rFonts w:ascii="Times New Roman" w:hAnsi="Times New Roman"/>
          </w:rPr>
          <w:t xml:space="preserve">to be </w:t>
        </w:r>
      </w:ins>
      <w:r>
        <w:rPr>
          <w:rFonts w:ascii="Times New Roman" w:hAnsi="Times New Roman"/>
          <w:rPrChange w:id="415" w:author="Jordon Beijing" w:date="2020-08-16T15:02:00Z">
            <w:rPr/>
          </w:rPrChange>
        </w:rPr>
        <w:t>higher. So</w:t>
      </w:r>
      <w:del w:id="416" w:author="Jordon Beijing" w:date="2020-08-18T19:40:00Z">
        <w:r>
          <w:rPr>
            <w:rFonts w:ascii="Times New Roman" w:hAnsi="Times New Roman"/>
            <w:rPrChange w:id="417" w:author="Jordon Beijing" w:date="2020-08-16T15:02:00Z">
              <w:rPr/>
            </w:rPrChange>
          </w:rPr>
          <w:delText>,</w:delText>
        </w:r>
      </w:del>
      <w:r>
        <w:rPr>
          <w:rFonts w:ascii="Times New Roman" w:hAnsi="Times New Roman"/>
          <w:rPrChange w:id="418" w:author="Jordon Beijing" w:date="2020-08-16T15:02:00Z">
            <w:rPr/>
          </w:rPrChange>
        </w:rPr>
        <w:t xml:space="preserve"> we made the top of the tower into a small bo</w:t>
      </w:r>
      <w:ins w:id="419" w:author="Jordon Beijing" w:date="2020-08-17T09:44:00Z">
        <w:r>
          <w:rPr>
            <w:rFonts w:ascii="Times New Roman" w:hAnsi="Times New Roman"/>
          </w:rPr>
          <w:t>w</w:t>
        </w:r>
      </w:ins>
      <w:r>
        <w:rPr>
          <w:rFonts w:ascii="Times New Roman" w:hAnsi="Times New Roman"/>
          <w:rPrChange w:id="420" w:author="Jordon Beijing" w:date="2020-08-16T15:02:00Z">
            <w:rPr/>
          </w:rPrChange>
        </w:rPr>
        <w:t>l</w:t>
      </w:r>
      <w:del w:id="421" w:author="Jordon Beijing" w:date="2020-08-17T09:44:00Z">
        <w:r>
          <w:rPr>
            <w:rFonts w:ascii="Times New Roman" w:hAnsi="Times New Roman"/>
            <w:rPrChange w:id="422" w:author="Jordon Beijing" w:date="2020-08-16T15:02:00Z">
              <w:rPr/>
            </w:rPrChange>
          </w:rPr>
          <w:delText>e</w:delText>
        </w:r>
      </w:del>
      <w:r>
        <w:rPr>
          <w:rFonts w:ascii="Times New Roman" w:hAnsi="Times New Roman"/>
          <w:rPrChange w:id="423" w:author="Jordon Beijing" w:date="2020-08-16T15:02:00Z">
            <w:rPr/>
          </w:rPrChange>
        </w:rPr>
        <w:t xml:space="preserve"> </w:t>
      </w:r>
      <w:del w:id="424" w:author="Jordon Beijing" w:date="2020-08-18T19:19:00Z">
        <w:r>
          <w:rPr>
            <w:rFonts w:ascii="Times New Roman" w:hAnsi="Times New Roman"/>
            <w:rPrChange w:id="425" w:author="Jordon Beijing" w:date="2020-08-16T15:02:00Z">
              <w:rPr/>
            </w:rPrChange>
          </w:rPr>
          <w:delText xml:space="preserve">it </w:delText>
        </w:r>
      </w:del>
      <w:ins w:id="426" w:author="Jordon Beijing" w:date="2020-08-18T19:19:00Z">
        <w:r>
          <w:rPr>
            <w:rFonts w:ascii="Times New Roman" w:hAnsi="Times New Roman"/>
          </w:rPr>
          <w:t>that</w:t>
        </w:r>
      </w:ins>
      <w:ins w:id="427" w:author="Jordon Beijing" w:date="2020-08-18T19:19:00Z">
        <w:r>
          <w:rPr>
            <w:rFonts w:ascii="Times New Roman" w:hAnsi="Times New Roman"/>
            <w:rPrChange w:id="428" w:author="Jordon Beijing" w:date="2020-08-16T15:02:00Z">
              <w:rPr/>
            </w:rPrChange>
          </w:rPr>
          <w:t xml:space="preserve"> </w:t>
        </w:r>
      </w:ins>
      <w:del w:id="429" w:author="Jordon Beijing" w:date="2020-08-18T19:51:00Z">
        <w:r>
          <w:rPr>
            <w:rFonts w:ascii="Times New Roman" w:hAnsi="Times New Roman"/>
            <w:rPrChange w:id="430" w:author="Jordon Beijing" w:date="2020-08-16T15:02:00Z">
              <w:rPr/>
            </w:rPrChange>
          </w:rPr>
          <w:delText xml:space="preserve">can </w:delText>
        </w:r>
      </w:del>
      <w:ins w:id="431" w:author="Jordon Beijing" w:date="2020-08-18T19:51:00Z">
        <w:r>
          <w:rPr>
            <w:rFonts w:ascii="Times New Roman" w:hAnsi="Times New Roman"/>
          </w:rPr>
          <w:t>could</w:t>
        </w:r>
      </w:ins>
      <w:ins w:id="432" w:author="Jordon Beijing" w:date="2020-08-18T19:51:00Z">
        <w:r>
          <w:rPr>
            <w:rFonts w:ascii="Times New Roman" w:hAnsi="Times New Roman"/>
            <w:rPrChange w:id="433" w:author="Jordon Beijing" w:date="2020-08-16T15:02:00Z">
              <w:rPr/>
            </w:rPrChange>
          </w:rPr>
          <w:t xml:space="preserve"> </w:t>
        </w:r>
      </w:ins>
      <w:ins w:id="434" w:author="Jordon Beijing" w:date="2020-08-18T19:19:00Z">
        <w:r>
          <w:rPr>
            <w:rFonts w:ascii="Times New Roman" w:hAnsi="Times New Roman"/>
          </w:rPr>
          <w:t xml:space="preserve">hold </w:t>
        </w:r>
      </w:ins>
      <w:del w:id="435" w:author="Jordon Beijing" w:date="2020-08-18T19:19:00Z">
        <w:r>
          <w:rPr>
            <w:rFonts w:ascii="Times New Roman" w:hAnsi="Times New Roman"/>
            <w:rPrChange w:id="436" w:author="Jordon Beijing" w:date="2020-08-16T15:02:00Z">
              <w:rPr/>
            </w:rPrChange>
          </w:rPr>
          <w:delText xml:space="preserve">place </w:delText>
        </w:r>
      </w:del>
      <w:r>
        <w:rPr>
          <w:rFonts w:ascii="Times New Roman" w:hAnsi="Times New Roman"/>
          <w:rPrChange w:id="437" w:author="Jordon Beijing" w:date="2020-08-16T15:02:00Z">
            <w:rPr/>
          </w:rPrChange>
        </w:rPr>
        <w:t xml:space="preserve">the tennis ball </w:t>
      </w:r>
      <w:del w:id="438" w:author="Jordon Beijing" w:date="2020-08-18T19:20:00Z">
        <w:r>
          <w:rPr>
            <w:rFonts w:ascii="Times New Roman" w:hAnsi="Times New Roman"/>
            <w:rPrChange w:id="439" w:author="Jordon Beijing" w:date="2020-08-16T15:02:00Z">
              <w:rPr/>
            </w:rPrChange>
          </w:rPr>
          <w:delText xml:space="preserve">in </w:delText>
        </w:r>
      </w:del>
      <w:ins w:id="440" w:author="Jordon Beijing" w:date="2020-08-18T19:20:00Z">
        <w:r>
          <w:rPr>
            <w:rFonts w:ascii="Times New Roman" w:hAnsi="Times New Roman"/>
          </w:rPr>
          <w:t>and</w:t>
        </w:r>
      </w:ins>
      <w:ins w:id="441" w:author="Jordon Beijing" w:date="2020-08-18T19:20:00Z">
        <w:r>
          <w:rPr>
            <w:rFonts w:ascii="Times New Roman" w:hAnsi="Times New Roman"/>
            <w:rPrChange w:id="442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443" w:author="Jordon Beijing" w:date="2020-08-16T15:02:00Z">
            <w:rPr/>
          </w:rPrChange>
        </w:rPr>
        <w:t xml:space="preserve">not </w:t>
      </w:r>
      <w:del w:id="444" w:author="Jordon Beijing" w:date="2020-08-18T19:20:00Z">
        <w:r>
          <w:rPr>
            <w:rFonts w:ascii="Times New Roman" w:hAnsi="Times New Roman"/>
            <w:rPrChange w:id="445" w:author="Jordon Beijing" w:date="2020-08-16T15:02:00Z">
              <w:rPr/>
            </w:rPrChange>
          </w:rPr>
          <w:delText xml:space="preserve">letting it </w:delText>
        </w:r>
      </w:del>
      <w:r>
        <w:rPr>
          <w:rFonts w:ascii="Times New Roman" w:hAnsi="Times New Roman"/>
          <w:rPrChange w:id="446" w:author="Jordon Beijing" w:date="2020-08-16T15:02:00Z">
            <w:rPr/>
          </w:rPrChange>
        </w:rPr>
        <w:t>brake</w:t>
      </w:r>
      <w:ins w:id="447" w:author="Jordon Beijing" w:date="2020-08-18T19:20:00Z">
        <w:r>
          <w:rPr>
            <w:rFonts w:ascii="Times New Roman" w:hAnsi="Times New Roman"/>
          </w:rPr>
          <w:t>,</w:t>
        </w:r>
      </w:ins>
      <w:r>
        <w:rPr>
          <w:rFonts w:ascii="Times New Roman" w:hAnsi="Times New Roman"/>
          <w:rPrChange w:id="448" w:author="Jordon Beijing" w:date="2020-08-16T15:02:00Z">
            <w:rPr/>
          </w:rPrChange>
        </w:rPr>
        <w:t xml:space="preserve"> </w:t>
      </w:r>
      <w:del w:id="449" w:author="Jordon Beijing" w:date="2020-08-18T19:20:00Z">
        <w:r>
          <w:rPr>
            <w:rFonts w:ascii="Times New Roman" w:hAnsi="Times New Roman"/>
            <w:rPrChange w:id="450" w:author="Jordon Beijing" w:date="2020-08-16T15:02:00Z">
              <w:rPr/>
            </w:rPrChange>
          </w:rPr>
          <w:delText xml:space="preserve">and </w:delText>
        </w:r>
      </w:del>
      <w:r>
        <w:rPr>
          <w:rFonts w:ascii="Times New Roman" w:hAnsi="Times New Roman"/>
          <w:rPrChange w:id="451" w:author="Jordon Beijing" w:date="2020-08-16T15:02:00Z">
            <w:rPr/>
          </w:rPrChange>
        </w:rPr>
        <w:t>leaving no space for other things. Then we start</w:t>
      </w:r>
      <w:ins w:id="452" w:author="Jordon Beijing" w:date="2020-08-18T19:20:00Z">
        <w:r>
          <w:rPr>
            <w:rFonts w:ascii="Times New Roman" w:hAnsi="Times New Roman"/>
          </w:rPr>
          <w:t>ed</w:t>
        </w:r>
      </w:ins>
      <w:r>
        <w:rPr>
          <w:rFonts w:ascii="Times New Roman" w:hAnsi="Times New Roman"/>
          <w:rPrChange w:id="453" w:author="Jordon Beijing" w:date="2020-08-16T15:02:00Z">
            <w:rPr/>
          </w:rPrChange>
        </w:rPr>
        <w:t xml:space="preserve"> to make the cup, </w:t>
      </w:r>
      <w:ins w:id="454" w:author="Jordon Beijing" w:date="2020-08-18T19:20:00Z">
        <w:r>
          <w:rPr>
            <w:rFonts w:ascii="Times New Roman" w:hAnsi="Times New Roman"/>
          </w:rPr>
          <w:t xml:space="preserve">but </w:t>
        </w:r>
      </w:ins>
      <w:del w:id="455" w:author="Jordon Beijing" w:date="2020-08-18T19:52:00Z">
        <w:r>
          <w:rPr>
            <w:rFonts w:ascii="Times New Roman" w:hAnsi="Times New Roman"/>
            <w:rPrChange w:id="456" w:author="Jordon Beijing" w:date="2020-08-16T15:02:00Z">
              <w:rPr/>
            </w:rPrChange>
          </w:rPr>
          <w:delText xml:space="preserve">we didn’t </w:delText>
        </w:r>
      </w:del>
      <w:del w:id="457" w:author="Jordon Beijing" w:date="2020-08-18T19:21:00Z">
        <w:r>
          <w:rPr>
            <w:rFonts w:ascii="Times New Roman" w:hAnsi="Times New Roman"/>
            <w:rPrChange w:id="458" w:author="Jordon Beijing" w:date="2020-08-16T15:02:00Z">
              <w:rPr/>
            </w:rPrChange>
          </w:rPr>
          <w:delText>go to make the</w:delText>
        </w:r>
      </w:del>
      <w:ins w:id="459" w:author="Jordon Beijing" w:date="2020-08-18T19:52:00Z">
        <w:r>
          <w:rPr>
            <w:rFonts w:ascii="Times New Roman" w:hAnsi="Times New Roman"/>
          </w:rPr>
          <w:t>not</w:t>
        </w:r>
      </w:ins>
      <w:r>
        <w:rPr>
          <w:rFonts w:ascii="Times New Roman" w:hAnsi="Times New Roman"/>
          <w:rPrChange w:id="460" w:author="Jordon Beijing" w:date="2020-08-16T15:02:00Z">
            <w:rPr/>
          </w:rPrChange>
        </w:rPr>
        <w:t xml:space="preserve"> </w:t>
      </w:r>
      <w:del w:id="461" w:author="Jordon Beijing" w:date="2020-08-18T19:21:00Z">
        <w:r>
          <w:rPr>
            <w:rFonts w:ascii="Times New Roman" w:hAnsi="Times New Roman"/>
            <w:rPrChange w:id="462" w:author="Jordon Beijing" w:date="2020-08-16T15:02:00Z">
              <w:rPr/>
            </w:rPrChange>
          </w:rPr>
          <w:delText xml:space="preserve">cup </w:delText>
        </w:r>
      </w:del>
      <w:r>
        <w:rPr>
          <w:rFonts w:ascii="Times New Roman" w:hAnsi="Times New Roman"/>
          <w:rPrChange w:id="463" w:author="Jordon Beijing" w:date="2020-08-16T15:02:00Z">
            <w:rPr/>
          </w:rPrChange>
        </w:rPr>
        <w:t xml:space="preserve">directly. </w:t>
      </w:r>
      <w:ins w:id="464" w:author="Jordon Beijing" w:date="2020-08-18T19:41:00Z">
        <w:r>
          <w:rPr>
            <w:rFonts w:ascii="Times New Roman" w:hAnsi="Times New Roman"/>
          </w:rPr>
          <w:t>First w</w:t>
        </w:r>
      </w:ins>
      <w:del w:id="465" w:author="Jordon Beijing" w:date="2020-08-18T19:41:00Z">
        <w:r>
          <w:rPr>
            <w:rFonts w:ascii="Times New Roman" w:hAnsi="Times New Roman"/>
            <w:rPrChange w:id="466" w:author="Jordon Beijing" w:date="2020-08-16T15:02:00Z">
              <w:rPr/>
            </w:rPrChange>
          </w:rPr>
          <w:delText>W</w:delText>
        </w:r>
      </w:del>
      <w:r>
        <w:rPr>
          <w:rFonts w:ascii="Times New Roman" w:hAnsi="Times New Roman"/>
          <w:rPrChange w:id="467" w:author="Jordon Beijing" w:date="2020-08-16T15:02:00Z">
            <w:rPr/>
          </w:rPrChange>
        </w:rPr>
        <w:t xml:space="preserve">e </w:t>
      </w:r>
      <w:del w:id="468" w:author="Jordon Beijing" w:date="2020-08-18T19:41:00Z">
        <w:r>
          <w:rPr>
            <w:rFonts w:ascii="Times New Roman" w:hAnsi="Times New Roman"/>
            <w:rPrChange w:id="469" w:author="Jordon Beijing" w:date="2020-08-16T15:02:00Z">
              <w:rPr/>
            </w:rPrChange>
          </w:rPr>
          <w:delText xml:space="preserve">went </w:delText>
        </w:r>
      </w:del>
      <w:ins w:id="470" w:author="Jordon Beijing" w:date="2020-08-18T19:41:00Z">
        <w:r>
          <w:rPr>
            <w:rFonts w:ascii="Times New Roman" w:hAnsi="Times New Roman"/>
          </w:rPr>
          <w:t>stopped</w:t>
        </w:r>
      </w:ins>
      <w:ins w:id="471" w:author="Jordon Beijing" w:date="2020-08-18T19:41:00Z">
        <w:r>
          <w:rPr>
            <w:rFonts w:ascii="Times New Roman" w:hAnsi="Times New Roman"/>
            <w:rPrChange w:id="472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473" w:author="Jordon Beijing" w:date="2020-08-16T15:02:00Z">
            <w:rPr/>
          </w:rPrChange>
        </w:rPr>
        <w:t xml:space="preserve">to think </w:t>
      </w:r>
      <w:del w:id="474" w:author="Jordon Beijing" w:date="2020-08-18T19:41:00Z">
        <w:r>
          <w:rPr>
            <w:rFonts w:ascii="Times New Roman" w:hAnsi="Times New Roman"/>
            <w:rPrChange w:id="475" w:author="Jordon Beijing" w:date="2020-08-16T15:02:00Z">
              <w:rPr/>
            </w:rPrChange>
          </w:rPr>
          <w:delText xml:space="preserve">to </w:delText>
        </w:r>
      </w:del>
      <w:ins w:id="476" w:author="Jordon Beijing" w:date="2020-08-18T19:41:00Z">
        <w:r>
          <w:rPr>
            <w:rFonts w:ascii="Times New Roman" w:hAnsi="Times New Roman"/>
          </w:rPr>
          <w:t>whether</w:t>
        </w:r>
      </w:ins>
      <w:ins w:id="477" w:author="Jordon Beijing" w:date="2020-08-18T19:41:00Z">
        <w:r>
          <w:rPr>
            <w:rFonts w:ascii="Times New Roman" w:hAnsi="Times New Roman"/>
            <w:rPrChange w:id="478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479" w:author="Jordon Beijing" w:date="2020-08-16T15:02:00Z">
            <w:rPr/>
          </w:rPrChange>
        </w:rPr>
        <w:t xml:space="preserve">we </w:t>
      </w:r>
      <w:del w:id="480" w:author="Jordon Beijing" w:date="2020-08-18T19:41:00Z">
        <w:r>
          <w:rPr>
            <w:rFonts w:ascii="Times New Roman" w:hAnsi="Times New Roman"/>
            <w:rPrChange w:id="481" w:author="Jordon Beijing" w:date="2020-08-16T15:02:00Z">
              <w:rPr/>
            </w:rPrChange>
          </w:rPr>
          <w:delText xml:space="preserve">have </w:delText>
        </w:r>
      </w:del>
      <w:ins w:id="482" w:author="Jordon Beijing" w:date="2020-08-18T19:41:00Z">
        <w:r>
          <w:rPr>
            <w:rFonts w:ascii="Times New Roman" w:hAnsi="Times New Roman"/>
          </w:rPr>
          <w:t>had</w:t>
        </w:r>
      </w:ins>
      <w:ins w:id="483" w:author="Jordon Beijing" w:date="2020-08-18T19:41:00Z">
        <w:r>
          <w:rPr>
            <w:rFonts w:ascii="Times New Roman" w:hAnsi="Times New Roman"/>
            <w:rPrChange w:id="484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485" w:author="Jordon Beijing" w:date="2020-08-16T15:02:00Z">
            <w:rPr/>
          </w:rPrChange>
        </w:rPr>
        <w:t xml:space="preserve">enough tape to make the tower. </w:t>
      </w:r>
      <w:del w:id="486" w:author="Jordon Beijing" w:date="2020-08-18T19:54:00Z">
        <w:r>
          <w:rPr>
            <w:rFonts w:ascii="Times New Roman" w:hAnsi="Times New Roman"/>
            <w:rPrChange w:id="487" w:author="Jordon Beijing" w:date="2020-08-16T15:02:00Z">
              <w:rPr/>
            </w:rPrChange>
          </w:rPr>
          <w:delText>After thinking</w:delText>
        </w:r>
      </w:del>
      <w:ins w:id="488" w:author="Jordon Beijing" w:date="2020-08-18T19:54:00Z">
        <w:r>
          <w:rPr>
            <w:rFonts w:ascii="Times New Roman" w:hAnsi="Times New Roman"/>
          </w:rPr>
          <w:t>We decided</w:t>
        </w:r>
      </w:ins>
      <w:r>
        <w:rPr>
          <w:rFonts w:ascii="Times New Roman" w:hAnsi="Times New Roman"/>
          <w:rPrChange w:id="489" w:author="Jordon Beijing" w:date="2020-08-16T15:02:00Z">
            <w:rPr/>
          </w:rPrChange>
        </w:rPr>
        <w:t xml:space="preserve"> we </w:t>
      </w:r>
      <w:del w:id="490" w:author="Jordon Beijing" w:date="2020-08-18T19:42:00Z">
        <w:r>
          <w:rPr>
            <w:rFonts w:ascii="Times New Roman" w:hAnsi="Times New Roman"/>
            <w:rPrChange w:id="491" w:author="Jordon Beijing" w:date="2020-08-16T15:02:00Z">
              <w:rPr/>
            </w:rPrChange>
          </w:rPr>
          <w:delText xml:space="preserve">have </w:delText>
        </w:r>
      </w:del>
      <w:ins w:id="492" w:author="Jordon Beijing" w:date="2020-08-18T19:42:00Z">
        <w:r>
          <w:rPr>
            <w:rFonts w:ascii="Times New Roman" w:hAnsi="Times New Roman"/>
          </w:rPr>
          <w:t>had</w:t>
        </w:r>
      </w:ins>
      <w:ins w:id="493" w:author="Jordon Beijing" w:date="2020-08-18T19:42:00Z">
        <w:r>
          <w:rPr>
            <w:rFonts w:ascii="Times New Roman" w:hAnsi="Times New Roman"/>
            <w:rPrChange w:id="494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495" w:author="Jordon Beijing" w:date="2020-08-16T15:02:00Z">
            <w:rPr/>
          </w:rPrChange>
        </w:rPr>
        <w:t xml:space="preserve">to think of another way </w:t>
      </w:r>
      <w:del w:id="496" w:author="Jordon Beijing" w:date="2020-08-18T19:42:00Z">
        <w:r>
          <w:rPr>
            <w:rFonts w:ascii="Times New Roman" w:hAnsi="Times New Roman"/>
            <w:rPrChange w:id="497" w:author="Jordon Beijing" w:date="2020-08-16T15:02:00Z">
              <w:rPr/>
            </w:rPrChange>
          </w:rPr>
          <w:delText xml:space="preserve">of </w:delText>
        </w:r>
      </w:del>
      <w:r>
        <w:rPr>
          <w:rFonts w:ascii="Times New Roman" w:hAnsi="Times New Roman"/>
          <w:rPrChange w:id="498" w:author="Jordon Beijing" w:date="2020-08-16T15:02:00Z">
            <w:rPr/>
          </w:rPrChange>
        </w:rPr>
        <w:t xml:space="preserve">to make the tower because we </w:t>
      </w:r>
      <w:del w:id="499" w:author="Jordon Beijing" w:date="2020-08-18T19:42:00Z">
        <w:r>
          <w:rPr>
            <w:rFonts w:ascii="Times New Roman" w:hAnsi="Times New Roman"/>
            <w:rPrChange w:id="500" w:author="Jordon Beijing" w:date="2020-08-16T15:02:00Z">
              <w:rPr/>
            </w:rPrChange>
          </w:rPr>
          <w:delText xml:space="preserve">don’t </w:delText>
        </w:r>
      </w:del>
      <w:ins w:id="501" w:author="Jordon Beijing" w:date="2020-08-18T19:42:00Z">
        <w:r>
          <w:rPr>
            <w:rFonts w:ascii="Times New Roman" w:hAnsi="Times New Roman"/>
          </w:rPr>
          <w:t>didn’t</w:t>
        </w:r>
      </w:ins>
      <w:ins w:id="502" w:author="Jordon Beijing" w:date="2020-08-18T19:42:00Z">
        <w:r>
          <w:rPr>
            <w:rFonts w:ascii="Times New Roman" w:hAnsi="Times New Roman"/>
            <w:rPrChange w:id="503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504" w:author="Jordon Beijing" w:date="2020-08-16T15:02:00Z">
            <w:rPr/>
          </w:rPrChange>
        </w:rPr>
        <w:t xml:space="preserve">have enough tape. Our best way </w:t>
      </w:r>
      <w:del w:id="505" w:author="Jordon Beijing" w:date="2020-08-18T19:42:00Z">
        <w:r>
          <w:rPr>
            <w:rFonts w:ascii="Times New Roman" w:hAnsi="Times New Roman"/>
            <w:rPrChange w:id="506" w:author="Jordon Beijing" w:date="2020-08-16T15:02:00Z">
              <w:rPr/>
            </w:rPrChange>
          </w:rPr>
          <w:delText xml:space="preserve">is </w:delText>
        </w:r>
      </w:del>
      <w:ins w:id="507" w:author="Jordon Beijing" w:date="2020-08-18T19:42:00Z">
        <w:r>
          <w:rPr>
            <w:rFonts w:ascii="Times New Roman" w:hAnsi="Times New Roman"/>
          </w:rPr>
          <w:t>was</w:t>
        </w:r>
      </w:ins>
      <w:ins w:id="508" w:author="Jordon Beijing" w:date="2020-08-18T19:42:00Z">
        <w:r>
          <w:rPr>
            <w:rFonts w:ascii="Times New Roman" w:hAnsi="Times New Roman"/>
            <w:rPrChange w:id="509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510" w:author="Jordon Beijing" w:date="2020-08-16T15:02:00Z">
            <w:rPr/>
          </w:rPrChange>
        </w:rPr>
        <w:t xml:space="preserve">to </w:t>
      </w:r>
      <w:del w:id="511" w:author="Jordon Beijing" w:date="2020-08-18T19:54:00Z">
        <w:r>
          <w:rPr>
            <w:rFonts w:ascii="Times New Roman" w:hAnsi="Times New Roman"/>
            <w:rPrChange w:id="512" w:author="Jordon Beijing" w:date="2020-08-16T15:02:00Z">
              <w:rPr/>
            </w:rPrChange>
          </w:rPr>
          <w:delText xml:space="preserve">make </w:delText>
        </w:r>
      </w:del>
      <w:ins w:id="513" w:author="Jordon Beijing" w:date="2020-08-18T19:54:00Z">
        <w:r>
          <w:rPr>
            <w:rFonts w:ascii="Times New Roman" w:hAnsi="Times New Roman"/>
          </w:rPr>
          <w:t>connect</w:t>
        </w:r>
      </w:ins>
      <w:ins w:id="514" w:author="Jordon Beijing" w:date="2020-08-18T19:54:00Z">
        <w:r>
          <w:rPr>
            <w:rFonts w:ascii="Times New Roman" w:hAnsi="Times New Roman"/>
            <w:rPrChange w:id="515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516" w:author="Jordon Beijing" w:date="2020-08-16T15:02:00Z">
            <w:rPr/>
          </w:rPrChange>
        </w:rPr>
        <w:t>the straws into one long straw. W</w:t>
      </w:r>
      <w:ins w:id="517" w:author="Jordon Beijing" w:date="2020-08-18T19:43:00Z">
        <w:r>
          <w:rPr>
            <w:rFonts w:ascii="Times New Roman" w:hAnsi="Times New Roman"/>
          </w:rPr>
          <w:t>h</w:t>
        </w:r>
      </w:ins>
      <w:r>
        <w:rPr>
          <w:rFonts w:ascii="Times New Roman" w:hAnsi="Times New Roman"/>
          <w:rPrChange w:id="518" w:author="Jordon Beijing" w:date="2020-08-16T15:02:00Z">
            <w:rPr/>
          </w:rPrChange>
        </w:rPr>
        <w:t>e</w:t>
      </w:r>
      <w:ins w:id="519" w:author="Jordon Beijing" w:date="2020-08-18T19:43:00Z">
        <w:r>
          <w:rPr>
            <w:rFonts w:ascii="Times New Roman" w:hAnsi="Times New Roman"/>
          </w:rPr>
          <w:t>n we</w:t>
        </w:r>
      </w:ins>
      <w:r>
        <w:rPr>
          <w:rFonts w:ascii="Times New Roman" w:hAnsi="Times New Roman"/>
          <w:rPrChange w:id="520" w:author="Jordon Beijing" w:date="2020-08-16T15:02:00Z">
            <w:rPr/>
          </w:rPrChange>
        </w:rPr>
        <w:t xml:space="preserve"> use</w:t>
      </w:r>
      <w:ins w:id="521" w:author="Jordon Beijing" w:date="2020-08-18T19:43:00Z">
        <w:r>
          <w:rPr>
            <w:rFonts w:ascii="Times New Roman" w:hAnsi="Times New Roman"/>
          </w:rPr>
          <w:t>d</w:t>
        </w:r>
      </w:ins>
      <w:r>
        <w:rPr>
          <w:rFonts w:ascii="Times New Roman" w:hAnsi="Times New Roman"/>
          <w:rPrChange w:id="522" w:author="Jordon Beijing" w:date="2020-08-16T15:02:00Z">
            <w:rPr/>
          </w:rPrChange>
        </w:rPr>
        <w:t xml:space="preserve"> </w:t>
      </w:r>
      <w:del w:id="523" w:author="Jordon Beijing" w:date="2020-08-18T19:43:00Z">
        <w:r>
          <w:rPr>
            <w:rFonts w:ascii="Times New Roman" w:hAnsi="Times New Roman"/>
            <w:rPrChange w:id="524" w:author="Jordon Beijing" w:date="2020-08-16T15:02:00Z">
              <w:rPr/>
            </w:rPrChange>
          </w:rPr>
          <w:delText xml:space="preserve">the </w:delText>
        </w:r>
      </w:del>
      <w:ins w:id="525" w:author="Jordon Beijing" w:date="2020-08-18T19:43:00Z">
        <w:r>
          <w:rPr>
            <w:rFonts w:ascii="Times New Roman" w:hAnsi="Times New Roman"/>
          </w:rPr>
          <w:t>this</w:t>
        </w:r>
      </w:ins>
      <w:ins w:id="526" w:author="Jordon Beijing" w:date="2020-08-18T19:43:00Z">
        <w:r>
          <w:rPr>
            <w:rFonts w:ascii="Times New Roman" w:hAnsi="Times New Roman"/>
            <w:rPrChange w:id="527" w:author="Jordon Beijing" w:date="2020-08-16T15:02:00Z">
              <w:rPr/>
            </w:rPrChange>
          </w:rPr>
          <w:t xml:space="preserve"> </w:t>
        </w:r>
      </w:ins>
      <w:del w:id="528" w:author="Jordon Beijing" w:date="2020-08-18T19:43:00Z">
        <w:r>
          <w:rPr>
            <w:rFonts w:ascii="Times New Roman" w:hAnsi="Times New Roman"/>
            <w:rPrChange w:id="529" w:author="Jordon Beijing" w:date="2020-08-16T15:02:00Z">
              <w:rPr/>
            </w:rPrChange>
          </w:rPr>
          <w:delText xml:space="preserve">way </w:delText>
        </w:r>
      </w:del>
      <w:ins w:id="530" w:author="Jordon Beijing" w:date="2020-08-18T19:43:00Z">
        <w:r>
          <w:rPr>
            <w:rFonts w:ascii="Times New Roman" w:hAnsi="Times New Roman"/>
          </w:rPr>
          <w:t>method</w:t>
        </w:r>
      </w:ins>
      <w:ins w:id="531" w:author="Jordon Beijing" w:date="2020-08-18T19:43:00Z">
        <w:r>
          <w:rPr>
            <w:rFonts w:ascii="Times New Roman" w:hAnsi="Times New Roman"/>
            <w:rPrChange w:id="532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533" w:author="Jordon Beijing" w:date="2020-08-16T15:02:00Z">
            <w:rPr/>
          </w:rPrChange>
        </w:rPr>
        <w:t>to make the tower</w:t>
      </w:r>
      <w:ins w:id="534" w:author="Jordon Beijing" w:date="2020-08-18T19:43:00Z">
        <w:r>
          <w:rPr>
            <w:rFonts w:ascii="Times New Roman" w:hAnsi="Times New Roman"/>
          </w:rPr>
          <w:t>,</w:t>
        </w:r>
      </w:ins>
      <w:r>
        <w:rPr>
          <w:rFonts w:ascii="Times New Roman" w:hAnsi="Times New Roman"/>
          <w:rPrChange w:id="535" w:author="Jordon Beijing" w:date="2020-08-16T15:02:00Z">
            <w:rPr/>
          </w:rPrChange>
        </w:rPr>
        <w:t xml:space="preserve"> we found out we </w:t>
      </w:r>
      <w:del w:id="536" w:author="Jordon Beijing" w:date="2020-08-18T19:50:00Z">
        <w:r>
          <w:rPr>
            <w:rFonts w:ascii="Times New Roman" w:hAnsi="Times New Roman"/>
            <w:rPrChange w:id="537" w:author="Jordon Beijing" w:date="2020-08-16T15:02:00Z">
              <w:rPr/>
            </w:rPrChange>
          </w:rPr>
          <w:delText xml:space="preserve">don’t </w:delText>
        </w:r>
      </w:del>
      <w:ins w:id="538" w:author="Jordon Beijing" w:date="2020-08-18T19:50:00Z">
        <w:r>
          <w:rPr>
            <w:rFonts w:ascii="Times New Roman" w:hAnsi="Times New Roman"/>
          </w:rPr>
          <w:t>didn’t</w:t>
        </w:r>
      </w:ins>
      <w:ins w:id="539" w:author="Jordon Beijing" w:date="2020-08-18T19:50:00Z">
        <w:r>
          <w:rPr>
            <w:rFonts w:ascii="Times New Roman" w:hAnsi="Times New Roman"/>
            <w:rPrChange w:id="540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541" w:author="Jordon Beijing" w:date="2020-08-16T15:02:00Z">
            <w:rPr/>
          </w:rPrChange>
        </w:rPr>
        <w:t>know how to place the bowl</w:t>
      </w:r>
      <w:ins w:id="542" w:author="Jordon Beijing" w:date="2020-08-18T19:43:00Z">
        <w:r>
          <w:rPr>
            <w:rFonts w:ascii="Times New Roman" w:hAnsi="Times New Roman"/>
          </w:rPr>
          <w:t xml:space="preserve"> on top</w:t>
        </w:r>
      </w:ins>
      <w:r>
        <w:rPr>
          <w:rFonts w:ascii="Times New Roman" w:hAnsi="Times New Roman"/>
          <w:rPrChange w:id="543" w:author="Jordon Beijing" w:date="2020-08-16T15:02:00Z">
            <w:rPr/>
          </w:rPrChange>
        </w:rPr>
        <w:t>, so we use</w:t>
      </w:r>
      <w:ins w:id="544" w:author="Jordon Beijing" w:date="2020-08-18T19:44:00Z">
        <w:r>
          <w:rPr>
            <w:rFonts w:ascii="Times New Roman" w:hAnsi="Times New Roman"/>
          </w:rPr>
          <w:t>d</w:t>
        </w:r>
      </w:ins>
      <w:r>
        <w:rPr>
          <w:rFonts w:ascii="Times New Roman" w:hAnsi="Times New Roman"/>
          <w:rPrChange w:id="545" w:author="Jordon Beijing" w:date="2020-08-16T15:02:00Z">
            <w:rPr/>
          </w:rPrChange>
        </w:rPr>
        <w:t xml:space="preserve"> all the tape </w:t>
      </w:r>
      <w:del w:id="546" w:author="Jordon Beijing" w:date="2020-08-18T19:44:00Z">
        <w:r>
          <w:rPr>
            <w:rFonts w:ascii="Times New Roman" w:hAnsi="Times New Roman"/>
            <w:rPrChange w:id="547" w:author="Jordon Beijing" w:date="2020-08-16T15:02:00Z">
              <w:rPr/>
            </w:rPrChange>
          </w:rPr>
          <w:delText xml:space="preserve">that </w:delText>
        </w:r>
      </w:del>
      <w:r>
        <w:rPr>
          <w:rFonts w:ascii="Times New Roman" w:hAnsi="Times New Roman"/>
          <w:rPrChange w:id="548" w:author="Jordon Beijing" w:date="2020-08-16T15:02:00Z">
            <w:rPr/>
          </w:rPrChange>
        </w:rPr>
        <w:t xml:space="preserve">we </w:t>
      </w:r>
      <w:del w:id="549" w:author="Jordon Beijing" w:date="2020-08-18T19:44:00Z">
        <w:r>
          <w:rPr>
            <w:rFonts w:ascii="Times New Roman" w:hAnsi="Times New Roman"/>
            <w:rPrChange w:id="550" w:author="Jordon Beijing" w:date="2020-08-16T15:02:00Z">
              <w:rPr/>
            </w:rPrChange>
          </w:rPr>
          <w:delText xml:space="preserve">have </w:delText>
        </w:r>
      </w:del>
      <w:ins w:id="551" w:author="Jordon Beijing" w:date="2020-08-18T19:44:00Z">
        <w:r>
          <w:rPr>
            <w:rFonts w:ascii="Times New Roman" w:hAnsi="Times New Roman"/>
          </w:rPr>
          <w:t>had</w:t>
        </w:r>
      </w:ins>
      <w:ins w:id="552" w:author="Jordon Beijing" w:date="2020-08-18T19:44:00Z">
        <w:r>
          <w:rPr>
            <w:rFonts w:ascii="Times New Roman" w:hAnsi="Times New Roman"/>
            <w:rPrChange w:id="553" w:author="Jordon Beijing" w:date="2020-08-16T15:02:00Z">
              <w:rPr/>
            </w:rPrChange>
          </w:rPr>
          <w:t xml:space="preserve"> </w:t>
        </w:r>
      </w:ins>
      <w:r>
        <w:rPr>
          <w:rFonts w:ascii="Times New Roman" w:hAnsi="Times New Roman"/>
          <w:rPrChange w:id="554" w:author="Jordon Beijing" w:date="2020-08-16T15:02:00Z">
            <w:rPr/>
          </w:rPrChange>
        </w:rPr>
        <w:t xml:space="preserve">left to </w:t>
      </w:r>
      <w:ins w:id="555" w:author="Jordon Beijing" w:date="2020-08-18T19:44:00Z">
        <w:r>
          <w:rPr>
            <w:rFonts w:ascii="Times New Roman" w:hAnsi="Times New Roman"/>
          </w:rPr>
          <w:t xml:space="preserve">fix the bowl in </w:t>
        </w:r>
      </w:ins>
      <w:r>
        <w:rPr>
          <w:rFonts w:ascii="Times New Roman" w:hAnsi="Times New Roman"/>
          <w:rPrChange w:id="556" w:author="Jordon Beijing" w:date="2020-08-16T15:02:00Z">
            <w:rPr/>
          </w:rPrChange>
        </w:rPr>
        <w:t>place</w:t>
      </w:r>
      <w:del w:id="557" w:author="Jordon Beijing" w:date="2020-08-18T19:44:00Z">
        <w:r>
          <w:rPr>
            <w:rFonts w:ascii="Times New Roman" w:hAnsi="Times New Roman"/>
            <w:rPrChange w:id="558" w:author="Jordon Beijing" w:date="2020-08-16T15:02:00Z">
              <w:rPr/>
            </w:rPrChange>
          </w:rPr>
          <w:delText xml:space="preserve"> the bowl</w:delText>
        </w:r>
      </w:del>
      <w:r>
        <w:rPr>
          <w:rFonts w:ascii="Times New Roman" w:hAnsi="Times New Roman"/>
          <w:rPrChange w:id="559" w:author="Jordon Beijing" w:date="2020-08-16T15:02:00Z">
            <w:rPr/>
          </w:rPrChange>
        </w:rPr>
        <w:t>. When we finish</w:t>
      </w:r>
      <w:ins w:id="560" w:author="Jordon Beijing" w:date="2020-08-18T19:44:00Z">
        <w:r>
          <w:rPr>
            <w:rFonts w:ascii="Times New Roman" w:hAnsi="Times New Roman"/>
          </w:rPr>
          <w:t>ed</w:t>
        </w:r>
      </w:ins>
      <w:r>
        <w:rPr>
          <w:rFonts w:ascii="Times New Roman" w:hAnsi="Times New Roman"/>
          <w:rPrChange w:id="561" w:author="Jordon Beijing" w:date="2020-08-16T15:02:00Z">
            <w:rPr/>
          </w:rPrChange>
        </w:rPr>
        <w:t xml:space="preserve"> </w:t>
      </w:r>
      <w:del w:id="562" w:author="Jordon Beijing" w:date="2020-08-18T19:50:00Z">
        <w:r>
          <w:rPr>
            <w:rFonts w:ascii="Times New Roman" w:hAnsi="Times New Roman"/>
            <w:rPrChange w:id="563" w:author="Jordon Beijing" w:date="2020-08-16T15:02:00Z">
              <w:rPr/>
            </w:rPrChange>
          </w:rPr>
          <w:delText xml:space="preserve">the </w:delText>
        </w:r>
      </w:del>
      <w:ins w:id="564" w:author="Jordon Beijing" w:date="2020-08-18T19:45:00Z">
        <w:r>
          <w:rPr>
            <w:rFonts w:ascii="Times New Roman" w:hAnsi="Times New Roman"/>
          </w:rPr>
          <w:t xml:space="preserve">building </w:t>
        </w:r>
      </w:ins>
      <w:ins w:id="565" w:author="Jordon Beijing" w:date="2020-08-18T19:51:00Z">
        <w:r>
          <w:rPr>
            <w:rFonts w:ascii="Times New Roman" w:hAnsi="Times New Roman"/>
          </w:rPr>
          <w:t xml:space="preserve">the </w:t>
        </w:r>
      </w:ins>
      <w:r>
        <w:rPr>
          <w:rFonts w:ascii="Times New Roman" w:hAnsi="Times New Roman"/>
          <w:rPrChange w:id="566" w:author="Jordon Beijing" w:date="2020-08-16T15:02:00Z">
            <w:rPr/>
          </w:rPrChange>
        </w:rPr>
        <w:t xml:space="preserve">tower, we found that we were the first </w:t>
      </w:r>
      <w:ins w:id="567" w:author="Jordon Beijing" w:date="2020-08-18T19:55:00Z">
        <w:r>
          <w:rPr>
            <w:rFonts w:ascii="Times New Roman" w:hAnsi="Times New Roman"/>
          </w:rPr>
          <w:t xml:space="preserve">team </w:t>
        </w:r>
      </w:ins>
      <w:r>
        <w:rPr>
          <w:rFonts w:ascii="Times New Roman" w:hAnsi="Times New Roman"/>
          <w:rPrChange w:id="568" w:author="Jordon Beijing" w:date="2020-08-16T15:02:00Z">
            <w:rPr/>
          </w:rPrChange>
        </w:rPr>
        <w:t>to finish.</w:t>
      </w:r>
    </w:p>
    <w:p>
      <w:pPr>
        <w:jc w:val="both"/>
        <w:rPr>
          <w:rFonts w:ascii="Times New Roman" w:hAnsi="Times New Roman"/>
          <w:rPrChange w:id="569" w:author="Jordon Beijing" w:date="2020-08-16T15:02:00Z">
            <w:rPr/>
          </w:rPrChange>
        </w:rPr>
      </w:pPr>
    </w:p>
    <w:p>
      <w:pPr>
        <w:jc w:val="both"/>
        <w:rPr>
          <w:rFonts w:ascii="Times New Roman" w:hAnsi="Times New Roman"/>
          <w:rPrChange w:id="570" w:author="Jordon Beijing" w:date="2020-08-16T15:02:00Z">
            <w:rPr/>
          </w:rPrChange>
        </w:rPr>
      </w:pPr>
      <w:del w:id="571" w:author="Jordon Beijing" w:date="2020-08-18T19:45:00Z">
        <w:r>
          <w:rPr>
            <w:rFonts w:ascii="Times New Roman" w:hAnsi="Times New Roman"/>
            <w:highlight w:val="yellow"/>
            <w:rPrChange w:id="572" w:author="Jordon Beijing" w:date="2020-08-18T19:59:00Z">
              <w:rPr/>
            </w:rPrChange>
          </w:rPr>
          <w:delText>After the class ends</w:delText>
        </w:r>
      </w:del>
      <w:ins w:id="573" w:author="Jordon Beijing" w:date="2020-08-18T19:45:00Z">
        <w:r>
          <w:rPr>
            <w:rFonts w:ascii="Times New Roman" w:hAnsi="Times New Roman"/>
            <w:highlight w:val="yellow"/>
            <w:rPrChange w:id="574" w:author="Jordon Beijing" w:date="2020-08-18T19:59:00Z">
              <w:rPr>
                <w:rFonts w:ascii="Times New Roman" w:hAnsi="Times New Roman"/>
              </w:rPr>
            </w:rPrChange>
          </w:rPr>
          <w:t>At the end of class,</w:t>
        </w:r>
      </w:ins>
      <w:r>
        <w:rPr>
          <w:rFonts w:ascii="Times New Roman" w:hAnsi="Times New Roman"/>
          <w:highlight w:val="yellow"/>
          <w:rPrChange w:id="575" w:author="Jordon Beijing" w:date="2020-08-18T19:59:00Z">
            <w:rPr/>
          </w:rPrChange>
        </w:rPr>
        <w:t xml:space="preserve"> the teacher announced </w:t>
      </w:r>
      <w:del w:id="576" w:author="Jordon Beijing" w:date="2020-08-18T19:45:00Z">
        <w:r>
          <w:rPr>
            <w:rFonts w:ascii="Times New Roman" w:hAnsi="Times New Roman"/>
            <w:highlight w:val="yellow"/>
            <w:rPrChange w:id="577" w:author="Jordon Beijing" w:date="2020-08-18T19:59:00Z">
              <w:rPr/>
            </w:rPrChange>
          </w:rPr>
          <w:delText xml:space="preserve">out </w:delText>
        </w:r>
      </w:del>
      <w:r>
        <w:rPr>
          <w:rFonts w:ascii="Times New Roman" w:hAnsi="Times New Roman"/>
          <w:highlight w:val="yellow"/>
          <w:rPrChange w:id="578" w:author="Jordon Beijing" w:date="2020-08-18T19:59:00Z">
            <w:rPr/>
          </w:rPrChange>
        </w:rPr>
        <w:t xml:space="preserve">that we were the fastest </w:t>
      </w:r>
      <w:ins w:id="579" w:author="Jordon Beijing" w:date="2020-08-18T19:45:00Z">
        <w:r>
          <w:rPr>
            <w:rFonts w:ascii="Times New Roman" w:hAnsi="Times New Roman"/>
            <w:highlight w:val="yellow"/>
            <w:rPrChange w:id="580" w:author="Jordon Beijing" w:date="2020-08-18T19:59:00Z">
              <w:rPr>
                <w:rFonts w:ascii="Times New Roman" w:hAnsi="Times New Roman"/>
              </w:rPr>
            </w:rPrChange>
          </w:rPr>
          <w:t>g</w:t>
        </w:r>
      </w:ins>
      <w:ins w:id="581" w:author="Jordon Beijing" w:date="2020-08-18T19:46:00Z">
        <w:r>
          <w:rPr>
            <w:rFonts w:ascii="Times New Roman" w:hAnsi="Times New Roman"/>
            <w:highlight w:val="yellow"/>
            <w:rPrChange w:id="582" w:author="Jordon Beijing" w:date="2020-08-18T19:59:00Z">
              <w:rPr>
                <w:rFonts w:ascii="Times New Roman" w:hAnsi="Times New Roman"/>
              </w:rPr>
            </w:rPrChange>
          </w:rPr>
          <w:t xml:space="preserve">roup </w:t>
        </w:r>
      </w:ins>
      <w:r>
        <w:rPr>
          <w:rFonts w:ascii="Times New Roman" w:hAnsi="Times New Roman"/>
          <w:highlight w:val="yellow"/>
          <w:rPrChange w:id="583" w:author="Jordon Beijing" w:date="2020-08-18T19:59:00Z">
            <w:rPr/>
          </w:rPrChange>
        </w:rPr>
        <w:t xml:space="preserve">and </w:t>
      </w:r>
      <w:ins w:id="584" w:author="Jordon Beijing" w:date="2020-08-18T19:46:00Z">
        <w:r>
          <w:rPr>
            <w:rFonts w:ascii="Times New Roman" w:hAnsi="Times New Roman"/>
            <w:highlight w:val="yellow"/>
            <w:rPrChange w:id="585" w:author="Jordon Beijing" w:date="2020-08-18T19:59:00Z">
              <w:rPr>
                <w:rFonts w:ascii="Times New Roman" w:hAnsi="Times New Roman"/>
              </w:rPr>
            </w:rPrChange>
          </w:rPr>
          <w:t xml:space="preserve">our tower </w:t>
        </w:r>
      </w:ins>
      <w:r>
        <w:rPr>
          <w:rFonts w:ascii="Times New Roman" w:hAnsi="Times New Roman"/>
          <w:highlight w:val="yellow"/>
          <w:rPrChange w:id="586" w:author="Jordon Beijing" w:date="2020-08-18T19:59:00Z">
            <w:rPr/>
          </w:rPrChange>
        </w:rPr>
        <w:t xml:space="preserve">was the tallest, so we won the competition! But the best thing that we learned is how to work together. We wished that we </w:t>
      </w:r>
      <w:del w:id="587" w:author="Jordon Beijing" w:date="2020-08-18T18:42:00Z">
        <w:r>
          <w:rPr>
            <w:rFonts w:ascii="Times New Roman" w:hAnsi="Times New Roman"/>
            <w:highlight w:val="yellow"/>
            <w:rPrChange w:id="588" w:author="Jordon Beijing" w:date="2020-08-18T19:59:00Z">
              <w:rPr/>
            </w:rPrChange>
          </w:rPr>
          <w:delText xml:space="preserve">can </w:delText>
        </w:r>
      </w:del>
      <w:ins w:id="589" w:author="Jordon Beijing" w:date="2020-08-18T18:42:00Z">
        <w:r>
          <w:rPr>
            <w:rFonts w:ascii="Times New Roman" w:hAnsi="Times New Roman"/>
            <w:highlight w:val="yellow"/>
            <w:rPrChange w:id="590" w:author="Jordon Beijing" w:date="2020-08-18T19:59:00Z">
              <w:rPr>
                <w:rFonts w:ascii="Times New Roman" w:hAnsi="Times New Roman"/>
              </w:rPr>
            </w:rPrChange>
          </w:rPr>
          <w:t>could</w:t>
        </w:r>
      </w:ins>
      <w:ins w:id="591" w:author="Jordon Beijing" w:date="2020-08-18T18:42:00Z">
        <w:r>
          <w:rPr>
            <w:rFonts w:ascii="Times New Roman" w:hAnsi="Times New Roman"/>
            <w:highlight w:val="yellow"/>
            <w:rPrChange w:id="592" w:author="Jordon Beijing" w:date="2020-08-18T19:59:00Z">
              <w:rPr/>
            </w:rPrChange>
          </w:rPr>
          <w:t xml:space="preserve"> </w:t>
        </w:r>
      </w:ins>
      <w:r>
        <w:rPr>
          <w:rFonts w:ascii="Times New Roman" w:hAnsi="Times New Roman"/>
          <w:highlight w:val="yellow"/>
          <w:rPrChange w:id="593" w:author="Jordon Beijing" w:date="2020-08-18T19:59:00Z">
            <w:rPr/>
          </w:rPrChange>
        </w:rPr>
        <w:t>have more fun class</w:t>
      </w:r>
      <w:ins w:id="594" w:author="Jordon Beijing" w:date="2020-08-18T18:42:00Z">
        <w:r>
          <w:rPr>
            <w:rFonts w:ascii="Times New Roman" w:hAnsi="Times New Roman"/>
            <w:highlight w:val="yellow"/>
            <w:rPrChange w:id="595" w:author="Jordon Beijing" w:date="2020-08-18T19:59:00Z">
              <w:rPr>
                <w:rFonts w:ascii="Times New Roman" w:hAnsi="Times New Roman"/>
              </w:rPr>
            </w:rPrChange>
          </w:rPr>
          <w:t>es</w:t>
        </w:r>
      </w:ins>
      <w:r>
        <w:rPr>
          <w:rFonts w:ascii="Times New Roman" w:hAnsi="Times New Roman"/>
          <w:highlight w:val="yellow"/>
          <w:rPrChange w:id="596" w:author="Jordon Beijing" w:date="2020-08-18T19:59:00Z">
            <w:rPr/>
          </w:rPrChange>
        </w:rPr>
        <w:t xml:space="preserve"> like this </w:t>
      </w:r>
      <w:del w:id="597" w:author="Jordon Beijing" w:date="2020-08-18T19:46:00Z">
        <w:r>
          <w:rPr>
            <w:rFonts w:ascii="Times New Roman" w:hAnsi="Times New Roman"/>
            <w:highlight w:val="yellow"/>
            <w:rPrChange w:id="598" w:author="Jordon Beijing" w:date="2020-08-18T19:59:00Z">
              <w:rPr/>
            </w:rPrChange>
          </w:rPr>
          <w:delText>class</w:delText>
        </w:r>
      </w:del>
      <w:ins w:id="599" w:author="Jordon Beijing" w:date="2020-08-18T19:46:00Z">
        <w:r>
          <w:rPr>
            <w:rFonts w:ascii="Times New Roman" w:hAnsi="Times New Roman"/>
            <w:highlight w:val="yellow"/>
            <w:rPrChange w:id="600" w:author="Jordon Beijing" w:date="2020-08-18T19:59:00Z">
              <w:rPr>
                <w:rFonts w:ascii="Times New Roman" w:hAnsi="Times New Roman"/>
              </w:rPr>
            </w:rPrChange>
          </w:rPr>
          <w:t>one</w:t>
        </w:r>
      </w:ins>
      <w:r>
        <w:rPr>
          <w:rFonts w:ascii="Times New Roman" w:hAnsi="Times New Roman"/>
          <w:highlight w:val="yellow"/>
          <w:rPrChange w:id="601" w:author="Jordon Beijing" w:date="2020-08-18T19:59:00Z">
            <w:rPr/>
          </w:rPrChange>
        </w:rPr>
        <w:t>.</w:t>
      </w:r>
    </w:p>
    <w:p>
      <w:pPr>
        <w:jc w:val="both"/>
        <w:rPr>
          <w:rFonts w:ascii="Times New Roman" w:hAnsi="Times New Roman"/>
          <w:rPrChange w:id="602" w:author="Jordon Beijing" w:date="2020-08-16T15:02:00Z">
            <w:rPr/>
          </w:rPrChange>
        </w:rPr>
      </w:pPr>
    </w:p>
    <w:p>
      <w:pPr>
        <w:jc w:val="both"/>
        <w:rPr>
          <w:ins w:id="603" w:author="Jordon Beijing" w:date="2020-08-16T15:05:00Z"/>
          <w:rFonts w:ascii="Times New Roman" w:hAnsi="Times New Roman"/>
        </w:rPr>
      </w:pPr>
      <w:r>
        <w:rPr>
          <w:rFonts w:ascii="Times New Roman" w:hAnsi="Times New Roman"/>
          <w:highlight w:val="yellow"/>
          <w:rPrChange w:id="604" w:author="Jordon Beijing" w:date="2020-08-16T15:05:00Z">
            <w:rPr/>
          </w:rPrChange>
        </w:rPr>
        <w:t xml:space="preserve">Word </w:t>
      </w:r>
      <w:ins w:id="605" w:author="Jordon Beijing" w:date="2020-08-16T15:05:00Z">
        <w:r>
          <w:rPr>
            <w:rFonts w:ascii="Times New Roman" w:hAnsi="Times New Roman"/>
            <w:highlight w:val="yellow"/>
          </w:rPr>
          <w:t>C</w:t>
        </w:r>
      </w:ins>
      <w:del w:id="606" w:author="Jordon Beijing" w:date="2020-08-16T15:05:00Z">
        <w:r>
          <w:rPr>
            <w:rFonts w:ascii="Times New Roman" w:hAnsi="Times New Roman"/>
            <w:highlight w:val="yellow"/>
            <w:rPrChange w:id="607" w:author="Jordon Beijing" w:date="2020-08-16T15:05:00Z">
              <w:rPr/>
            </w:rPrChange>
          </w:rPr>
          <w:delText>c</w:delText>
        </w:r>
      </w:del>
      <w:r>
        <w:rPr>
          <w:rFonts w:ascii="Times New Roman" w:hAnsi="Times New Roman"/>
          <w:highlight w:val="yellow"/>
          <w:rPrChange w:id="608" w:author="Jordon Beijing" w:date="2020-08-16T15:05:00Z">
            <w:rPr/>
          </w:rPrChange>
        </w:rPr>
        <w:t>ount:</w:t>
      </w:r>
      <w:ins w:id="609" w:author="Jordon Beijing" w:date="2020-08-16T15:05:00Z">
        <w:r>
          <w:rPr>
            <w:rFonts w:ascii="Times New Roman" w:hAnsi="Times New Roman"/>
            <w:highlight w:val="yellow"/>
            <w:rPrChange w:id="610" w:author="Jordon Beijing" w:date="2020-08-16T15:05:00Z">
              <w:rPr>
                <w:rFonts w:ascii="Times New Roman" w:hAnsi="Times New Roman"/>
              </w:rPr>
            </w:rPrChange>
          </w:rPr>
          <w:t xml:space="preserve"> </w:t>
        </w:r>
      </w:ins>
      <w:r>
        <w:rPr>
          <w:rFonts w:ascii="Times New Roman" w:hAnsi="Times New Roman"/>
          <w:highlight w:val="yellow"/>
          <w:rPrChange w:id="611" w:author="Jordon Beijing" w:date="2020-08-16T15:05:00Z">
            <w:rPr/>
          </w:rPrChange>
        </w:rPr>
        <w:t>560 words</w:t>
      </w:r>
      <w:del w:id="612" w:author="Jordon Beijing" w:date="2020-08-18T20:03:00Z">
        <w:r>
          <w:rPr>
            <w:rFonts w:ascii="Times New Roman" w:hAnsi="Times New Roman"/>
            <w:rPrChange w:id="613" w:author="Jordon Beijing" w:date="2020-08-16T15:02:00Z">
              <w:rPr/>
            </w:rPrChange>
          </w:rPr>
          <w:delText xml:space="preserve"> </w:delText>
        </w:r>
      </w:del>
    </w:p>
    <w:p>
      <w:pPr>
        <w:jc w:val="both"/>
        <w:rPr>
          <w:ins w:id="614" w:author="Jordon Beijing" w:date="2020-08-16T15:05:00Z"/>
          <w:rFonts w:ascii="Times New Roman" w:hAnsi="Times New Roman"/>
        </w:rPr>
      </w:pPr>
    </w:p>
    <w:p>
      <w:pPr>
        <w:jc w:val="both"/>
        <w:rPr>
          <w:rFonts w:ascii="Times New Roman" w:hAnsi="Times New Roman"/>
          <w:i/>
          <w:iCs/>
          <w:rPrChange w:id="615" w:author="Jordon Beijing" w:date="2020-08-18T20:03:00Z">
            <w:rPr/>
          </w:rPrChange>
        </w:rPr>
      </w:pPr>
      <w:ins w:id="616" w:author="Jordon Beijing" w:date="2020-08-16T15:05:00Z">
        <w:r>
          <w:rPr>
            <w:rFonts w:ascii="Times New Roman" w:hAnsi="Times New Roman"/>
            <w:i/>
            <w:iCs/>
            <w:rPrChange w:id="617" w:author="Jordon Beijing" w:date="2020-08-18T20:03:00Z">
              <w:rPr>
                <w:rFonts w:ascii="Times New Roman" w:hAnsi="Times New Roman"/>
              </w:rPr>
            </w:rPrChange>
          </w:rPr>
          <w:t xml:space="preserve">Notes: Jason, great job telling your story about a fun class activity. </w:t>
        </w:r>
      </w:ins>
      <w:ins w:id="618" w:author="Jordon Beijing" w:date="2020-08-18T19:58:00Z">
        <w:r>
          <w:rPr>
            <w:rFonts w:ascii="Times New Roman" w:hAnsi="Times New Roman"/>
            <w:i/>
            <w:iCs/>
            <w:rPrChange w:id="619" w:author="Jordon Beijing" w:date="2020-08-18T20:03:00Z">
              <w:rPr>
                <w:rFonts w:ascii="Times New Roman" w:hAnsi="Times New Roman"/>
              </w:rPr>
            </w:rPrChange>
          </w:rPr>
          <w:t>First of all, when and where did the story happen? Ple</w:t>
        </w:r>
      </w:ins>
      <w:ins w:id="620" w:author="Jordon Beijing" w:date="2020-08-18T20:01:00Z">
        <w:r>
          <w:rPr>
            <w:rFonts w:ascii="Times New Roman" w:hAnsi="Times New Roman"/>
            <w:i/>
            <w:iCs/>
            <w:rPrChange w:id="621" w:author="Jordon Beijing" w:date="2020-08-18T20:03:00Z">
              <w:rPr>
                <w:rFonts w:ascii="Times New Roman" w:hAnsi="Times New Roman"/>
              </w:rPr>
            </w:rPrChange>
          </w:rPr>
          <w:t>a</w:t>
        </w:r>
      </w:ins>
      <w:ins w:id="622" w:author="Jordon Beijing" w:date="2020-08-18T19:58:00Z">
        <w:r>
          <w:rPr>
            <w:rFonts w:ascii="Times New Roman" w:hAnsi="Times New Roman"/>
            <w:i/>
            <w:iCs/>
            <w:rPrChange w:id="623" w:author="Jordon Beijing" w:date="2020-08-18T20:03:00Z">
              <w:rPr>
                <w:rFonts w:ascii="Times New Roman" w:hAnsi="Times New Roman"/>
              </w:rPr>
            </w:rPrChange>
          </w:rPr>
          <w:t>se give more orientation details (who, what, where, when). Also, p</w:t>
        </w:r>
      </w:ins>
      <w:ins w:id="624" w:author="Jordon Beijing" w:date="2020-08-18T19:56:00Z">
        <w:r>
          <w:rPr>
            <w:rFonts w:ascii="Times New Roman" w:hAnsi="Times New Roman"/>
            <w:i/>
            <w:iCs/>
            <w:rPrChange w:id="625" w:author="Jordon Beijing" w:date="2020-08-18T20:03:00Z">
              <w:rPr>
                <w:rFonts w:ascii="Times New Roman" w:hAnsi="Times New Roman"/>
              </w:rPr>
            </w:rPrChange>
          </w:rPr>
          <w:t xml:space="preserve">lease pay attention to the middle section where you quoted your classmates. How said what? Please let the reader know who was speaking. </w:t>
        </w:r>
      </w:ins>
      <w:ins w:id="626" w:author="Jordon Beijing" w:date="2020-08-18T19:58:00Z">
        <w:r>
          <w:rPr>
            <w:rFonts w:ascii="Times New Roman" w:hAnsi="Times New Roman"/>
            <w:i/>
            <w:iCs/>
            <w:rPrChange w:id="627" w:author="Jordon Beijing" w:date="2020-08-18T20:03:00Z">
              <w:rPr>
                <w:rFonts w:ascii="Times New Roman" w:hAnsi="Times New Roman"/>
              </w:rPr>
            </w:rPrChange>
          </w:rPr>
          <w:t>Finally</w:t>
        </w:r>
      </w:ins>
      <w:ins w:id="628" w:author="Jordon Beijing" w:date="2020-08-18T19:57:00Z">
        <w:r>
          <w:rPr>
            <w:rFonts w:ascii="Times New Roman" w:hAnsi="Times New Roman"/>
            <w:i/>
            <w:iCs/>
            <w:rPrChange w:id="629" w:author="Jordon Beijing" w:date="2020-08-18T20:03:00Z">
              <w:rPr>
                <w:rFonts w:ascii="Times New Roman" w:hAnsi="Times New Roman"/>
              </w:rPr>
            </w:rPrChange>
          </w:rPr>
          <w:t xml:space="preserve">, </w:t>
        </w:r>
      </w:ins>
      <w:ins w:id="630" w:author="Jordon Beijing" w:date="2020-08-18T19:58:00Z">
        <w:r>
          <w:rPr>
            <w:rFonts w:ascii="Times New Roman" w:hAnsi="Times New Roman"/>
            <w:i/>
            <w:iCs/>
            <w:rPrChange w:id="631" w:author="Jordon Beijing" w:date="2020-08-18T20:03:00Z">
              <w:rPr>
                <w:rFonts w:ascii="Times New Roman" w:hAnsi="Times New Roman"/>
              </w:rPr>
            </w:rPrChange>
          </w:rPr>
          <w:t xml:space="preserve">how has this experience affected your life? </w:t>
        </w:r>
      </w:ins>
      <w:ins w:id="632" w:author="Jordon Beijing" w:date="2020-08-18T19:59:00Z">
        <w:r>
          <w:rPr>
            <w:rFonts w:ascii="Times New Roman" w:hAnsi="Times New Roman"/>
            <w:i/>
            <w:iCs/>
            <w:rPrChange w:id="633" w:author="Jordon Beijing" w:date="2020-08-18T20:03:00Z">
              <w:rPr>
                <w:rFonts w:ascii="Times New Roman" w:hAnsi="Times New Roman"/>
              </w:rPr>
            </w:rPrChange>
          </w:rPr>
          <w:t>S</w:t>
        </w:r>
      </w:ins>
      <w:ins w:id="634" w:author="Jordon Beijing" w:date="2020-08-18T19:57:00Z">
        <w:r>
          <w:rPr>
            <w:rFonts w:ascii="Times New Roman" w:hAnsi="Times New Roman"/>
            <w:i/>
            <w:iCs/>
            <w:rPrChange w:id="635" w:author="Jordon Beijing" w:date="2020-08-18T20:03:00Z">
              <w:rPr>
                <w:rFonts w:ascii="Times New Roman" w:hAnsi="Times New Roman"/>
              </w:rPr>
            </w:rPrChange>
          </w:rPr>
          <w:t xml:space="preserve">ince that class, </w:t>
        </w:r>
      </w:ins>
      <w:ins w:id="636" w:author="Jordon Beijing" w:date="2020-08-18T19:59:00Z">
        <w:r>
          <w:rPr>
            <w:rFonts w:ascii="Times New Roman" w:hAnsi="Times New Roman"/>
            <w:i/>
            <w:iCs/>
            <w:rPrChange w:id="637" w:author="Jordon Beijing" w:date="2020-08-18T20:03:00Z">
              <w:rPr>
                <w:rFonts w:ascii="Times New Roman" w:hAnsi="Times New Roman"/>
              </w:rPr>
            </w:rPrChange>
          </w:rPr>
          <w:t>what has changed about how you interact with your classmates?</w:t>
        </w:r>
      </w:ins>
      <w:ins w:id="638" w:author="Jordon Beijing" w:date="2020-08-18T19:57:00Z">
        <w:r>
          <w:rPr>
            <w:rFonts w:ascii="Times New Roman" w:hAnsi="Times New Roman"/>
            <w:i/>
            <w:iCs/>
            <w:rPrChange w:id="639" w:author="Jordon Beijing" w:date="2020-08-18T20:03:00Z">
              <w:rPr>
                <w:rFonts w:ascii="Times New Roman" w:hAnsi="Times New Roman"/>
              </w:rPr>
            </w:rPrChange>
          </w:rPr>
          <w:t xml:space="preserve"> </w:t>
        </w:r>
      </w:ins>
      <w:ins w:id="640" w:author="Jordon Beijing" w:date="2020-08-18T20:01:00Z">
        <w:r>
          <w:rPr>
            <w:rFonts w:ascii="Times New Roman" w:hAnsi="Times New Roman"/>
            <w:i/>
            <w:iCs/>
            <w:rPrChange w:id="641" w:author="Jordon Beijing" w:date="2020-08-18T20:03:00Z">
              <w:rPr>
                <w:rFonts w:ascii="Times New Roman" w:hAnsi="Times New Roman"/>
              </w:rPr>
            </w:rPrChange>
          </w:rPr>
          <w:t>So t</w:t>
        </w:r>
      </w:ins>
      <w:ins w:id="642" w:author="Jordon Beijing" w:date="2020-08-18T20:00:00Z">
        <w:r>
          <w:rPr>
            <w:rFonts w:ascii="Times New Roman" w:hAnsi="Times New Roman"/>
            <w:i/>
            <w:iCs/>
            <w:rPrChange w:id="643" w:author="Jordon Beijing" w:date="2020-08-18T20:03:00Z">
              <w:rPr>
                <w:rFonts w:ascii="Times New Roman" w:hAnsi="Times New Roman"/>
              </w:rPr>
            </w:rPrChange>
          </w:rPr>
          <w:t>he final paragraph can actually be two paragraphs: the end of the story</w:t>
        </w:r>
      </w:ins>
      <w:ins w:id="644" w:author="Jordon Beijing" w:date="2020-08-18T20:02:00Z">
        <w:r>
          <w:rPr>
            <w:rFonts w:ascii="Times New Roman" w:hAnsi="Times New Roman"/>
            <w:i/>
            <w:iCs/>
            <w:rPrChange w:id="645" w:author="Jordon Beijing" w:date="2020-08-18T20:03:00Z">
              <w:rPr>
                <w:rFonts w:ascii="Times New Roman" w:hAnsi="Times New Roman"/>
              </w:rPr>
            </w:rPrChange>
          </w:rPr>
          <w:t xml:space="preserve"> (resolution)</w:t>
        </w:r>
      </w:ins>
      <w:ins w:id="646" w:author="Jordon Beijing" w:date="2020-08-18T20:01:00Z">
        <w:r>
          <w:rPr>
            <w:rFonts w:ascii="Times New Roman" w:hAnsi="Times New Roman"/>
            <w:i/>
            <w:iCs/>
            <w:rPrChange w:id="647" w:author="Jordon Beijing" w:date="2020-08-18T20:03:00Z">
              <w:rPr>
                <w:rFonts w:ascii="Times New Roman" w:hAnsi="Times New Roman"/>
              </w:rPr>
            </w:rPrChange>
          </w:rPr>
          <w:t xml:space="preserve">, followed by </w:t>
        </w:r>
      </w:ins>
      <w:ins w:id="648" w:author="Jordon Beijing" w:date="2020-08-18T20:02:00Z">
        <w:r>
          <w:rPr>
            <w:rFonts w:ascii="Times New Roman" w:hAnsi="Times New Roman"/>
            <w:i/>
            <w:iCs/>
            <w:rPrChange w:id="649" w:author="Jordon Beijing" w:date="2020-08-18T20:03:00Z">
              <w:rPr>
                <w:rFonts w:ascii="Times New Roman" w:hAnsi="Times New Roman"/>
              </w:rPr>
            </w:rPrChange>
          </w:rPr>
          <w:t>the moral of the story (what you learned</w:t>
        </w:r>
      </w:ins>
      <w:ins w:id="650" w:author="Jordon Beijing" w:date="2020-08-18T20:03:00Z">
        <w:r>
          <w:rPr>
            <w:rFonts w:ascii="Times New Roman" w:hAnsi="Times New Roman"/>
            <w:i/>
            <w:iCs/>
            <w:rPrChange w:id="651" w:author="Jordon Beijing" w:date="2020-08-18T20:03:00Z">
              <w:rPr>
                <w:rFonts w:ascii="Times New Roman" w:hAnsi="Times New Roman"/>
              </w:rPr>
            </w:rPrChange>
          </w:rPr>
          <w:t xml:space="preserve"> and how it changed you</w:t>
        </w:r>
      </w:ins>
      <w:ins w:id="652" w:author="Jordon Beijing" w:date="2020-08-18T20:02:00Z">
        <w:r>
          <w:rPr>
            <w:rFonts w:ascii="Times New Roman" w:hAnsi="Times New Roman"/>
            <w:i/>
            <w:iCs/>
            <w:rPrChange w:id="653" w:author="Jordon Beijing" w:date="2020-08-18T20:03:00Z">
              <w:rPr>
                <w:rFonts w:ascii="Times New Roman" w:hAnsi="Times New Roman"/>
              </w:rPr>
            </w:rPrChange>
          </w:rPr>
          <w:t>)</w:t>
        </w:r>
      </w:ins>
      <w:ins w:id="654" w:author="Jordon Beijing" w:date="2020-08-18T20:00:00Z">
        <w:r>
          <w:rPr>
            <w:rFonts w:ascii="Times New Roman" w:hAnsi="Times New Roman"/>
            <w:i/>
            <w:iCs/>
            <w:rPrChange w:id="655" w:author="Jordon Beijing" w:date="2020-08-18T20:03:00Z">
              <w:rPr>
                <w:rFonts w:ascii="Times New Roman" w:hAnsi="Times New Roman"/>
              </w:rPr>
            </w:rPrChange>
          </w:rPr>
          <w:t xml:space="preserve">. </w:t>
        </w:r>
      </w:ins>
      <w:ins w:id="656" w:author="Jordon Beijing" w:date="2020-08-18T19:56:00Z">
        <w:r>
          <w:rPr>
            <w:rFonts w:ascii="Times New Roman" w:hAnsi="Times New Roman"/>
            <w:i/>
            <w:iCs/>
            <w:rPrChange w:id="657" w:author="Jordon Beijing" w:date="2020-08-18T20:03:00Z">
              <w:rPr>
                <w:rFonts w:ascii="Times New Roman" w:hAnsi="Times New Roman"/>
              </w:rPr>
            </w:rPrChange>
          </w:rPr>
          <w:t>Thanks!</w:t>
        </w:r>
      </w:ins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Jordon Beijing" w:date="2020-08-18T18:46:00Z" w:initials="">
    <w:p w14:paraId="354E6452">
      <w:pPr>
        <w:pStyle w:val="12"/>
      </w:pPr>
      <w:r>
        <w:t>Who said what? Please give names.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54E645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rdia New">
    <w:panose1 w:val="020B0304020202020204"/>
    <w:charset w:val="DE"/>
    <w:family w:val="swiss"/>
    <w:pitch w:val="default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ngsana New">
    <w:panose1 w:val="02020603050405020304"/>
    <w:charset w:val="DE"/>
    <w:family w:val="roman"/>
    <w:pitch w:val="default"/>
    <w:sig w:usb0="81000003" w:usb1="00000000" w:usb2="00000000" w:usb3="00000000" w:csb0="0001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Jordon Beijing">
    <w15:presenceInfo w15:providerId="None" w15:userId="Jordon Beijing"/>
  </w15:person>
  <w15:person w15:author="Shannon">
    <w15:presenceInfo w15:providerId="WPS Office" w15:userId="99482973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DB3"/>
    <w:rsid w:val="000014E7"/>
    <w:rsid w:val="00006F16"/>
    <w:rsid w:val="00073644"/>
    <w:rsid w:val="000A7F9D"/>
    <w:rsid w:val="000B1F85"/>
    <w:rsid w:val="00124677"/>
    <w:rsid w:val="0013530E"/>
    <w:rsid w:val="001B666D"/>
    <w:rsid w:val="001F305E"/>
    <w:rsid w:val="00236C4A"/>
    <w:rsid w:val="00252650"/>
    <w:rsid w:val="00257923"/>
    <w:rsid w:val="00270D9D"/>
    <w:rsid w:val="002D6B41"/>
    <w:rsid w:val="00333590"/>
    <w:rsid w:val="00390EB3"/>
    <w:rsid w:val="00397514"/>
    <w:rsid w:val="003A78A6"/>
    <w:rsid w:val="003C4C9C"/>
    <w:rsid w:val="00431CA1"/>
    <w:rsid w:val="004F03D4"/>
    <w:rsid w:val="00592B6F"/>
    <w:rsid w:val="00592FBC"/>
    <w:rsid w:val="005A6D0B"/>
    <w:rsid w:val="005C498E"/>
    <w:rsid w:val="005D15C8"/>
    <w:rsid w:val="00686DB3"/>
    <w:rsid w:val="006A38C0"/>
    <w:rsid w:val="006E1639"/>
    <w:rsid w:val="00703405"/>
    <w:rsid w:val="00770496"/>
    <w:rsid w:val="00785710"/>
    <w:rsid w:val="007A6DE4"/>
    <w:rsid w:val="007B53BA"/>
    <w:rsid w:val="007E0E30"/>
    <w:rsid w:val="00815A7D"/>
    <w:rsid w:val="00832AEF"/>
    <w:rsid w:val="00892B1F"/>
    <w:rsid w:val="008B245E"/>
    <w:rsid w:val="009125F8"/>
    <w:rsid w:val="009A09BA"/>
    <w:rsid w:val="00A576A6"/>
    <w:rsid w:val="00A621E1"/>
    <w:rsid w:val="00A8629D"/>
    <w:rsid w:val="00A90C4F"/>
    <w:rsid w:val="00AC0E7D"/>
    <w:rsid w:val="00AC574E"/>
    <w:rsid w:val="00AD704B"/>
    <w:rsid w:val="00B714E7"/>
    <w:rsid w:val="00BE434A"/>
    <w:rsid w:val="00BF68C4"/>
    <w:rsid w:val="00C101DD"/>
    <w:rsid w:val="00E96254"/>
    <w:rsid w:val="00F14650"/>
    <w:rsid w:val="00F56216"/>
    <w:rsid w:val="00F63CAD"/>
    <w:rsid w:val="00F656D0"/>
    <w:rsid w:val="00F72CAA"/>
    <w:rsid w:val="00F81264"/>
    <w:rsid w:val="2909681F"/>
    <w:rsid w:val="2D80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annotation text"/>
    <w:basedOn w:val="1"/>
    <w:link w:val="46"/>
    <w:semiHidden/>
    <w:unhideWhenUsed/>
    <w:uiPriority w:val="99"/>
    <w:rPr>
      <w:sz w:val="20"/>
      <w:szCs w:val="20"/>
    </w:rPr>
  </w:style>
  <w:style w:type="paragraph" w:styleId="13">
    <w:name w:val="Balloon Text"/>
    <w:basedOn w:val="1"/>
    <w:link w:val="45"/>
    <w:semiHidden/>
    <w:unhideWhenUsed/>
    <w:uiPriority w:val="99"/>
    <w:rPr>
      <w:rFonts w:ascii="Times New Roman" w:hAnsi="Times New Roman"/>
      <w:sz w:val="18"/>
      <w:szCs w:val="18"/>
    </w:rPr>
  </w:style>
  <w:style w:type="paragraph" w:styleId="14">
    <w:name w:val="Subtitle"/>
    <w:basedOn w:val="1"/>
    <w:next w:val="1"/>
    <w:link w:val="32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paragraph" w:styleId="15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paragraph" w:styleId="16">
    <w:name w:val="annotation subject"/>
    <w:basedOn w:val="12"/>
    <w:next w:val="12"/>
    <w:link w:val="47"/>
    <w:semiHidden/>
    <w:unhideWhenUsed/>
    <w:uiPriority w:val="99"/>
    <w:rPr>
      <w:b/>
      <w:bCs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Emphasis"/>
    <w:basedOn w:val="18"/>
    <w:qFormat/>
    <w:uiPriority w:val="20"/>
    <w:rPr>
      <w:rFonts w:asciiTheme="minorHAnsi" w:hAnsiTheme="minorHAnsi"/>
      <w:b/>
      <w:i/>
      <w:iCs/>
    </w:rPr>
  </w:style>
  <w:style w:type="character" w:styleId="21">
    <w:name w:val="annotation reference"/>
    <w:basedOn w:val="18"/>
    <w:semiHidden/>
    <w:unhideWhenUsed/>
    <w:uiPriority w:val="99"/>
    <w:rPr>
      <w:sz w:val="16"/>
      <w:szCs w:val="16"/>
    </w:rPr>
  </w:style>
  <w:style w:type="character" w:customStyle="1" w:styleId="22">
    <w:name w:val="Heading 1 Char"/>
    <w:basedOn w:val="18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23">
    <w:name w:val="Heading 2 Char"/>
    <w:basedOn w:val="18"/>
    <w:link w:val="3"/>
    <w:semiHidden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24">
    <w:name w:val="Heading 3 Char"/>
    <w:basedOn w:val="18"/>
    <w:link w:val="4"/>
    <w:semiHidden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5">
    <w:name w:val="Heading 4 Char"/>
    <w:basedOn w:val="18"/>
    <w:link w:val="5"/>
    <w:semiHidden/>
    <w:uiPriority w:val="9"/>
    <w:rPr>
      <w:b/>
      <w:bCs/>
      <w:sz w:val="28"/>
      <w:szCs w:val="28"/>
    </w:rPr>
  </w:style>
  <w:style w:type="character" w:customStyle="1" w:styleId="26">
    <w:name w:val="Heading 5 Char"/>
    <w:basedOn w:val="18"/>
    <w:link w:val="6"/>
    <w:semiHidden/>
    <w:uiPriority w:val="9"/>
    <w:rPr>
      <w:b/>
      <w:bCs/>
      <w:i/>
      <w:iCs/>
      <w:sz w:val="26"/>
      <w:szCs w:val="26"/>
    </w:rPr>
  </w:style>
  <w:style w:type="character" w:customStyle="1" w:styleId="27">
    <w:name w:val="Heading 6 Char"/>
    <w:basedOn w:val="18"/>
    <w:link w:val="7"/>
    <w:semiHidden/>
    <w:uiPriority w:val="9"/>
    <w:rPr>
      <w:b/>
      <w:bCs/>
    </w:rPr>
  </w:style>
  <w:style w:type="character" w:customStyle="1" w:styleId="28">
    <w:name w:val="Heading 7 Char"/>
    <w:basedOn w:val="18"/>
    <w:link w:val="8"/>
    <w:semiHidden/>
    <w:uiPriority w:val="9"/>
    <w:rPr>
      <w:rFonts w:cstheme="majorBidi"/>
      <w:sz w:val="24"/>
      <w:szCs w:val="24"/>
    </w:rPr>
  </w:style>
  <w:style w:type="character" w:customStyle="1" w:styleId="29">
    <w:name w:val="Heading 8 Char"/>
    <w:basedOn w:val="18"/>
    <w:link w:val="9"/>
    <w:semiHidden/>
    <w:uiPriority w:val="9"/>
    <w:rPr>
      <w:i/>
      <w:iCs/>
      <w:sz w:val="24"/>
      <w:szCs w:val="24"/>
    </w:rPr>
  </w:style>
  <w:style w:type="character" w:customStyle="1" w:styleId="30">
    <w:name w:val="Heading 9 Char"/>
    <w:basedOn w:val="18"/>
    <w:link w:val="10"/>
    <w:semiHidden/>
    <w:uiPriority w:val="9"/>
    <w:rPr>
      <w:rFonts w:asciiTheme="majorHAnsi" w:hAnsiTheme="majorHAnsi" w:eastAsiaTheme="majorEastAsia" w:cstheme="majorBidi"/>
    </w:rPr>
  </w:style>
  <w:style w:type="character" w:customStyle="1" w:styleId="31">
    <w:name w:val="Title Char"/>
    <w:basedOn w:val="18"/>
    <w:link w:val="15"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customStyle="1" w:styleId="32">
    <w:name w:val="Subtitle Char"/>
    <w:basedOn w:val="18"/>
    <w:link w:val="14"/>
    <w:uiPriority w:val="11"/>
    <w:rPr>
      <w:rFonts w:asciiTheme="majorHAnsi" w:hAnsiTheme="majorHAnsi" w:eastAsiaTheme="majorEastAsia"/>
      <w:sz w:val="24"/>
      <w:szCs w:val="24"/>
    </w:rPr>
  </w:style>
  <w:style w:type="paragraph" w:styleId="33">
    <w:name w:val="No Spacing"/>
    <w:basedOn w:val="1"/>
    <w:qFormat/>
    <w:uiPriority w:val="1"/>
    <w:rPr>
      <w:szCs w:val="32"/>
    </w:rPr>
  </w:style>
  <w:style w:type="paragraph" w:styleId="34">
    <w:name w:val="Quote"/>
    <w:basedOn w:val="1"/>
    <w:next w:val="1"/>
    <w:link w:val="35"/>
    <w:qFormat/>
    <w:uiPriority w:val="29"/>
    <w:rPr>
      <w:i/>
    </w:rPr>
  </w:style>
  <w:style w:type="character" w:customStyle="1" w:styleId="35">
    <w:name w:val="Quote Char"/>
    <w:basedOn w:val="18"/>
    <w:link w:val="34"/>
    <w:uiPriority w:val="29"/>
    <w:rPr>
      <w:i/>
      <w:sz w:val="24"/>
      <w:szCs w:val="24"/>
    </w:rPr>
  </w:style>
  <w:style w:type="paragraph" w:styleId="36">
    <w:name w:val="Intense Quote"/>
    <w:basedOn w:val="1"/>
    <w:next w:val="1"/>
    <w:link w:val="37"/>
    <w:qFormat/>
    <w:uiPriority w:val="30"/>
    <w:pPr>
      <w:ind w:left="720" w:right="720"/>
    </w:pPr>
    <w:rPr>
      <w:b/>
      <w:i/>
      <w:szCs w:val="22"/>
    </w:rPr>
  </w:style>
  <w:style w:type="character" w:customStyle="1" w:styleId="37">
    <w:name w:val="Intense Quote Char"/>
    <w:basedOn w:val="18"/>
    <w:link w:val="36"/>
    <w:uiPriority w:val="30"/>
    <w:rPr>
      <w:b/>
      <w:i/>
      <w:sz w:val="24"/>
    </w:rPr>
  </w:style>
  <w:style w:type="character" w:customStyle="1" w:styleId="38">
    <w:name w:val="Subtle Emphasis1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">
    <w:name w:val="Intense Emphasis1"/>
    <w:basedOn w:val="18"/>
    <w:qFormat/>
    <w:uiPriority w:val="21"/>
    <w:rPr>
      <w:b/>
      <w:i/>
      <w:sz w:val="24"/>
      <w:szCs w:val="24"/>
      <w:u w:val="single"/>
    </w:rPr>
  </w:style>
  <w:style w:type="character" w:customStyle="1" w:styleId="40">
    <w:name w:val="Subtle Reference1"/>
    <w:basedOn w:val="18"/>
    <w:qFormat/>
    <w:uiPriority w:val="31"/>
    <w:rPr>
      <w:sz w:val="24"/>
      <w:szCs w:val="24"/>
      <w:u w:val="single"/>
    </w:rPr>
  </w:style>
  <w:style w:type="character" w:customStyle="1" w:styleId="41">
    <w:name w:val="Intense Reference1"/>
    <w:basedOn w:val="18"/>
    <w:qFormat/>
    <w:uiPriority w:val="32"/>
    <w:rPr>
      <w:b/>
      <w:sz w:val="24"/>
      <w:u w:val="single"/>
    </w:rPr>
  </w:style>
  <w:style w:type="character" w:customStyle="1" w:styleId="42">
    <w:name w:val="Book Title1"/>
    <w:basedOn w:val="18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43">
    <w:name w:val="TOC Heading1"/>
    <w:basedOn w:val="2"/>
    <w:next w:val="1"/>
    <w:semiHidden/>
    <w:unhideWhenUsed/>
    <w:qFormat/>
    <w:uiPriority w:val="39"/>
    <w:pPr>
      <w:outlineLvl w:val="9"/>
    </w:p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alloon Text Char"/>
    <w:basedOn w:val="18"/>
    <w:link w:val="13"/>
    <w:semiHidden/>
    <w:uiPriority w:val="99"/>
    <w:rPr>
      <w:rFonts w:ascii="Times New Roman" w:hAnsi="Times New Roman" w:cs="Times New Roman"/>
      <w:sz w:val="18"/>
      <w:szCs w:val="18"/>
      <w:lang w:val="en-US" w:bidi="ar-SA"/>
    </w:rPr>
  </w:style>
  <w:style w:type="character" w:customStyle="1" w:styleId="46">
    <w:name w:val="Comment Text Char"/>
    <w:basedOn w:val="18"/>
    <w:link w:val="12"/>
    <w:semiHidden/>
    <w:uiPriority w:val="99"/>
    <w:rPr>
      <w:rFonts w:cs="Times New Roman"/>
      <w:lang w:val="en-US" w:bidi="ar-SA"/>
    </w:rPr>
  </w:style>
  <w:style w:type="character" w:customStyle="1" w:styleId="47">
    <w:name w:val="Comment Subject Char"/>
    <w:basedOn w:val="46"/>
    <w:link w:val="16"/>
    <w:semiHidden/>
    <w:uiPriority w:val="99"/>
    <w:rPr>
      <w:rFonts w:cs="Times New Roman"/>
      <w:b/>
      <w:bCs/>
      <w:lang w:val="en-US" w:bidi="ar-SA"/>
    </w:rPr>
  </w:style>
  <w:style w:type="paragraph" w:customStyle="1" w:styleId="48">
    <w:name w:val="Revision"/>
    <w:hidden/>
    <w:semiHidden/>
    <w:uiPriority w:val="99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633</Words>
  <Characters>3610</Characters>
  <Lines>30</Lines>
  <Paragraphs>8</Paragraphs>
  <TotalTime>68</TotalTime>
  <ScaleCrop>false</ScaleCrop>
  <LinksUpToDate>false</LinksUpToDate>
  <CharactersWithSpaces>4235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2020-08-11T08:06:00Z</dcterms:created>
  <dc:creator>wangzh</dc:creator>
  <cp:lastModifiedBy>Shannon</cp:lastModifiedBy>
  <dcterms:modified xsi:type="dcterms:W3CDTF">2020-08-19T06:40:53Z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