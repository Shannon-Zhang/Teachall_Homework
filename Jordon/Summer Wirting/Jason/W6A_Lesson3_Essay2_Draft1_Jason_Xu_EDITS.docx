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90784F" w14:textId="19CA9EA6" w:rsidR="003C4C9C" w:rsidRPr="00581C4B" w:rsidRDefault="00D64B26">
      <w:r w:rsidRPr="00581C4B">
        <w:t>W6A</w:t>
      </w:r>
      <w:ins w:id="0" w:author="Jordon Beijing" w:date="2020-07-23T11:49:00Z">
        <w:r w:rsidR="00FD4D03">
          <w:t xml:space="preserve">, </w:t>
        </w:r>
      </w:ins>
      <w:del w:id="1" w:author="Jordon Beijing" w:date="2020-07-23T11:49:00Z">
        <w:r w:rsidRPr="00581C4B" w:rsidDel="00FD4D03">
          <w:delText>-</w:delText>
        </w:r>
      </w:del>
      <w:r w:rsidRPr="00581C4B">
        <w:t>Lesson3</w:t>
      </w:r>
      <w:ins w:id="2" w:author="Jordon Beijing" w:date="2020-07-23T11:49:00Z">
        <w:r w:rsidR="00FD4D03">
          <w:t xml:space="preserve">, </w:t>
        </w:r>
      </w:ins>
      <w:del w:id="3" w:author="Jordon Beijing" w:date="2020-07-23T11:49:00Z">
        <w:r w:rsidRPr="00581C4B" w:rsidDel="00FD4D03">
          <w:delText>-</w:delText>
        </w:r>
      </w:del>
      <w:ins w:id="4" w:author="Jordon Beijing" w:date="2020-07-23T11:39:00Z">
        <w:r w:rsidR="00DB5EF1">
          <w:t>Essay2</w:t>
        </w:r>
      </w:ins>
      <w:ins w:id="5" w:author="Jordon Beijing" w:date="2020-07-23T11:49:00Z">
        <w:r w:rsidR="00FD4D03">
          <w:t xml:space="preserve">, </w:t>
        </w:r>
      </w:ins>
      <w:r w:rsidRPr="00581C4B">
        <w:t>Draft</w:t>
      </w:r>
      <w:r w:rsidRPr="008F5BE2">
        <w:rPr>
          <w:highlight w:val="yellow"/>
          <w:rPrChange w:id="6" w:author="Jordon Beijing" w:date="2020-07-23T13:54:00Z">
            <w:rPr/>
          </w:rPrChange>
        </w:rPr>
        <w:t>1</w:t>
      </w:r>
    </w:p>
    <w:p w14:paraId="27643AC1" w14:textId="77777777" w:rsidR="00D64B26" w:rsidRPr="00581C4B" w:rsidRDefault="00D64B26">
      <w:r w:rsidRPr="00581C4B">
        <w:t>Jason Xu</w:t>
      </w:r>
    </w:p>
    <w:p w14:paraId="4B2EBF9A" w14:textId="62D67D6B" w:rsidR="00D64B26" w:rsidRPr="00581C4B" w:rsidRDefault="00D64B26">
      <w:r w:rsidRPr="00581C4B">
        <w:t>2020</w:t>
      </w:r>
      <w:ins w:id="7" w:author="Jordon Beijing" w:date="2020-07-23T11:39:00Z">
        <w:r w:rsidR="00DB5EF1">
          <w:t>/</w:t>
        </w:r>
      </w:ins>
      <w:r w:rsidRPr="00581C4B">
        <w:t>07</w:t>
      </w:r>
      <w:ins w:id="8" w:author="Jordon Beijing" w:date="2020-07-23T11:39:00Z">
        <w:r w:rsidR="00DB5EF1">
          <w:t>/</w:t>
        </w:r>
      </w:ins>
      <w:r w:rsidRPr="00581C4B">
        <w:t>18</w:t>
      </w:r>
    </w:p>
    <w:p w14:paraId="5B794758" w14:textId="689800F3" w:rsidR="00D70C46" w:rsidRDefault="00EB31EF" w:rsidP="00D70C46">
      <w:pPr>
        <w:rPr>
          <w:ins w:id="9" w:author="Jordon Beijing" w:date="2020-07-23T11:39:00Z"/>
        </w:rPr>
      </w:pPr>
      <w:r>
        <w:t>Title</w:t>
      </w:r>
      <w:r w:rsidR="00CE47F4">
        <w:t xml:space="preserve">: </w:t>
      </w:r>
      <w:ins w:id="10" w:author="Jordon Beijing" w:date="2020-07-23T13:55:00Z">
        <w:r w:rsidR="008F5BE2">
          <w:t>An historical event that could have been avoided</w:t>
        </w:r>
      </w:ins>
      <w:bookmarkStart w:id="11" w:name="_GoBack"/>
      <w:bookmarkEnd w:id="11"/>
      <w:del w:id="12" w:author="Jordon Beijing" w:date="2020-07-23T11:39:00Z">
        <w:r w:rsidR="00CE47F4" w:rsidDel="00DB5EF1">
          <w:delText>a</w:delText>
        </w:r>
      </w:del>
      <w:del w:id="13" w:author="Jordon Beijing" w:date="2020-07-23T13:55:00Z">
        <w:r w:rsidR="00CE47F4" w:rsidDel="008F5BE2">
          <w:delText xml:space="preserve"> thing that couldn</w:delText>
        </w:r>
        <w:r w:rsidDel="008F5BE2">
          <w:delText>’t happen in history.</w:delText>
        </w:r>
      </w:del>
    </w:p>
    <w:p w14:paraId="7FF42AB2" w14:textId="77777777" w:rsidR="00DB5EF1" w:rsidRDefault="00DB5EF1" w:rsidP="00D70C46"/>
    <w:p w14:paraId="56B2D0FC" w14:textId="52BD8D2B" w:rsidR="00936C24" w:rsidRPr="00DB5EF1" w:rsidRDefault="00936C24" w:rsidP="00936C24">
      <w:pPr>
        <w:jc w:val="center"/>
        <w:rPr>
          <w:ins w:id="14" w:author="Jordon Beijing" w:date="2020-07-23T11:39:00Z"/>
          <w:b/>
          <w:bCs/>
          <w:rPrChange w:id="15" w:author="Jordon Beijing" w:date="2020-07-23T11:40:00Z">
            <w:rPr>
              <w:ins w:id="16" w:author="Jordon Beijing" w:date="2020-07-23T11:39:00Z"/>
            </w:rPr>
          </w:rPrChange>
        </w:rPr>
      </w:pPr>
      <w:r w:rsidRPr="00DB5EF1">
        <w:rPr>
          <w:b/>
          <w:bCs/>
          <w:rPrChange w:id="17" w:author="Jordon Beijing" w:date="2020-07-23T11:40:00Z">
            <w:rPr/>
          </w:rPrChange>
        </w:rPr>
        <w:t>The first emp</w:t>
      </w:r>
      <w:ins w:id="18" w:author="Jordon Beijing" w:date="2020-07-23T11:49:00Z">
        <w:r w:rsidR="00FD4D03">
          <w:rPr>
            <w:b/>
            <w:bCs/>
          </w:rPr>
          <w:t>eror</w:t>
        </w:r>
      </w:ins>
      <w:del w:id="19" w:author="Jordon Beijing" w:date="2020-07-23T11:49:00Z">
        <w:r w:rsidRPr="00DB5EF1" w:rsidDel="00FD4D03">
          <w:rPr>
            <w:b/>
            <w:bCs/>
            <w:rPrChange w:id="20" w:author="Jordon Beijing" w:date="2020-07-23T11:40:00Z">
              <w:rPr/>
            </w:rPrChange>
          </w:rPr>
          <w:delText>ire</w:delText>
        </w:r>
      </w:del>
      <w:r w:rsidRPr="00DB5EF1">
        <w:rPr>
          <w:b/>
          <w:bCs/>
          <w:rPrChange w:id="21" w:author="Jordon Beijing" w:date="2020-07-23T11:40:00Z">
            <w:rPr/>
          </w:rPrChange>
        </w:rPr>
        <w:t xml:space="preserve"> in history</w:t>
      </w:r>
    </w:p>
    <w:p w14:paraId="6C9A0399" w14:textId="77777777" w:rsidR="00DB5EF1" w:rsidRPr="00581C4B" w:rsidRDefault="00DB5EF1" w:rsidP="00936C24">
      <w:pPr>
        <w:jc w:val="center"/>
      </w:pPr>
    </w:p>
    <w:p w14:paraId="25084178" w14:textId="3CEBE4C2" w:rsidR="00936C24" w:rsidRDefault="00581C4B" w:rsidP="00936C24">
      <w:pPr>
        <w:jc w:val="both"/>
      </w:pPr>
      <w:r w:rsidRPr="00581C4B">
        <w:t xml:space="preserve">An </w:t>
      </w:r>
      <w:r w:rsidR="00936C24" w:rsidRPr="00581C4B">
        <w:t>emp</w:t>
      </w:r>
      <w:ins w:id="22" w:author="Jordon Beijing" w:date="2020-07-23T11:41:00Z">
        <w:r w:rsidR="00DB5EF1">
          <w:t>eror</w:t>
        </w:r>
      </w:ins>
      <w:del w:id="23" w:author="Jordon Beijing" w:date="2020-07-23T11:41:00Z">
        <w:r w:rsidR="00936C24" w:rsidRPr="00581C4B" w:rsidDel="00DB5EF1">
          <w:delText>ire</w:delText>
        </w:r>
      </w:del>
      <w:r w:rsidR="00936C24" w:rsidRPr="00581C4B">
        <w:t xml:space="preserve"> </w:t>
      </w:r>
      <w:r w:rsidR="00AE5D18" w:rsidRPr="00581C4B">
        <w:t xml:space="preserve">is very </w:t>
      </w:r>
      <w:del w:id="24" w:author="Jordon Beijing" w:date="2020-07-23T11:39:00Z">
        <w:r w:rsidR="00AE5D18" w:rsidRPr="00581C4B" w:rsidDel="00DB5EF1">
          <w:delText xml:space="preserve">alike </w:delText>
        </w:r>
      </w:del>
      <w:ins w:id="25" w:author="Jordon Beijing" w:date="2020-07-23T11:39:00Z">
        <w:r w:rsidR="00DB5EF1">
          <w:t>sim</w:t>
        </w:r>
      </w:ins>
      <w:ins w:id="26" w:author="Jordon Beijing" w:date="2020-07-23T11:41:00Z">
        <w:r w:rsidR="00DB5EF1">
          <w:t>i</w:t>
        </w:r>
      </w:ins>
      <w:ins w:id="27" w:author="Jordon Beijing" w:date="2020-07-23T11:39:00Z">
        <w:r w:rsidR="00DB5EF1">
          <w:t>lar</w:t>
        </w:r>
        <w:r w:rsidR="00DB5EF1" w:rsidRPr="00581C4B">
          <w:t xml:space="preserve"> </w:t>
        </w:r>
      </w:ins>
      <w:r w:rsidR="00E10CDC" w:rsidRPr="00581C4B">
        <w:rPr>
          <w:rFonts w:hint="eastAsia"/>
        </w:rPr>
        <w:t>to t</w:t>
      </w:r>
      <w:r w:rsidR="00AE5D18" w:rsidRPr="00581C4B">
        <w:t>he</w:t>
      </w:r>
      <w:r w:rsidR="00E10CDC" w:rsidRPr="00581C4B">
        <w:t xml:space="preserve"> president or chairman that we </w:t>
      </w:r>
      <w:del w:id="28" w:author="Jordon Beijing" w:date="2020-07-23T11:39:00Z">
        <w:r w:rsidRPr="00581C4B" w:rsidDel="00DB5EF1">
          <w:delText xml:space="preserve">say </w:delText>
        </w:r>
      </w:del>
      <w:ins w:id="29" w:author="Jordon Beijing" w:date="2020-07-23T11:39:00Z">
        <w:r w:rsidR="00DB5EF1">
          <w:t>see</w:t>
        </w:r>
        <w:r w:rsidR="00DB5EF1" w:rsidRPr="00581C4B">
          <w:t xml:space="preserve"> </w:t>
        </w:r>
      </w:ins>
      <w:r w:rsidRPr="00581C4B">
        <w:t>today.</w:t>
      </w:r>
      <w:r>
        <w:t xml:space="preserve"> The first emp</w:t>
      </w:r>
      <w:ins w:id="30" w:author="Jordon Beijing" w:date="2020-07-23T11:41:00Z">
        <w:r w:rsidR="00DB5EF1">
          <w:t>eror</w:t>
        </w:r>
      </w:ins>
      <w:del w:id="31" w:author="Jordon Beijing" w:date="2020-07-23T11:40:00Z">
        <w:r w:rsidDel="00DB5EF1">
          <w:delText>i</w:delText>
        </w:r>
      </w:del>
      <w:del w:id="32" w:author="Jordon Beijing" w:date="2020-07-23T11:41:00Z">
        <w:r w:rsidR="00D22F82" w:rsidDel="00DB5EF1">
          <w:delText>re</w:delText>
        </w:r>
      </w:del>
      <w:r w:rsidR="00D22F82">
        <w:t xml:space="preserve"> was from one of the four ancient kingdom</w:t>
      </w:r>
      <w:ins w:id="33" w:author="Jordon Beijing" w:date="2020-07-23T11:40:00Z">
        <w:r w:rsidR="00DB5EF1">
          <w:t>s</w:t>
        </w:r>
      </w:ins>
      <w:r w:rsidR="00D22F82">
        <w:t xml:space="preserve">, </w:t>
      </w:r>
      <w:r w:rsidR="00D22F82" w:rsidRPr="00DB5EF1">
        <w:rPr>
          <w:highlight w:val="yellow"/>
          <w:rPrChange w:id="34" w:author="Jordon Beijing" w:date="2020-07-23T11:41:00Z">
            <w:rPr/>
          </w:rPrChange>
        </w:rPr>
        <w:t xml:space="preserve">and it </w:t>
      </w:r>
      <w:del w:id="35" w:author="Jordon Beijing" w:date="2020-07-23T11:41:00Z">
        <w:r w:rsidR="00D22F82" w:rsidRPr="00DB5EF1" w:rsidDel="00DB5EF1">
          <w:rPr>
            <w:highlight w:val="yellow"/>
            <w:rPrChange w:id="36" w:author="Jordon Beijing" w:date="2020-07-23T11:41:00Z">
              <w:rPr/>
            </w:rPrChange>
          </w:rPr>
          <w:delText xml:space="preserve">was </w:delText>
        </w:r>
      </w:del>
      <w:ins w:id="37" w:author="Jordon Beijing" w:date="2020-07-23T11:41:00Z">
        <w:r w:rsidR="00DB5EF1" w:rsidRPr="00DB5EF1">
          <w:rPr>
            <w:highlight w:val="yellow"/>
            <w:rPrChange w:id="38" w:author="Jordon Beijing" w:date="2020-07-23T11:41:00Z">
              <w:rPr/>
            </w:rPrChange>
          </w:rPr>
          <w:t xml:space="preserve">is </w:t>
        </w:r>
      </w:ins>
      <w:r w:rsidR="00D22F82" w:rsidRPr="00DB5EF1">
        <w:rPr>
          <w:highlight w:val="yellow"/>
          <w:rPrChange w:id="39" w:author="Jordon Beijing" w:date="2020-07-23T11:41:00Z">
            <w:rPr/>
          </w:rPrChange>
        </w:rPr>
        <w:t>the only kingdom that still exist</w:t>
      </w:r>
      <w:ins w:id="40" w:author="Jordon Beijing" w:date="2020-07-23T11:41:00Z">
        <w:r w:rsidR="00DB5EF1" w:rsidRPr="00DB5EF1">
          <w:rPr>
            <w:highlight w:val="yellow"/>
            <w:rPrChange w:id="41" w:author="Jordon Beijing" w:date="2020-07-23T11:41:00Z">
              <w:rPr/>
            </w:rPrChange>
          </w:rPr>
          <w:t>s</w:t>
        </w:r>
      </w:ins>
      <w:r w:rsidR="00D22F82" w:rsidRPr="00DB5EF1">
        <w:rPr>
          <w:highlight w:val="yellow"/>
          <w:rPrChange w:id="42" w:author="Jordon Beijing" w:date="2020-07-23T11:41:00Z">
            <w:rPr/>
          </w:rPrChange>
        </w:rPr>
        <w:t xml:space="preserve"> today.</w:t>
      </w:r>
      <w:r w:rsidR="00D22F82">
        <w:t xml:space="preserve"> Yes, he </w:t>
      </w:r>
      <w:del w:id="43" w:author="Jordon Beijing" w:date="2020-07-23T11:40:00Z">
        <w:r w:rsidR="00D22F82" w:rsidDel="00DB5EF1">
          <w:delText xml:space="preserve">is </w:delText>
        </w:r>
      </w:del>
      <w:ins w:id="44" w:author="Jordon Beijing" w:date="2020-07-23T11:40:00Z">
        <w:r w:rsidR="00DB5EF1">
          <w:t xml:space="preserve">was </w:t>
        </w:r>
      </w:ins>
      <w:r w:rsidR="00D22F82">
        <w:t>Qing Shi H</w:t>
      </w:r>
      <w:r w:rsidR="00497D81">
        <w:t>uang, the first emp</w:t>
      </w:r>
      <w:ins w:id="45" w:author="Jordon Beijing" w:date="2020-07-23T11:40:00Z">
        <w:r w:rsidR="00DB5EF1">
          <w:t>e</w:t>
        </w:r>
      </w:ins>
      <w:del w:id="46" w:author="Jordon Beijing" w:date="2020-07-23T11:40:00Z">
        <w:r w:rsidR="00497D81" w:rsidDel="00DB5EF1">
          <w:delText>i</w:delText>
        </w:r>
      </w:del>
      <w:r w:rsidR="00497D81">
        <w:t>r</w:t>
      </w:r>
      <w:ins w:id="47" w:author="Jordon Beijing" w:date="2020-07-23T11:40:00Z">
        <w:r w:rsidR="00DB5EF1">
          <w:t>or</w:t>
        </w:r>
      </w:ins>
      <w:del w:id="48" w:author="Jordon Beijing" w:date="2020-07-23T11:40:00Z">
        <w:r w:rsidR="00497D81" w:rsidDel="00DB5EF1">
          <w:delText>e</w:delText>
        </w:r>
      </w:del>
      <w:r w:rsidR="00497D81">
        <w:t xml:space="preserve"> in </w:t>
      </w:r>
      <w:r w:rsidR="00B31360">
        <w:t>history.</w:t>
      </w:r>
    </w:p>
    <w:p w14:paraId="48C45DFA" w14:textId="77777777" w:rsidR="002621B9" w:rsidRDefault="002621B9" w:rsidP="00936C24">
      <w:pPr>
        <w:jc w:val="both"/>
      </w:pPr>
    </w:p>
    <w:p w14:paraId="3056214E" w14:textId="2A10AF5D" w:rsidR="002621B9" w:rsidRDefault="00B31360" w:rsidP="007878C7">
      <w:pPr>
        <w:jc w:val="both"/>
      </w:pPr>
      <w:r w:rsidRPr="00DB5EF1">
        <w:rPr>
          <w:highlight w:val="yellow"/>
          <w:rPrChange w:id="49" w:author="Jordon Beijing" w:date="2020-07-23T11:45:00Z">
            <w:rPr/>
          </w:rPrChange>
        </w:rPr>
        <w:t xml:space="preserve">Qing Shi Huang </w:t>
      </w:r>
      <w:del w:id="50" w:author="Jordon Beijing" w:date="2020-07-23T11:44:00Z">
        <w:r w:rsidR="00D70C46" w:rsidRPr="00DB5EF1" w:rsidDel="00DB5EF1">
          <w:rPr>
            <w:highlight w:val="yellow"/>
            <w:rPrChange w:id="51" w:author="Jordon Beijing" w:date="2020-07-23T11:45:00Z">
              <w:rPr/>
            </w:rPrChange>
          </w:rPr>
          <w:delText xml:space="preserve">is </w:delText>
        </w:r>
      </w:del>
      <w:ins w:id="52" w:author="Jordon Beijing" w:date="2020-07-23T11:44:00Z">
        <w:r w:rsidR="00DB5EF1" w:rsidRPr="00DB5EF1">
          <w:rPr>
            <w:highlight w:val="yellow"/>
            <w:rPrChange w:id="53" w:author="Jordon Beijing" w:date="2020-07-23T11:45:00Z">
              <w:rPr/>
            </w:rPrChange>
          </w:rPr>
          <w:t xml:space="preserve">was </w:t>
        </w:r>
      </w:ins>
      <w:r w:rsidR="00D70C46" w:rsidRPr="00DB5EF1">
        <w:rPr>
          <w:highlight w:val="yellow"/>
          <w:rPrChange w:id="54" w:author="Jordon Beijing" w:date="2020-07-23T11:45:00Z">
            <w:rPr/>
          </w:rPrChange>
        </w:rPr>
        <w:t xml:space="preserve">only </w:t>
      </w:r>
      <w:r w:rsidR="00EB31EF" w:rsidRPr="00DB5EF1">
        <w:rPr>
          <w:highlight w:val="yellow"/>
          <w:rPrChange w:id="55" w:author="Jordon Beijing" w:date="2020-07-23T11:45:00Z">
            <w:rPr/>
          </w:rPrChange>
        </w:rPr>
        <w:t xml:space="preserve">natural </w:t>
      </w:r>
      <w:r w:rsidR="00D70C46" w:rsidRPr="00DB5EF1">
        <w:rPr>
          <w:highlight w:val="yellow"/>
          <w:rPrChange w:id="56" w:author="Jordon Beijing" w:date="2020-07-23T11:45:00Z">
            <w:rPr/>
          </w:rPrChange>
        </w:rPr>
        <w:t>king of a country who was fighting against six other country</w:t>
      </w:r>
      <w:r w:rsidR="00EB31EF" w:rsidRPr="00DB5EF1">
        <w:rPr>
          <w:highlight w:val="yellow"/>
          <w:rPrChange w:id="57" w:author="Jordon Beijing" w:date="2020-07-23T11:45:00Z">
            <w:rPr/>
          </w:rPrChange>
        </w:rPr>
        <w:t xml:space="preserve"> for the land of the </w:t>
      </w:r>
      <w:r w:rsidR="006B3820" w:rsidRPr="00DB5EF1">
        <w:rPr>
          <w:highlight w:val="yellow"/>
          <w:rPrChange w:id="58" w:author="Jordon Beijing" w:date="2020-07-23T11:45:00Z">
            <w:rPr/>
          </w:rPrChange>
        </w:rPr>
        <w:t>last dynasty before the two of the famous</w:t>
      </w:r>
      <w:del w:id="59" w:author="Jordon Beijing" w:date="2020-07-23T11:44:00Z">
        <w:r w:rsidR="006B3820" w:rsidRPr="00DB5EF1" w:rsidDel="00DB5EF1">
          <w:rPr>
            <w:highlight w:val="yellow"/>
            <w:rPrChange w:id="60" w:author="Jordon Beijing" w:date="2020-07-23T11:45:00Z">
              <w:rPr/>
            </w:rPrChange>
          </w:rPr>
          <w:delText>ness</w:delText>
        </w:r>
      </w:del>
      <w:r w:rsidR="0078250E" w:rsidRPr="00DB5EF1">
        <w:rPr>
          <w:highlight w:val="yellow"/>
          <w:rPrChange w:id="61" w:author="Jordon Beijing" w:date="2020-07-23T11:45:00Z">
            <w:rPr/>
          </w:rPrChange>
        </w:rPr>
        <w:t xml:space="preserve"> war Chun </w:t>
      </w:r>
      <w:proofErr w:type="spellStart"/>
      <w:r w:rsidR="0078250E" w:rsidRPr="00DB5EF1">
        <w:rPr>
          <w:highlight w:val="yellow"/>
          <w:rPrChange w:id="62" w:author="Jordon Beijing" w:date="2020-07-23T11:45:00Z">
            <w:rPr/>
          </w:rPrChange>
        </w:rPr>
        <w:t>Qiu</w:t>
      </w:r>
      <w:proofErr w:type="spellEnd"/>
      <w:r w:rsidR="0078250E" w:rsidRPr="00DB5EF1">
        <w:rPr>
          <w:highlight w:val="yellow"/>
          <w:rPrChange w:id="63" w:author="Jordon Beijing" w:date="2020-07-23T11:45:00Z">
            <w:rPr/>
          </w:rPrChange>
        </w:rPr>
        <w:t xml:space="preserve"> </w:t>
      </w:r>
      <w:r w:rsidR="006B3820" w:rsidRPr="00DB5EF1">
        <w:rPr>
          <w:highlight w:val="yellow"/>
          <w:rPrChange w:id="64" w:author="Jordon Beijing" w:date="2020-07-23T11:45:00Z">
            <w:rPr/>
          </w:rPrChange>
        </w:rPr>
        <w:t xml:space="preserve">and </w:t>
      </w:r>
      <w:r w:rsidR="0078250E" w:rsidRPr="00DB5EF1">
        <w:rPr>
          <w:highlight w:val="yellow"/>
          <w:rPrChange w:id="65" w:author="Jordon Beijing" w:date="2020-07-23T11:45:00Z">
            <w:rPr/>
          </w:rPrChange>
        </w:rPr>
        <w:t>the Warring states</w:t>
      </w:r>
      <w:r w:rsidR="008C0F19" w:rsidRPr="00DB5EF1">
        <w:rPr>
          <w:highlight w:val="yellow"/>
          <w:rPrChange w:id="66" w:author="Jordon Beijing" w:date="2020-07-23T11:45:00Z">
            <w:rPr/>
          </w:rPrChange>
        </w:rPr>
        <w:t xml:space="preserve"> Qing Shi Huang</w:t>
      </w:r>
      <w:r w:rsidR="006D42E1" w:rsidRPr="00DB5EF1">
        <w:rPr>
          <w:highlight w:val="yellow"/>
          <w:rPrChange w:id="67" w:author="Jordon Beijing" w:date="2020-07-23T11:45:00Z">
            <w:rPr/>
          </w:rPrChange>
        </w:rPr>
        <w:t xml:space="preserve"> </w:t>
      </w:r>
      <w:del w:id="68" w:author="Jordon Beijing" w:date="2020-07-23T11:45:00Z">
        <w:r w:rsidR="006D42E1" w:rsidRPr="00DB5EF1" w:rsidDel="00DB5EF1">
          <w:rPr>
            <w:highlight w:val="yellow"/>
            <w:rPrChange w:id="69" w:author="Jordon Beijing" w:date="2020-07-23T11:45:00Z">
              <w:rPr/>
            </w:rPrChange>
          </w:rPr>
          <w:delText xml:space="preserve">is </w:delText>
        </w:r>
      </w:del>
      <w:ins w:id="70" w:author="Jordon Beijing" w:date="2020-07-23T11:45:00Z">
        <w:r w:rsidR="00DB5EF1" w:rsidRPr="00DB5EF1">
          <w:rPr>
            <w:highlight w:val="yellow"/>
            <w:rPrChange w:id="71" w:author="Jordon Beijing" w:date="2020-07-23T11:45:00Z">
              <w:rPr/>
            </w:rPrChange>
          </w:rPr>
          <w:t xml:space="preserve">was </w:t>
        </w:r>
      </w:ins>
      <w:r w:rsidR="006D42E1" w:rsidRPr="00DB5EF1">
        <w:rPr>
          <w:highlight w:val="yellow"/>
          <w:rPrChange w:id="72" w:author="Jordon Beijing" w:date="2020-07-23T11:45:00Z">
            <w:rPr/>
          </w:rPrChange>
        </w:rPr>
        <w:t>from one of the s</w:t>
      </w:r>
      <w:r w:rsidR="008C0F19" w:rsidRPr="00DB5EF1">
        <w:rPr>
          <w:highlight w:val="yellow"/>
          <w:rPrChange w:id="73" w:author="Jordon Beijing" w:date="2020-07-23T11:45:00Z">
            <w:rPr/>
          </w:rPrChange>
        </w:rPr>
        <w:t xml:space="preserve">even countries that </w:t>
      </w:r>
      <w:del w:id="74" w:author="Jordon Beijing" w:date="2020-07-23T11:45:00Z">
        <w:r w:rsidR="008C0F19" w:rsidRPr="00DB5EF1" w:rsidDel="00DB5EF1">
          <w:rPr>
            <w:highlight w:val="yellow"/>
            <w:rPrChange w:id="75" w:author="Jordon Beijing" w:date="2020-07-23T11:45:00Z">
              <w:rPr/>
            </w:rPrChange>
          </w:rPr>
          <w:delText xml:space="preserve">is </w:delText>
        </w:r>
      </w:del>
      <w:ins w:id="76" w:author="Jordon Beijing" w:date="2020-07-23T11:45:00Z">
        <w:r w:rsidR="00DB5EF1" w:rsidRPr="00DB5EF1">
          <w:rPr>
            <w:highlight w:val="yellow"/>
            <w:rPrChange w:id="77" w:author="Jordon Beijing" w:date="2020-07-23T11:45:00Z">
              <w:rPr/>
            </w:rPrChange>
          </w:rPr>
          <w:t xml:space="preserve">was </w:t>
        </w:r>
      </w:ins>
      <w:r w:rsidR="008C0F19" w:rsidRPr="00DB5EF1">
        <w:rPr>
          <w:highlight w:val="yellow"/>
          <w:rPrChange w:id="78" w:author="Jordon Beijing" w:date="2020-07-23T11:45:00Z">
            <w:rPr/>
          </w:rPrChange>
        </w:rPr>
        <w:t xml:space="preserve">the last seven country in the second battle: </w:t>
      </w:r>
      <w:r w:rsidR="006D42E1" w:rsidRPr="00DB5EF1">
        <w:rPr>
          <w:highlight w:val="yellow"/>
          <w:rPrChange w:id="79" w:author="Jordon Beijing" w:date="2020-07-23T11:45:00Z">
            <w:rPr/>
          </w:rPrChange>
        </w:rPr>
        <w:t xml:space="preserve">Warring </w:t>
      </w:r>
      <w:ins w:id="80" w:author="Jordon Beijing" w:date="2020-07-23T11:45:00Z">
        <w:r w:rsidR="00DB5EF1" w:rsidRPr="00DB5EF1">
          <w:rPr>
            <w:highlight w:val="yellow"/>
            <w:rPrChange w:id="81" w:author="Jordon Beijing" w:date="2020-07-23T11:45:00Z">
              <w:rPr/>
            </w:rPrChange>
          </w:rPr>
          <w:t>S</w:t>
        </w:r>
      </w:ins>
      <w:del w:id="82" w:author="Jordon Beijing" w:date="2020-07-23T11:45:00Z">
        <w:r w:rsidR="006D42E1" w:rsidRPr="00DB5EF1" w:rsidDel="00DB5EF1">
          <w:rPr>
            <w:highlight w:val="yellow"/>
            <w:rPrChange w:id="83" w:author="Jordon Beijing" w:date="2020-07-23T11:45:00Z">
              <w:rPr/>
            </w:rPrChange>
          </w:rPr>
          <w:delText>s</w:delText>
        </w:r>
      </w:del>
      <w:r w:rsidR="006D42E1" w:rsidRPr="00DB5EF1">
        <w:rPr>
          <w:highlight w:val="yellow"/>
          <w:rPrChange w:id="84" w:author="Jordon Beijing" w:date="2020-07-23T11:45:00Z">
            <w:rPr/>
          </w:rPrChange>
        </w:rPr>
        <w:t>tates.</w:t>
      </w:r>
      <w:r w:rsidR="006D42E1">
        <w:t xml:space="preserve"> If we </w:t>
      </w:r>
      <w:del w:id="85" w:author="Jordon Beijing" w:date="2020-07-23T11:43:00Z">
        <w:r w:rsidR="006D42E1" w:rsidDel="00DB5EF1">
          <w:delText xml:space="preserve">are </w:delText>
        </w:r>
      </w:del>
      <w:ins w:id="86" w:author="Jordon Beijing" w:date="2020-07-23T11:43:00Z">
        <w:r w:rsidR="00DB5EF1">
          <w:t xml:space="preserve">were </w:t>
        </w:r>
      </w:ins>
      <w:r w:rsidR="006D42E1">
        <w:t>people back then</w:t>
      </w:r>
      <w:ins w:id="87" w:author="Jordon Beijing" w:date="2020-07-23T11:43:00Z">
        <w:r w:rsidR="00DB5EF1">
          <w:t>,</w:t>
        </w:r>
      </w:ins>
      <w:r w:rsidR="006D42E1">
        <w:t xml:space="preserve"> we</w:t>
      </w:r>
      <w:ins w:id="88" w:author="Jordon Beijing" w:date="2020-07-23T11:43:00Z">
        <w:r w:rsidR="00DB5EF1">
          <w:t xml:space="preserve"> would </w:t>
        </w:r>
      </w:ins>
      <w:del w:id="89" w:author="Jordon Beijing" w:date="2020-07-23T11:43:00Z">
        <w:r w:rsidR="006D42E1" w:rsidDel="00DB5EF1">
          <w:delText xml:space="preserve">’ll </w:delText>
        </w:r>
      </w:del>
      <w:r w:rsidR="006D42E1">
        <w:t xml:space="preserve">never think </w:t>
      </w:r>
      <w:ins w:id="90" w:author="Jordon Beijing" w:date="2020-07-23T11:43:00Z">
        <w:r w:rsidR="00DB5EF1">
          <w:t xml:space="preserve">that </w:t>
        </w:r>
      </w:ins>
      <w:r w:rsidR="006D42E1">
        <w:t xml:space="preserve">Qi Shi Huang would be the winner </w:t>
      </w:r>
      <w:r w:rsidR="008E3FBF">
        <w:t xml:space="preserve">of Warring </w:t>
      </w:r>
      <w:ins w:id="91" w:author="Jordon Beijing" w:date="2020-07-23T11:43:00Z">
        <w:r w:rsidR="00DB5EF1">
          <w:t>S</w:t>
        </w:r>
      </w:ins>
      <w:del w:id="92" w:author="Jordon Beijing" w:date="2020-07-23T11:43:00Z">
        <w:r w:rsidR="008E3FBF" w:rsidDel="00DB5EF1">
          <w:delText>s</w:delText>
        </w:r>
      </w:del>
      <w:r w:rsidR="008E3FBF">
        <w:t xml:space="preserve">tates. The biggest country was Chu, and the country that </w:t>
      </w:r>
      <w:del w:id="93" w:author="Jordon Beijing" w:date="2020-07-23T11:43:00Z">
        <w:r w:rsidR="008E3FBF" w:rsidDel="00DB5EF1">
          <w:delText xml:space="preserve">has </w:delText>
        </w:r>
      </w:del>
      <w:ins w:id="94" w:author="Jordon Beijing" w:date="2020-07-23T11:43:00Z">
        <w:r w:rsidR="00DB5EF1">
          <w:t xml:space="preserve">had </w:t>
        </w:r>
      </w:ins>
      <w:r w:rsidR="008E3FBF">
        <w:t xml:space="preserve">the best </w:t>
      </w:r>
      <w:r w:rsidR="002B57A9">
        <w:t xml:space="preserve">soldiers </w:t>
      </w:r>
      <w:del w:id="95" w:author="Jordon Beijing" w:date="2020-07-23T11:43:00Z">
        <w:r w:rsidR="002B57A9" w:rsidDel="00DB5EF1">
          <w:delText xml:space="preserve">is </w:delText>
        </w:r>
      </w:del>
      <w:ins w:id="96" w:author="Jordon Beijing" w:date="2020-07-23T11:43:00Z">
        <w:r w:rsidR="00DB5EF1">
          <w:t xml:space="preserve">was </w:t>
        </w:r>
      </w:ins>
      <w:r w:rsidR="002B57A9">
        <w:t>Chu</w:t>
      </w:r>
      <w:ins w:id="97" w:author="Jordon Beijing" w:date="2020-07-23T11:43:00Z">
        <w:r w:rsidR="00DB5EF1">
          <w:t>,</w:t>
        </w:r>
      </w:ins>
      <w:r w:rsidR="002B57A9">
        <w:t xml:space="preserve"> too.</w:t>
      </w:r>
      <w:r w:rsidR="00CE47F4">
        <w:t xml:space="preserve"> Many peopl</w:t>
      </w:r>
      <w:r w:rsidR="007878C7">
        <w:t xml:space="preserve">e </w:t>
      </w:r>
      <w:del w:id="98" w:author="Jordon Beijing" w:date="2020-07-23T11:43:00Z">
        <w:r w:rsidR="007878C7" w:rsidDel="00DB5EF1">
          <w:delText xml:space="preserve">think </w:delText>
        </w:r>
      </w:del>
      <w:ins w:id="99" w:author="Jordon Beijing" w:date="2020-07-23T11:43:00Z">
        <w:r w:rsidR="00DB5EF1">
          <w:t xml:space="preserve">thought </w:t>
        </w:r>
      </w:ins>
      <w:r w:rsidR="007878C7">
        <w:t xml:space="preserve">Chu </w:t>
      </w:r>
      <w:del w:id="100" w:author="Jordon Beijing" w:date="2020-07-23T11:43:00Z">
        <w:r w:rsidR="007878C7" w:rsidDel="00DB5EF1">
          <w:delText xml:space="preserve">will </w:delText>
        </w:r>
      </w:del>
      <w:ins w:id="101" w:author="Jordon Beijing" w:date="2020-07-23T11:43:00Z">
        <w:r w:rsidR="00DB5EF1">
          <w:t xml:space="preserve">would </w:t>
        </w:r>
      </w:ins>
      <w:r w:rsidR="007878C7">
        <w:t>win the battle</w:t>
      </w:r>
      <w:ins w:id="102" w:author="Jordon Beijing" w:date="2020-07-23T11:43:00Z">
        <w:r w:rsidR="00DB5EF1">
          <w:t>.</w:t>
        </w:r>
      </w:ins>
      <w:del w:id="103" w:author="Jordon Beijing" w:date="2020-07-23T11:43:00Z">
        <w:r w:rsidR="007878C7" w:rsidDel="00DB5EF1">
          <w:rPr>
            <w:rFonts w:hint="eastAsia"/>
          </w:rPr>
          <w:delText>,</w:delText>
        </w:r>
      </w:del>
      <w:r w:rsidR="007878C7">
        <w:rPr>
          <w:rFonts w:hint="eastAsia"/>
        </w:rPr>
        <w:t xml:space="preserve"> </w:t>
      </w:r>
      <w:ins w:id="104" w:author="Jordon Beijing" w:date="2020-07-23T11:43:00Z">
        <w:r w:rsidR="00DB5EF1">
          <w:t>S</w:t>
        </w:r>
      </w:ins>
      <w:del w:id="105" w:author="Jordon Beijing" w:date="2020-07-23T11:43:00Z">
        <w:r w:rsidR="007878C7" w:rsidDel="00DB5EF1">
          <w:rPr>
            <w:rFonts w:hint="eastAsia"/>
          </w:rPr>
          <w:delText>s</w:delText>
        </w:r>
      </w:del>
      <w:r w:rsidR="007878C7">
        <w:rPr>
          <w:rFonts w:hint="eastAsia"/>
        </w:rPr>
        <w:t>o after the</w:t>
      </w:r>
      <w:r w:rsidR="007878C7">
        <w:t xml:space="preserve"> other five countr</w:t>
      </w:r>
      <w:ins w:id="106" w:author="Jordon Beijing" w:date="2020-07-23T11:43:00Z">
        <w:r w:rsidR="00DB5EF1">
          <w:t>ies</w:t>
        </w:r>
      </w:ins>
      <w:del w:id="107" w:author="Jordon Beijing" w:date="2020-07-23T11:43:00Z">
        <w:r w:rsidR="007878C7" w:rsidDel="00DB5EF1">
          <w:delText>y</w:delText>
        </w:r>
      </w:del>
      <w:r w:rsidR="007878C7">
        <w:t xml:space="preserve"> surrender</w:t>
      </w:r>
      <w:ins w:id="108" w:author="Jordon Beijing" w:date="2020-07-23T11:43:00Z">
        <w:r w:rsidR="00DB5EF1">
          <w:t>ed,</w:t>
        </w:r>
      </w:ins>
      <w:del w:id="109" w:author="Jordon Beijing" w:date="2020-07-23T11:43:00Z">
        <w:r w:rsidR="007878C7" w:rsidDel="00DB5EF1">
          <w:delText>.</w:delText>
        </w:r>
      </w:del>
      <w:r w:rsidR="007878C7">
        <w:t xml:space="preserve"> </w:t>
      </w:r>
      <w:ins w:id="110" w:author="Jordon Beijing" w:date="2020-07-23T11:43:00Z">
        <w:r w:rsidR="00DB5EF1">
          <w:t>a</w:t>
        </w:r>
      </w:ins>
      <w:del w:id="111" w:author="Jordon Beijing" w:date="2020-07-23T11:43:00Z">
        <w:r w:rsidR="007878C7" w:rsidDel="00DB5EF1">
          <w:delText>A</w:delText>
        </w:r>
      </w:del>
      <w:r w:rsidR="007878C7">
        <w:t xml:space="preserve"> lot of people went to Chu</w:t>
      </w:r>
      <w:ins w:id="112" w:author="Jordon Beijing" w:date="2020-07-23T11:43:00Z">
        <w:r w:rsidR="00DB5EF1">
          <w:t>,</w:t>
        </w:r>
      </w:ins>
      <w:r w:rsidR="007878C7">
        <w:t xml:space="preserve"> even some of Qing’s people went to Chu</w:t>
      </w:r>
      <w:ins w:id="113" w:author="Jordon Beijing" w:date="2020-07-23T11:44:00Z">
        <w:r w:rsidR="00DB5EF1">
          <w:t>,</w:t>
        </w:r>
      </w:ins>
      <w:r w:rsidR="007878C7">
        <w:t xml:space="preserve"> too.</w:t>
      </w:r>
      <w:r w:rsidR="00E2255C">
        <w:t xml:space="preserve"> But thing</w:t>
      </w:r>
      <w:ins w:id="114" w:author="Jordon Beijing" w:date="2020-07-23T11:44:00Z">
        <w:r w:rsidR="00DB5EF1">
          <w:t>s</w:t>
        </w:r>
      </w:ins>
      <w:r w:rsidR="00E2255C">
        <w:t xml:space="preserve"> didn’t </w:t>
      </w:r>
      <w:del w:id="115" w:author="Jordon Beijing" w:date="2020-07-23T11:44:00Z">
        <w:r w:rsidR="009C352B" w:rsidDel="00DB5EF1">
          <w:delText xml:space="preserve">went </w:delText>
        </w:r>
      </w:del>
      <w:ins w:id="116" w:author="Jordon Beijing" w:date="2020-07-23T11:44:00Z">
        <w:r w:rsidR="00DB5EF1">
          <w:t xml:space="preserve">go </w:t>
        </w:r>
      </w:ins>
      <w:r w:rsidR="009C352B">
        <w:t xml:space="preserve">the </w:t>
      </w:r>
      <w:del w:id="117" w:author="Jordon Beijing" w:date="2020-07-23T11:44:00Z">
        <w:r w:rsidR="009C352B" w:rsidDel="00DB5EF1">
          <w:delText xml:space="preserve">same </w:delText>
        </w:r>
      </w:del>
      <w:ins w:id="118" w:author="Jordon Beijing" w:date="2020-07-23T11:44:00Z">
        <w:r w:rsidR="00DB5EF1">
          <w:t xml:space="preserve">way </w:t>
        </w:r>
      </w:ins>
      <w:del w:id="119" w:author="Jordon Beijing" w:date="2020-07-23T11:44:00Z">
        <w:r w:rsidR="009C352B" w:rsidDel="00DB5EF1">
          <w:delText xml:space="preserve">at </w:delText>
        </w:r>
      </w:del>
      <w:r w:rsidR="009C352B">
        <w:t>they thought. After using some little trick</w:t>
      </w:r>
      <w:r w:rsidR="00B67068">
        <w:t>s</w:t>
      </w:r>
      <w:r w:rsidR="009C352B">
        <w:t xml:space="preserve">, </w:t>
      </w:r>
      <w:r w:rsidR="009C352B" w:rsidRPr="00DB5EF1">
        <w:rPr>
          <w:highlight w:val="yellow"/>
          <w:rPrChange w:id="120" w:author="Jordon Beijing" w:date="2020-07-23T11:44:00Z">
            <w:rPr/>
          </w:rPrChange>
        </w:rPr>
        <w:t>and</w:t>
      </w:r>
      <w:r w:rsidR="00B67068" w:rsidRPr="00DB5EF1">
        <w:rPr>
          <w:highlight w:val="yellow"/>
          <w:rPrChange w:id="121" w:author="Jordon Beijing" w:date="2020-07-23T11:44:00Z">
            <w:rPr/>
          </w:rPrChange>
        </w:rPr>
        <w:t xml:space="preserve"> some precious things</w:t>
      </w:r>
      <w:ins w:id="122" w:author="Jordon Beijing" w:date="2020-07-23T11:44:00Z">
        <w:r w:rsidR="00DB5EF1">
          <w:t>, f</w:t>
        </w:r>
      </w:ins>
      <w:del w:id="123" w:author="Jordon Beijing" w:date="2020-07-23T11:44:00Z">
        <w:r w:rsidR="00B67068" w:rsidDel="00DB5EF1">
          <w:delText>. F</w:delText>
        </w:r>
      </w:del>
      <w:r w:rsidR="00B67068">
        <w:t>inally the king of Chu</w:t>
      </w:r>
      <w:r w:rsidR="002621B9">
        <w:t xml:space="preserve"> got fooled</w:t>
      </w:r>
      <w:del w:id="124" w:author="Jordon Beijing" w:date="2020-07-23T11:44:00Z">
        <w:r w:rsidR="002621B9" w:rsidDel="00DB5EF1">
          <w:delText>,</w:delText>
        </w:r>
      </w:del>
      <w:r w:rsidR="002621B9">
        <w:t xml:space="preserve"> and f</w:t>
      </w:r>
      <w:ins w:id="125" w:author="Jordon Beijing" w:date="2020-07-23T11:42:00Z">
        <w:r w:rsidR="00DB5EF1">
          <w:t>a</w:t>
        </w:r>
      </w:ins>
      <w:r w:rsidR="002621B9">
        <w:t>iled at last.</w:t>
      </w:r>
    </w:p>
    <w:p w14:paraId="73486CDF" w14:textId="77777777" w:rsidR="002621B9" w:rsidRDefault="002621B9" w:rsidP="007878C7">
      <w:pPr>
        <w:jc w:val="both"/>
      </w:pPr>
    </w:p>
    <w:p w14:paraId="3C85A86A" w14:textId="2F19F733" w:rsidR="00D70C46" w:rsidRDefault="002621B9">
      <w:pPr>
        <w:jc w:val="both"/>
      </w:pPr>
      <w:r>
        <w:t xml:space="preserve">After Qing Shi Huang become the first empire in the </w:t>
      </w:r>
      <w:r w:rsidR="00AD2C56">
        <w:t xml:space="preserve">world he did a lot of crazy things. Like: turning all the different </w:t>
      </w:r>
      <w:r w:rsidR="00AE7339">
        <w:t xml:space="preserve">places’ different </w:t>
      </w:r>
      <w:r w:rsidR="00AD2C56">
        <w:t xml:space="preserve">weights and measures </w:t>
      </w:r>
      <w:r w:rsidR="00AE7339">
        <w:t xml:space="preserve">into one, burning a lot of precious books into ashes, </w:t>
      </w:r>
      <w:proofErr w:type="spellStart"/>
      <w:r w:rsidR="00AE7339">
        <w:t>buil</w:t>
      </w:r>
      <w:ins w:id="126" w:author="Jordon Beijing" w:date="2020-07-23T12:21:00Z">
        <w:r w:rsidR="004D130F">
          <w:t>ing</w:t>
        </w:r>
      </w:ins>
      <w:proofErr w:type="spellEnd"/>
      <w:del w:id="127" w:author="Jordon Beijing" w:date="2020-07-23T12:21:00Z">
        <w:r w:rsidR="00AE7339" w:rsidDel="004D130F">
          <w:delText>t</w:delText>
        </w:r>
      </w:del>
      <w:r w:rsidR="00AE7339">
        <w:t xml:space="preserve"> one </w:t>
      </w:r>
      <w:r w:rsidR="00411580">
        <w:t xml:space="preserve">of the amassing landscape in the world: the great wall, and a lot </w:t>
      </w:r>
      <w:r w:rsidR="006D4582">
        <w:t>of crazy thing that</w:t>
      </w:r>
      <w:r w:rsidR="00411580">
        <w:t xml:space="preserve"> you can’t </w:t>
      </w:r>
      <w:del w:id="128" w:author="Jordon Beijing" w:date="2020-07-23T11:45:00Z">
        <w:r w:rsidR="006D4582" w:rsidDel="00DB5EF1">
          <w:delText>amazing</w:delText>
        </w:r>
        <w:r w:rsidR="00411580" w:rsidDel="00DB5EF1">
          <w:delText xml:space="preserve"> </w:delText>
        </w:r>
      </w:del>
      <w:ins w:id="129" w:author="Jordon Beijing" w:date="2020-07-23T11:45:00Z">
        <w:r w:rsidR="00DB5EF1">
          <w:t xml:space="preserve">imagine </w:t>
        </w:r>
      </w:ins>
      <w:r w:rsidR="006D4582">
        <w:t xml:space="preserve">in that time. </w:t>
      </w:r>
      <w:ins w:id="130" w:author="Jordon Beijing" w:date="2020-07-23T12:22:00Z">
        <w:r w:rsidR="004D130F">
          <w:t xml:space="preserve">The </w:t>
        </w:r>
      </w:ins>
      <w:r w:rsidR="006D4582">
        <w:t xml:space="preserve">Qing dynasty </w:t>
      </w:r>
      <w:del w:id="131" w:author="Jordon Beijing" w:date="2020-07-23T12:22:00Z">
        <w:r w:rsidR="006D4582" w:rsidDel="004D130F">
          <w:delText xml:space="preserve">is </w:delText>
        </w:r>
      </w:del>
      <w:ins w:id="132" w:author="Jordon Beijing" w:date="2020-07-23T12:22:00Z">
        <w:r w:rsidR="004D130F">
          <w:t xml:space="preserve">was </w:t>
        </w:r>
      </w:ins>
      <w:r w:rsidR="006D4582">
        <w:t>the shortest in Chinese his</w:t>
      </w:r>
      <w:r w:rsidR="00DE5E02">
        <w:t>tory</w:t>
      </w:r>
      <w:ins w:id="133" w:author="Jordon Beijing" w:date="2020-07-23T12:22:00Z">
        <w:r w:rsidR="004D130F">
          <w:t>;</w:t>
        </w:r>
      </w:ins>
      <w:del w:id="134" w:author="Jordon Beijing" w:date="2020-07-23T12:22:00Z">
        <w:r w:rsidR="00DE5E02" w:rsidDel="004D130F">
          <w:delText>,</w:delText>
        </w:r>
      </w:del>
      <w:r w:rsidR="006D4582">
        <w:t xml:space="preserve"> It </w:t>
      </w:r>
      <w:del w:id="135" w:author="Jordon Beijing" w:date="2020-07-23T12:22:00Z">
        <w:r w:rsidR="006D4582" w:rsidDel="00590A5E">
          <w:delText xml:space="preserve">has </w:delText>
        </w:r>
      </w:del>
      <w:ins w:id="136" w:author="Jordon Beijing" w:date="2020-07-23T12:23:00Z">
        <w:r w:rsidR="00590A5E">
          <w:t>lasted for</w:t>
        </w:r>
      </w:ins>
      <w:ins w:id="137" w:author="Jordon Beijing" w:date="2020-07-23T12:22:00Z">
        <w:r w:rsidR="00590A5E">
          <w:t xml:space="preserve"> </w:t>
        </w:r>
      </w:ins>
      <w:r w:rsidR="006D4582">
        <w:t xml:space="preserve">only </w:t>
      </w:r>
      <w:r w:rsidR="00DE5E02">
        <w:t>16 years of</w:t>
      </w:r>
      <w:del w:id="138" w:author="Jordon Beijing" w:date="2020-07-23T12:23:00Z">
        <w:r w:rsidR="00DE5E02" w:rsidDel="00590A5E">
          <w:delText xml:space="preserve"> history</w:delText>
        </w:r>
      </w:del>
      <w:r w:rsidR="00DE5E02">
        <w:t xml:space="preserve"> and had </w:t>
      </w:r>
      <w:del w:id="139" w:author="Jordon Beijing" w:date="2020-07-23T12:23:00Z">
        <w:r w:rsidR="00DE5E02" w:rsidDel="00590A5E">
          <w:delText xml:space="preserve">only </w:delText>
        </w:r>
      </w:del>
      <w:r w:rsidR="00DE5E02">
        <w:t>three emp</w:t>
      </w:r>
      <w:ins w:id="140" w:author="Jordon Beijing" w:date="2020-07-23T12:22:00Z">
        <w:r w:rsidR="00590A5E">
          <w:t>erors</w:t>
        </w:r>
      </w:ins>
      <w:del w:id="141" w:author="Jordon Beijing" w:date="2020-07-23T12:22:00Z">
        <w:r w:rsidR="00DE5E02" w:rsidDel="00590A5E">
          <w:delText>ire</w:delText>
        </w:r>
      </w:del>
      <w:r w:rsidR="00DE5E02">
        <w:t xml:space="preserve"> in its history! The second emp</w:t>
      </w:r>
      <w:ins w:id="142" w:author="Jordon Beijing" w:date="2020-07-23T11:46:00Z">
        <w:r w:rsidR="00FD4D03">
          <w:t>eror</w:t>
        </w:r>
      </w:ins>
      <w:del w:id="143" w:author="Jordon Beijing" w:date="2020-07-23T11:46:00Z">
        <w:r w:rsidR="00DE5E02" w:rsidDel="00FD4D03">
          <w:delText>ire</w:delText>
        </w:r>
      </w:del>
      <w:r w:rsidR="00DE5E02">
        <w:t xml:space="preserve"> of Qing was very bad, he want</w:t>
      </w:r>
      <w:ins w:id="144" w:author="Jordon Beijing" w:date="2020-07-23T11:46:00Z">
        <w:r w:rsidR="00FD4D03">
          <w:t>ed</w:t>
        </w:r>
      </w:ins>
      <w:del w:id="145" w:author="Jordon Beijing" w:date="2020-07-23T11:46:00Z">
        <w:r w:rsidR="00DE5E02" w:rsidDel="00FD4D03">
          <w:delText>s</w:delText>
        </w:r>
        <w:r w:rsidR="004864C6" w:rsidDel="00FD4D03">
          <w:delText>’</w:delText>
        </w:r>
      </w:del>
      <w:r w:rsidR="004864C6">
        <w:t xml:space="preserve"> an enormous palace</w:t>
      </w:r>
      <w:r w:rsidR="0009502A">
        <w:t>,</w:t>
      </w:r>
      <w:r w:rsidR="004864C6">
        <w:t xml:space="preserve"> so he want</w:t>
      </w:r>
      <w:ins w:id="146" w:author="Jordon Beijing" w:date="2020-07-23T11:46:00Z">
        <w:r w:rsidR="00FD4D03">
          <w:t>ed</w:t>
        </w:r>
      </w:ins>
      <w:r w:rsidR="0009502A">
        <w:t xml:space="preserve"> every man help him built it. The</w:t>
      </w:r>
      <w:ins w:id="147" w:author="Jordon Beijing" w:date="2020-07-23T11:46:00Z">
        <w:r w:rsidR="00FD4D03">
          <w:t>n</w:t>
        </w:r>
      </w:ins>
      <w:del w:id="148" w:author="Jordon Beijing" w:date="2020-07-23T11:46:00Z">
        <w:r w:rsidR="0009502A" w:rsidDel="00FD4D03">
          <w:delText>m</w:delText>
        </w:r>
      </w:del>
      <w:r w:rsidR="0009502A">
        <w:t xml:space="preserve"> a lot of people </w:t>
      </w:r>
      <w:del w:id="149" w:author="Jordon Beijing" w:date="2020-07-23T11:46:00Z">
        <w:r w:rsidR="0009502A" w:rsidDel="00FD4D03">
          <w:delText xml:space="preserve">was </w:delText>
        </w:r>
      </w:del>
      <w:ins w:id="150" w:author="Jordon Beijing" w:date="2020-07-23T11:46:00Z">
        <w:r w:rsidR="00FD4D03">
          <w:t xml:space="preserve">were </w:t>
        </w:r>
      </w:ins>
      <w:r w:rsidR="0009502A">
        <w:t>an</w:t>
      </w:r>
      <w:r w:rsidR="004C3BE6">
        <w:t>gry</w:t>
      </w:r>
      <w:r w:rsidR="004864C6">
        <w:t xml:space="preserve"> </w:t>
      </w:r>
      <w:r w:rsidR="0009502A">
        <w:t xml:space="preserve">with him, then insurgence </w:t>
      </w:r>
      <w:r w:rsidR="004C3BE6">
        <w:t xml:space="preserve">was everywhere in the country. At last </w:t>
      </w:r>
      <w:ins w:id="151" w:author="Jordon Beijing" w:date="2020-07-23T11:46:00Z">
        <w:r w:rsidR="00FD4D03">
          <w:t xml:space="preserve">the </w:t>
        </w:r>
      </w:ins>
      <w:r w:rsidR="004C3BE6">
        <w:t>Qing dynasty was gone.</w:t>
      </w:r>
      <w:r w:rsidR="00B34617">
        <w:t xml:space="preserve"> After Qing there </w:t>
      </w:r>
      <w:del w:id="152" w:author="Jordon Beijing" w:date="2020-07-23T11:46:00Z">
        <w:r w:rsidR="00B34617" w:rsidDel="00FD4D03">
          <w:delText xml:space="preserve">is </w:delText>
        </w:r>
      </w:del>
      <w:ins w:id="153" w:author="Jordon Beijing" w:date="2020-07-23T11:46:00Z">
        <w:r w:rsidR="00FD4D03">
          <w:t xml:space="preserve">was </w:t>
        </w:r>
      </w:ins>
      <w:r w:rsidR="00B34617">
        <w:t>another big fight and the winner and its</w:t>
      </w:r>
      <w:del w:id="154" w:author="Jordon Beijing" w:date="2020-07-23T11:46:00Z">
        <w:r w:rsidR="00B34617" w:rsidDel="00FD4D03">
          <w:delText>’</w:delText>
        </w:r>
      </w:del>
      <w:r w:rsidR="00B34617">
        <w:t xml:space="preserve"> family </w:t>
      </w:r>
      <w:del w:id="155" w:author="Jordon Beijing" w:date="2020-07-23T11:46:00Z">
        <w:r w:rsidR="00B34617" w:rsidDel="00FD4D03">
          <w:delText xml:space="preserve">had </w:delText>
        </w:r>
      </w:del>
      <w:ins w:id="156" w:author="Jordon Beijing" w:date="2020-07-23T11:46:00Z">
        <w:r w:rsidR="00FD4D03">
          <w:t xml:space="preserve">ruled </w:t>
        </w:r>
      </w:ins>
      <w:r w:rsidR="00B34617">
        <w:t>the huge country for almost two hundred years</w:t>
      </w:r>
      <w:ins w:id="157" w:author="Jordon Beijing" w:date="2020-07-23T11:46:00Z">
        <w:r w:rsidR="00FD4D03">
          <w:t>.</w:t>
        </w:r>
      </w:ins>
    </w:p>
    <w:p w14:paraId="6E9AB8A8" w14:textId="77777777" w:rsidR="004C3BE6" w:rsidRDefault="004C3BE6">
      <w:pPr>
        <w:jc w:val="both"/>
      </w:pPr>
    </w:p>
    <w:p w14:paraId="40AAF02E" w14:textId="3361BA6F" w:rsidR="00BD48D6" w:rsidRDefault="00F2282A">
      <w:pPr>
        <w:jc w:val="both"/>
      </w:pPr>
      <w:r>
        <w:t>Now you know why an emp</w:t>
      </w:r>
      <w:ins w:id="158" w:author="Jordon Beijing" w:date="2020-07-23T11:47:00Z">
        <w:r w:rsidR="00FD4D03">
          <w:t>eror</w:t>
        </w:r>
      </w:ins>
      <w:del w:id="159" w:author="Jordon Beijing" w:date="2020-07-23T11:47:00Z">
        <w:r w:rsidDel="00FD4D03">
          <w:delText>ire</w:delText>
        </w:r>
      </w:del>
      <w:r>
        <w:t xml:space="preserve"> is very </w:t>
      </w:r>
      <w:del w:id="160" w:author="Jordon Beijing" w:date="2020-07-23T11:47:00Z">
        <w:r w:rsidDel="00FD4D03">
          <w:delText xml:space="preserve">alike </w:delText>
        </w:r>
      </w:del>
      <w:ins w:id="161" w:author="Jordon Beijing" w:date="2020-07-23T11:47:00Z">
        <w:r w:rsidR="00FD4D03">
          <w:t xml:space="preserve">similar to </w:t>
        </w:r>
      </w:ins>
      <w:del w:id="162" w:author="Jordon Beijing" w:date="2020-07-23T11:47:00Z">
        <w:r w:rsidDel="00FD4D03">
          <w:delText xml:space="preserve">with </w:delText>
        </w:r>
      </w:del>
      <w:r>
        <w:t xml:space="preserve">the president or the chairman. Because they all are the highest people in a country. </w:t>
      </w:r>
      <w:r w:rsidRPr="00FD4D03">
        <w:rPr>
          <w:highlight w:val="yellow"/>
          <w:rPrChange w:id="163" w:author="Jordon Beijing" w:date="2020-07-23T11:47:00Z">
            <w:rPr/>
          </w:rPrChange>
        </w:rPr>
        <w:t>And all the big thing</w:t>
      </w:r>
      <w:ins w:id="164" w:author="Jordon Beijing" w:date="2020-07-23T11:47:00Z">
        <w:r w:rsidR="00FD4D03" w:rsidRPr="00FD4D03">
          <w:rPr>
            <w:highlight w:val="yellow"/>
            <w:rPrChange w:id="165" w:author="Jordon Beijing" w:date="2020-07-23T11:47:00Z">
              <w:rPr/>
            </w:rPrChange>
          </w:rPr>
          <w:t>s</w:t>
        </w:r>
      </w:ins>
      <w:r w:rsidRPr="00FD4D03">
        <w:rPr>
          <w:highlight w:val="yellow"/>
          <w:rPrChange w:id="166" w:author="Jordon Beijing" w:date="2020-07-23T11:47:00Z">
            <w:rPr/>
          </w:rPrChange>
        </w:rPr>
        <w:t xml:space="preserve"> all need them to do</w:t>
      </w:r>
      <w:r>
        <w:t>.</w:t>
      </w:r>
      <w:r w:rsidR="00B34617">
        <w:t xml:space="preserve"> </w:t>
      </w:r>
      <w:r w:rsidR="00052741">
        <w:t>And they all change after a few years, but the emp</w:t>
      </w:r>
      <w:ins w:id="167" w:author="Jordon Beijing" w:date="2020-07-23T11:48:00Z">
        <w:r w:rsidR="00FD4D03">
          <w:t>eror</w:t>
        </w:r>
      </w:ins>
      <w:del w:id="168" w:author="Jordon Beijing" w:date="2020-07-23T11:48:00Z">
        <w:r w:rsidR="00052741" w:rsidDel="00FD4D03">
          <w:delText>ire</w:delText>
        </w:r>
      </w:del>
      <w:r w:rsidR="00052741">
        <w:t xml:space="preserve"> after an emp</w:t>
      </w:r>
      <w:ins w:id="169" w:author="Jordon Beijing" w:date="2020-07-23T11:48:00Z">
        <w:r w:rsidR="00FD4D03">
          <w:t>eror</w:t>
        </w:r>
      </w:ins>
      <w:del w:id="170" w:author="Jordon Beijing" w:date="2020-07-23T11:48:00Z">
        <w:r w:rsidR="00052741" w:rsidDel="00FD4D03">
          <w:delText>ire</w:delText>
        </w:r>
      </w:del>
      <w:r w:rsidR="00052741">
        <w:t xml:space="preserve"> is from one family</w:t>
      </w:r>
      <w:r w:rsidR="00BD48D6">
        <w:t>, but the president and chairman is chosen by the people in the country.</w:t>
      </w:r>
    </w:p>
    <w:p w14:paraId="78CCE4F5" w14:textId="77777777" w:rsidR="00BD48D6" w:rsidRDefault="00BD48D6">
      <w:pPr>
        <w:jc w:val="both"/>
      </w:pPr>
    </w:p>
    <w:p w14:paraId="67787972" w14:textId="6B496F7B" w:rsidR="00BD48D6" w:rsidRDefault="00BD48D6">
      <w:pPr>
        <w:jc w:val="both"/>
      </w:pPr>
      <w:r>
        <w:t>Dynasty and the dynasty after it has a lot same things. Because if a dynasty becomes a dynasty,</w:t>
      </w:r>
      <w:r w:rsidR="00037C7D">
        <w:t xml:space="preserve"> they must end the dynasty before and then they would have their land and </w:t>
      </w:r>
      <w:del w:id="171" w:author="Jordon Beijing" w:date="2020-07-23T11:48:00Z">
        <w:r w:rsidR="00037C7D" w:rsidDel="00FD4D03">
          <w:delText xml:space="preserve">will </w:delText>
        </w:r>
      </w:del>
      <w:ins w:id="172" w:author="Jordon Beijing" w:date="2020-07-23T11:48:00Z">
        <w:r w:rsidR="00FD4D03">
          <w:t xml:space="preserve">would </w:t>
        </w:r>
      </w:ins>
      <w:r w:rsidR="00037C7D">
        <w:t>know their culture and their laws.</w:t>
      </w:r>
    </w:p>
    <w:p w14:paraId="13D800BB" w14:textId="77777777" w:rsidR="00037C7D" w:rsidRDefault="00037C7D">
      <w:pPr>
        <w:jc w:val="both"/>
      </w:pPr>
    </w:p>
    <w:p w14:paraId="60A0B224" w14:textId="68EAAA1A" w:rsidR="00037C7D" w:rsidRDefault="00037C7D">
      <w:pPr>
        <w:jc w:val="both"/>
        <w:rPr>
          <w:ins w:id="173" w:author="Jordon Beijing" w:date="2020-07-23T13:51:00Z"/>
        </w:rPr>
      </w:pPr>
      <w:del w:id="174" w:author="Jordon Beijing" w:date="2020-07-23T11:49:00Z">
        <w:r w:rsidDel="00FD4D03">
          <w:delText>Total word</w:delText>
        </w:r>
      </w:del>
      <w:ins w:id="175" w:author="Jordon Beijing" w:date="2020-07-23T11:49:00Z">
        <w:r w:rsidR="00FD4D03">
          <w:t>Word Count</w:t>
        </w:r>
      </w:ins>
      <w:r>
        <w:t xml:space="preserve">: </w:t>
      </w:r>
      <w:r w:rsidRPr="00FD4D03">
        <w:rPr>
          <w:highlight w:val="yellow"/>
          <w:rPrChange w:id="176" w:author="Jordon Beijing" w:date="2020-07-23T11:49:00Z">
            <w:rPr/>
          </w:rPrChange>
        </w:rPr>
        <w:t>457</w:t>
      </w:r>
      <w:r>
        <w:t xml:space="preserve"> words</w:t>
      </w:r>
    </w:p>
    <w:p w14:paraId="0D8C9F1C" w14:textId="66C0ABB8" w:rsidR="008F5BE2" w:rsidRDefault="008F5BE2">
      <w:pPr>
        <w:jc w:val="both"/>
        <w:rPr>
          <w:ins w:id="177" w:author="Jordon Beijing" w:date="2020-07-23T13:51:00Z"/>
        </w:rPr>
      </w:pPr>
    </w:p>
    <w:p w14:paraId="088894AE" w14:textId="7FADAE51" w:rsidR="008F5BE2" w:rsidRPr="00D70C46" w:rsidRDefault="008F5BE2">
      <w:pPr>
        <w:jc w:val="both"/>
      </w:pPr>
      <w:ins w:id="178" w:author="Jordon Beijing" w:date="2020-07-23T13:51:00Z">
        <w:r>
          <w:t xml:space="preserve">Captain’s Comments: Dear Jason. Good job writing this first draft. </w:t>
        </w:r>
      </w:ins>
      <w:ins w:id="179" w:author="Jordon Beijing" w:date="2020-07-23T13:52:00Z">
        <w:r>
          <w:t xml:space="preserve">I have already helped you to correct most of the basic grammar mistakes (in red). Please fix the phrases and </w:t>
        </w:r>
      </w:ins>
      <w:ins w:id="180" w:author="Jordon Beijing" w:date="2020-07-23T13:54:00Z">
        <w:r>
          <w:t>sentences</w:t>
        </w:r>
      </w:ins>
      <w:ins w:id="181" w:author="Jordon Beijing" w:date="2020-07-23T13:52:00Z">
        <w:r>
          <w:t xml:space="preserve"> </w:t>
        </w:r>
        <w:r>
          <w:lastRenderedPageBreak/>
          <w:t xml:space="preserve">highlighted in yellow. </w:t>
        </w:r>
      </w:ins>
      <w:ins w:id="182" w:author="Jordon Beijing" w:date="2020-07-23T13:53:00Z">
        <w:r>
          <w:t xml:space="preserve">Overall, you need to be more specific. </w:t>
        </w:r>
      </w:ins>
      <w:ins w:id="183" w:author="Jordon Beijing" w:date="2020-07-23T13:54:00Z">
        <w:r>
          <w:t>For example, w</w:t>
        </w:r>
      </w:ins>
      <w:ins w:id="184" w:author="Jordon Beijing" w:date="2020-07-23T13:53:00Z">
        <w:r>
          <w:t>hen you say, “</w:t>
        </w:r>
        <w:r w:rsidRPr="00581C4B">
          <w:t>An emp</w:t>
        </w:r>
        <w:r>
          <w:t>eror</w:t>
        </w:r>
        <w:r w:rsidRPr="00581C4B">
          <w:t xml:space="preserve"> is very </w:t>
        </w:r>
        <w:r>
          <w:t>similar</w:t>
        </w:r>
        <w:r w:rsidRPr="00581C4B">
          <w:t xml:space="preserve"> </w:t>
        </w:r>
        <w:r w:rsidRPr="00581C4B">
          <w:rPr>
            <w:rFonts w:hint="eastAsia"/>
          </w:rPr>
          <w:t>to t</w:t>
        </w:r>
        <w:r w:rsidRPr="00581C4B">
          <w:t xml:space="preserve">he president or chairman that we </w:t>
        </w:r>
        <w:r>
          <w:t>see</w:t>
        </w:r>
        <w:r w:rsidRPr="00581C4B">
          <w:t xml:space="preserve"> today</w:t>
        </w:r>
        <w:r>
          <w:t>,” what do you mean? How exactly are they the same, in your opinion? And what is the historical event that could have been avoided?</w:t>
        </w:r>
      </w:ins>
      <w:ins w:id="185" w:author="Jordon Beijing" w:date="2020-07-23T13:54:00Z">
        <w:r>
          <w:t xml:space="preserve"> This is the topic of the essay; don’t forget it!</w:t>
        </w:r>
      </w:ins>
    </w:p>
    <w:sectPr w:rsidR="008F5BE2" w:rsidRPr="00D70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ordon Beijing">
    <w15:presenceInfo w15:providerId="None" w15:userId="Jordon Beiji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B26"/>
    <w:rsid w:val="00006F16"/>
    <w:rsid w:val="00037C7D"/>
    <w:rsid w:val="00052741"/>
    <w:rsid w:val="00073644"/>
    <w:rsid w:val="0009502A"/>
    <w:rsid w:val="00124677"/>
    <w:rsid w:val="0013530E"/>
    <w:rsid w:val="001B666D"/>
    <w:rsid w:val="00236C4A"/>
    <w:rsid w:val="00252650"/>
    <w:rsid w:val="002621B9"/>
    <w:rsid w:val="00270D9D"/>
    <w:rsid w:val="002B57A9"/>
    <w:rsid w:val="00390EB3"/>
    <w:rsid w:val="00397514"/>
    <w:rsid w:val="003C4C9C"/>
    <w:rsid w:val="00411580"/>
    <w:rsid w:val="00431CA1"/>
    <w:rsid w:val="004864C6"/>
    <w:rsid w:val="00497D81"/>
    <w:rsid w:val="004C3BE6"/>
    <w:rsid w:val="004D130F"/>
    <w:rsid w:val="00581C4B"/>
    <w:rsid w:val="00590A5E"/>
    <w:rsid w:val="00592B6F"/>
    <w:rsid w:val="005C498E"/>
    <w:rsid w:val="006B3820"/>
    <w:rsid w:val="006D42E1"/>
    <w:rsid w:val="006D4582"/>
    <w:rsid w:val="0078250E"/>
    <w:rsid w:val="00785710"/>
    <w:rsid w:val="007878C7"/>
    <w:rsid w:val="007E0E30"/>
    <w:rsid w:val="00815A7D"/>
    <w:rsid w:val="008B245E"/>
    <w:rsid w:val="008C0F19"/>
    <w:rsid w:val="008E3FBF"/>
    <w:rsid w:val="008F5BE2"/>
    <w:rsid w:val="00936C24"/>
    <w:rsid w:val="009A09BA"/>
    <w:rsid w:val="009C352B"/>
    <w:rsid w:val="00A90C4F"/>
    <w:rsid w:val="00AC574E"/>
    <w:rsid w:val="00AD2C56"/>
    <w:rsid w:val="00AD704B"/>
    <w:rsid w:val="00AE5D18"/>
    <w:rsid w:val="00AE7339"/>
    <w:rsid w:val="00B31360"/>
    <w:rsid w:val="00B34617"/>
    <w:rsid w:val="00B67068"/>
    <w:rsid w:val="00BD48D6"/>
    <w:rsid w:val="00BE434A"/>
    <w:rsid w:val="00C101DD"/>
    <w:rsid w:val="00CE47F4"/>
    <w:rsid w:val="00D22F82"/>
    <w:rsid w:val="00D64B26"/>
    <w:rsid w:val="00D70C46"/>
    <w:rsid w:val="00DB5EF1"/>
    <w:rsid w:val="00DE5E02"/>
    <w:rsid w:val="00E10CDC"/>
    <w:rsid w:val="00E2255C"/>
    <w:rsid w:val="00E96254"/>
    <w:rsid w:val="00EB31EF"/>
    <w:rsid w:val="00F2282A"/>
    <w:rsid w:val="00F32124"/>
    <w:rsid w:val="00F56216"/>
    <w:rsid w:val="00F63CAD"/>
    <w:rsid w:val="00F72CAA"/>
    <w:rsid w:val="00F81264"/>
    <w:rsid w:val="00FD4D03"/>
    <w:rsid w:val="00FE4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185EB"/>
  <w15:chartTrackingRefBased/>
  <w15:docId w15:val="{FFBF49F6-27AF-443F-A75F-E94C9B2B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21B9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21B9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21B9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21B9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21B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21B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21B9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21B9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21B9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21B9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21B9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21B9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21B9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21B9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21B9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21B9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21B9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21B9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21B9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2621B9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2621B9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21B9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2621B9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2621B9"/>
    <w:rPr>
      <w:b/>
      <w:bCs/>
    </w:rPr>
  </w:style>
  <w:style w:type="character" w:styleId="Emphasis">
    <w:name w:val="Emphasis"/>
    <w:basedOn w:val="DefaultParagraphFont"/>
    <w:uiPriority w:val="20"/>
    <w:qFormat/>
    <w:rsid w:val="002621B9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2621B9"/>
    <w:rPr>
      <w:szCs w:val="32"/>
    </w:rPr>
  </w:style>
  <w:style w:type="paragraph" w:styleId="ListParagraph">
    <w:name w:val="List Paragraph"/>
    <w:basedOn w:val="Normal"/>
    <w:uiPriority w:val="34"/>
    <w:qFormat/>
    <w:rsid w:val="002621B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621B9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2621B9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21B9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21B9"/>
    <w:rPr>
      <w:b/>
      <w:i/>
      <w:sz w:val="24"/>
    </w:rPr>
  </w:style>
  <w:style w:type="character" w:styleId="SubtleEmphasis">
    <w:name w:val="Subtle Emphasis"/>
    <w:uiPriority w:val="19"/>
    <w:qFormat/>
    <w:rsid w:val="002621B9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2621B9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2621B9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2621B9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2621B9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21B9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5EF1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EF1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wangzh</dc:creator>
  <cp:keywords/>
  <dc:description/>
  <cp:lastModifiedBy>Jordon Beijing</cp:lastModifiedBy>
  <cp:revision>10</cp:revision>
  <dcterms:created xsi:type="dcterms:W3CDTF">2020-07-21T07:17:00Z</dcterms:created>
  <dcterms:modified xsi:type="dcterms:W3CDTF">2020-07-23T06:55:00Z</dcterms:modified>
</cp:coreProperties>
</file>