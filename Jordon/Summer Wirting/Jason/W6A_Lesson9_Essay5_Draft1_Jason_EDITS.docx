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7F5F" w14:textId="4C95830E" w:rsidR="00B803FC" w:rsidRDefault="003E0153">
      <w:r>
        <w:rPr>
          <w:rFonts w:hint="eastAsia"/>
        </w:rPr>
        <w:t>W6A</w:t>
      </w:r>
      <w:ins w:id="0" w:author="Jordon Beijing" w:date="2020-08-06T13:47:00Z">
        <w:r w:rsidR="009422B2">
          <w:t>,</w:t>
        </w:r>
      </w:ins>
      <w:del w:id="1" w:author="Jordon Beijing" w:date="2020-08-06T13:47:00Z">
        <w:r w:rsidDel="009422B2">
          <w:rPr>
            <w:rFonts w:hint="eastAsia"/>
          </w:rPr>
          <w:delText xml:space="preserve"> -</w:delText>
        </w:r>
      </w:del>
      <w:r>
        <w:rPr>
          <w:rFonts w:hint="eastAsia"/>
        </w:rPr>
        <w:t xml:space="preserve"> </w:t>
      </w:r>
      <w:r>
        <w:t>Lesson9</w:t>
      </w:r>
      <w:r>
        <w:rPr>
          <w:rFonts w:hint="eastAsia"/>
        </w:rPr>
        <w:t>, E</w:t>
      </w:r>
      <w:r>
        <w:t>ssay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, </w:t>
      </w:r>
      <w:del w:id="2" w:author="Jordon Beijing" w:date="2020-08-06T13:49:00Z">
        <w:r w:rsidDel="009422B2">
          <w:rPr>
            <w:rFonts w:hint="eastAsia"/>
          </w:rPr>
          <w:delText xml:space="preserve"> </w:delText>
        </w:r>
      </w:del>
      <w:r w:rsidRPr="009C2582">
        <w:rPr>
          <w:rFonts w:hint="eastAsia"/>
          <w:highlight w:val="yellow"/>
          <w:rPrChange w:id="3" w:author="Jordon Beijing" w:date="2020-08-06T14:24:00Z">
            <w:rPr>
              <w:rFonts w:hint="eastAsia"/>
            </w:rPr>
          </w:rPrChange>
        </w:rPr>
        <w:t>D</w:t>
      </w:r>
      <w:r w:rsidRPr="009C2582">
        <w:rPr>
          <w:highlight w:val="yellow"/>
          <w:rPrChange w:id="4" w:author="Jordon Beijing" w:date="2020-08-06T14:24:00Z">
            <w:rPr/>
          </w:rPrChange>
        </w:rPr>
        <w:t>raft1</w:t>
      </w:r>
    </w:p>
    <w:p w14:paraId="213919A9" w14:textId="77777777" w:rsidR="00B803FC" w:rsidRPr="003E0153" w:rsidRDefault="003E0153">
      <w:r>
        <w:t>Jason Xu</w:t>
      </w:r>
    </w:p>
    <w:p w14:paraId="269A1A13" w14:textId="77777777" w:rsidR="00B803FC" w:rsidRDefault="003E0153">
      <w:r>
        <w:t>2020</w:t>
      </w:r>
      <w:r>
        <w:rPr>
          <w:rFonts w:hint="eastAsia"/>
        </w:rPr>
        <w:t>.</w:t>
      </w:r>
      <w:r>
        <w:t>08</w:t>
      </w:r>
      <w:r>
        <w:rPr>
          <w:rFonts w:hint="eastAsia"/>
        </w:rPr>
        <w:t>.</w:t>
      </w:r>
      <w:r>
        <w:t>02</w:t>
      </w:r>
    </w:p>
    <w:p w14:paraId="00E70ECB" w14:textId="48982E3C" w:rsidR="00B803FC" w:rsidRDefault="003E0153">
      <w:pPr>
        <w:rPr>
          <w:ins w:id="5" w:author="Jordon Beijing" w:date="2020-08-05T10:02:00Z"/>
        </w:rPr>
      </w:pPr>
      <w:del w:id="6" w:author="Jordon Beijing" w:date="2020-08-06T13:47:00Z">
        <w:r w:rsidDel="009422B2">
          <w:delText>Title</w:delText>
        </w:r>
      </w:del>
      <w:ins w:id="7" w:author="Jordon Beijing" w:date="2020-08-06T13:47:00Z">
        <w:r w:rsidR="009422B2">
          <w:t>Topic</w:t>
        </w:r>
      </w:ins>
      <w:r>
        <w:t xml:space="preserve">: </w:t>
      </w:r>
      <w:del w:id="8" w:author="Jordon Beijing" w:date="2020-08-06T13:48:00Z">
        <w:r w:rsidDel="009422B2">
          <w:delText>the story of my thinking</w:delText>
        </w:r>
      </w:del>
      <w:ins w:id="9" w:author="Jordon Beijing" w:date="2020-08-06T13:48:00Z">
        <w:r w:rsidR="009422B2">
          <w:t>Writing from the point of view of a fictional character</w:t>
        </w:r>
      </w:ins>
    </w:p>
    <w:p w14:paraId="3B2F2497" w14:textId="77777777" w:rsidR="00B032CA" w:rsidRDefault="00B032CA"/>
    <w:p w14:paraId="1A9B7A18" w14:textId="77777777" w:rsidR="00B803FC" w:rsidRPr="00B032CA" w:rsidRDefault="003E0153">
      <w:pPr>
        <w:jc w:val="center"/>
        <w:rPr>
          <w:b/>
          <w:bCs/>
          <w:rPrChange w:id="10" w:author="Jordon Beijing" w:date="2020-08-05T10:03:00Z">
            <w:rPr/>
          </w:rPrChange>
        </w:rPr>
      </w:pPr>
      <w:r w:rsidRPr="00B032CA">
        <w:rPr>
          <w:b/>
          <w:bCs/>
          <w:rPrChange w:id="11" w:author="Jordon Beijing" w:date="2020-08-05T10:03:00Z">
            <w:rPr/>
          </w:rPrChange>
        </w:rPr>
        <w:t>A time machine</w:t>
      </w:r>
    </w:p>
    <w:p w14:paraId="59A7A35D" w14:textId="77777777" w:rsidR="00B803FC" w:rsidRDefault="00B803FC">
      <w:pPr>
        <w:jc w:val="center"/>
      </w:pPr>
    </w:p>
    <w:p w14:paraId="136DCB86" w14:textId="0C6EE657" w:rsidR="006A2E7A" w:rsidRDefault="003E0153">
      <w:pPr>
        <w:jc w:val="both"/>
        <w:rPr>
          <w:ins w:id="12" w:author="Jordon Beijing" w:date="2020-08-06T13:59:00Z"/>
        </w:rPr>
      </w:pPr>
      <w:r>
        <w:t xml:space="preserve">I was sitting on the couch after lunch, and I was reading a book about how </w:t>
      </w:r>
      <w:del w:id="13" w:author="Jordon Beijing" w:date="2020-08-06T13:49:00Z">
        <w:r w:rsidDel="009422B2">
          <w:delText xml:space="preserve">do </w:delText>
        </w:r>
      </w:del>
      <w:r>
        <w:t xml:space="preserve">robots know what are we talking about. After I stopped reading the book, I stared wondering about what kind of </w:t>
      </w:r>
      <w:del w:id="14" w:author="Jordon Beijing" w:date="2020-08-06T13:49:00Z">
        <w:r w:rsidDel="009422B2">
          <w:delText xml:space="preserve">people </w:delText>
        </w:r>
      </w:del>
      <w:ins w:id="15" w:author="Jordon Beijing" w:date="2020-08-06T13:49:00Z">
        <w:r w:rsidR="009422B2">
          <w:t>person</w:t>
        </w:r>
        <w:r w:rsidR="009422B2">
          <w:t xml:space="preserve"> </w:t>
        </w:r>
      </w:ins>
      <w:del w:id="16" w:author="Jordon Beijing" w:date="2020-08-06T13:49:00Z">
        <w:r w:rsidDel="009422B2">
          <w:delText xml:space="preserve">I’m </w:delText>
        </w:r>
      </w:del>
      <w:ins w:id="17" w:author="Jordon Beijing" w:date="2020-08-06T13:49:00Z">
        <w:r w:rsidR="009422B2">
          <w:t>I would become</w:t>
        </w:r>
        <w:r w:rsidR="009422B2">
          <w:t xml:space="preserve"> </w:t>
        </w:r>
      </w:ins>
      <w:r>
        <w:t>in the future</w:t>
      </w:r>
      <w:ins w:id="18" w:author="Jordon Beijing" w:date="2020-08-06T13:59:00Z">
        <w:r w:rsidR="006A2E7A">
          <w:t>.</w:t>
        </w:r>
      </w:ins>
      <w:del w:id="19" w:author="Jordon Beijing" w:date="2020-08-06T13:59:00Z">
        <w:r w:rsidDel="006A2E7A">
          <w:delText>,</w:delText>
        </w:r>
      </w:del>
      <w:r>
        <w:t xml:space="preserve"> </w:t>
      </w:r>
      <w:ins w:id="20" w:author="Jordon Beijing" w:date="2020-08-06T13:59:00Z">
        <w:r w:rsidR="006A2E7A">
          <w:t>S</w:t>
        </w:r>
      </w:ins>
      <w:del w:id="21" w:author="Jordon Beijing" w:date="2020-08-06T13:59:00Z">
        <w:r w:rsidDel="006A2E7A">
          <w:delText>s</w:delText>
        </w:r>
      </w:del>
      <w:r>
        <w:t>o I murmured</w:t>
      </w:r>
      <w:ins w:id="22" w:author="Jordon Beijing" w:date="2020-08-06T13:59:00Z">
        <w:r w:rsidR="006A2E7A">
          <w:t xml:space="preserve"> to myself</w:t>
        </w:r>
      </w:ins>
      <w:ins w:id="23" w:author="Jordon Beijing" w:date="2020-08-06T13:49:00Z">
        <w:r w:rsidR="009422B2">
          <w:t>,</w:t>
        </w:r>
      </w:ins>
      <w:del w:id="24" w:author="Jordon Beijing" w:date="2020-08-06T13:49:00Z">
        <w:r w:rsidDel="009422B2">
          <w:delText>:</w:delText>
        </w:r>
      </w:del>
      <w:r>
        <w:t xml:space="preserve"> </w:t>
      </w:r>
      <w:ins w:id="25" w:author="Jordon Beijing" w:date="2020-08-06T13:49:00Z">
        <w:r w:rsidR="009422B2">
          <w:t>“</w:t>
        </w:r>
      </w:ins>
      <w:r>
        <w:t xml:space="preserve">I wish that I had a time machine, and I wish it </w:t>
      </w:r>
      <w:del w:id="26" w:author="Jordon Beijing" w:date="2020-08-06T13:49:00Z">
        <w:r w:rsidDel="009422B2">
          <w:delText xml:space="preserve">can </w:delText>
        </w:r>
      </w:del>
      <w:ins w:id="27" w:author="Jordon Beijing" w:date="2020-08-06T13:49:00Z">
        <w:r w:rsidR="009422B2">
          <w:t>could</w:t>
        </w:r>
        <w:r w:rsidR="009422B2">
          <w:t xml:space="preserve"> </w:t>
        </w:r>
      </w:ins>
      <w:r>
        <w:t xml:space="preserve">take me to the future to see </w:t>
      </w:r>
      <w:del w:id="28" w:author="Jordon Beijing" w:date="2020-08-06T13:49:00Z">
        <w:r w:rsidDel="009422B2">
          <w:delText>me</w:delText>
        </w:r>
      </w:del>
      <w:ins w:id="29" w:author="Jordon Beijing" w:date="2020-08-06T13:49:00Z">
        <w:r w:rsidR="009422B2">
          <w:t>myself</w:t>
        </w:r>
      </w:ins>
      <w:r>
        <w:t>, my classmates and my friends.</w:t>
      </w:r>
      <w:ins w:id="30" w:author="Jordon Beijing" w:date="2020-08-06T13:50:00Z">
        <w:r w:rsidR="009422B2">
          <w:t>”</w:t>
        </w:r>
      </w:ins>
      <w:r>
        <w:t xml:space="preserve"> </w:t>
      </w:r>
    </w:p>
    <w:p w14:paraId="17E46509" w14:textId="77777777" w:rsidR="006A2E7A" w:rsidRDefault="006A2E7A">
      <w:pPr>
        <w:jc w:val="both"/>
        <w:rPr>
          <w:ins w:id="31" w:author="Jordon Beijing" w:date="2020-08-06T13:59:00Z"/>
        </w:rPr>
      </w:pPr>
    </w:p>
    <w:p w14:paraId="0F330CEA" w14:textId="76258175" w:rsidR="00B803FC" w:rsidDel="006A2E7A" w:rsidRDefault="003E0153">
      <w:pPr>
        <w:jc w:val="both"/>
        <w:rPr>
          <w:del w:id="32" w:author="Jordon Beijing" w:date="2020-08-06T13:59:00Z"/>
        </w:rPr>
      </w:pPr>
      <w:r>
        <w:t xml:space="preserve">Suddenly there was a light so bright I had to close my eyes or I </w:t>
      </w:r>
      <w:del w:id="33" w:author="Jordon Beijing" w:date="2020-08-06T13:50:00Z">
        <w:r w:rsidRPr="009422B2" w:rsidDel="009422B2">
          <w:delText xml:space="preserve">will </w:delText>
        </w:r>
      </w:del>
      <w:ins w:id="34" w:author="Jordon Beijing" w:date="2020-08-06T13:50:00Z">
        <w:r w:rsidR="009422B2" w:rsidRPr="009422B2">
          <w:rPr>
            <w:rPrChange w:id="35" w:author="Jordon Beijing" w:date="2020-08-06T13:50:00Z">
              <w:rPr>
                <w:highlight w:val="yellow"/>
              </w:rPr>
            </w:rPrChange>
          </w:rPr>
          <w:t>would</w:t>
        </w:r>
        <w:r w:rsidR="009422B2">
          <w:t xml:space="preserve"> </w:t>
        </w:r>
      </w:ins>
      <w:r>
        <w:t>be blind</w:t>
      </w:r>
      <w:ins w:id="36" w:author="Jordon Beijing" w:date="2020-08-06T13:50:00Z">
        <w:r w:rsidR="009422B2">
          <w:t>ed</w:t>
        </w:r>
      </w:ins>
      <w:r>
        <w:t xml:space="preserve">. </w:t>
      </w:r>
    </w:p>
    <w:p w14:paraId="34833697" w14:textId="77777777" w:rsidR="00B803FC" w:rsidDel="006A2E7A" w:rsidRDefault="00B803FC">
      <w:pPr>
        <w:jc w:val="both"/>
        <w:rPr>
          <w:del w:id="37" w:author="Jordon Beijing" w:date="2020-08-06T13:59:00Z"/>
        </w:rPr>
      </w:pPr>
    </w:p>
    <w:p w14:paraId="0BE5ED0D" w14:textId="15BFF481" w:rsidR="006A2E7A" w:rsidRDefault="003E0153">
      <w:pPr>
        <w:jc w:val="both"/>
        <w:rPr>
          <w:ins w:id="38" w:author="Jordon Beijing" w:date="2020-08-06T13:58:00Z"/>
        </w:rPr>
      </w:pPr>
      <w:r>
        <w:t xml:space="preserve">After I </w:t>
      </w:r>
      <w:r w:rsidRPr="009C2582">
        <w:t>open</w:t>
      </w:r>
      <w:ins w:id="39" w:author="Jordon Beijing" w:date="2020-08-06T14:22:00Z">
        <w:r w:rsidR="009C2582" w:rsidRPr="009C2582">
          <w:rPr>
            <w:rPrChange w:id="40" w:author="Jordon Beijing" w:date="2020-08-06T14:23:00Z">
              <w:rPr>
                <w:highlight w:val="yellow"/>
              </w:rPr>
            </w:rPrChange>
          </w:rPr>
          <w:t>ed</w:t>
        </w:r>
      </w:ins>
      <w:r>
        <w:t xml:space="preserve"> my eyes</w:t>
      </w:r>
      <w:ins w:id="41" w:author="Jordon Beijing" w:date="2020-08-06T14:22:00Z">
        <w:r w:rsidR="009C2582">
          <w:t>,</w:t>
        </w:r>
      </w:ins>
      <w:r>
        <w:t xml:space="preserve"> I saw a big machine in front of the couch. The front of the machine was like a huge clock and it even had the time on it! It had a comfortable</w:t>
      </w:r>
      <w:ins w:id="42" w:author="Jordon Beijing" w:date="2020-08-06T13:50:00Z">
        <w:r w:rsidR="009422B2">
          <w:t xml:space="preserve">-looking </w:t>
        </w:r>
      </w:ins>
      <w:del w:id="43" w:author="Jordon Beijing" w:date="2020-08-06T13:50:00Z">
        <w:r w:rsidDel="009422B2">
          <w:delText xml:space="preserve"> </w:delText>
        </w:r>
      </w:del>
      <w:r>
        <w:t>seat in the middle of the machine, and a computer in front of the seat.</w:t>
      </w:r>
      <w:del w:id="44" w:author="Jordon Beijing" w:date="2020-08-06T14:23:00Z">
        <w:r w:rsidDel="009C2582">
          <w:delText xml:space="preserve"> </w:delText>
        </w:r>
      </w:del>
    </w:p>
    <w:p w14:paraId="09061C9F" w14:textId="77777777" w:rsidR="006A2E7A" w:rsidRDefault="006A2E7A">
      <w:pPr>
        <w:jc w:val="both"/>
        <w:rPr>
          <w:ins w:id="45" w:author="Jordon Beijing" w:date="2020-08-06T13:58:00Z"/>
        </w:rPr>
      </w:pPr>
    </w:p>
    <w:p w14:paraId="614A0C68" w14:textId="77777777" w:rsidR="006A2E7A" w:rsidRDefault="003E0153">
      <w:pPr>
        <w:jc w:val="both"/>
        <w:rPr>
          <w:ins w:id="46" w:author="Jordon Beijing" w:date="2020-08-06T13:58:00Z"/>
        </w:rPr>
      </w:pPr>
      <w:r>
        <w:t>“What kind of machine is that?” I murmured to myself</w:t>
      </w:r>
      <w:ins w:id="47" w:author="Jordon Beijing" w:date="2020-08-06T13:50:00Z">
        <w:r w:rsidR="009422B2">
          <w:t>.</w:t>
        </w:r>
      </w:ins>
      <w:r>
        <w:t xml:space="preserve"> “</w:t>
      </w:r>
      <w:ins w:id="48" w:author="Jordon Beijing" w:date="2020-08-06T13:50:00Z">
        <w:r w:rsidR="009422B2">
          <w:t>I</w:t>
        </w:r>
      </w:ins>
      <w:ins w:id="49" w:author="Jordon Beijing" w:date="2020-08-06T13:51:00Z">
        <w:r w:rsidR="009422B2">
          <w:t xml:space="preserve">’ve </w:t>
        </w:r>
      </w:ins>
      <w:r>
        <w:t xml:space="preserve">never </w:t>
      </w:r>
      <w:del w:id="50" w:author="Jordon Beijing" w:date="2020-08-06T13:51:00Z">
        <w:r w:rsidDel="009422B2">
          <w:delText xml:space="preserve">saw </w:delText>
        </w:r>
      </w:del>
      <w:ins w:id="51" w:author="Jordon Beijing" w:date="2020-08-06T13:51:00Z">
        <w:r w:rsidR="009422B2">
          <w:t>seen</w:t>
        </w:r>
        <w:r w:rsidR="009422B2">
          <w:t xml:space="preserve"> </w:t>
        </w:r>
      </w:ins>
      <w:r>
        <w:t xml:space="preserve">a machine like that before.” After I finished murmuring the robot start talking! </w:t>
      </w:r>
    </w:p>
    <w:p w14:paraId="30EF2D8B" w14:textId="77777777" w:rsidR="006A2E7A" w:rsidRDefault="006A2E7A">
      <w:pPr>
        <w:jc w:val="both"/>
        <w:rPr>
          <w:ins w:id="52" w:author="Jordon Beijing" w:date="2020-08-06T13:58:00Z"/>
        </w:rPr>
      </w:pPr>
    </w:p>
    <w:p w14:paraId="28D20092" w14:textId="58E2448D" w:rsidR="00B803FC" w:rsidRDefault="003E0153">
      <w:pPr>
        <w:jc w:val="both"/>
      </w:pPr>
      <w:r>
        <w:t>“Hello</w:t>
      </w:r>
      <w:ins w:id="53" w:author="Jordon Beijing" w:date="2020-08-06T13:51:00Z">
        <w:r w:rsidR="009422B2">
          <w:t>,</w:t>
        </w:r>
      </w:ins>
      <w:r>
        <w:t xml:space="preserve"> I’m time machine 250</w:t>
      </w:r>
      <w:ins w:id="54" w:author="Jordon Beijing" w:date="2020-08-06T13:58:00Z">
        <w:r w:rsidR="006A2E7A">
          <w:t>,” it said.</w:t>
        </w:r>
      </w:ins>
      <w:del w:id="55" w:author="Jordon Beijing" w:date="2020-08-06T13:51:00Z">
        <w:r w:rsidDel="009422B2">
          <w:delText>,</w:delText>
        </w:r>
      </w:del>
      <w:r>
        <w:t xml:space="preserve"> </w:t>
      </w:r>
      <w:ins w:id="56" w:author="Jordon Beijing" w:date="2020-08-06T13:58:00Z">
        <w:r w:rsidR="006A2E7A">
          <w:t>“</w:t>
        </w:r>
      </w:ins>
      <w:ins w:id="57" w:author="Jordon Beijing" w:date="2020-08-06T13:51:00Z">
        <w:r w:rsidR="009422B2">
          <w:t>Y</w:t>
        </w:r>
      </w:ins>
      <w:del w:id="58" w:author="Jordon Beijing" w:date="2020-08-06T13:51:00Z">
        <w:r w:rsidDel="009422B2">
          <w:delText>y</w:delText>
        </w:r>
      </w:del>
      <w:r>
        <w:t>ou said that you want to go to the future. So I</w:t>
      </w:r>
      <w:ins w:id="59" w:author="Jordon Beijing" w:date="2020-08-06T13:51:00Z">
        <w:r w:rsidR="009422B2">
          <w:t>’ve</w:t>
        </w:r>
      </w:ins>
      <w:r>
        <w:t xml:space="preserve"> come to help you go to the future. </w:t>
      </w:r>
      <w:ins w:id="60" w:author="Jordon Beijing" w:date="2020-08-06T13:51:00Z">
        <w:r w:rsidR="009422B2">
          <w:t>W</w:t>
        </w:r>
      </w:ins>
      <w:del w:id="61" w:author="Jordon Beijing" w:date="2020-08-06T13:51:00Z">
        <w:r w:rsidDel="009422B2">
          <w:delText>So w</w:delText>
        </w:r>
      </w:del>
      <w:r>
        <w:t xml:space="preserve">hat time in the future do you want to go? Please type the </w:t>
      </w:r>
      <w:ins w:id="62" w:author="Jordon Beijing" w:date="2020-08-06T13:51:00Z">
        <w:r w:rsidR="009422B2">
          <w:t xml:space="preserve">date </w:t>
        </w:r>
      </w:ins>
      <w:del w:id="63" w:author="Jordon Beijing" w:date="2020-08-06T13:51:00Z">
        <w:r w:rsidDel="009422B2">
          <w:delText xml:space="preserve">year number </w:delText>
        </w:r>
      </w:del>
      <w:r>
        <w:t>that you want to go in the computer</w:t>
      </w:r>
      <w:ins w:id="64" w:author="Jordon Beijing" w:date="2020-08-06T13:51:00Z">
        <w:r w:rsidR="009422B2">
          <w:t xml:space="preserve">, </w:t>
        </w:r>
      </w:ins>
      <w:del w:id="65" w:author="Jordon Beijing" w:date="2020-08-06T13:51:00Z">
        <w:r w:rsidDel="009422B2">
          <w:delText xml:space="preserve"> and </w:delText>
        </w:r>
      </w:del>
      <w:r>
        <w:t>then I’ll take you to the year that you typed in</w:t>
      </w:r>
      <w:ins w:id="66" w:author="Jordon Beijing" w:date="2020-08-06T13:52:00Z">
        <w:r w:rsidR="009422B2">
          <w:t xml:space="preserve">. </w:t>
        </w:r>
      </w:ins>
      <w:del w:id="67" w:author="Jordon Beijing" w:date="2020-08-06T13:52:00Z">
        <w:r w:rsidDel="009422B2">
          <w:delText xml:space="preserve">, </w:delText>
        </w:r>
      </w:del>
      <w:ins w:id="68" w:author="Jordon Beijing" w:date="2020-08-06T13:52:00Z">
        <w:r w:rsidR="009422B2">
          <w:t>N</w:t>
        </w:r>
      </w:ins>
      <w:del w:id="69" w:author="Jordon Beijing" w:date="2020-08-06T13:52:00Z">
        <w:r w:rsidDel="009422B2">
          <w:delText>n</w:delText>
        </w:r>
      </w:del>
      <w:r>
        <w:t xml:space="preserve">ow please type in the </w:t>
      </w:r>
      <w:del w:id="70" w:author="Jordon Beijing" w:date="2020-08-06T13:52:00Z">
        <w:r w:rsidDel="009422B2">
          <w:delText xml:space="preserve">year </w:delText>
        </w:r>
      </w:del>
      <w:ins w:id="71" w:author="Jordon Beijing" w:date="2020-08-06T13:52:00Z">
        <w:r w:rsidR="009422B2">
          <w:t>date</w:t>
        </w:r>
        <w:r w:rsidR="009422B2">
          <w:t xml:space="preserve"> </w:t>
        </w:r>
      </w:ins>
      <w:del w:id="72" w:author="Jordon Beijing" w:date="2020-08-06T13:52:00Z">
        <w:r w:rsidDel="009422B2">
          <w:delText xml:space="preserve">number </w:delText>
        </w:r>
      </w:del>
      <w:r>
        <w:t xml:space="preserve">in the computer.” </w:t>
      </w:r>
    </w:p>
    <w:p w14:paraId="1B6C9FFB" w14:textId="77777777" w:rsidR="00B803FC" w:rsidRDefault="00B803FC">
      <w:pPr>
        <w:jc w:val="both"/>
      </w:pPr>
    </w:p>
    <w:p w14:paraId="693BC6CF" w14:textId="77777777" w:rsidR="009422B2" w:rsidRDefault="003E0153">
      <w:pPr>
        <w:jc w:val="both"/>
        <w:rPr>
          <w:ins w:id="73" w:author="Jordon Beijing" w:date="2020-08-06T13:57:00Z"/>
        </w:rPr>
      </w:pPr>
      <w:r w:rsidRPr="009422B2">
        <w:t xml:space="preserve">I typed in the year </w:t>
      </w:r>
      <w:del w:id="74" w:author="Jordon Beijing" w:date="2020-08-06T13:52:00Z">
        <w:r w:rsidRPr="009422B2" w:rsidDel="009422B2">
          <w:delText xml:space="preserve">number in </w:delText>
        </w:r>
      </w:del>
      <w:r w:rsidRPr="009422B2">
        <w:t xml:space="preserve">and what I </w:t>
      </w:r>
      <w:del w:id="75" w:author="Jordon Beijing" w:date="2020-08-06T13:52:00Z">
        <w:r w:rsidRPr="009422B2" w:rsidDel="009422B2">
          <w:delText xml:space="preserve">see </w:delText>
        </w:r>
      </w:del>
      <w:ins w:id="76" w:author="Jordon Beijing" w:date="2020-08-06T13:52:00Z">
        <w:r w:rsidR="009422B2" w:rsidRPr="009422B2">
          <w:rPr>
            <w:rPrChange w:id="77" w:author="Jordon Beijing" w:date="2020-08-06T13:54:00Z">
              <w:rPr>
                <w:highlight w:val="yellow"/>
              </w:rPr>
            </w:rPrChange>
          </w:rPr>
          <w:t>saw</w:t>
        </w:r>
        <w:r w:rsidR="009422B2" w:rsidRPr="009422B2">
          <w:t xml:space="preserve"> </w:t>
        </w:r>
      </w:ins>
      <w:r w:rsidRPr="009422B2">
        <w:t>changed in one second</w:t>
      </w:r>
      <w:ins w:id="78" w:author="Jordon Beijing" w:date="2020-08-06T13:52:00Z">
        <w:r w:rsidR="009422B2" w:rsidRPr="009422B2">
          <w:rPr>
            <w:rPrChange w:id="79" w:author="Jordon Beijing" w:date="2020-08-06T13:54:00Z">
              <w:rPr>
                <w:highlight w:val="yellow"/>
              </w:rPr>
            </w:rPrChange>
          </w:rPr>
          <w:t>.</w:t>
        </w:r>
      </w:ins>
      <w:del w:id="80" w:author="Jordon Beijing" w:date="2020-08-06T13:52:00Z">
        <w:r w:rsidRPr="009422B2" w:rsidDel="009422B2">
          <w:delText>,</w:delText>
        </w:r>
      </w:del>
      <w:r w:rsidRPr="009422B2">
        <w:t xml:space="preserve"> </w:t>
      </w:r>
      <w:ins w:id="81" w:author="Jordon Beijing" w:date="2020-08-06T13:52:00Z">
        <w:r w:rsidR="009422B2" w:rsidRPr="009422B2">
          <w:rPr>
            <w:rPrChange w:id="82" w:author="Jordon Beijing" w:date="2020-08-06T13:54:00Z">
              <w:rPr>
                <w:highlight w:val="yellow"/>
              </w:rPr>
            </w:rPrChange>
          </w:rPr>
          <w:t>O</w:t>
        </w:r>
      </w:ins>
      <w:del w:id="83" w:author="Jordon Beijing" w:date="2020-08-06T13:52:00Z">
        <w:r w:rsidRPr="009422B2" w:rsidDel="009422B2">
          <w:delText>o</w:delText>
        </w:r>
      </w:del>
      <w:r w:rsidRPr="009422B2">
        <w:t>ne second before I was in the living room and the next second I was in a restaurant</w:t>
      </w:r>
      <w:ins w:id="84" w:author="Jordon Beijing" w:date="2020-08-06T13:53:00Z">
        <w:r w:rsidR="009422B2" w:rsidRPr="009422B2">
          <w:rPr>
            <w:rPrChange w:id="85" w:author="Jordon Beijing" w:date="2020-08-06T13:54:00Z">
              <w:rPr>
                <w:highlight w:val="yellow"/>
              </w:rPr>
            </w:rPrChange>
          </w:rPr>
          <w:t xml:space="preserve">. </w:t>
        </w:r>
      </w:ins>
      <w:del w:id="86" w:author="Jordon Beijing" w:date="2020-08-06T13:53:00Z">
        <w:r w:rsidRPr="009422B2" w:rsidDel="009422B2">
          <w:delText xml:space="preserve"> </w:delText>
        </w:r>
      </w:del>
      <w:ins w:id="87" w:author="Jordon Beijing" w:date="2020-08-06T13:53:00Z">
        <w:r w:rsidR="009422B2" w:rsidRPr="009422B2">
          <w:rPr>
            <w:rPrChange w:id="88" w:author="Jordon Beijing" w:date="2020-08-06T13:54:00Z">
              <w:rPr>
                <w:highlight w:val="yellow"/>
              </w:rPr>
            </w:rPrChange>
          </w:rPr>
          <w:t>I</w:t>
        </w:r>
      </w:ins>
      <w:del w:id="89" w:author="Jordon Beijing" w:date="2020-08-06T13:53:00Z">
        <w:r w:rsidRPr="009422B2" w:rsidDel="009422B2">
          <w:delText>i</w:delText>
        </w:r>
      </w:del>
      <w:r w:rsidRPr="009422B2">
        <w:t xml:space="preserve">n one room there </w:t>
      </w:r>
      <w:del w:id="90" w:author="Jordon Beijing" w:date="2020-08-06T13:53:00Z">
        <w:r w:rsidRPr="009422B2" w:rsidDel="009422B2">
          <w:delText xml:space="preserve">set </w:delText>
        </w:r>
      </w:del>
      <w:ins w:id="91" w:author="Jordon Beijing" w:date="2020-08-06T13:53:00Z">
        <w:r w:rsidR="009422B2" w:rsidRPr="009422B2">
          <w:rPr>
            <w:rPrChange w:id="92" w:author="Jordon Beijing" w:date="2020-08-06T13:54:00Z">
              <w:rPr>
                <w:highlight w:val="yellow"/>
              </w:rPr>
            </w:rPrChange>
          </w:rPr>
          <w:t>sat</w:t>
        </w:r>
        <w:r w:rsidR="009422B2" w:rsidRPr="009422B2">
          <w:t xml:space="preserve"> </w:t>
        </w:r>
      </w:ins>
      <w:r w:rsidRPr="009422B2">
        <w:t>me and my primary school’s classmates</w:t>
      </w:r>
      <w:ins w:id="93" w:author="Jordon Beijing" w:date="2020-08-06T13:53:00Z">
        <w:r w:rsidR="009422B2" w:rsidRPr="009422B2">
          <w:rPr>
            <w:rPrChange w:id="94" w:author="Jordon Beijing" w:date="2020-08-06T13:54:00Z">
              <w:rPr>
                <w:highlight w:val="yellow"/>
              </w:rPr>
            </w:rPrChange>
          </w:rPr>
          <w:t>.</w:t>
        </w:r>
      </w:ins>
      <w:r w:rsidRPr="009422B2">
        <w:t xml:space="preserve"> I c</w:t>
      </w:r>
      <w:ins w:id="95" w:author="Jordon Beijing" w:date="2020-08-06T13:53:00Z">
        <w:r w:rsidR="009422B2" w:rsidRPr="009422B2">
          <w:rPr>
            <w:rPrChange w:id="96" w:author="Jordon Beijing" w:date="2020-08-06T13:54:00Z">
              <w:rPr>
                <w:highlight w:val="yellow"/>
              </w:rPr>
            </w:rPrChange>
          </w:rPr>
          <w:t>ould</w:t>
        </w:r>
      </w:ins>
      <w:del w:id="97" w:author="Jordon Beijing" w:date="2020-08-06T13:53:00Z">
        <w:r w:rsidRPr="009422B2" w:rsidDel="009422B2">
          <w:delText>an</w:delText>
        </w:r>
      </w:del>
      <w:r w:rsidRPr="009422B2">
        <w:t xml:space="preserve"> see that we’re having a lot of fun telling </w:t>
      </w:r>
      <w:ins w:id="98" w:author="Jordon Beijing" w:date="2020-08-06T13:53:00Z">
        <w:r w:rsidR="009422B2" w:rsidRPr="009422B2">
          <w:rPr>
            <w:rPrChange w:id="99" w:author="Jordon Beijing" w:date="2020-08-06T13:54:00Z">
              <w:rPr>
                <w:highlight w:val="yellow"/>
              </w:rPr>
            </w:rPrChange>
          </w:rPr>
          <w:t>st</w:t>
        </w:r>
      </w:ins>
      <w:ins w:id="100" w:author="Jordon Beijing" w:date="2020-08-06T13:55:00Z">
        <w:r w:rsidR="009422B2">
          <w:t>o</w:t>
        </w:r>
      </w:ins>
      <w:ins w:id="101" w:author="Jordon Beijing" w:date="2020-08-06T13:53:00Z">
        <w:r w:rsidR="009422B2" w:rsidRPr="009422B2">
          <w:rPr>
            <w:rPrChange w:id="102" w:author="Jordon Beijing" w:date="2020-08-06T13:54:00Z">
              <w:rPr>
                <w:highlight w:val="yellow"/>
              </w:rPr>
            </w:rPrChange>
          </w:rPr>
          <w:t xml:space="preserve">ries about all </w:t>
        </w:r>
      </w:ins>
      <w:r w:rsidRPr="009422B2">
        <w:t>the thing</w:t>
      </w:r>
      <w:ins w:id="103" w:author="Jordon Beijing" w:date="2020-08-06T13:53:00Z">
        <w:r w:rsidR="009422B2" w:rsidRPr="009422B2">
          <w:rPr>
            <w:rPrChange w:id="104" w:author="Jordon Beijing" w:date="2020-08-06T13:54:00Z">
              <w:rPr>
                <w:highlight w:val="yellow"/>
              </w:rPr>
            </w:rPrChange>
          </w:rPr>
          <w:t>s</w:t>
        </w:r>
      </w:ins>
      <w:r w:rsidRPr="009422B2">
        <w:t xml:space="preserve"> that they have come through </w:t>
      </w:r>
      <w:ins w:id="105" w:author="Jordon Beijing" w:date="2020-08-06T13:53:00Z">
        <w:r w:rsidR="009422B2" w:rsidRPr="009422B2">
          <w:rPr>
            <w:rPrChange w:id="106" w:author="Jordon Beijing" w:date="2020-08-06T13:54:00Z">
              <w:rPr>
                <w:highlight w:val="yellow"/>
              </w:rPr>
            </w:rPrChange>
          </w:rPr>
          <w:t xml:space="preserve">in </w:t>
        </w:r>
      </w:ins>
      <w:r w:rsidRPr="009422B2">
        <w:t xml:space="preserve">all </w:t>
      </w:r>
      <w:del w:id="107" w:author="Jordon Beijing" w:date="2020-08-06T13:53:00Z">
        <w:r w:rsidRPr="009422B2" w:rsidDel="009422B2">
          <w:delText xml:space="preserve">those </w:delText>
        </w:r>
      </w:del>
      <w:ins w:id="108" w:author="Jordon Beijing" w:date="2020-08-06T13:54:00Z">
        <w:r w:rsidR="009422B2" w:rsidRPr="009422B2">
          <w:rPr>
            <w:rPrChange w:id="109" w:author="Jordon Beijing" w:date="2020-08-06T13:54:00Z">
              <w:rPr>
                <w:highlight w:val="yellow"/>
              </w:rPr>
            </w:rPrChange>
          </w:rPr>
          <w:t>the</w:t>
        </w:r>
      </w:ins>
      <w:ins w:id="110" w:author="Jordon Beijing" w:date="2020-08-06T13:53:00Z">
        <w:r w:rsidR="009422B2" w:rsidRPr="009422B2">
          <w:t xml:space="preserve"> </w:t>
        </w:r>
      </w:ins>
      <w:r w:rsidRPr="009422B2">
        <w:t>year</w:t>
      </w:r>
      <w:ins w:id="111" w:author="Jordon Beijing" w:date="2020-08-06T13:54:00Z">
        <w:r w:rsidR="009422B2" w:rsidRPr="009422B2">
          <w:rPr>
            <w:rPrChange w:id="112" w:author="Jordon Beijing" w:date="2020-08-06T13:54:00Z">
              <w:rPr>
                <w:highlight w:val="yellow"/>
              </w:rPr>
            </w:rPrChange>
          </w:rPr>
          <w:t>s</w:t>
        </w:r>
      </w:ins>
      <w:r w:rsidRPr="009422B2">
        <w:t xml:space="preserve"> that have pas</w:t>
      </w:r>
      <w:ins w:id="113" w:author="Jordon Beijing" w:date="2020-08-06T13:54:00Z">
        <w:r w:rsidR="009422B2" w:rsidRPr="009422B2">
          <w:rPr>
            <w:rPrChange w:id="114" w:author="Jordon Beijing" w:date="2020-08-06T13:54:00Z">
              <w:rPr>
                <w:highlight w:val="yellow"/>
              </w:rPr>
            </w:rPrChange>
          </w:rPr>
          <w:t>s</w:t>
        </w:r>
      </w:ins>
      <w:del w:id="115" w:author="Jordon Beijing" w:date="2020-08-06T13:54:00Z">
        <w:r w:rsidRPr="009422B2" w:rsidDel="009422B2">
          <w:delText>t</w:delText>
        </w:r>
      </w:del>
      <w:r w:rsidRPr="009422B2">
        <w:t>ed.</w:t>
      </w:r>
      <w:r>
        <w:t xml:space="preserve"> I saw that I still liked to do the things that I </w:t>
      </w:r>
      <w:del w:id="116" w:author="Jordon Beijing" w:date="2020-08-06T13:55:00Z">
        <w:r w:rsidDel="009422B2">
          <w:delText xml:space="preserve">liked </w:delText>
        </w:r>
      </w:del>
      <w:proofErr w:type="spellStart"/>
      <w:ins w:id="117" w:author="Jordon Beijing" w:date="2020-08-06T13:55:00Z">
        <w:r w:rsidR="009422B2">
          <w:t>enoyed</w:t>
        </w:r>
        <w:proofErr w:type="spellEnd"/>
        <w:r w:rsidR="009422B2">
          <w:t xml:space="preserve"> </w:t>
        </w:r>
      </w:ins>
      <w:del w:id="118" w:author="Jordon Beijing" w:date="2020-08-06T13:55:00Z">
        <w:r w:rsidDel="009422B2">
          <w:delText xml:space="preserve">to </w:delText>
        </w:r>
      </w:del>
      <w:r>
        <w:t>do</w:t>
      </w:r>
      <w:ins w:id="119" w:author="Jordon Beijing" w:date="2020-08-06T13:55:00Z">
        <w:r w:rsidR="009422B2">
          <w:t>ing</w:t>
        </w:r>
      </w:ins>
      <w:r>
        <w:t xml:space="preserve"> when I was </w:t>
      </w:r>
      <w:del w:id="120" w:author="Jordon Beijing" w:date="2020-08-06T13:55:00Z">
        <w:r w:rsidDel="009422B2">
          <w:delText>small</w:delText>
        </w:r>
      </w:del>
      <w:ins w:id="121" w:author="Jordon Beijing" w:date="2020-08-06T13:55:00Z">
        <w:r w:rsidR="009422B2">
          <w:t>a kid</w:t>
        </w:r>
      </w:ins>
      <w:ins w:id="122" w:author="Jordon Beijing" w:date="2020-08-06T13:54:00Z">
        <w:r w:rsidR="009422B2">
          <w:t xml:space="preserve">, such as… </w:t>
        </w:r>
      </w:ins>
      <w:r>
        <w:t>. After a short time l climb</w:t>
      </w:r>
      <w:ins w:id="123" w:author="Jordon Beijing" w:date="2020-08-06T13:55:00Z">
        <w:r w:rsidR="009422B2">
          <w:t>ed</w:t>
        </w:r>
      </w:ins>
      <w:r>
        <w:t xml:space="preserve"> back on the time machine and sat on the comfortable seat. </w:t>
      </w:r>
    </w:p>
    <w:p w14:paraId="7B4866DE" w14:textId="77777777" w:rsidR="009422B2" w:rsidRDefault="009422B2">
      <w:pPr>
        <w:jc w:val="both"/>
        <w:rPr>
          <w:ins w:id="124" w:author="Jordon Beijing" w:date="2020-08-06T13:57:00Z"/>
        </w:rPr>
      </w:pPr>
    </w:p>
    <w:p w14:paraId="2FAAE46E" w14:textId="77777777" w:rsidR="009422B2" w:rsidRDefault="003E0153">
      <w:pPr>
        <w:jc w:val="both"/>
        <w:rPr>
          <w:ins w:id="125" w:author="Jordon Beijing" w:date="2020-08-06T13:57:00Z"/>
        </w:rPr>
      </w:pPr>
      <w:r>
        <w:t>“Are you sure that you want to end this time travel?” the machine asked</w:t>
      </w:r>
      <w:ins w:id="126" w:author="Jordon Beijing" w:date="2020-08-06T13:55:00Z">
        <w:r w:rsidR="009422B2">
          <w:t>.</w:t>
        </w:r>
      </w:ins>
      <w:r>
        <w:t xml:space="preserve"> </w:t>
      </w:r>
    </w:p>
    <w:p w14:paraId="01012586" w14:textId="77777777" w:rsidR="009422B2" w:rsidRDefault="009422B2">
      <w:pPr>
        <w:jc w:val="both"/>
        <w:rPr>
          <w:ins w:id="127" w:author="Jordon Beijing" w:date="2020-08-06T13:57:00Z"/>
        </w:rPr>
      </w:pPr>
    </w:p>
    <w:p w14:paraId="314229D7" w14:textId="61CBFBFB" w:rsidR="00B803FC" w:rsidRDefault="003E0153">
      <w:pPr>
        <w:jc w:val="both"/>
      </w:pPr>
      <w:r>
        <w:t>“I’m sure that I want to end this time travel</w:t>
      </w:r>
      <w:ins w:id="128" w:author="Jordon Beijing" w:date="2020-08-06T13:56:00Z">
        <w:r w:rsidR="009422B2">
          <w:t>,</w:t>
        </w:r>
      </w:ins>
      <w:del w:id="129" w:author="Jordon Beijing" w:date="2020-08-06T13:56:00Z">
        <w:r w:rsidDel="009422B2">
          <w:delText>.</w:delText>
        </w:r>
      </w:del>
      <w:r>
        <w:t>”</w:t>
      </w:r>
      <w:ins w:id="130" w:author="Jordon Beijing" w:date="2020-08-06T13:56:00Z">
        <w:r w:rsidR="009422B2">
          <w:t xml:space="preserve"> I replied.</w:t>
        </w:r>
      </w:ins>
      <w:r>
        <w:t xml:space="preserve"> “</w:t>
      </w:r>
      <w:ins w:id="131" w:author="Jordon Beijing" w:date="2020-08-06T13:57:00Z">
        <w:r w:rsidR="006A2E7A">
          <w:t>Please t</w:t>
        </w:r>
      </w:ins>
      <w:del w:id="132" w:author="Jordon Beijing" w:date="2020-08-06T13:57:00Z">
        <w:r w:rsidDel="009422B2">
          <w:delText>O</w:delText>
        </w:r>
      </w:del>
      <w:del w:id="133" w:author="Jordon Beijing" w:date="2020-08-06T13:56:00Z">
        <w:r w:rsidDel="009422B2">
          <w:delText>k</w:delText>
        </w:r>
      </w:del>
      <w:del w:id="134" w:author="Jordon Beijing" w:date="2020-08-06T13:57:00Z">
        <w:r w:rsidDel="009422B2">
          <w:delText>, t</w:delText>
        </w:r>
      </w:del>
      <w:r>
        <w:t xml:space="preserve">ime travel </w:t>
      </w:r>
      <w:del w:id="135" w:author="Jordon Beijing" w:date="2020-08-06T13:56:00Z">
        <w:r w:rsidDel="009422B2">
          <w:delText>to Twenty-twen</w:delText>
        </w:r>
      </w:del>
      <w:ins w:id="136" w:author="Jordon Beijing" w:date="2020-08-06T13:56:00Z">
        <w:r w:rsidR="009422B2">
          <w:t>back to</w:t>
        </w:r>
      </w:ins>
      <w:del w:id="137" w:author="Jordon Beijing" w:date="2020-08-06T13:56:00Z">
        <w:r w:rsidDel="009422B2">
          <w:delText>ty</w:delText>
        </w:r>
      </w:del>
      <w:r>
        <w:t xml:space="preserve"> August 3, 2020.”</w:t>
      </w:r>
    </w:p>
    <w:p w14:paraId="524BE5C9" w14:textId="77777777" w:rsidR="00B803FC" w:rsidRDefault="00B803FC">
      <w:pPr>
        <w:jc w:val="both"/>
      </w:pPr>
    </w:p>
    <w:p w14:paraId="6C8C324F" w14:textId="77777777" w:rsidR="006A2E7A" w:rsidRDefault="003E0153">
      <w:pPr>
        <w:jc w:val="both"/>
        <w:rPr>
          <w:ins w:id="138" w:author="Jordon Beijing" w:date="2020-08-06T13:57:00Z"/>
        </w:rPr>
      </w:pPr>
      <w:r>
        <w:t xml:space="preserve">A flash of light past by and </w:t>
      </w:r>
      <w:del w:id="139" w:author="Jordon Beijing" w:date="2020-08-06T13:57:00Z">
        <w:r w:rsidDel="006A2E7A">
          <w:delText xml:space="preserve">I’m </w:delText>
        </w:r>
      </w:del>
      <w:ins w:id="140" w:author="Jordon Beijing" w:date="2020-08-06T13:57:00Z">
        <w:r w:rsidR="006A2E7A">
          <w:t>was</w:t>
        </w:r>
        <w:r w:rsidR="006A2E7A">
          <w:t xml:space="preserve"> </w:t>
        </w:r>
      </w:ins>
      <w:r>
        <w:t>at home again.</w:t>
      </w:r>
      <w:del w:id="141" w:author="Jordon Beijing" w:date="2020-08-06T13:58:00Z">
        <w:r w:rsidDel="006A2E7A">
          <w:delText xml:space="preserve"> </w:delText>
        </w:r>
      </w:del>
    </w:p>
    <w:p w14:paraId="282DBB53" w14:textId="77777777" w:rsidR="006A2E7A" w:rsidRDefault="006A2E7A">
      <w:pPr>
        <w:jc w:val="both"/>
        <w:rPr>
          <w:ins w:id="142" w:author="Jordon Beijing" w:date="2020-08-06T13:57:00Z"/>
        </w:rPr>
      </w:pPr>
    </w:p>
    <w:p w14:paraId="71D2196A" w14:textId="081A273D" w:rsidR="006A2E7A" w:rsidRDefault="003E0153">
      <w:pPr>
        <w:jc w:val="both"/>
        <w:rPr>
          <w:ins w:id="143" w:author="Jordon Beijing" w:date="2020-08-06T13:57:00Z"/>
        </w:rPr>
      </w:pPr>
      <w:r>
        <w:t>“This is the time to say goodbye</w:t>
      </w:r>
      <w:ins w:id="144" w:author="Jordon Beijing" w:date="2020-08-06T14:19:00Z">
        <w:r w:rsidR="006A2E7A">
          <w:t>,</w:t>
        </w:r>
      </w:ins>
      <w:del w:id="145" w:author="Jordon Beijing" w:date="2020-08-06T14:19:00Z">
        <w:r w:rsidDel="006A2E7A">
          <w:delText>.</w:delText>
        </w:r>
      </w:del>
      <w:r>
        <w:t xml:space="preserve">” </w:t>
      </w:r>
      <w:ins w:id="146" w:author="Jordon Beijing" w:date="2020-08-06T14:19:00Z">
        <w:r w:rsidR="006A2E7A">
          <w:t>s</w:t>
        </w:r>
      </w:ins>
      <w:del w:id="147" w:author="Jordon Beijing" w:date="2020-08-06T14:19:00Z">
        <w:r w:rsidDel="006A2E7A">
          <w:delText>S</w:delText>
        </w:r>
      </w:del>
      <w:r>
        <w:t>aid the machine</w:t>
      </w:r>
      <w:ins w:id="148" w:author="Jordon Beijing" w:date="2020-08-06T13:57:00Z">
        <w:r w:rsidR="006A2E7A">
          <w:t>.</w:t>
        </w:r>
      </w:ins>
      <w:r>
        <w:t xml:space="preserve"> “If you want a time travel again</w:t>
      </w:r>
      <w:ins w:id="149" w:author="Jordon Beijing" w:date="2020-08-06T14:20:00Z">
        <w:r w:rsidR="006A2E7A">
          <w:t>,</w:t>
        </w:r>
      </w:ins>
      <w:r>
        <w:t xml:space="preserve"> please call me</w:t>
      </w:r>
      <w:ins w:id="150" w:author="Jordon Beijing" w:date="2020-08-06T14:20:00Z">
        <w:r w:rsidR="006A2E7A">
          <w:t>.</w:t>
        </w:r>
      </w:ins>
      <w:del w:id="151" w:author="Jordon Beijing" w:date="2020-08-06T14:20:00Z">
        <w:r w:rsidDel="006A2E7A">
          <w:delText>,</w:delText>
        </w:r>
      </w:del>
      <w:r>
        <w:t xml:space="preserve"> </w:t>
      </w:r>
      <w:ins w:id="152" w:author="Jordon Beijing" w:date="2020-08-06T14:20:00Z">
        <w:r w:rsidR="006A2E7A">
          <w:t>B</w:t>
        </w:r>
      </w:ins>
      <w:del w:id="153" w:author="Jordon Beijing" w:date="2020-08-06T14:20:00Z">
        <w:r w:rsidDel="006A2E7A">
          <w:delText>b</w:delText>
        </w:r>
      </w:del>
      <w:r>
        <w:t xml:space="preserve">ye.” </w:t>
      </w:r>
    </w:p>
    <w:p w14:paraId="5D8ECA74" w14:textId="77777777" w:rsidR="006A2E7A" w:rsidRDefault="006A2E7A">
      <w:pPr>
        <w:jc w:val="both"/>
        <w:rPr>
          <w:ins w:id="154" w:author="Jordon Beijing" w:date="2020-08-06T13:57:00Z"/>
        </w:rPr>
      </w:pPr>
    </w:p>
    <w:p w14:paraId="44BB3134" w14:textId="679A8F87" w:rsidR="00B803FC" w:rsidRDefault="003E0153">
      <w:pPr>
        <w:jc w:val="both"/>
      </w:pPr>
      <w:r>
        <w:t xml:space="preserve">“Bye.” I </w:t>
      </w:r>
      <w:ins w:id="155" w:author="Jordon Beijing" w:date="2020-08-06T14:20:00Z">
        <w:r w:rsidR="006A2E7A">
          <w:t xml:space="preserve">said and </w:t>
        </w:r>
      </w:ins>
      <w:r>
        <w:t xml:space="preserve">waved </w:t>
      </w:r>
      <w:ins w:id="156" w:author="Jordon Beijing" w:date="2020-08-06T14:20:00Z">
        <w:r w:rsidR="009C2582">
          <w:t xml:space="preserve">goodbye </w:t>
        </w:r>
      </w:ins>
      <w:del w:id="157" w:author="Jordon Beijing" w:date="2020-08-06T14:20:00Z">
        <w:r w:rsidDel="009C2582">
          <w:delText xml:space="preserve">to the machine and say bye </w:delText>
        </w:r>
      </w:del>
      <w:r>
        <w:t xml:space="preserve">to the machine. After that I went </w:t>
      </w:r>
      <w:del w:id="158" w:author="Jordon Beijing" w:date="2020-08-06T14:20:00Z">
        <w:r w:rsidDel="009C2582">
          <w:delText xml:space="preserve">on </w:delText>
        </w:r>
      </w:del>
      <w:ins w:id="159" w:author="Jordon Beijing" w:date="2020-08-06T14:20:00Z">
        <w:r w:rsidR="009C2582">
          <w:t>to</w:t>
        </w:r>
        <w:r w:rsidR="009C2582">
          <w:t xml:space="preserve"> </w:t>
        </w:r>
      </w:ins>
      <w:r>
        <w:t>the couch and fall asleep</w:t>
      </w:r>
      <w:del w:id="160" w:author="Jordon Beijing" w:date="2020-08-06T14:20:00Z">
        <w:r w:rsidDel="009C2582">
          <w:delText xml:space="preserve"> on it</w:delText>
        </w:r>
      </w:del>
      <w:r>
        <w:t>.</w:t>
      </w:r>
    </w:p>
    <w:p w14:paraId="5C5B61EB" w14:textId="77777777" w:rsidR="00B803FC" w:rsidRDefault="00B803FC">
      <w:pPr>
        <w:jc w:val="both"/>
      </w:pPr>
    </w:p>
    <w:p w14:paraId="38C85FE5" w14:textId="6CF05D4F" w:rsidR="00B803FC" w:rsidRDefault="003E0153">
      <w:pPr>
        <w:jc w:val="both"/>
      </w:pPr>
      <w:r>
        <w:lastRenderedPageBreak/>
        <w:t xml:space="preserve">All of a sudden I </w:t>
      </w:r>
      <w:del w:id="161" w:author="Jordon Beijing" w:date="2020-08-06T14:21:00Z">
        <w:r w:rsidDel="009C2582">
          <w:delText xml:space="preserve">was </w:delText>
        </w:r>
      </w:del>
      <w:ins w:id="162" w:author="Jordon Beijing" w:date="2020-08-06T14:21:00Z">
        <w:r w:rsidR="009C2582">
          <w:t>woke up</w:t>
        </w:r>
        <w:r w:rsidR="009C2582">
          <w:t xml:space="preserve"> </w:t>
        </w:r>
      </w:ins>
      <w:r>
        <w:t xml:space="preserve">on the couch with my book right next to me. </w:t>
      </w:r>
      <w:del w:id="163" w:author="Jordon Beijing" w:date="2020-08-06T14:21:00Z">
        <w:r w:rsidDel="009C2582">
          <w:delText xml:space="preserve">After </w:delText>
        </w:r>
      </w:del>
      <w:ins w:id="164" w:author="Jordon Beijing" w:date="2020-08-06T14:21:00Z">
        <w:r w:rsidR="009C2582">
          <w:t>Then</w:t>
        </w:r>
        <w:r w:rsidR="009C2582">
          <w:t xml:space="preserve"> </w:t>
        </w:r>
      </w:ins>
      <w:r>
        <w:t>I remember</w:t>
      </w:r>
      <w:ins w:id="165" w:author="Jordon Beijing" w:date="2020-08-06T14:21:00Z">
        <w:r w:rsidR="009C2582">
          <w:t>ed</w:t>
        </w:r>
      </w:ins>
      <w:r>
        <w:t xml:space="preserve"> that I </w:t>
      </w:r>
      <w:del w:id="166" w:author="Jordon Beijing" w:date="2020-08-06T14:21:00Z">
        <w:r w:rsidDel="009C2582">
          <w:delText>fall</w:delText>
        </w:r>
      </w:del>
      <w:ins w:id="167" w:author="Jordon Beijing" w:date="2020-08-06T14:21:00Z">
        <w:r w:rsidR="009C2582">
          <w:t>had fallen</w:t>
        </w:r>
      </w:ins>
      <w:r>
        <w:t xml:space="preserve"> asleep on the couch</w:t>
      </w:r>
      <w:ins w:id="168" w:author="Jordon Beijing" w:date="2020-08-06T14:21:00Z">
        <w:r w:rsidR="009C2582">
          <w:t>.</w:t>
        </w:r>
      </w:ins>
      <w:del w:id="169" w:author="Jordon Beijing" w:date="2020-08-06T14:21:00Z">
        <w:r w:rsidDel="009C2582">
          <w:delText>,</w:delText>
        </w:r>
      </w:del>
      <w:r>
        <w:t xml:space="preserve"> I wished that dream was real and I wish</w:t>
      </w:r>
      <w:ins w:id="170" w:author="Jordon Beijing" w:date="2020-08-06T14:22:00Z">
        <w:r w:rsidR="009C2582">
          <w:t>ed</w:t>
        </w:r>
      </w:ins>
      <w:r>
        <w:t xml:space="preserve"> to </w:t>
      </w:r>
      <w:del w:id="171" w:author="Jordon Beijing" w:date="2020-08-06T14:21:00Z">
        <w:r w:rsidDel="009C2582">
          <w:delText>have a</w:delText>
        </w:r>
      </w:del>
      <w:del w:id="172" w:author="Jordon Beijing" w:date="2020-08-06T14:22:00Z">
        <w:r w:rsidDel="009C2582">
          <w:delText xml:space="preserve"> </w:delText>
        </w:r>
      </w:del>
      <w:r>
        <w:t xml:space="preserve">time travel again. </w:t>
      </w:r>
    </w:p>
    <w:p w14:paraId="7A13A0C4" w14:textId="77777777" w:rsidR="00B803FC" w:rsidRDefault="00B803FC">
      <w:pPr>
        <w:jc w:val="both"/>
      </w:pPr>
    </w:p>
    <w:p w14:paraId="5E0B7178" w14:textId="7F6FFFDF" w:rsidR="00B803FC" w:rsidRDefault="003E0153">
      <w:pPr>
        <w:jc w:val="both"/>
        <w:rPr>
          <w:ins w:id="173" w:author="Jordon Beijing" w:date="2020-08-06T14:22:00Z"/>
          <w:highlight w:val="yellow"/>
        </w:rPr>
      </w:pPr>
      <w:r>
        <w:t xml:space="preserve">Word </w:t>
      </w:r>
      <w:ins w:id="174" w:author="Jordon Beijing" w:date="2020-08-06T14:22:00Z">
        <w:r w:rsidR="009C2582">
          <w:t>C</w:t>
        </w:r>
      </w:ins>
      <w:del w:id="175" w:author="Jordon Beijing" w:date="2020-08-06T14:22:00Z">
        <w:r w:rsidDel="009C2582">
          <w:delText>c</w:delText>
        </w:r>
      </w:del>
      <w:r>
        <w:t xml:space="preserve">ount: </w:t>
      </w:r>
      <w:r w:rsidRPr="009C2582">
        <w:rPr>
          <w:highlight w:val="yellow"/>
          <w:rPrChange w:id="176" w:author="Jordon Beijing" w:date="2020-08-06T14:22:00Z">
            <w:rPr/>
          </w:rPrChange>
        </w:rPr>
        <w:t>470</w:t>
      </w:r>
    </w:p>
    <w:p w14:paraId="06B80826" w14:textId="5D1D5047" w:rsidR="009C2582" w:rsidRDefault="009C2582">
      <w:pPr>
        <w:jc w:val="both"/>
        <w:rPr>
          <w:ins w:id="177" w:author="Jordon Beijing" w:date="2020-08-06T14:22:00Z"/>
        </w:rPr>
      </w:pPr>
    </w:p>
    <w:p w14:paraId="489D8FA8" w14:textId="17E73C92" w:rsidR="009C2582" w:rsidRDefault="009C2582">
      <w:pPr>
        <w:jc w:val="both"/>
      </w:pPr>
      <w:ins w:id="178" w:author="Jordon Beijing" w:date="2020-08-06T14:22:00Z">
        <w:r>
          <w:t xml:space="preserve">Captain’s Notes: Jason, good work on writing an interesting story. </w:t>
        </w:r>
      </w:ins>
      <w:ins w:id="179" w:author="Jordon Beijing" w:date="2020-08-06T14:23:00Z">
        <w:r>
          <w:t xml:space="preserve">I’ve already helped you correct most of your grammar and </w:t>
        </w:r>
      </w:ins>
      <w:ins w:id="180" w:author="Jordon Beijing" w:date="2020-08-06T14:24:00Z">
        <w:r>
          <w:t>spelling</w:t>
        </w:r>
      </w:ins>
      <w:ins w:id="181" w:author="Jordon Beijing" w:date="2020-08-06T14:23:00Z">
        <w:r>
          <w:t xml:space="preserve"> mistakes. Now you just need to add more details to the story, as we discussed in class. </w:t>
        </w:r>
      </w:ins>
      <w:ins w:id="182" w:author="Jordon Beijing" w:date="2020-08-06T14:25:00Z">
        <w:r>
          <w:t xml:space="preserve">Please write at least 600 words. </w:t>
        </w:r>
      </w:ins>
      <w:ins w:id="183" w:author="Jordon Beijing" w:date="2020-08-06T14:24:00Z">
        <w:r>
          <w:t xml:space="preserve">Also, please </w:t>
        </w:r>
      </w:ins>
      <w:ins w:id="184" w:author="Jordon Beijing" w:date="2020-08-06T14:25:00Z">
        <w:r>
          <w:t xml:space="preserve">pay attention to the essay topic and </w:t>
        </w:r>
      </w:ins>
      <w:ins w:id="185" w:author="Jordon Beijing" w:date="2020-08-06T14:24:00Z">
        <w:r>
          <w:t xml:space="preserve">make clear whose point of view </w:t>
        </w:r>
      </w:ins>
      <w:ins w:id="186" w:author="Jordon Beijing" w:date="2020-08-06T14:26:00Z">
        <w:r>
          <w:t xml:space="preserve">you are writing from. Who is the fictional character in your story? </w:t>
        </w:r>
      </w:ins>
      <w:ins w:id="187" w:author="Jordon Beijing" w:date="2020-08-06T14:23:00Z">
        <w:r>
          <w:t>Thanks!</w:t>
        </w:r>
      </w:ins>
      <w:bookmarkStart w:id="188" w:name="_GoBack"/>
      <w:bookmarkEnd w:id="188"/>
    </w:p>
    <w:sectPr w:rsidR="009C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CFA"/>
    <w:rsid w:val="00006F16"/>
    <w:rsid w:val="00027BB2"/>
    <w:rsid w:val="00073644"/>
    <w:rsid w:val="00124677"/>
    <w:rsid w:val="0013530E"/>
    <w:rsid w:val="001B666D"/>
    <w:rsid w:val="00236C4A"/>
    <w:rsid w:val="002372D9"/>
    <w:rsid w:val="00252650"/>
    <w:rsid w:val="00270D9D"/>
    <w:rsid w:val="002B5126"/>
    <w:rsid w:val="0036697A"/>
    <w:rsid w:val="00390EB3"/>
    <w:rsid w:val="00397514"/>
    <w:rsid w:val="003A0664"/>
    <w:rsid w:val="003C4C9C"/>
    <w:rsid w:val="003E0153"/>
    <w:rsid w:val="003F4B06"/>
    <w:rsid w:val="00431CA1"/>
    <w:rsid w:val="004450D6"/>
    <w:rsid w:val="00453224"/>
    <w:rsid w:val="00456C70"/>
    <w:rsid w:val="004C1EF2"/>
    <w:rsid w:val="0052286E"/>
    <w:rsid w:val="00553672"/>
    <w:rsid w:val="00592B6F"/>
    <w:rsid w:val="00592B7A"/>
    <w:rsid w:val="005C498E"/>
    <w:rsid w:val="00653A4B"/>
    <w:rsid w:val="00666F6A"/>
    <w:rsid w:val="006827E8"/>
    <w:rsid w:val="006A2E7A"/>
    <w:rsid w:val="006E2E35"/>
    <w:rsid w:val="00711485"/>
    <w:rsid w:val="00785710"/>
    <w:rsid w:val="007E0E30"/>
    <w:rsid w:val="007E6CFA"/>
    <w:rsid w:val="00815A7D"/>
    <w:rsid w:val="008451F6"/>
    <w:rsid w:val="008B245E"/>
    <w:rsid w:val="009422B2"/>
    <w:rsid w:val="00970BFA"/>
    <w:rsid w:val="00986398"/>
    <w:rsid w:val="009A09BA"/>
    <w:rsid w:val="009C2582"/>
    <w:rsid w:val="009F35F2"/>
    <w:rsid w:val="00A43EBF"/>
    <w:rsid w:val="00A51A79"/>
    <w:rsid w:val="00A64C86"/>
    <w:rsid w:val="00A72460"/>
    <w:rsid w:val="00A90C4F"/>
    <w:rsid w:val="00A95C87"/>
    <w:rsid w:val="00AC574E"/>
    <w:rsid w:val="00AD704B"/>
    <w:rsid w:val="00B032CA"/>
    <w:rsid w:val="00B1228A"/>
    <w:rsid w:val="00B743FA"/>
    <w:rsid w:val="00B803FC"/>
    <w:rsid w:val="00BA005C"/>
    <w:rsid w:val="00BB6ED6"/>
    <w:rsid w:val="00BE1776"/>
    <w:rsid w:val="00BE434A"/>
    <w:rsid w:val="00C101DD"/>
    <w:rsid w:val="00C275FE"/>
    <w:rsid w:val="00C55F72"/>
    <w:rsid w:val="00C87087"/>
    <w:rsid w:val="00D646A8"/>
    <w:rsid w:val="00D908F9"/>
    <w:rsid w:val="00E96254"/>
    <w:rsid w:val="00EA2AA1"/>
    <w:rsid w:val="00EB341B"/>
    <w:rsid w:val="00F56216"/>
    <w:rsid w:val="00F63CAD"/>
    <w:rsid w:val="00F72CAA"/>
    <w:rsid w:val="00F766D8"/>
    <w:rsid w:val="00F81264"/>
    <w:rsid w:val="00FD6E7A"/>
    <w:rsid w:val="0C6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D4DBD"/>
  <w15:docId w15:val="{336F79CE-8662-0143-9470-A875489A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HK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customStyle="1" w:styleId="SubtleEmphasis1">
    <w:name w:val="Subtle Emphasis1"/>
    <w:uiPriority w:val="19"/>
    <w:qFormat/>
    <w:rPr>
      <w:i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AA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A1"/>
    <w:rPr>
      <w:rFonts w:ascii="Times New Roman" w:hAnsi="Times New Roman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</dc:creator>
  <cp:lastModifiedBy>Jordon Beijing</cp:lastModifiedBy>
  <cp:revision>2</cp:revision>
  <dcterms:created xsi:type="dcterms:W3CDTF">2020-08-06T07:26:00Z</dcterms:created>
  <dcterms:modified xsi:type="dcterms:W3CDTF">2020-08-06T07:26:00Z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