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23" w:rsidRPr="00945C85" w:rsidRDefault="000460CD">
      <w:pPr>
        <w:rPr>
          <w:rFonts w:ascii="Times New Roman" w:hAnsi="Times New Roman" w:cs="Times New Roman"/>
          <w:sz w:val="24"/>
          <w:rPrChange w:id="0" w:author="Jordon Beijing" w:date="2020-08-15T19:41:00Z">
            <w:rPr>
              <w:rFonts w:ascii="Arial" w:hAnsi="Arial" w:cs="Arial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1" w:author="Jordon Beijing" w:date="2020-08-15T19:41:00Z">
            <w:rPr>
              <w:rFonts w:ascii="Arial" w:hAnsi="Arial" w:cs="Arial"/>
            </w:rPr>
          </w:rPrChange>
        </w:rPr>
        <w:t>W6A</w:t>
      </w:r>
      <w:ins w:id="2" w:author="Jordon Beijing" w:date="2020-08-15T19:39:00Z">
        <w:r w:rsidR="00945C85" w:rsidRPr="00945C85">
          <w:rPr>
            <w:rFonts w:ascii="Times New Roman" w:hAnsi="Times New Roman" w:cs="Times New Roman"/>
            <w:sz w:val="24"/>
            <w:rPrChange w:id="3" w:author="Jordon Beijing" w:date="2020-08-15T19:41:00Z">
              <w:rPr>
                <w:rFonts w:ascii="Arial" w:hAnsi="Arial" w:cs="Arial"/>
              </w:rPr>
            </w:rPrChange>
          </w:rPr>
          <w:t>,</w:t>
        </w:r>
      </w:ins>
      <w:del w:id="4" w:author="Jordon Beijing" w:date="2020-08-15T19:39:00Z">
        <w:r w:rsidRPr="00945C85" w:rsidDel="00945C85">
          <w:rPr>
            <w:rFonts w:ascii="Times New Roman" w:hAnsi="Times New Roman" w:cs="Times New Roman"/>
            <w:sz w:val="24"/>
            <w:rPrChange w:id="5" w:author="Jordon Beijing" w:date="2020-08-15T19:41:00Z">
              <w:rPr>
                <w:rFonts w:ascii="Arial" w:hAnsi="Arial" w:cs="Arial" w:hint="eastAsia"/>
              </w:rPr>
            </w:rPrChange>
          </w:rPr>
          <w:delText xml:space="preserve"> -</w:delText>
        </w:r>
      </w:del>
      <w:r w:rsidRPr="00945C85">
        <w:rPr>
          <w:rFonts w:ascii="Times New Roman" w:hAnsi="Times New Roman" w:cs="Times New Roman"/>
          <w:sz w:val="24"/>
          <w:rPrChange w:id="6" w:author="Jordon Beijing" w:date="2020-08-15T19:41:00Z">
            <w:rPr>
              <w:rFonts w:ascii="Arial" w:hAnsi="Arial" w:cs="Arial" w:hint="eastAsia"/>
            </w:rPr>
          </w:rPrChange>
        </w:rPr>
        <w:t xml:space="preserve"> </w:t>
      </w:r>
      <w:r w:rsidRPr="00945C85">
        <w:rPr>
          <w:rFonts w:ascii="Times New Roman" w:hAnsi="Times New Roman" w:cs="Times New Roman"/>
          <w:sz w:val="24"/>
          <w:rPrChange w:id="7" w:author="Jordon Beijing" w:date="2020-08-15T19:41:00Z">
            <w:rPr>
              <w:rFonts w:ascii="Arial" w:hAnsi="Arial" w:cs="Arial"/>
            </w:rPr>
          </w:rPrChange>
        </w:rPr>
        <w:t>Lesson 5</w:t>
      </w:r>
      <w:r w:rsidRPr="00945C85">
        <w:rPr>
          <w:rFonts w:ascii="Times New Roman" w:hAnsi="Times New Roman" w:cs="Times New Roman"/>
          <w:sz w:val="24"/>
          <w:rPrChange w:id="8" w:author="Jordon Beijing" w:date="2020-08-15T19:41:00Z">
            <w:rPr>
              <w:rFonts w:ascii="Arial" w:hAnsi="Arial" w:cs="Arial" w:hint="eastAsia"/>
            </w:rPr>
          </w:rPrChange>
        </w:rPr>
        <w:t xml:space="preserve">, </w:t>
      </w:r>
      <w:r w:rsidRPr="00945C85">
        <w:rPr>
          <w:rFonts w:ascii="Times New Roman" w:hAnsi="Times New Roman" w:cs="Times New Roman"/>
          <w:sz w:val="24"/>
          <w:rPrChange w:id="9" w:author="Jordon Beijing" w:date="2020-08-15T19:41:00Z">
            <w:rPr>
              <w:rFonts w:ascii="Arial" w:hAnsi="Arial" w:cs="Arial"/>
            </w:rPr>
          </w:rPrChange>
        </w:rPr>
        <w:t>Journal 5</w:t>
      </w:r>
      <w:r w:rsidRPr="00945C85">
        <w:rPr>
          <w:rFonts w:ascii="Times New Roman" w:hAnsi="Times New Roman" w:cs="Times New Roman"/>
          <w:sz w:val="24"/>
          <w:rPrChange w:id="10" w:author="Jordon Beijing" w:date="2020-08-15T19:41:00Z">
            <w:rPr>
              <w:rFonts w:ascii="Arial" w:hAnsi="Arial" w:cs="Arial" w:hint="eastAsia"/>
            </w:rPr>
          </w:rPrChange>
        </w:rPr>
        <w:t xml:space="preserve">-6, </w:t>
      </w:r>
      <w:r w:rsidRPr="00945C85">
        <w:rPr>
          <w:rFonts w:ascii="Times New Roman" w:hAnsi="Times New Roman" w:cs="Times New Roman"/>
          <w:sz w:val="24"/>
          <w:highlight w:val="yellow"/>
          <w:rPrChange w:id="11" w:author="Jordon Beijing" w:date="2020-08-15T19:41:00Z">
            <w:rPr>
              <w:rFonts w:ascii="Arial" w:hAnsi="Arial" w:cs="Arial" w:hint="eastAsia"/>
            </w:rPr>
          </w:rPrChange>
        </w:rPr>
        <w:t>Draft 1</w:t>
      </w:r>
    </w:p>
    <w:p w:rsidR="00B75D23" w:rsidRPr="00945C85" w:rsidRDefault="000460CD">
      <w:pPr>
        <w:rPr>
          <w:rFonts w:ascii="Times New Roman" w:hAnsi="Times New Roman" w:cs="Times New Roman"/>
          <w:sz w:val="24"/>
          <w:rPrChange w:id="12" w:author="Jordon Beijing" w:date="2020-08-15T19:41:00Z">
            <w:rPr>
              <w:rFonts w:ascii="Arial" w:hAnsi="Arial" w:cs="Arial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13" w:author="Jordon Beijing" w:date="2020-08-15T19:41:00Z">
            <w:rPr>
              <w:rFonts w:ascii="Arial" w:hAnsi="Arial" w:cs="Arial" w:hint="eastAsia"/>
            </w:rPr>
          </w:rPrChange>
        </w:rPr>
        <w:t>Enoch Jiang</w:t>
      </w:r>
    </w:p>
    <w:p w:rsidR="00B75D23" w:rsidRPr="00945C85" w:rsidRDefault="000460CD">
      <w:pPr>
        <w:rPr>
          <w:rFonts w:ascii="Times New Roman" w:hAnsi="Times New Roman" w:cs="Times New Roman"/>
          <w:sz w:val="24"/>
          <w:rPrChange w:id="14" w:author="Jordon Beijing" w:date="2020-08-15T19:41:00Z">
            <w:rPr>
              <w:rFonts w:ascii="Arial" w:hAnsi="Arial" w:cs="Arial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15" w:author="Jordon Beijing" w:date="2020-08-15T19:41:00Z">
            <w:rPr>
              <w:rFonts w:ascii="Arial" w:hAnsi="Arial" w:cs="Arial"/>
            </w:rPr>
          </w:rPrChange>
        </w:rPr>
        <w:t>2020/</w:t>
      </w:r>
      <w:r w:rsidRPr="00945C85">
        <w:rPr>
          <w:rFonts w:ascii="Times New Roman" w:hAnsi="Times New Roman" w:cs="Times New Roman"/>
          <w:sz w:val="24"/>
          <w:highlight w:val="yellow"/>
          <w:rPrChange w:id="16" w:author="Jordon Beijing" w:date="2020-08-15T19:41:00Z">
            <w:rPr>
              <w:rFonts w:ascii="Arial" w:hAnsi="Arial" w:cs="Arial"/>
            </w:rPr>
          </w:rPrChange>
        </w:rPr>
        <w:t>07/23</w:t>
      </w:r>
    </w:p>
    <w:p w:rsidR="00B75D23" w:rsidRPr="00945C85" w:rsidRDefault="00945C85">
      <w:pPr>
        <w:rPr>
          <w:rFonts w:ascii="Times New Roman" w:hAnsi="Times New Roman" w:cs="Times New Roman"/>
          <w:sz w:val="24"/>
          <w:rPrChange w:id="17" w:author="Jordon Beijing" w:date="2020-08-15T19:41:00Z">
            <w:rPr>
              <w:rFonts w:ascii="Arial" w:hAnsi="Arial" w:cs="Arial"/>
              <w:b/>
              <w:bCs/>
            </w:rPr>
          </w:rPrChange>
        </w:rPr>
      </w:pPr>
      <w:ins w:id="18" w:author="Jordon Beijing" w:date="2020-08-15T19:40:00Z">
        <w:r w:rsidRPr="00945C85">
          <w:rPr>
            <w:rFonts w:ascii="Times New Roman" w:hAnsi="Times New Roman" w:cs="Times New Roman"/>
            <w:sz w:val="24"/>
            <w:rPrChange w:id="19" w:author="Jordon Beijing" w:date="2020-08-15T19:41:00Z">
              <w:rPr>
                <w:rFonts w:ascii="Arial" w:hAnsi="Arial" w:cs="Arial"/>
                <w:b/>
                <w:bCs/>
              </w:rPr>
            </w:rPrChange>
          </w:rPr>
          <w:t xml:space="preserve">Prompt: </w:t>
        </w:r>
      </w:ins>
      <w:r w:rsidR="000460CD" w:rsidRPr="00945C85">
        <w:rPr>
          <w:rFonts w:ascii="Times New Roman" w:hAnsi="Times New Roman" w:cs="Times New Roman"/>
          <w:sz w:val="24"/>
          <w:rPrChange w:id="20" w:author="Jordon Beijing" w:date="2020-08-15T19:41:00Z">
            <w:rPr>
              <w:rFonts w:ascii="Arial" w:hAnsi="Arial" w:cs="Arial" w:hint="eastAsia"/>
              <w:b/>
              <w:bCs/>
            </w:rPr>
          </w:rPrChange>
        </w:rPr>
        <w:t>Read the given article and write the journals.</w:t>
      </w:r>
    </w:p>
    <w:p w:rsidR="00B75D23" w:rsidRPr="00945C85" w:rsidRDefault="00B75D23">
      <w:pPr>
        <w:rPr>
          <w:rFonts w:ascii="Times New Roman" w:eastAsia="Georgia" w:hAnsi="Times New Roman" w:cs="Times New Roman"/>
          <w:color w:val="000000"/>
          <w:sz w:val="24"/>
          <w:rPrChange w:id="21" w:author="Jordon Beijing" w:date="2020-08-15T19:41:00Z">
            <w:rPr>
              <w:rFonts w:ascii="Georgia" w:eastAsia="Georgia" w:hAnsi="Georgia" w:cs="Georgia"/>
              <w:color w:val="000000"/>
              <w:sz w:val="27"/>
              <w:szCs w:val="27"/>
            </w:rPr>
          </w:rPrChange>
        </w:rPr>
      </w:pPr>
    </w:p>
    <w:p w:rsidR="00B75D23" w:rsidRPr="00945C85" w:rsidRDefault="000460CD">
      <w:pPr>
        <w:rPr>
          <w:rFonts w:ascii="Times New Roman" w:eastAsia="Georgia" w:hAnsi="Times New Roman" w:cs="Times New Roman"/>
          <w:color w:val="000000"/>
          <w:sz w:val="24"/>
          <w:rPrChange w:id="22" w:author="Jordon Beijing" w:date="2020-08-15T19:41:00Z">
            <w:rPr>
              <w:rFonts w:ascii="Georgia" w:eastAsia="Georgia" w:hAnsi="Georgia" w:cs="Georgia"/>
              <w:color w:val="000000"/>
              <w:sz w:val="27"/>
              <w:szCs w:val="27"/>
            </w:rPr>
          </w:rPrChange>
        </w:rPr>
      </w:pPr>
      <w:r w:rsidRPr="00945C85">
        <w:rPr>
          <w:rFonts w:ascii="Times New Roman" w:hAnsi="Times New Roman" w:cs="Times New Roman"/>
          <w:b/>
          <w:bCs/>
          <w:sz w:val="24"/>
          <w:rPrChange w:id="23" w:author="Jordon Beijing" w:date="2020-08-15T19:41:00Z">
            <w:rPr>
              <w:rFonts w:ascii="Arial" w:hAnsi="Arial" w:cs="Arial" w:hint="eastAsia"/>
              <w:b/>
              <w:bCs/>
            </w:rPr>
          </w:rPrChange>
        </w:rPr>
        <w:t>Journal 5 Prompt: Write a 200-300 word summary, using at least 3 direct quotes.</w:t>
      </w:r>
    </w:p>
    <w:p w:rsidR="00B75D23" w:rsidRPr="00945C85" w:rsidRDefault="00B75D23">
      <w:pPr>
        <w:ind w:firstLineChars="1600" w:firstLine="3840"/>
        <w:rPr>
          <w:rFonts w:ascii="Times New Roman" w:eastAsia="SimSun" w:hAnsi="Times New Roman" w:cs="Times New Roman"/>
          <w:color w:val="000000"/>
          <w:sz w:val="24"/>
          <w:rPrChange w:id="24" w:author="Jordon Beijing" w:date="2020-08-15T19:41:00Z">
            <w:rPr>
              <w:rFonts w:ascii="Georgia" w:eastAsia="SimSun" w:hAnsi="Georgia" w:cs="Georgia"/>
              <w:color w:val="000000"/>
              <w:sz w:val="24"/>
            </w:rPr>
          </w:rPrChange>
        </w:rPr>
      </w:pPr>
    </w:p>
    <w:p w:rsidR="00B75D23" w:rsidRPr="00945C85" w:rsidRDefault="000460CD" w:rsidP="00945C85">
      <w:pPr>
        <w:jc w:val="center"/>
        <w:rPr>
          <w:ins w:id="25" w:author="Jordon Beijing" w:date="2020-08-15T19:40:00Z"/>
          <w:rFonts w:ascii="Times New Roman" w:eastAsia="SimSun" w:hAnsi="Times New Roman" w:cs="Times New Roman"/>
          <w:b/>
          <w:bCs/>
          <w:color w:val="000000"/>
          <w:sz w:val="24"/>
          <w:rPrChange w:id="26" w:author="Jordon Beijing" w:date="2020-08-15T19:41:00Z">
            <w:rPr>
              <w:ins w:id="27" w:author="Jordon Beijing" w:date="2020-08-15T19:40:00Z"/>
              <w:rFonts w:ascii="Georgia" w:eastAsia="SimSun" w:hAnsi="Georgia" w:cs="Georgia"/>
              <w:b/>
              <w:bCs/>
              <w:color w:val="000000"/>
              <w:sz w:val="24"/>
            </w:rPr>
          </w:rPrChange>
        </w:rPr>
        <w:pPrChange w:id="28" w:author="Jordon Beijing" w:date="2020-08-15T19:40:00Z">
          <w:pPr>
            <w:ind w:firstLineChars="1600" w:firstLine="3840"/>
          </w:pPr>
        </w:pPrChange>
      </w:pPr>
      <w:r w:rsidRPr="00945C85">
        <w:rPr>
          <w:rFonts w:ascii="Times New Roman" w:eastAsia="SimSun" w:hAnsi="Times New Roman" w:cs="Times New Roman"/>
          <w:b/>
          <w:bCs/>
          <w:color w:val="000000"/>
          <w:sz w:val="24"/>
          <w:rPrChange w:id="29" w:author="Jordon Beijing" w:date="2020-08-15T19:41:00Z">
            <w:rPr>
              <w:rFonts w:ascii="Georgia" w:eastAsia="SimSun" w:hAnsi="Georgia" w:cs="Georgia" w:hint="eastAsia"/>
              <w:color w:val="000000"/>
              <w:sz w:val="24"/>
            </w:rPr>
          </w:rPrChange>
        </w:rPr>
        <w:t>S</w:t>
      </w:r>
      <w:r w:rsidRPr="00945C85">
        <w:rPr>
          <w:rFonts w:ascii="Times New Roman" w:eastAsia="SimSun" w:hAnsi="Times New Roman" w:cs="Times New Roman"/>
          <w:b/>
          <w:bCs/>
          <w:color w:val="000000"/>
          <w:sz w:val="24"/>
          <w:rPrChange w:id="30" w:author="Jordon Beijing" w:date="2020-08-15T19:41:00Z">
            <w:rPr>
              <w:rFonts w:ascii="Georgia" w:eastAsia="SimSun" w:hAnsi="Georgia" w:cs="Georgia" w:hint="eastAsia"/>
              <w:color w:val="000000"/>
              <w:sz w:val="24"/>
            </w:rPr>
          </w:rPrChange>
        </w:rPr>
        <w:t>ummary</w:t>
      </w:r>
    </w:p>
    <w:p w:rsidR="00945C85" w:rsidRPr="00945C85" w:rsidRDefault="00945C85">
      <w:pPr>
        <w:ind w:firstLineChars="1600" w:firstLine="3855"/>
        <w:rPr>
          <w:rFonts w:ascii="Times New Roman" w:eastAsia="SimSun" w:hAnsi="Times New Roman" w:cs="Times New Roman"/>
          <w:b/>
          <w:bCs/>
          <w:color w:val="000000"/>
          <w:sz w:val="24"/>
          <w:rPrChange w:id="31" w:author="Jordon Beijing" w:date="2020-08-15T19:41:00Z">
            <w:rPr>
              <w:rFonts w:ascii="Georgia" w:eastAsia="SimSun" w:hAnsi="Georgia" w:cs="Georgia"/>
              <w:color w:val="000000"/>
              <w:sz w:val="24"/>
            </w:rPr>
          </w:rPrChange>
        </w:rPr>
      </w:pPr>
    </w:p>
    <w:p w:rsidR="006F30B3" w:rsidRDefault="000460CD">
      <w:pPr>
        <w:ind w:firstLineChars="200" w:firstLine="480"/>
        <w:rPr>
          <w:ins w:id="32" w:author="Jordon Beijing" w:date="2020-08-15T19:49:00Z"/>
          <w:rFonts w:ascii="Times New Roman" w:eastAsia="SimSun" w:hAnsi="Times New Roman" w:cs="Times New Roman"/>
          <w:color w:val="000000"/>
          <w:sz w:val="24"/>
        </w:rPr>
      </w:pPr>
      <w:r w:rsidRPr="00945C85">
        <w:rPr>
          <w:rFonts w:ascii="Times New Roman" w:eastAsia="SimSun" w:hAnsi="Times New Roman" w:cs="Times New Roman"/>
          <w:color w:val="000000"/>
          <w:sz w:val="24"/>
          <w:rPrChange w:id="33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T</w:t>
      </w:r>
      <w:r w:rsidRPr="00945C85">
        <w:rPr>
          <w:rFonts w:ascii="Times New Roman" w:eastAsia="SimSun" w:hAnsi="Times New Roman" w:cs="Times New Roman"/>
          <w:color w:val="000000"/>
          <w:sz w:val="24"/>
          <w:rPrChange w:id="34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his news </w:t>
      </w:r>
      <w:ins w:id="35" w:author="Jordon Beijing" w:date="2020-08-15T19:49:00Z">
        <w:r w:rsidR="006F30B3">
          <w:rPr>
            <w:rFonts w:ascii="Times New Roman" w:eastAsia="SimSun" w:hAnsi="Times New Roman" w:cs="Times New Roman"/>
            <w:color w:val="000000"/>
            <w:sz w:val="24"/>
          </w:rPr>
          <w:t xml:space="preserve">report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36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is about </w:t>
      </w:r>
      <w:ins w:id="37" w:author="Jordon Beijing" w:date="2020-08-15T19:41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the </w:t>
        </w:r>
      </w:ins>
      <w:del w:id="38" w:author="Jordon Beijing" w:date="2020-08-15T19:41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39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in </w:delText>
        </w:r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40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Asia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41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many </w:t>
      </w:r>
      <w:del w:id="42" w:author="Jordon Beijing" w:date="2020-08-15T19:41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43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people </w:delText>
        </w:r>
      </w:del>
      <w:ins w:id="44" w:author="Jordon Beijing" w:date="2020-08-15T19:41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coconut farmers in Thailand who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4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46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use monkey</w:t>
      </w:r>
      <w:ins w:id="47" w:author="Jordon Beijing" w:date="2020-08-15T19:41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48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to pick </w:t>
      </w:r>
      <w:del w:id="49" w:author="Jordon Beijing" w:date="2020-08-15T19:41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50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51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coconut</w:t>
      </w:r>
      <w:ins w:id="52" w:author="Jordon Beijing" w:date="2020-08-15T19:41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53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</w:t>
      </w:r>
      <w:del w:id="54" w:author="Jordon Beijing" w:date="2020-08-15T19:42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5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to make coconut milk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56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and sell </w:t>
      </w:r>
      <w:del w:id="57" w:author="Jordon Beijing" w:date="2020-08-15T19:44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58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them to people </w:delText>
        </w:r>
      </w:del>
      <w:ins w:id="59" w:author="Jordon Beijing" w:date="2020-08-15T19:44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them </w:t>
        </w:r>
      </w:ins>
      <w:del w:id="60" w:author="Jordon Beijing" w:date="2020-08-15T19:44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61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who want they </w:delText>
        </w:r>
      </w:del>
      <w:del w:id="62" w:author="Jordon Beijing" w:date="2020-08-15T19:42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63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think </w:delText>
        </w:r>
      </w:del>
      <w:ins w:id="64" w:author="Jordon Beijing" w:date="2020-08-15T19:42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to make products like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6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66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coconut milk</w:t>
      </w:r>
      <w:ins w:id="67" w:author="Jordon Beijing" w:date="2020-08-15T19:44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. Although coc</w:t>
        </w:r>
      </w:ins>
      <w:ins w:id="68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o</w:t>
        </w:r>
      </w:ins>
      <w:ins w:id="69" w:author="Jordon Beijing" w:date="2020-08-15T19:44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nut </w:t>
        </w:r>
      </w:ins>
      <w:ins w:id="70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milk</w:t>
        </w:r>
      </w:ins>
      <w:ins w:id="71" w:author="Jordon Beijing" w:date="2020-08-15T19:42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 </w:t>
        </w:r>
      </w:ins>
      <w:ins w:id="72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is </w:t>
        </w:r>
      </w:ins>
      <w:del w:id="73" w:author="Jordon Beijing" w:date="2020-08-15T19:42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7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 </w:delText>
        </w:r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7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is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76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good and safe</w:t>
      </w:r>
      <w:ins w:id="77" w:author="Jordon Beijing" w:date="2020-08-15T19:43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 to drink compared to cow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78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</w:t>
      </w:r>
      <w:r w:rsidRPr="00945C85">
        <w:rPr>
          <w:rFonts w:ascii="Times New Roman" w:eastAsia="SimSun" w:hAnsi="Times New Roman" w:cs="Times New Roman"/>
          <w:color w:val="000000"/>
          <w:sz w:val="24"/>
          <w:rPrChange w:id="79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milk</w:t>
      </w:r>
      <w:ins w:id="80" w:author="Jordon Beijing" w:date="2020-08-15T19:43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, which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81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is cruel to the cow</w:t>
      </w:r>
      <w:ins w:id="82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, m</w:t>
        </w:r>
        <w:r w:rsidR="00945C85">
          <w:rPr>
            <w:rFonts w:ascii="Times New Roman" w:eastAsia="SimSun" w:hAnsi="Times New Roman" w:cs="Times New Roman"/>
            <w:color w:val="000000"/>
            <w:sz w:val="24"/>
          </w:rPr>
          <w:t>any</w:t>
        </w:r>
        <w:r w:rsidR="00945C85" w:rsidRPr="00432E26">
          <w:rPr>
            <w:rFonts w:ascii="Times New Roman" w:eastAsia="SimSun" w:hAnsi="Times New Roman" w:cs="Times New Roman"/>
            <w:color w:val="000000"/>
            <w:sz w:val="24"/>
          </w:rPr>
          <w:t xml:space="preserve"> people</w:t>
        </w:r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 don’t know </w:t>
        </w:r>
      </w:ins>
      <w:del w:id="83" w:author="Jordon Beijing" w:date="2020-08-15T19:45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8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 but they do not now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85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that coconut </w:t>
      </w:r>
      <w:ins w:id="86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farmers use </w:t>
        </w:r>
      </w:ins>
      <w:del w:id="87" w:author="Jordon Beijing" w:date="2020-08-15T19:45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88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milk need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89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monkey</w:t>
      </w:r>
      <w:ins w:id="90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91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to pick </w:t>
      </w:r>
      <w:del w:id="92" w:author="Jordon Beijing" w:date="2020-08-15T19:45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93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it </w:delText>
        </w:r>
      </w:del>
      <w:ins w:id="94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coconuts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9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del w:id="96" w:author="Jordon Beijing" w:date="2020-08-15T19:45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97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down </w:delText>
        </w:r>
      </w:del>
      <w:ins w:id="98" w:author="Jordon Beijing" w:date="2020-08-15T19:45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from the trees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99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00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and that </w:t>
      </w:r>
      <w:del w:id="101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0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was </w:delText>
        </w:r>
      </w:del>
      <w:ins w:id="103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it is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0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05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more cruel than </w:t>
      </w:r>
      <w:ins w:id="106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milking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07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cow</w:t>
      </w:r>
      <w:ins w:id="108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09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. </w:t>
      </w:r>
    </w:p>
    <w:p w:rsidR="00B75D23" w:rsidRPr="00945C85" w:rsidRDefault="000460CD">
      <w:pPr>
        <w:ind w:firstLineChars="200" w:firstLine="480"/>
        <w:rPr>
          <w:rFonts w:ascii="Times New Roman" w:eastAsia="SimSun" w:hAnsi="Times New Roman" w:cs="Times New Roman"/>
          <w:color w:val="000000"/>
          <w:sz w:val="24"/>
          <w:rPrChange w:id="110" w:author="Jordon Beijing" w:date="2020-08-15T19:41:00Z">
            <w:rPr>
              <w:rFonts w:eastAsia="SimSun" w:hAnsi="Georgia" w:cs="Georgia"/>
              <w:color w:val="000000"/>
              <w:sz w:val="24"/>
            </w:rPr>
          </w:rPrChange>
        </w:rPr>
      </w:pPr>
      <w:del w:id="111" w:author="Jordon Beijing" w:date="2020-08-15T19:49:00Z">
        <w:r w:rsidRPr="00945C85" w:rsidDel="006F30B3">
          <w:rPr>
            <w:rFonts w:ascii="Times New Roman" w:eastAsia="SimSun" w:hAnsi="Times New Roman" w:cs="Times New Roman"/>
            <w:color w:val="000000"/>
            <w:sz w:val="24"/>
            <w:rPrChange w:id="11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 </w:delText>
        </w:r>
      </w:del>
      <w:ins w:id="113" w:author="Jordon Beijing" w:date="2020-08-15T19:49:00Z">
        <w:r w:rsidR="006F30B3">
          <w:rPr>
            <w:rFonts w:ascii="Times New Roman" w:eastAsia="SimSun" w:hAnsi="Times New Roman" w:cs="Times New Roman"/>
            <w:color w:val="000000"/>
            <w:sz w:val="24"/>
          </w:rPr>
          <w:t>Some</w:t>
        </w:r>
        <w:r w:rsidR="006F30B3" w:rsidRPr="00945C85">
          <w:rPr>
            <w:rFonts w:ascii="Times New Roman" w:eastAsia="SimSun" w:hAnsi="Times New Roman" w:cs="Times New Roman"/>
            <w:color w:val="000000"/>
            <w:sz w:val="24"/>
            <w:rPrChange w:id="11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15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monkey</w:t>
      </w:r>
      <w:ins w:id="116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17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need to pick </w:t>
      </w:r>
      <w:r w:rsidRPr="00945C85">
        <w:rPr>
          <w:rFonts w:ascii="Times New Roman" w:eastAsia="SimSun" w:hAnsi="Times New Roman" w:cs="Times New Roman"/>
          <w:color w:val="000000"/>
          <w:sz w:val="24"/>
          <w:rPrChange w:id="118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more than one thousand coconuts </w:t>
      </w:r>
      <w:ins w:id="119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a day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20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and can</w:t>
      </w:r>
      <w:del w:id="121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2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23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not rest </w:t>
      </w:r>
      <w:del w:id="124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25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and </w:delText>
        </w:r>
      </w:del>
      <w:ins w:id="126" w:author="Jordon Beijing" w:date="2020-08-15T19:49:00Z">
        <w:r w:rsidR="006F30B3">
          <w:rPr>
            <w:rFonts w:ascii="Times New Roman" w:eastAsia="SimSun" w:hAnsi="Times New Roman" w:cs="Times New Roman"/>
            <w:color w:val="000000"/>
            <w:sz w:val="24"/>
          </w:rPr>
          <w:t>because</w:t>
        </w:r>
      </w:ins>
      <w:ins w:id="127" w:author="Jordon Beijing" w:date="2020-08-15T19:46:00Z"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28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29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the </w:t>
      </w:r>
      <w:del w:id="130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31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people </w:delText>
        </w:r>
      </w:del>
      <w:ins w:id="132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farmers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33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34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force</w:t>
      </w:r>
      <w:del w:id="135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36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>d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37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the monkey</w:t>
      </w:r>
      <w:ins w:id="138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 to work.</w:t>
        </w:r>
      </w:ins>
      <w:del w:id="139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40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>,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41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</w:t>
      </w:r>
      <w:ins w:id="142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T</w:t>
        </w:r>
      </w:ins>
      <w:del w:id="143" w:author="Jordon Beijing" w:date="2020-08-15T19:46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4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>t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45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hey are very mean to the monkeys and they pull out the monkeys</w:t>
      </w:r>
      <w:ins w:id="146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’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47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teeth.</w:t>
      </w:r>
      <w:ins w:id="148" w:author="Jordon Beijing" w:date="2020-08-15T19:46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 </w:t>
        </w:r>
      </w:ins>
      <w:del w:id="149" w:author="Jordon Beijing" w:date="2020-08-15T19:47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50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and </w:delText>
        </w:r>
      </w:del>
      <w:ins w:id="151" w:author="Jordon Beijing" w:date="2020-08-15T19:47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Then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5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del w:id="153" w:author="Jordon Beijing" w:date="2020-08-15T19:47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5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some one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55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after the monkeys </w:t>
      </w:r>
      <w:ins w:id="156" w:author="Jordon Beijing" w:date="2020-08-15T19:48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have </w:t>
        </w:r>
      </w:ins>
      <w:ins w:id="157" w:author="Jordon Beijing" w:date="2020-08-15T19:47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finish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58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pick</w:t>
      </w:r>
      <w:ins w:id="159" w:author="Jordon Beijing" w:date="2020-08-15T19:47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ing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60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 </w:t>
      </w:r>
      <w:del w:id="161" w:author="Jordon Beijing" w:date="2020-08-15T19:47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6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63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coconut</w:t>
      </w:r>
      <w:ins w:id="164" w:author="Jordon Beijing" w:date="2020-08-15T19:47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s all day, some farmers might make them </w:t>
        </w:r>
      </w:ins>
      <w:del w:id="165" w:author="Jordon Beijing" w:date="2020-08-15T19:47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66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 </w:delText>
        </w:r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67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they </w:delText>
        </w:r>
      </w:del>
      <w:del w:id="168" w:author="Jordon Beijing" w:date="2020-08-15T19:48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69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>l</w:delText>
        </w:r>
      </w:del>
      <w:del w:id="170" w:author="Jordon Beijing" w:date="2020-08-15T19:47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71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et </w:delText>
        </w:r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7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them </w:delText>
        </w:r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73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to </w:delText>
        </w:r>
      </w:del>
      <w:r w:rsidRPr="00945C85">
        <w:rPr>
          <w:rFonts w:ascii="Times New Roman" w:eastAsia="SimSun" w:hAnsi="Times New Roman" w:cs="Times New Roman"/>
          <w:color w:val="000000"/>
          <w:sz w:val="24"/>
          <w:rPrChange w:id="174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go to the circus </w:t>
      </w:r>
      <w:del w:id="175" w:author="Jordon Beijing" w:date="2020-08-15T19:48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76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and </w:delText>
        </w:r>
      </w:del>
      <w:ins w:id="177" w:author="Jordon Beijing" w:date="2020-08-15T19:48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to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78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del w:id="179" w:author="Jordon Beijing" w:date="2020-08-15T19:48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80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gets </w:delText>
        </w:r>
      </w:del>
      <w:ins w:id="181" w:author="Jordon Beijing" w:date="2020-08-15T19:48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make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82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del w:id="183" w:author="Jordon Beijing" w:date="2020-08-15T19:48:00Z">
        <w:r w:rsidRPr="00945C85" w:rsidDel="00945C85">
          <w:rPr>
            <w:rFonts w:ascii="Times New Roman" w:eastAsia="SimSun" w:hAnsi="Times New Roman" w:cs="Times New Roman"/>
            <w:color w:val="000000"/>
            <w:sz w:val="24"/>
            <w:rPrChange w:id="184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delText xml:space="preserve">some </w:delText>
        </w:r>
      </w:del>
      <w:ins w:id="185" w:author="Jordon Beijing" w:date="2020-08-15T19:48:00Z">
        <w:r w:rsidR="00945C85">
          <w:rPr>
            <w:rFonts w:ascii="Times New Roman" w:eastAsia="SimSun" w:hAnsi="Times New Roman" w:cs="Times New Roman"/>
            <w:color w:val="000000"/>
            <w:sz w:val="24"/>
          </w:rPr>
          <w:t>more</w:t>
        </w:r>
        <w:r w:rsidR="00945C85" w:rsidRPr="00945C85">
          <w:rPr>
            <w:rFonts w:ascii="Times New Roman" w:eastAsia="SimSun" w:hAnsi="Times New Roman" w:cs="Times New Roman"/>
            <w:color w:val="000000"/>
            <w:sz w:val="24"/>
            <w:rPrChange w:id="186" w:author="Jordon Beijing" w:date="2020-08-15T19:41:00Z">
              <w:rPr>
                <w:rFonts w:eastAsia="SimSun" w:hAnsi="Georgia" w:cs="Georgia" w:hint="eastAsia"/>
                <w:color w:val="000000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87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 xml:space="preserve">money </w:t>
      </w:r>
      <w:ins w:id="188" w:author="Jordon Beijing" w:date="2020-08-15T19:48:00Z">
        <w:r w:rsidR="00945C85">
          <w:rPr>
            <w:rFonts w:ascii="Times New Roman" w:eastAsia="SimSun" w:hAnsi="Times New Roman" w:cs="Times New Roman"/>
            <w:color w:val="000000"/>
            <w:sz w:val="24"/>
          </w:rPr>
          <w:t xml:space="preserve">entertaining people. So </w:t>
        </w:r>
      </w:ins>
      <w:r w:rsidRPr="00945C85">
        <w:rPr>
          <w:rFonts w:ascii="Times New Roman" w:eastAsia="SimSun" w:hAnsi="Times New Roman" w:cs="Times New Roman"/>
          <w:color w:val="000000"/>
          <w:sz w:val="24"/>
          <w:rPrChange w:id="189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t</w:t>
      </w:r>
      <w:r w:rsidRPr="00945C85">
        <w:rPr>
          <w:rFonts w:ascii="Times New Roman" w:eastAsia="SimSun" w:hAnsi="Times New Roman" w:cs="Times New Roman"/>
          <w:color w:val="000000"/>
          <w:sz w:val="24"/>
          <w:rPrChange w:id="190" w:author="Jordon Beijing" w:date="2020-08-15T19:41:00Z">
            <w:rPr>
              <w:rFonts w:eastAsia="SimSun" w:hAnsi="Georgia" w:cs="Georgia" w:hint="eastAsia"/>
              <w:color w:val="000000"/>
              <w:sz w:val="24"/>
            </w:rPr>
          </w:rPrChange>
        </w:rPr>
        <w:t>he monkeys are so tired!</w:t>
      </w:r>
    </w:p>
    <w:p w:rsidR="00B75D23" w:rsidRPr="00945C85" w:rsidDel="006F30B3" w:rsidRDefault="000460CD">
      <w:pPr>
        <w:ind w:firstLineChars="200" w:firstLine="480"/>
        <w:rPr>
          <w:del w:id="191" w:author="Jordon Beijing" w:date="2020-08-15T19:51:00Z"/>
          <w:rFonts w:ascii="Times New Roman" w:eastAsia="SimSun" w:hAnsi="Times New Roman" w:cs="Times New Roman"/>
          <w:color w:val="000000" w:themeColor="text1"/>
          <w:sz w:val="24"/>
          <w:rPrChange w:id="192" w:author="Jordon Beijing" w:date="2020-08-15T19:41:00Z">
            <w:rPr>
              <w:del w:id="193" w:author="Jordon Beijing" w:date="2020-08-15T19:51:00Z"/>
              <w:rFonts w:eastAsia="SimSun" w:hAnsi="Georgia" w:cs="Georgia"/>
              <w:color w:val="000000" w:themeColor="text1"/>
              <w:sz w:val="24"/>
            </w:rPr>
          </w:rPrChange>
        </w:rPr>
      </w:pPr>
      <w:r w:rsidRPr="00945C85">
        <w:rPr>
          <w:rFonts w:ascii="Times New Roman" w:eastAsia="Times New Roman" w:hAnsi="Times New Roman" w:cs="Times New Roman"/>
          <w:color w:val="000000" w:themeColor="text1"/>
          <w:sz w:val="24"/>
          <w:rPrChange w:id="194" w:author="Jordon Beijing" w:date="2020-08-15T19:41:00Z">
            <w:rPr>
              <w:rFonts w:eastAsia="Times New Roman" w:hAnsi="Helvetica" w:cs="Times New Roman"/>
              <w:color w:val="000000" w:themeColor="text1"/>
              <w:sz w:val="24"/>
            </w:rPr>
          </w:rPrChange>
        </w:rPr>
        <w:t>PETA Asia investigators</w:t>
      </w:r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195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del w:id="196" w:author="Jordon Beijing" w:date="2020-08-15T19:49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197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know</w:delText>
        </w:r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19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n</w:delText>
        </w:r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199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 </w:delText>
        </w:r>
      </w:del>
      <w:ins w:id="200" w:author="Jordon Beijing" w:date="2020-08-15T19:49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have</w:t>
        </w:r>
        <w:r w:rsidR="006F30B3" w:rsidRPr="00432E26">
          <w:rPr>
            <w:rFonts w:ascii="Times New Roman" w:eastAsia="SimSun" w:hAnsi="Times New Roman" w:cs="Times New Roman"/>
            <w:color w:val="000000" w:themeColor="text1"/>
            <w:sz w:val="24"/>
          </w:rPr>
          <w:t xml:space="preserve"> visit</w:t>
        </w:r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ed</w:t>
        </w:r>
        <w:r w:rsidR="006F30B3" w:rsidRPr="00432E26">
          <w:rPr>
            <w:rFonts w:ascii="Times New Roman" w:eastAsia="SimSun" w:hAnsi="Times New Roman" w:cs="Times New Roman"/>
            <w:color w:val="000000" w:themeColor="text1"/>
            <w:sz w:val="24"/>
          </w:rPr>
          <w:t xml:space="preserve"> many farm</w:t>
        </w:r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01" w:author="Jordon Beijing" w:date="2020-08-15T19:41:00Z">
              <w:rPr>
                <w:rFonts w:ascii="Times New Roman" w:eastAsia="SimSun" w:hAnsi="Times New Roman" w:cs="Times New Roman"/>
                <w:color w:val="000000" w:themeColor="text1"/>
                <w:sz w:val="24"/>
              </w:rPr>
            </w:rPrChange>
          </w:rPr>
          <w:t xml:space="preserve"> </w:t>
        </w:r>
      </w:ins>
      <w:ins w:id="202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 xml:space="preserve">and </w:t>
        </w:r>
      </w:ins>
      <w:ins w:id="203" w:author="Jordon Beijing" w:date="2020-08-15T19:49:00Z">
        <w:r w:rsidR="006F30B3" w:rsidRPr="00432E26">
          <w:rPr>
            <w:rFonts w:ascii="Times New Roman" w:eastAsia="SimSun" w:hAnsi="Times New Roman" w:cs="Times New Roman"/>
            <w:color w:val="000000" w:themeColor="text1"/>
            <w:sz w:val="24"/>
          </w:rPr>
          <w:t xml:space="preserve">know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04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that </w:t>
      </w:r>
      <w:del w:id="205" w:author="Jordon Beijing" w:date="2020-08-15T19:49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06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they </w:delText>
        </w:r>
      </w:del>
      <w:ins w:id="207" w:author="Jordon Beijing" w:date="2020-08-15T19:49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the farmers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0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09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use monkeys to pick coconut</w:t>
      </w:r>
      <w:ins w:id="210" w:author="Jordon Beijing" w:date="2020-08-15T19:49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</w:t>
        </w:r>
      </w:ins>
      <w:del w:id="211" w:author="Jordon Beijing" w:date="2020-08-15T19:49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12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 and visit many farm</w:delText>
        </w:r>
      </w:del>
      <w:ins w:id="213" w:author="Jordon Beijing" w:date="2020-08-15T19:48:00Z">
        <w:r w:rsidR="00945C85">
          <w:rPr>
            <w:rFonts w:ascii="Times New Roman" w:eastAsia="SimSun" w:hAnsi="Times New Roman" w:cs="Times New Roman"/>
            <w:color w:val="000000" w:themeColor="text1"/>
            <w:sz w:val="24"/>
          </w:rPr>
          <w:t>.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14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ins w:id="215" w:author="Jordon Beijing" w:date="2020-08-15T19:48:00Z">
        <w:r w:rsidR="00945C85">
          <w:rPr>
            <w:rFonts w:ascii="Times New Roman" w:eastAsia="SimSun" w:hAnsi="Times New Roman" w:cs="Times New Roman"/>
            <w:color w:val="000000" w:themeColor="text1"/>
            <w:sz w:val="24"/>
          </w:rPr>
          <w:t>I</w:t>
        </w:r>
      </w:ins>
      <w:del w:id="216" w:author="Jordon Beijing" w:date="2020-08-15T19:48:00Z">
        <w:r w:rsidRPr="00945C85" w:rsidDel="00945C85">
          <w:rPr>
            <w:rFonts w:ascii="Times New Roman" w:eastAsia="SimSun" w:hAnsi="Times New Roman" w:cs="Times New Roman"/>
            <w:color w:val="000000" w:themeColor="text1"/>
            <w:sz w:val="24"/>
            <w:rPrChange w:id="217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i</w:delText>
        </w:r>
      </w:del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18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t </w:t>
      </w:r>
      <w:del w:id="219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20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was </w:delText>
        </w:r>
      </w:del>
      <w:ins w:id="221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is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22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23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true</w:t>
      </w:r>
      <w:ins w:id="224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.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25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ins w:id="226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</w:t>
        </w:r>
      </w:ins>
      <w:del w:id="227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2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s</w:delText>
        </w:r>
      </w:del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29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o </w:t>
      </w:r>
      <w:del w:id="230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31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for </w:delText>
        </w:r>
      </w:del>
      <w:ins w:id="232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to improve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33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34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the monkeys</w:t>
      </w:r>
      <w:ins w:id="235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’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36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del w:id="237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3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life</w:delText>
        </w:r>
      </w:del>
      <w:ins w:id="239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lives</w:t>
        </w:r>
      </w:ins>
      <w:ins w:id="240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,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41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many shop</w:t>
      </w:r>
      <w:ins w:id="242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43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del w:id="244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45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who </w:delText>
        </w:r>
      </w:del>
      <w:ins w:id="246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that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47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del w:id="248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49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sell </w:delText>
        </w:r>
      </w:del>
      <w:ins w:id="250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sold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51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52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coconut milk from the monkey</w:t>
      </w:r>
      <w:ins w:id="253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-harvested coconuts</w:t>
        </w:r>
      </w:ins>
      <w:del w:id="254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55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s</w:delText>
        </w:r>
      </w:del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56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are </w:t>
      </w:r>
      <w:del w:id="257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5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all </w:delText>
        </w:r>
      </w:del>
      <w:ins w:id="259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now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60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61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closed</w:t>
      </w:r>
      <w:ins w:id="262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, and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63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in other plac</w:t>
      </w:r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64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e</w:t>
      </w:r>
      <w:ins w:id="265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s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66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people do not use monkeys to pick coconut </w:t>
      </w:r>
      <w:del w:id="267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6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and </w:delText>
        </w:r>
      </w:del>
      <w:ins w:id="269" w:author="Jordon Beijing" w:date="2020-08-15T19:50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anymore.</w:t>
        </w:r>
        <w:r w:rsidR="006F30B3" w:rsidRPr="00945C85">
          <w:rPr>
            <w:rFonts w:ascii="Times New Roman" w:eastAsia="SimSun" w:hAnsi="Times New Roman" w:cs="Times New Roman"/>
            <w:color w:val="000000" w:themeColor="text1"/>
            <w:sz w:val="24"/>
            <w:rPrChange w:id="270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t xml:space="preserve"> </w:t>
        </w:r>
      </w:ins>
      <w:ins w:id="271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>We</w:t>
        </w:r>
      </w:ins>
      <w:del w:id="272" w:author="Jordon Beijing" w:date="2020-08-15T19:50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73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t</w:delText>
        </w:r>
      </w:del>
      <w:del w:id="274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75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>hey</w:delText>
        </w:r>
      </w:del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76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 </w:t>
      </w:r>
      <w:del w:id="277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78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all </w:delText>
        </w:r>
      </w:del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79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 xml:space="preserve">can </w:t>
      </w:r>
      <w:ins w:id="280" w:author="Jordon Beijing" w:date="2020-08-15T19:51:00Z">
        <w:r w:rsidR="006F30B3">
          <w:rPr>
            <w:rFonts w:ascii="Times New Roman" w:eastAsia="SimSun" w:hAnsi="Times New Roman" w:cs="Times New Roman"/>
            <w:color w:val="000000" w:themeColor="text1"/>
            <w:sz w:val="24"/>
          </w:rPr>
          <w:t xml:space="preserve">all </w:t>
        </w:r>
      </w:ins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81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drink coconut mil</w:t>
      </w:r>
      <w:r w:rsidRPr="00945C85">
        <w:rPr>
          <w:rFonts w:ascii="Times New Roman" w:eastAsia="SimSun" w:hAnsi="Times New Roman" w:cs="Times New Roman"/>
          <w:color w:val="000000" w:themeColor="text1"/>
          <w:sz w:val="24"/>
          <w:rPrChange w:id="282" w:author="Jordon Beijing" w:date="2020-08-15T19:41:00Z">
            <w:rPr>
              <w:rFonts w:eastAsia="SimSun" w:hAnsi="Georgia" w:cs="Georgia" w:hint="eastAsia"/>
              <w:color w:val="000000" w:themeColor="text1"/>
              <w:sz w:val="24"/>
            </w:rPr>
          </w:rPrChange>
        </w:rPr>
        <w:t>k without using monkeys.</w:t>
      </w:r>
      <w:del w:id="283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 w:themeColor="text1"/>
            <w:sz w:val="24"/>
            <w:rPrChange w:id="284" w:author="Jordon Beijing" w:date="2020-08-15T19:41:00Z">
              <w:rPr>
                <w:rFonts w:eastAsia="SimSun" w:hAnsi="Georgia" w:cs="Georgia" w:hint="eastAsia"/>
                <w:color w:val="000000" w:themeColor="text1"/>
                <w:sz w:val="24"/>
              </w:rPr>
            </w:rPrChange>
          </w:rPr>
          <w:delText xml:space="preserve">     </w:delText>
        </w:r>
      </w:del>
    </w:p>
    <w:p w:rsidR="00B75D23" w:rsidRPr="00945C85" w:rsidRDefault="000460CD" w:rsidP="006F30B3">
      <w:pPr>
        <w:ind w:firstLineChars="200" w:firstLine="480"/>
        <w:rPr>
          <w:rFonts w:ascii="Times New Roman" w:eastAsia="SimSun" w:hAnsi="Times New Roman" w:cs="Times New Roman"/>
          <w:color w:val="000000"/>
          <w:sz w:val="24"/>
          <w:rPrChange w:id="285" w:author="Jordon Beijing" w:date="2020-08-15T19:41:00Z">
            <w:rPr>
              <w:rFonts w:ascii="Georgia" w:eastAsia="SimSun" w:hAnsi="Georgia" w:cs="Georgia"/>
              <w:color w:val="000000"/>
              <w:sz w:val="24"/>
            </w:rPr>
          </w:rPrChange>
        </w:rPr>
        <w:pPrChange w:id="286" w:author="Jordon Beijing" w:date="2020-08-15T19:51:00Z">
          <w:pPr>
            <w:ind w:firstLineChars="200" w:firstLine="480"/>
            <w:jc w:val="left"/>
          </w:pPr>
        </w:pPrChange>
      </w:pPr>
      <w:del w:id="287" w:author="Jordon Beijing" w:date="2020-08-15T19:51:00Z">
        <w:r w:rsidRPr="00945C85" w:rsidDel="006F30B3">
          <w:rPr>
            <w:rFonts w:ascii="Times New Roman" w:eastAsia="SimSun" w:hAnsi="Times New Roman" w:cs="Times New Roman"/>
            <w:color w:val="000000"/>
            <w:sz w:val="24"/>
            <w:rPrChange w:id="288" w:author="Jordon Beijing" w:date="2020-08-15T19:41:00Z">
              <w:rPr>
                <w:rFonts w:ascii="Georgia" w:eastAsia="SimSun" w:hAnsi="Georgia" w:cs="Georgia" w:hint="eastAsia"/>
                <w:color w:val="000000"/>
                <w:sz w:val="24"/>
              </w:rPr>
            </w:rPrChange>
          </w:rPr>
          <w:delText xml:space="preserve"> </w:delText>
        </w:r>
      </w:del>
    </w:p>
    <w:p w:rsidR="00B75D23" w:rsidRPr="00945C85" w:rsidRDefault="000460CD">
      <w:pPr>
        <w:ind w:firstLine="540"/>
        <w:jc w:val="left"/>
        <w:rPr>
          <w:rFonts w:ascii="Times New Roman" w:hAnsi="Times New Roman" w:cs="Times New Roman"/>
          <w:sz w:val="24"/>
          <w:rPrChange w:id="289" w:author="Jordon Beijing" w:date="2020-08-15T19:41:00Z">
            <w:rPr>
              <w:sz w:val="24"/>
            </w:rPr>
          </w:rPrChange>
        </w:rPr>
      </w:pPr>
      <w:r w:rsidRPr="00945C85">
        <w:rPr>
          <w:rFonts w:ascii="Times New Roman" w:eastAsia="SimSun" w:hAnsi="Times New Roman" w:cs="Times New Roman"/>
          <w:color w:val="000000"/>
          <w:sz w:val="24"/>
          <w:rPrChange w:id="290" w:author="Jordon Beijing" w:date="2020-08-15T19:41:00Z">
            <w:rPr>
              <w:rFonts w:ascii="Georgia" w:eastAsia="SimSun" w:hAnsi="Georgia" w:cs="Georgia" w:hint="eastAsia"/>
              <w:color w:val="000000"/>
              <w:sz w:val="27"/>
              <w:szCs w:val="27"/>
            </w:rPr>
          </w:rPrChange>
        </w:rPr>
        <w:t xml:space="preserve"> </w:t>
      </w:r>
      <w:r w:rsidRPr="00945C85">
        <w:rPr>
          <w:rFonts w:ascii="Times New Roman" w:hAnsi="Times New Roman" w:cs="Times New Roman"/>
          <w:sz w:val="24"/>
          <w:rPrChange w:id="291" w:author="Jordon Beijing" w:date="2020-08-15T19:41:00Z">
            <w:rPr>
              <w:rFonts w:hint="eastAsia"/>
              <w:sz w:val="24"/>
            </w:rPr>
          </w:rPrChange>
        </w:rPr>
        <w:t xml:space="preserve">                     </w:t>
      </w:r>
    </w:p>
    <w:p w:rsidR="00B75D23" w:rsidRPr="00945C85" w:rsidRDefault="000460CD">
      <w:pPr>
        <w:rPr>
          <w:rFonts w:ascii="Times New Roman" w:hAnsi="Times New Roman" w:cs="Times New Roman"/>
          <w:b/>
          <w:bCs/>
          <w:sz w:val="24"/>
          <w:rPrChange w:id="292" w:author="Jordon Beijing" w:date="2020-08-15T19:41:00Z">
            <w:rPr>
              <w:rFonts w:ascii="Arial" w:hAnsi="Arial" w:cs="Arial"/>
              <w:b/>
              <w:bCs/>
            </w:rPr>
          </w:rPrChange>
        </w:rPr>
      </w:pPr>
      <w:r w:rsidRPr="00945C85">
        <w:rPr>
          <w:rFonts w:ascii="Times New Roman" w:hAnsi="Times New Roman" w:cs="Times New Roman"/>
          <w:b/>
          <w:bCs/>
          <w:sz w:val="24"/>
          <w:rPrChange w:id="293" w:author="Jordon Beijing" w:date="2020-08-15T19:41:00Z">
            <w:rPr>
              <w:rFonts w:ascii="Arial" w:hAnsi="Arial" w:cs="Arial" w:hint="eastAsia"/>
              <w:b/>
              <w:bCs/>
            </w:rPr>
          </w:rPrChange>
        </w:rPr>
        <w:t xml:space="preserve">Journal 6 Prompt: You opinion of the situation. Do you agree or disagree with the writer? What do you think? </w:t>
      </w:r>
    </w:p>
    <w:p w:rsidR="00B75D23" w:rsidRPr="00945C85" w:rsidRDefault="00B75D23">
      <w:pPr>
        <w:ind w:firstLineChars="200" w:firstLine="480"/>
        <w:jc w:val="left"/>
        <w:rPr>
          <w:rFonts w:ascii="Times New Roman" w:hAnsi="Times New Roman" w:cs="Times New Roman"/>
          <w:sz w:val="24"/>
          <w:rPrChange w:id="294" w:author="Jordon Beijing" w:date="2020-08-15T19:41:00Z">
            <w:rPr>
              <w:sz w:val="24"/>
            </w:rPr>
          </w:rPrChange>
        </w:rPr>
      </w:pPr>
    </w:p>
    <w:p w:rsidR="00B75D23" w:rsidRPr="00945C85" w:rsidRDefault="000460CD" w:rsidP="00945C85">
      <w:pPr>
        <w:jc w:val="center"/>
        <w:rPr>
          <w:rFonts w:ascii="Times New Roman" w:hAnsi="Times New Roman" w:cs="Times New Roman"/>
          <w:b/>
          <w:bCs/>
          <w:sz w:val="24"/>
          <w:rPrChange w:id="295" w:author="Jordon Beijing" w:date="2020-08-15T19:41:00Z">
            <w:rPr>
              <w:sz w:val="24"/>
            </w:rPr>
          </w:rPrChange>
        </w:rPr>
        <w:pPrChange w:id="296" w:author="Jordon Beijing" w:date="2020-08-15T19:40:00Z">
          <w:pPr>
            <w:ind w:firstLineChars="200" w:firstLine="480"/>
            <w:jc w:val="left"/>
          </w:pPr>
        </w:pPrChange>
      </w:pPr>
      <w:r w:rsidRPr="00945C85">
        <w:rPr>
          <w:rFonts w:ascii="Times New Roman" w:hAnsi="Times New Roman" w:cs="Times New Roman"/>
          <w:b/>
          <w:bCs/>
          <w:sz w:val="24"/>
          <w:rPrChange w:id="297" w:author="Jordon Beijing" w:date="2020-08-15T19:41:00Z">
            <w:rPr>
              <w:rFonts w:hint="eastAsia"/>
              <w:sz w:val="24"/>
            </w:rPr>
          </w:rPrChange>
        </w:rPr>
        <w:t>Monkey and coconut milk</w:t>
      </w:r>
    </w:p>
    <w:p w:rsidR="00B75D23" w:rsidRPr="00945C85" w:rsidRDefault="00B75D23">
      <w:pPr>
        <w:jc w:val="left"/>
        <w:rPr>
          <w:rFonts w:ascii="Times New Roman" w:hAnsi="Times New Roman" w:cs="Times New Roman"/>
          <w:sz w:val="24"/>
          <w:rPrChange w:id="298" w:author="Jordon Beijing" w:date="2020-08-15T19:41:00Z">
            <w:rPr>
              <w:sz w:val="24"/>
            </w:rPr>
          </w:rPrChange>
        </w:rPr>
      </w:pPr>
    </w:p>
    <w:p w:rsidR="00B75D23" w:rsidRPr="00945C85" w:rsidRDefault="000460CD">
      <w:pPr>
        <w:ind w:firstLineChars="200" w:firstLine="480"/>
        <w:jc w:val="left"/>
        <w:rPr>
          <w:rFonts w:ascii="Times New Roman" w:hAnsi="Times New Roman" w:cs="Times New Roman"/>
          <w:sz w:val="24"/>
          <w:rPrChange w:id="299" w:author="Jordon Beijing" w:date="2020-08-15T19:41:00Z">
            <w:rPr>
              <w:sz w:val="24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300" w:author="Jordon Beijing" w:date="2020-08-15T19:41:00Z">
            <w:rPr>
              <w:rFonts w:hint="eastAsia"/>
              <w:sz w:val="24"/>
            </w:rPr>
          </w:rPrChange>
        </w:rPr>
        <w:t xml:space="preserve">  After I read the news </w:t>
      </w:r>
      <w:del w:id="301" w:author="Jordon Beijing" w:date="2020-08-15T20:03:00Z">
        <w:r w:rsidRPr="00945C85" w:rsidDel="006F30B3">
          <w:rPr>
            <w:rFonts w:ascii="Times New Roman" w:hAnsi="Times New Roman" w:cs="Times New Roman"/>
            <w:sz w:val="24"/>
            <w:rPrChange w:id="302" w:author="Jordon Beijing" w:date="2020-08-15T19:41:00Z">
              <w:rPr>
                <w:rFonts w:hint="eastAsia"/>
                <w:sz w:val="24"/>
              </w:rPr>
            </w:rPrChange>
          </w:rPr>
          <w:delText xml:space="preserve">of </w:delText>
        </w:r>
      </w:del>
      <w:ins w:id="303" w:author="Jordon Beijing" w:date="2020-08-15T20:03:00Z">
        <w:r w:rsidR="006F30B3">
          <w:rPr>
            <w:rFonts w:ascii="Times New Roman" w:hAnsi="Times New Roman" w:cs="Times New Roman"/>
            <w:sz w:val="24"/>
          </w:rPr>
          <w:t>about</w:t>
        </w:r>
        <w:r w:rsidR="006F30B3" w:rsidRPr="00945C85">
          <w:rPr>
            <w:rFonts w:ascii="Times New Roman" w:hAnsi="Times New Roman" w:cs="Times New Roman"/>
            <w:sz w:val="24"/>
            <w:rPrChange w:id="304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305" w:author="Jordon Beijing" w:date="2020-08-15T19:41:00Z">
            <w:rPr>
              <w:rFonts w:hint="eastAsia"/>
              <w:sz w:val="24"/>
            </w:rPr>
          </w:rPrChange>
        </w:rPr>
        <w:t>the monkey</w:t>
      </w:r>
      <w:ins w:id="306" w:author="Jordon Beijing" w:date="2020-08-15T19:52:00Z">
        <w:r w:rsidR="006F30B3"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307" w:author="Jordon Beijing" w:date="2020-08-15T19:41:00Z">
            <w:rPr>
              <w:rFonts w:hint="eastAsia"/>
              <w:sz w:val="24"/>
            </w:rPr>
          </w:rPrChange>
        </w:rPr>
        <w:t xml:space="preserve"> and the coconut</w:t>
      </w:r>
      <w:ins w:id="308" w:author="Jordon Beijing" w:date="2020-08-15T19:52:00Z">
        <w:r w:rsidR="006F30B3">
          <w:rPr>
            <w:rFonts w:ascii="Times New Roman" w:hAnsi="Times New Roman" w:cs="Times New Roman"/>
            <w:sz w:val="24"/>
          </w:rPr>
          <w:t>s</w:t>
        </w:r>
      </w:ins>
      <w:ins w:id="309" w:author="Jordon Beijing" w:date="2020-08-15T20:03:00Z">
        <w:r w:rsidR="006F30B3">
          <w:rPr>
            <w:rFonts w:ascii="Times New Roman" w:hAnsi="Times New Roman" w:cs="Times New Roman"/>
            <w:sz w:val="24"/>
          </w:rPr>
          <w:t>,</w:t>
        </w:r>
      </w:ins>
      <w:r w:rsidRPr="00945C85">
        <w:rPr>
          <w:rFonts w:ascii="Times New Roman" w:hAnsi="Times New Roman" w:cs="Times New Roman"/>
          <w:sz w:val="24"/>
          <w:rPrChange w:id="310" w:author="Jordon Beijing" w:date="2020-08-15T19:41:00Z">
            <w:rPr>
              <w:rFonts w:hint="eastAsia"/>
              <w:sz w:val="24"/>
            </w:rPr>
          </w:rPrChange>
        </w:rPr>
        <w:t xml:space="preserve"> I </w:t>
      </w:r>
      <w:del w:id="311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12" w:author="Jordon Beijing" w:date="2020-08-15T19:41:00Z">
              <w:rPr>
                <w:rFonts w:hint="eastAsia"/>
                <w:sz w:val="24"/>
              </w:rPr>
            </w:rPrChange>
          </w:rPr>
          <w:delText xml:space="preserve">think </w:delText>
        </w:r>
      </w:del>
      <w:ins w:id="313" w:author="Jordon Beijing" w:date="2020-08-15T19:52:00Z">
        <w:r w:rsidR="006F30B3">
          <w:rPr>
            <w:rFonts w:ascii="Times New Roman" w:hAnsi="Times New Roman" w:cs="Times New Roman"/>
            <w:sz w:val="24"/>
          </w:rPr>
          <w:t>thought</w:t>
        </w:r>
        <w:r w:rsidR="006F30B3" w:rsidRPr="00945C85">
          <w:rPr>
            <w:rFonts w:ascii="Times New Roman" w:hAnsi="Times New Roman" w:cs="Times New Roman"/>
            <w:sz w:val="24"/>
            <w:rPrChange w:id="314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315" w:author="Jordon Beijing" w:date="2020-08-15T19:41:00Z">
            <w:rPr>
              <w:rFonts w:hint="eastAsia"/>
              <w:sz w:val="24"/>
            </w:rPr>
          </w:rPrChange>
        </w:rPr>
        <w:t>it was very terrible</w:t>
      </w:r>
      <w:ins w:id="316" w:author="Jordon Beijing" w:date="2020-08-15T19:52:00Z">
        <w:r w:rsidR="006F30B3">
          <w:rPr>
            <w:rFonts w:ascii="Times New Roman" w:hAnsi="Times New Roman" w:cs="Times New Roman"/>
            <w:sz w:val="24"/>
          </w:rPr>
          <w:t xml:space="preserve"> b</w:t>
        </w:r>
      </w:ins>
      <w:del w:id="317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18" w:author="Jordon Beijing" w:date="2020-08-15T19:41:00Z">
              <w:rPr>
                <w:rFonts w:hint="eastAsia"/>
                <w:sz w:val="24"/>
              </w:rPr>
            </w:rPrChange>
          </w:rPr>
          <w:delText>! B</w:delText>
        </w:r>
      </w:del>
      <w:r w:rsidRPr="00945C85">
        <w:rPr>
          <w:rFonts w:ascii="Times New Roman" w:hAnsi="Times New Roman" w:cs="Times New Roman"/>
          <w:sz w:val="24"/>
          <w:rPrChange w:id="319" w:author="Jordon Beijing" w:date="2020-08-15T19:41:00Z">
            <w:rPr>
              <w:rFonts w:hint="eastAsia"/>
              <w:sz w:val="24"/>
            </w:rPr>
          </w:rPrChange>
        </w:rPr>
        <w:t>ecause the people abused the monkey</w:t>
      </w:r>
      <w:ins w:id="320" w:author="Jordon Beijing" w:date="2020-08-15T19:52:00Z">
        <w:r w:rsidR="006F30B3"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321" w:author="Jordon Beijing" w:date="2020-08-15T19:41:00Z">
            <w:rPr>
              <w:rFonts w:hint="eastAsia"/>
              <w:sz w:val="24"/>
            </w:rPr>
          </w:rPrChange>
        </w:rPr>
        <w:t xml:space="preserve"> and </w:t>
      </w:r>
      <w:ins w:id="322" w:author="Jordon Beijing" w:date="2020-08-15T19:52:00Z">
        <w:r w:rsidR="006F30B3">
          <w:rPr>
            <w:rFonts w:ascii="Times New Roman" w:hAnsi="Times New Roman" w:cs="Times New Roman"/>
            <w:sz w:val="24"/>
          </w:rPr>
          <w:t xml:space="preserve">even </w:t>
        </w:r>
      </w:ins>
      <w:r w:rsidRPr="00945C85">
        <w:rPr>
          <w:rFonts w:ascii="Times New Roman" w:hAnsi="Times New Roman" w:cs="Times New Roman"/>
          <w:sz w:val="24"/>
          <w:rPrChange w:id="323" w:author="Jordon Beijing" w:date="2020-08-15T19:41:00Z">
            <w:rPr>
              <w:rFonts w:hint="eastAsia"/>
              <w:sz w:val="24"/>
            </w:rPr>
          </w:rPrChange>
        </w:rPr>
        <w:t>pull</w:t>
      </w:r>
      <w:ins w:id="324" w:author="Jordon Beijing" w:date="2020-08-15T19:52:00Z">
        <w:r w:rsidR="006F30B3">
          <w:rPr>
            <w:rFonts w:ascii="Times New Roman" w:hAnsi="Times New Roman" w:cs="Times New Roman"/>
            <w:sz w:val="24"/>
          </w:rPr>
          <w:t>ed</w:t>
        </w:r>
      </w:ins>
      <w:r w:rsidRPr="00945C85">
        <w:rPr>
          <w:rFonts w:ascii="Times New Roman" w:hAnsi="Times New Roman" w:cs="Times New Roman"/>
          <w:sz w:val="24"/>
          <w:rPrChange w:id="325" w:author="Jordon Beijing" w:date="2020-08-15T19:41:00Z">
            <w:rPr>
              <w:rFonts w:hint="eastAsia"/>
              <w:sz w:val="24"/>
            </w:rPr>
          </w:rPrChange>
        </w:rPr>
        <w:t xml:space="preserve"> out </w:t>
      </w:r>
      <w:del w:id="326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27" w:author="Jordon Beijing" w:date="2020-08-15T19:41:00Z">
              <w:rPr>
                <w:rFonts w:hint="eastAsia"/>
                <w:sz w:val="24"/>
              </w:rPr>
            </w:rPrChange>
          </w:rPr>
          <w:delText xml:space="preserve">there </w:delText>
        </w:r>
      </w:del>
      <w:ins w:id="328" w:author="Jordon Beijing" w:date="2020-08-15T19:52:00Z">
        <w:r w:rsidR="006F30B3">
          <w:rPr>
            <w:rFonts w:ascii="Times New Roman" w:hAnsi="Times New Roman" w:cs="Times New Roman"/>
            <w:sz w:val="24"/>
          </w:rPr>
          <w:t>their</w:t>
        </w:r>
        <w:r w:rsidR="006F30B3" w:rsidRPr="00945C85">
          <w:rPr>
            <w:rFonts w:ascii="Times New Roman" w:hAnsi="Times New Roman" w:cs="Times New Roman"/>
            <w:sz w:val="24"/>
            <w:rPrChange w:id="329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330" w:author="Jordon Beijing" w:date="2020-08-15T19:41:00Z">
            <w:rPr>
              <w:rFonts w:hint="eastAsia"/>
              <w:sz w:val="24"/>
            </w:rPr>
          </w:rPrChange>
        </w:rPr>
        <w:t>teeth! It</w:t>
      </w:r>
      <w:r w:rsidRPr="00945C85">
        <w:rPr>
          <w:rFonts w:ascii="Times New Roman" w:hAnsi="Times New Roman" w:cs="Times New Roman"/>
          <w:sz w:val="24"/>
          <w:rPrChange w:id="331" w:author="Jordon Beijing" w:date="2020-08-15T19:41:00Z">
            <w:rPr>
              <w:sz w:val="24"/>
            </w:rPr>
          </w:rPrChange>
        </w:rPr>
        <w:t>’</w:t>
      </w:r>
      <w:r w:rsidRPr="00945C85">
        <w:rPr>
          <w:rFonts w:ascii="Times New Roman" w:hAnsi="Times New Roman" w:cs="Times New Roman"/>
          <w:sz w:val="24"/>
          <w:rPrChange w:id="332" w:author="Jordon Beijing" w:date="2020-08-15T19:41:00Z">
            <w:rPr>
              <w:rFonts w:hint="eastAsia"/>
              <w:sz w:val="24"/>
            </w:rPr>
          </w:rPrChange>
        </w:rPr>
        <w:t>s the worst thing that I have ever seen</w:t>
      </w:r>
      <w:del w:id="333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34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</w:del>
      <w:r w:rsidRPr="00945C85">
        <w:rPr>
          <w:rFonts w:ascii="Times New Roman" w:hAnsi="Times New Roman" w:cs="Times New Roman"/>
          <w:sz w:val="24"/>
          <w:rPrChange w:id="335" w:author="Jordon Beijing" w:date="2020-08-15T19:41:00Z">
            <w:rPr>
              <w:rFonts w:hint="eastAsia"/>
              <w:sz w:val="24"/>
            </w:rPr>
          </w:rPrChange>
        </w:rPr>
        <w:t>!</w:t>
      </w:r>
    </w:p>
    <w:p w:rsidR="00B75D23" w:rsidRPr="00945C85" w:rsidRDefault="000460CD">
      <w:pPr>
        <w:ind w:firstLineChars="200" w:firstLine="480"/>
        <w:jc w:val="left"/>
        <w:rPr>
          <w:rFonts w:ascii="Times New Roman" w:hAnsi="Times New Roman" w:cs="Times New Roman"/>
          <w:sz w:val="24"/>
          <w:rPrChange w:id="336" w:author="Jordon Beijing" w:date="2020-08-15T19:41:00Z">
            <w:rPr>
              <w:sz w:val="24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337" w:author="Jordon Beijing" w:date="2020-08-15T19:41:00Z">
            <w:rPr>
              <w:rFonts w:hint="eastAsia"/>
              <w:sz w:val="24"/>
            </w:rPr>
          </w:rPrChange>
        </w:rPr>
        <w:t xml:space="preserve"> W</w:t>
      </w:r>
      <w:ins w:id="338" w:author="Jordon Beijing" w:date="2020-08-15T19:52:00Z">
        <w:r w:rsidR="006F30B3">
          <w:rPr>
            <w:rFonts w:ascii="Times New Roman" w:hAnsi="Times New Roman" w:cs="Times New Roman"/>
            <w:sz w:val="24"/>
          </w:rPr>
          <w:t>h</w:t>
        </w:r>
      </w:ins>
      <w:r w:rsidRPr="00945C85">
        <w:rPr>
          <w:rFonts w:ascii="Times New Roman" w:hAnsi="Times New Roman" w:cs="Times New Roman"/>
          <w:sz w:val="24"/>
          <w:rPrChange w:id="339" w:author="Jordon Beijing" w:date="2020-08-15T19:41:00Z">
            <w:rPr>
              <w:rFonts w:hint="eastAsia"/>
              <w:sz w:val="24"/>
            </w:rPr>
          </w:rPrChange>
        </w:rPr>
        <w:t>ere monkeys forced to pick your coconut? I think monkeys are j</w:t>
      </w:r>
      <w:r w:rsidRPr="00945C85">
        <w:rPr>
          <w:rFonts w:ascii="Times New Roman" w:hAnsi="Times New Roman" w:cs="Times New Roman"/>
          <w:sz w:val="24"/>
          <w:rPrChange w:id="340" w:author="Jordon Beijing" w:date="2020-08-15T19:41:00Z">
            <w:rPr>
              <w:rFonts w:hint="eastAsia"/>
              <w:sz w:val="24"/>
            </w:rPr>
          </w:rPrChange>
        </w:rPr>
        <w:t>ust innocent animal</w:t>
      </w:r>
      <w:ins w:id="341" w:author="Jordon Beijing" w:date="2020-08-15T19:52:00Z">
        <w:r w:rsidR="006F30B3">
          <w:rPr>
            <w:rFonts w:ascii="Times New Roman" w:hAnsi="Times New Roman" w:cs="Times New Roman"/>
            <w:sz w:val="24"/>
          </w:rPr>
          <w:t>s.</w:t>
        </w:r>
      </w:ins>
      <w:del w:id="342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43" w:author="Jordon Beijing" w:date="2020-08-15T19:41:00Z">
              <w:rPr>
                <w:rFonts w:hint="eastAsia"/>
                <w:sz w:val="24"/>
              </w:rPr>
            </w:rPrChange>
          </w:rPr>
          <w:delText>,</w:delText>
        </w:r>
      </w:del>
      <w:r w:rsidRPr="00945C85">
        <w:rPr>
          <w:rFonts w:ascii="Times New Roman" w:hAnsi="Times New Roman" w:cs="Times New Roman"/>
          <w:sz w:val="24"/>
          <w:rPrChange w:id="344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ins w:id="345" w:author="Jordon Beijing" w:date="2020-08-15T19:53:00Z">
        <w:r w:rsidR="006F30B3">
          <w:rPr>
            <w:rFonts w:ascii="Times New Roman" w:hAnsi="Times New Roman" w:cs="Times New Roman"/>
            <w:sz w:val="24"/>
          </w:rPr>
          <w:t>Some are forced to</w:t>
        </w:r>
      </w:ins>
      <w:del w:id="346" w:author="Jordon Beijing" w:date="2020-08-15T19:52:00Z">
        <w:r w:rsidRPr="00945C85" w:rsidDel="006F30B3">
          <w:rPr>
            <w:rFonts w:ascii="Times New Roman" w:hAnsi="Times New Roman" w:cs="Times New Roman"/>
            <w:sz w:val="24"/>
            <w:rPrChange w:id="347" w:author="Jordon Beijing" w:date="2020-08-15T19:41:00Z">
              <w:rPr>
                <w:rFonts w:hint="eastAsia"/>
                <w:sz w:val="24"/>
              </w:rPr>
            </w:rPrChange>
          </w:rPr>
          <w:delText>t</w:delText>
        </w:r>
      </w:del>
      <w:del w:id="348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49" w:author="Jordon Beijing" w:date="2020-08-15T19:41:00Z">
              <w:rPr>
                <w:rFonts w:hint="eastAsia"/>
                <w:sz w:val="24"/>
              </w:rPr>
            </w:rPrChange>
          </w:rPr>
          <w:delText>hey</w:delText>
        </w:r>
      </w:del>
      <w:r w:rsidRPr="00945C85">
        <w:rPr>
          <w:rFonts w:ascii="Times New Roman" w:hAnsi="Times New Roman" w:cs="Times New Roman"/>
          <w:sz w:val="24"/>
          <w:rPrChange w:id="350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del w:id="351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52" w:author="Jordon Beijing" w:date="2020-08-15T19:41:00Z">
              <w:rPr>
                <w:rFonts w:hint="eastAsia"/>
                <w:sz w:val="24"/>
              </w:rPr>
            </w:rPrChange>
          </w:rPr>
          <w:delText xml:space="preserve">need to </w:delText>
        </w:r>
      </w:del>
      <w:r w:rsidRPr="00945C85">
        <w:rPr>
          <w:rFonts w:ascii="Times New Roman" w:hAnsi="Times New Roman" w:cs="Times New Roman"/>
          <w:sz w:val="24"/>
          <w:rPrChange w:id="353" w:author="Jordon Beijing" w:date="2020-08-15T19:41:00Z">
            <w:rPr>
              <w:rFonts w:hint="eastAsia"/>
              <w:sz w:val="24"/>
            </w:rPr>
          </w:rPrChange>
        </w:rPr>
        <w:t>pick more than one thousand coconut</w:t>
      </w:r>
      <w:ins w:id="354" w:author="Jordon Beijing" w:date="2020-08-15T19:53:00Z">
        <w:r w:rsidR="006F30B3">
          <w:rPr>
            <w:rFonts w:ascii="Times New Roman" w:hAnsi="Times New Roman" w:cs="Times New Roman"/>
            <w:sz w:val="24"/>
          </w:rPr>
          <w:t>s per day.</w:t>
        </w:r>
      </w:ins>
      <w:r w:rsidRPr="00945C85">
        <w:rPr>
          <w:rFonts w:ascii="Times New Roman" w:hAnsi="Times New Roman" w:cs="Times New Roman"/>
          <w:sz w:val="24"/>
          <w:rPrChange w:id="355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del w:id="356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57" w:author="Jordon Beijing" w:date="2020-08-15T19:41:00Z">
              <w:rPr>
                <w:rFonts w:hint="eastAsia"/>
                <w:sz w:val="24"/>
              </w:rPr>
            </w:rPrChange>
          </w:rPr>
          <w:delText xml:space="preserve">and </w:delText>
        </w:r>
      </w:del>
      <w:ins w:id="358" w:author="Jordon Beijing" w:date="2020-08-15T19:53:00Z">
        <w:r w:rsidR="006F30B3">
          <w:rPr>
            <w:rFonts w:ascii="Times New Roman" w:hAnsi="Times New Roman" w:cs="Times New Roman"/>
            <w:sz w:val="24"/>
          </w:rPr>
          <w:t>T</w:t>
        </w:r>
      </w:ins>
      <w:del w:id="359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60" w:author="Jordon Beijing" w:date="2020-08-15T19:41:00Z">
              <w:rPr>
                <w:rFonts w:hint="eastAsia"/>
                <w:sz w:val="24"/>
              </w:rPr>
            </w:rPrChange>
          </w:rPr>
          <w:delText>t</w:delText>
        </w:r>
      </w:del>
      <w:r w:rsidRPr="00945C85">
        <w:rPr>
          <w:rFonts w:ascii="Times New Roman" w:hAnsi="Times New Roman" w:cs="Times New Roman"/>
          <w:sz w:val="24"/>
          <w:rPrChange w:id="361" w:author="Jordon Beijing" w:date="2020-08-15T19:41:00Z">
            <w:rPr>
              <w:rFonts w:hint="eastAsia"/>
              <w:sz w:val="24"/>
            </w:rPr>
          </w:rPrChange>
        </w:rPr>
        <w:t xml:space="preserve">he coconut trees are very tall and dangerous, </w:t>
      </w:r>
      <w:ins w:id="362" w:author="Jordon Beijing" w:date="2020-08-15T19:53:00Z">
        <w:r w:rsidR="006F30B3">
          <w:rPr>
            <w:rFonts w:ascii="Times New Roman" w:hAnsi="Times New Roman" w:cs="Times New Roman"/>
            <w:sz w:val="24"/>
          </w:rPr>
          <w:t xml:space="preserve">so </w:t>
        </w:r>
      </w:ins>
      <w:r w:rsidRPr="00945C85">
        <w:rPr>
          <w:rFonts w:ascii="Times New Roman" w:hAnsi="Times New Roman" w:cs="Times New Roman"/>
          <w:sz w:val="24"/>
          <w:rPrChange w:id="363" w:author="Jordon Beijing" w:date="2020-08-15T19:41:00Z">
            <w:rPr>
              <w:rFonts w:hint="eastAsia"/>
              <w:sz w:val="24"/>
            </w:rPr>
          </w:rPrChange>
        </w:rPr>
        <w:t xml:space="preserve">if </w:t>
      </w:r>
      <w:ins w:id="364" w:author="Jordon Beijing" w:date="2020-08-15T19:53:00Z">
        <w:r w:rsidR="006F30B3">
          <w:rPr>
            <w:rFonts w:ascii="Times New Roman" w:hAnsi="Times New Roman" w:cs="Times New Roman"/>
            <w:sz w:val="24"/>
          </w:rPr>
          <w:t xml:space="preserve">a </w:t>
        </w:r>
      </w:ins>
      <w:r w:rsidRPr="00945C85">
        <w:rPr>
          <w:rFonts w:ascii="Times New Roman" w:hAnsi="Times New Roman" w:cs="Times New Roman"/>
          <w:sz w:val="24"/>
          <w:rPrChange w:id="365" w:author="Jordon Beijing" w:date="2020-08-15T19:41:00Z">
            <w:rPr>
              <w:rFonts w:hint="eastAsia"/>
              <w:sz w:val="24"/>
            </w:rPr>
          </w:rPrChange>
        </w:rPr>
        <w:t xml:space="preserve">monkey falls down maybe </w:t>
      </w:r>
      <w:ins w:id="366" w:author="Jordon Beijing" w:date="2020-08-15T19:53:00Z">
        <w:r w:rsidR="006F30B3">
          <w:rPr>
            <w:rFonts w:ascii="Times New Roman" w:hAnsi="Times New Roman" w:cs="Times New Roman"/>
            <w:sz w:val="24"/>
          </w:rPr>
          <w:t xml:space="preserve">it </w:t>
        </w:r>
      </w:ins>
      <w:del w:id="367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68" w:author="Jordon Beijing" w:date="2020-08-15T19:41:00Z">
              <w:rPr>
                <w:rFonts w:hint="eastAsia"/>
                <w:sz w:val="24"/>
              </w:rPr>
            </w:rPrChange>
          </w:rPr>
          <w:delText xml:space="preserve">the </w:delText>
        </w:r>
        <w:r w:rsidRPr="00945C85" w:rsidDel="006F30B3">
          <w:rPr>
            <w:rFonts w:ascii="Times New Roman" w:hAnsi="Times New Roman" w:cs="Times New Roman"/>
            <w:sz w:val="24"/>
            <w:rPrChange w:id="369" w:author="Jordon Beijing" w:date="2020-08-15T19:41:00Z">
              <w:rPr>
                <w:rFonts w:hint="eastAsia"/>
                <w:sz w:val="24"/>
              </w:rPr>
            </w:rPrChange>
          </w:rPr>
          <w:delText>monkey will</w:delText>
        </w:r>
      </w:del>
      <w:ins w:id="370" w:author="Jordon Beijing" w:date="2020-08-15T19:53:00Z">
        <w:r w:rsidR="006F30B3">
          <w:rPr>
            <w:rFonts w:ascii="Times New Roman" w:hAnsi="Times New Roman" w:cs="Times New Roman"/>
            <w:sz w:val="24"/>
          </w:rPr>
          <w:t>would</w:t>
        </w:r>
      </w:ins>
      <w:r w:rsidRPr="00945C85">
        <w:rPr>
          <w:rFonts w:ascii="Times New Roman" w:hAnsi="Times New Roman" w:cs="Times New Roman"/>
          <w:sz w:val="24"/>
          <w:rPrChange w:id="371" w:author="Jordon Beijing" w:date="2020-08-15T19:41:00Z">
            <w:rPr>
              <w:rFonts w:hint="eastAsia"/>
              <w:sz w:val="24"/>
            </w:rPr>
          </w:rPrChange>
        </w:rPr>
        <w:t xml:space="preserve"> die</w:t>
      </w:r>
      <w:ins w:id="372" w:author="Jordon Beijing" w:date="2020-08-15T19:53:00Z">
        <w:r w:rsidR="006F30B3">
          <w:rPr>
            <w:rFonts w:ascii="Times New Roman" w:hAnsi="Times New Roman" w:cs="Times New Roman"/>
            <w:sz w:val="24"/>
          </w:rPr>
          <w:t>. How</w:t>
        </w:r>
      </w:ins>
      <w:del w:id="373" w:author="Jordon Beijing" w:date="2020-08-15T19:53:00Z">
        <w:r w:rsidRPr="00945C85" w:rsidDel="006F30B3">
          <w:rPr>
            <w:rFonts w:ascii="Times New Roman" w:hAnsi="Times New Roman" w:cs="Times New Roman"/>
            <w:sz w:val="24"/>
            <w:rPrChange w:id="374" w:author="Jordon Beijing" w:date="2020-08-15T19:41:00Z">
              <w:rPr>
                <w:rFonts w:hint="eastAsia"/>
                <w:sz w:val="24"/>
              </w:rPr>
            </w:rPrChange>
          </w:rPr>
          <w:delText xml:space="preserve"> it was</w:delText>
        </w:r>
      </w:del>
      <w:r w:rsidRPr="00945C85">
        <w:rPr>
          <w:rFonts w:ascii="Times New Roman" w:hAnsi="Times New Roman" w:cs="Times New Roman"/>
          <w:sz w:val="24"/>
          <w:rPrChange w:id="375" w:author="Jordon Beijing" w:date="2020-08-15T19:41:00Z">
            <w:rPr>
              <w:rFonts w:hint="eastAsia"/>
              <w:sz w:val="24"/>
            </w:rPr>
          </w:rPrChange>
        </w:rPr>
        <w:t xml:space="preserve"> terrible! And the worst is the people who use monkey</w:t>
      </w:r>
      <w:ins w:id="376" w:author="Jordon Beijing" w:date="2020-08-15T19:53:00Z">
        <w:r w:rsidR="006F30B3">
          <w:rPr>
            <w:rFonts w:ascii="Times New Roman" w:hAnsi="Times New Roman" w:cs="Times New Roman"/>
            <w:sz w:val="24"/>
          </w:rPr>
          <w:t>s</w:t>
        </w:r>
      </w:ins>
      <w:ins w:id="377" w:author="Jordon Beijing" w:date="2020-08-15T19:54:00Z">
        <w:r w:rsidR="006F30B3">
          <w:rPr>
            <w:rFonts w:ascii="Times New Roman" w:hAnsi="Times New Roman" w:cs="Times New Roman"/>
            <w:sz w:val="24"/>
          </w:rPr>
          <w:t>.</w:t>
        </w:r>
      </w:ins>
      <w:r w:rsidRPr="00945C85">
        <w:rPr>
          <w:rFonts w:ascii="Times New Roman" w:hAnsi="Times New Roman" w:cs="Times New Roman"/>
          <w:sz w:val="24"/>
          <w:rPrChange w:id="378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ins w:id="379" w:author="Jordon Beijing" w:date="2020-08-15T19:54:00Z">
        <w:r w:rsidR="006F30B3">
          <w:rPr>
            <w:rFonts w:ascii="Times New Roman" w:hAnsi="Times New Roman" w:cs="Times New Roman"/>
            <w:sz w:val="24"/>
          </w:rPr>
          <w:t>T</w:t>
        </w:r>
      </w:ins>
      <w:del w:id="380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381" w:author="Jordon Beijing" w:date="2020-08-15T19:41:00Z">
              <w:rPr>
                <w:rFonts w:hint="eastAsia"/>
                <w:sz w:val="24"/>
              </w:rPr>
            </w:rPrChange>
          </w:rPr>
          <w:delText>t</w:delText>
        </w:r>
      </w:del>
      <w:r w:rsidRPr="00945C85">
        <w:rPr>
          <w:rFonts w:ascii="Times New Roman" w:hAnsi="Times New Roman" w:cs="Times New Roman"/>
          <w:sz w:val="24"/>
          <w:rPrChange w:id="382" w:author="Jordon Beijing" w:date="2020-08-15T19:41:00Z">
            <w:rPr>
              <w:rFonts w:hint="eastAsia"/>
              <w:sz w:val="24"/>
            </w:rPr>
          </w:rPrChange>
        </w:rPr>
        <w:t xml:space="preserve">hey pull </w:t>
      </w:r>
      <w:del w:id="383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384" w:author="Jordon Beijing" w:date="2020-08-15T19:41:00Z">
              <w:rPr>
                <w:rFonts w:hint="eastAsia"/>
                <w:sz w:val="24"/>
              </w:rPr>
            </w:rPrChange>
          </w:rPr>
          <w:delText xml:space="preserve">up </w:delText>
        </w:r>
      </w:del>
      <w:ins w:id="385" w:author="Jordon Beijing" w:date="2020-08-15T19:54:00Z">
        <w:r w:rsidR="006F30B3">
          <w:rPr>
            <w:rFonts w:ascii="Times New Roman" w:hAnsi="Times New Roman" w:cs="Times New Roman"/>
            <w:sz w:val="24"/>
          </w:rPr>
          <w:t>out</w:t>
        </w:r>
        <w:r w:rsidR="006F30B3" w:rsidRPr="00945C85">
          <w:rPr>
            <w:rFonts w:ascii="Times New Roman" w:hAnsi="Times New Roman" w:cs="Times New Roman"/>
            <w:sz w:val="24"/>
            <w:rPrChange w:id="386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387" w:author="Jordon Beijing" w:date="2020-08-15T19:41:00Z">
            <w:rPr>
              <w:rFonts w:hint="eastAsia"/>
              <w:sz w:val="24"/>
            </w:rPr>
          </w:rPrChange>
        </w:rPr>
        <w:t>the monkeys</w:t>
      </w:r>
      <w:ins w:id="388" w:author="Jordon Beijing" w:date="2020-08-15T19:54:00Z">
        <w:r w:rsidR="006F30B3">
          <w:rPr>
            <w:rFonts w:ascii="Times New Roman" w:hAnsi="Times New Roman" w:cs="Times New Roman"/>
            <w:sz w:val="24"/>
          </w:rPr>
          <w:t>’</w:t>
        </w:r>
      </w:ins>
      <w:r w:rsidRPr="00945C85">
        <w:rPr>
          <w:rFonts w:ascii="Times New Roman" w:hAnsi="Times New Roman" w:cs="Times New Roman"/>
          <w:sz w:val="24"/>
          <w:rPrChange w:id="389" w:author="Jordon Beijing" w:date="2020-08-15T19:41:00Z">
            <w:rPr>
              <w:rFonts w:hint="eastAsia"/>
              <w:sz w:val="24"/>
            </w:rPr>
          </w:rPrChange>
        </w:rPr>
        <w:t xml:space="preserve"> tee</w:t>
      </w:r>
      <w:r w:rsidRPr="00945C85">
        <w:rPr>
          <w:rFonts w:ascii="Times New Roman" w:hAnsi="Times New Roman" w:cs="Times New Roman"/>
          <w:sz w:val="24"/>
          <w:rPrChange w:id="390" w:author="Jordon Beijing" w:date="2020-08-15T19:41:00Z">
            <w:rPr>
              <w:rFonts w:hint="eastAsia"/>
              <w:sz w:val="24"/>
            </w:rPr>
          </w:rPrChange>
        </w:rPr>
        <w:t xml:space="preserve">th! </w:t>
      </w:r>
      <w:del w:id="391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392" w:author="Jordon Beijing" w:date="2020-08-15T19:41:00Z">
              <w:rPr>
                <w:rFonts w:hint="eastAsia"/>
                <w:sz w:val="24"/>
              </w:rPr>
            </w:rPrChange>
          </w:rPr>
          <w:delText xml:space="preserve">For </w:delText>
        </w:r>
      </w:del>
      <w:ins w:id="393" w:author="Jordon Beijing" w:date="2020-08-15T19:54:00Z">
        <w:r w:rsidR="006F30B3">
          <w:rPr>
            <w:rFonts w:ascii="Times New Roman" w:hAnsi="Times New Roman" w:cs="Times New Roman"/>
            <w:sz w:val="24"/>
          </w:rPr>
          <w:t>Just to make</w:t>
        </w:r>
        <w:r w:rsidR="006F30B3" w:rsidRPr="00945C85">
          <w:rPr>
            <w:rFonts w:ascii="Times New Roman" w:hAnsi="Times New Roman" w:cs="Times New Roman"/>
            <w:sz w:val="24"/>
            <w:rPrChange w:id="394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395" w:author="Jordon Beijing" w:date="2020-08-15T19:41:00Z">
            <w:rPr>
              <w:rFonts w:hint="eastAsia"/>
              <w:sz w:val="24"/>
            </w:rPr>
          </w:rPrChange>
        </w:rPr>
        <w:t>some money</w:t>
      </w:r>
      <w:ins w:id="396" w:author="Jordon Beijing" w:date="2020-08-15T19:54:00Z">
        <w:r w:rsidR="006F30B3">
          <w:rPr>
            <w:rFonts w:ascii="Times New Roman" w:hAnsi="Times New Roman" w:cs="Times New Roman"/>
            <w:sz w:val="24"/>
          </w:rPr>
          <w:t>,</w:t>
        </w:r>
      </w:ins>
      <w:r w:rsidRPr="00945C85">
        <w:rPr>
          <w:rFonts w:ascii="Times New Roman" w:hAnsi="Times New Roman" w:cs="Times New Roman"/>
          <w:sz w:val="24"/>
          <w:rPrChange w:id="397" w:author="Jordon Beijing" w:date="2020-08-15T19:41:00Z">
            <w:rPr>
              <w:rFonts w:hint="eastAsia"/>
              <w:sz w:val="24"/>
            </w:rPr>
          </w:rPrChange>
        </w:rPr>
        <w:t xml:space="preserve"> they abuse</w:t>
      </w:r>
      <w:del w:id="398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399" w:author="Jordon Beijing" w:date="2020-08-15T19:41:00Z">
              <w:rPr>
                <w:rFonts w:hint="eastAsia"/>
                <w:sz w:val="24"/>
              </w:rPr>
            </w:rPrChange>
          </w:rPr>
          <w:delText>d</w:delText>
        </w:r>
      </w:del>
      <w:r w:rsidRPr="00945C85">
        <w:rPr>
          <w:rFonts w:ascii="Times New Roman" w:hAnsi="Times New Roman" w:cs="Times New Roman"/>
          <w:sz w:val="24"/>
          <w:rPrChange w:id="400" w:author="Jordon Beijing" w:date="2020-08-15T19:41:00Z">
            <w:rPr>
              <w:rFonts w:hint="eastAsia"/>
              <w:sz w:val="24"/>
            </w:rPr>
          </w:rPrChange>
        </w:rPr>
        <w:t xml:space="preserve"> the monkey and hurt it! If I </w:t>
      </w:r>
      <w:ins w:id="401" w:author="Jordon Beijing" w:date="2020-08-15T19:54:00Z">
        <w:r w:rsidR="006F30B3">
          <w:rPr>
            <w:rFonts w:ascii="Times New Roman" w:hAnsi="Times New Roman" w:cs="Times New Roman"/>
            <w:sz w:val="24"/>
          </w:rPr>
          <w:t xml:space="preserve">ever </w:t>
        </w:r>
      </w:ins>
      <w:r w:rsidRPr="00945C85">
        <w:rPr>
          <w:rFonts w:ascii="Times New Roman" w:hAnsi="Times New Roman" w:cs="Times New Roman"/>
          <w:sz w:val="24"/>
          <w:rPrChange w:id="402" w:author="Jordon Beijing" w:date="2020-08-15T19:41:00Z">
            <w:rPr>
              <w:rFonts w:hint="eastAsia"/>
              <w:sz w:val="24"/>
            </w:rPr>
          </w:rPrChange>
        </w:rPr>
        <w:t xml:space="preserve">train </w:t>
      </w:r>
      <w:del w:id="403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04" w:author="Jordon Beijing" w:date="2020-08-15T19:41:00Z">
              <w:rPr>
                <w:rFonts w:hint="eastAsia"/>
                <w:sz w:val="24"/>
              </w:rPr>
            </w:rPrChange>
          </w:rPr>
          <w:delText xml:space="preserve">the </w:delText>
        </w:r>
      </w:del>
      <w:ins w:id="405" w:author="Jordon Beijing" w:date="2020-08-15T19:54:00Z">
        <w:r w:rsidR="006F30B3">
          <w:rPr>
            <w:rFonts w:ascii="Times New Roman" w:hAnsi="Times New Roman" w:cs="Times New Roman"/>
            <w:sz w:val="24"/>
          </w:rPr>
          <w:t>a</w:t>
        </w:r>
        <w:r w:rsidR="006F30B3" w:rsidRPr="00945C85">
          <w:rPr>
            <w:rFonts w:ascii="Times New Roman" w:hAnsi="Times New Roman" w:cs="Times New Roman"/>
            <w:sz w:val="24"/>
            <w:rPrChange w:id="406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407" w:author="Jordon Beijing" w:date="2020-08-15T19:41:00Z">
            <w:rPr>
              <w:rFonts w:hint="eastAsia"/>
              <w:sz w:val="24"/>
            </w:rPr>
          </w:rPrChange>
        </w:rPr>
        <w:t>monkey</w:t>
      </w:r>
      <w:ins w:id="408" w:author="Jordon Beijing" w:date="2020-08-15T19:54:00Z">
        <w:r w:rsidR="006F30B3">
          <w:rPr>
            <w:rFonts w:ascii="Times New Roman" w:hAnsi="Times New Roman" w:cs="Times New Roman"/>
            <w:sz w:val="24"/>
          </w:rPr>
          <w:t>, then</w:t>
        </w:r>
      </w:ins>
      <w:r w:rsidRPr="00945C85">
        <w:rPr>
          <w:rFonts w:ascii="Times New Roman" w:hAnsi="Times New Roman" w:cs="Times New Roman"/>
          <w:sz w:val="24"/>
          <w:rPrChange w:id="409" w:author="Jordon Beijing" w:date="2020-08-15T19:41:00Z">
            <w:rPr>
              <w:rFonts w:hint="eastAsia"/>
              <w:sz w:val="24"/>
            </w:rPr>
          </w:rPrChange>
        </w:rPr>
        <w:t xml:space="preserve"> I </w:t>
      </w:r>
      <w:del w:id="410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11" w:author="Jordon Beijing" w:date="2020-08-15T19:41:00Z">
              <w:rPr>
                <w:rFonts w:hint="eastAsia"/>
                <w:sz w:val="24"/>
              </w:rPr>
            </w:rPrChange>
          </w:rPr>
          <w:delText xml:space="preserve">will </w:delText>
        </w:r>
      </w:del>
      <w:ins w:id="412" w:author="Jordon Beijing" w:date="2020-08-15T19:54:00Z">
        <w:r w:rsidR="006F30B3">
          <w:rPr>
            <w:rFonts w:ascii="Times New Roman" w:hAnsi="Times New Roman" w:cs="Times New Roman"/>
            <w:sz w:val="24"/>
          </w:rPr>
          <w:t>would</w:t>
        </w:r>
        <w:r w:rsidR="006F30B3" w:rsidRPr="00945C85">
          <w:rPr>
            <w:rFonts w:ascii="Times New Roman" w:hAnsi="Times New Roman" w:cs="Times New Roman"/>
            <w:sz w:val="24"/>
            <w:rPrChange w:id="413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414" w:author="Jordon Beijing" w:date="2020-08-15T19:41:00Z">
            <w:rPr>
              <w:rFonts w:hint="eastAsia"/>
              <w:sz w:val="24"/>
            </w:rPr>
          </w:rPrChange>
        </w:rPr>
        <w:t xml:space="preserve">give food </w:t>
      </w:r>
      <w:del w:id="415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16" w:author="Jordon Beijing" w:date="2020-08-15T19:41:00Z">
              <w:rPr>
                <w:rFonts w:hint="eastAsia"/>
                <w:sz w:val="24"/>
              </w:rPr>
            </w:rPrChange>
          </w:rPr>
          <w:delText xml:space="preserve">for the monkeys </w:delText>
        </w:r>
      </w:del>
      <w:r w:rsidRPr="00945C85">
        <w:rPr>
          <w:rFonts w:ascii="Times New Roman" w:hAnsi="Times New Roman" w:cs="Times New Roman"/>
          <w:sz w:val="24"/>
          <w:rPrChange w:id="417" w:author="Jordon Beijing" w:date="2020-08-15T19:41:00Z">
            <w:rPr>
              <w:rFonts w:hint="eastAsia"/>
              <w:sz w:val="24"/>
            </w:rPr>
          </w:rPrChange>
        </w:rPr>
        <w:t xml:space="preserve">and </w:t>
      </w:r>
      <w:del w:id="418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19" w:author="Jordon Beijing" w:date="2020-08-15T19:41:00Z">
              <w:rPr>
                <w:rFonts w:hint="eastAsia"/>
                <w:sz w:val="24"/>
              </w:rPr>
            </w:rPrChange>
          </w:rPr>
          <w:delText xml:space="preserve">give </w:delText>
        </w:r>
      </w:del>
      <w:ins w:id="420" w:author="Jordon Beijing" w:date="2020-08-15T19:54:00Z">
        <w:r w:rsidR="006F30B3">
          <w:rPr>
            <w:rFonts w:ascii="Times New Roman" w:hAnsi="Times New Roman" w:cs="Times New Roman"/>
            <w:sz w:val="24"/>
          </w:rPr>
          <w:t>plenty of</w:t>
        </w:r>
        <w:r w:rsidR="006F30B3" w:rsidRPr="00945C85">
          <w:rPr>
            <w:rFonts w:ascii="Times New Roman" w:hAnsi="Times New Roman" w:cs="Times New Roman"/>
            <w:sz w:val="24"/>
            <w:rPrChange w:id="421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del w:id="422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23" w:author="Jordon Beijing" w:date="2020-08-15T19:41:00Z">
              <w:rPr>
                <w:rFonts w:hint="eastAsia"/>
                <w:sz w:val="24"/>
              </w:rPr>
            </w:rPrChange>
          </w:rPr>
          <w:delText xml:space="preserve">them </w:delText>
        </w:r>
      </w:del>
      <w:r w:rsidRPr="00945C85">
        <w:rPr>
          <w:rFonts w:ascii="Times New Roman" w:hAnsi="Times New Roman" w:cs="Times New Roman"/>
          <w:sz w:val="24"/>
          <w:rPrChange w:id="424" w:author="Jordon Beijing" w:date="2020-08-15T19:41:00Z">
            <w:rPr>
              <w:rFonts w:hint="eastAsia"/>
              <w:sz w:val="24"/>
            </w:rPr>
          </w:rPrChange>
        </w:rPr>
        <w:t>time to rest and sleep</w:t>
      </w:r>
      <w:ins w:id="425" w:author="Jordon Beijing" w:date="2020-08-15T19:54:00Z">
        <w:r w:rsidR="006F30B3">
          <w:rPr>
            <w:rFonts w:ascii="Times New Roman" w:hAnsi="Times New Roman" w:cs="Times New Roman"/>
            <w:sz w:val="24"/>
          </w:rPr>
          <w:t>.</w:t>
        </w:r>
      </w:ins>
      <w:r w:rsidRPr="00945C85">
        <w:rPr>
          <w:rFonts w:ascii="Times New Roman" w:hAnsi="Times New Roman" w:cs="Times New Roman"/>
          <w:sz w:val="24"/>
          <w:rPrChange w:id="426" w:author="Jordon Beijing" w:date="2020-08-15T19:41:00Z">
            <w:rPr>
              <w:rFonts w:hint="eastAsia"/>
              <w:sz w:val="24"/>
            </w:rPr>
          </w:rPrChange>
        </w:rPr>
        <w:t xml:space="preserve"> I </w:t>
      </w:r>
      <w:del w:id="427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28" w:author="Jordon Beijing" w:date="2020-08-15T19:41:00Z">
              <w:rPr>
                <w:rFonts w:hint="eastAsia"/>
                <w:sz w:val="24"/>
              </w:rPr>
            </w:rPrChange>
          </w:rPr>
          <w:delText xml:space="preserve">will </w:delText>
        </w:r>
      </w:del>
      <w:ins w:id="429" w:author="Jordon Beijing" w:date="2020-08-15T19:54:00Z">
        <w:r w:rsidR="006F30B3">
          <w:rPr>
            <w:rFonts w:ascii="Times New Roman" w:hAnsi="Times New Roman" w:cs="Times New Roman"/>
            <w:sz w:val="24"/>
          </w:rPr>
          <w:t>would</w:t>
        </w:r>
        <w:r w:rsidR="006F30B3" w:rsidRPr="00945C85">
          <w:rPr>
            <w:rFonts w:ascii="Times New Roman" w:hAnsi="Times New Roman" w:cs="Times New Roman"/>
            <w:sz w:val="24"/>
            <w:rPrChange w:id="430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431" w:author="Jordon Beijing" w:date="2020-08-15T19:41:00Z">
            <w:rPr>
              <w:rFonts w:hint="eastAsia"/>
              <w:sz w:val="24"/>
            </w:rPr>
          </w:rPrChange>
        </w:rPr>
        <w:t>not abuse</w:t>
      </w:r>
      <w:del w:id="432" w:author="Jordon Beijing" w:date="2020-08-15T19:54:00Z">
        <w:r w:rsidRPr="00945C85" w:rsidDel="006F30B3">
          <w:rPr>
            <w:rFonts w:ascii="Times New Roman" w:hAnsi="Times New Roman" w:cs="Times New Roman"/>
            <w:sz w:val="24"/>
            <w:rPrChange w:id="433" w:author="Jordon Beijing" w:date="2020-08-15T19:41:00Z">
              <w:rPr>
                <w:rFonts w:hint="eastAsia"/>
                <w:sz w:val="24"/>
              </w:rPr>
            </w:rPrChange>
          </w:rPr>
          <w:delText>d</w:delText>
        </w:r>
      </w:del>
      <w:r w:rsidRPr="00945C85">
        <w:rPr>
          <w:rFonts w:ascii="Times New Roman" w:hAnsi="Times New Roman" w:cs="Times New Roman"/>
          <w:sz w:val="24"/>
          <w:rPrChange w:id="434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del w:id="435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36" w:author="Jordon Beijing" w:date="2020-08-15T19:41:00Z">
              <w:rPr>
                <w:rFonts w:hint="eastAsia"/>
                <w:sz w:val="24"/>
              </w:rPr>
            </w:rPrChange>
          </w:rPr>
          <w:delText xml:space="preserve">then </w:delText>
        </w:r>
      </w:del>
      <w:ins w:id="437" w:author="Jordon Beijing" w:date="2020-08-15T19:55:00Z">
        <w:r w:rsidR="006F30B3">
          <w:rPr>
            <w:rFonts w:ascii="Times New Roman" w:hAnsi="Times New Roman" w:cs="Times New Roman"/>
            <w:sz w:val="24"/>
          </w:rPr>
          <w:t xml:space="preserve">it; </w:t>
        </w:r>
      </w:ins>
      <w:del w:id="438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39" w:author="Jordon Beijing" w:date="2020-08-15T19:41:00Z">
              <w:rPr>
                <w:rFonts w:hint="eastAsia"/>
                <w:sz w:val="24"/>
              </w:rPr>
            </w:rPrChange>
          </w:rPr>
          <w:delText xml:space="preserve">and </w:delText>
        </w:r>
      </w:del>
      <w:r w:rsidRPr="00945C85">
        <w:rPr>
          <w:rFonts w:ascii="Times New Roman" w:hAnsi="Times New Roman" w:cs="Times New Roman"/>
          <w:sz w:val="24"/>
          <w:rPrChange w:id="440" w:author="Jordon Beijing" w:date="2020-08-15T19:41:00Z">
            <w:rPr>
              <w:rFonts w:hint="eastAsia"/>
              <w:sz w:val="24"/>
            </w:rPr>
          </w:rPrChange>
        </w:rPr>
        <w:t xml:space="preserve">I will give </w:t>
      </w:r>
      <w:del w:id="441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42" w:author="Jordon Beijing" w:date="2020-08-15T19:41:00Z">
              <w:rPr>
                <w:rFonts w:hint="eastAsia"/>
                <w:sz w:val="24"/>
              </w:rPr>
            </w:rPrChange>
          </w:rPr>
          <w:delText xml:space="preserve">them </w:delText>
        </w:r>
      </w:del>
      <w:ins w:id="443" w:author="Jordon Beijing" w:date="2020-08-15T19:55:00Z">
        <w:r w:rsidR="006F30B3">
          <w:rPr>
            <w:rFonts w:ascii="Times New Roman" w:hAnsi="Times New Roman" w:cs="Times New Roman"/>
            <w:sz w:val="24"/>
          </w:rPr>
          <w:t>it</w:t>
        </w:r>
        <w:r w:rsidR="006F30B3" w:rsidRPr="00945C85">
          <w:rPr>
            <w:rFonts w:ascii="Times New Roman" w:hAnsi="Times New Roman" w:cs="Times New Roman"/>
            <w:sz w:val="24"/>
            <w:rPrChange w:id="444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del w:id="445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46" w:author="Jordon Beijing" w:date="2020-08-15T19:41:00Z">
              <w:rPr>
                <w:rFonts w:hint="eastAsia"/>
                <w:sz w:val="24"/>
              </w:rPr>
            </w:rPrChange>
          </w:rPr>
          <w:delText xml:space="preserve">trick </w:delText>
        </w:r>
      </w:del>
      <w:ins w:id="447" w:author="Jordon Beijing" w:date="2020-08-15T19:55:00Z">
        <w:r w:rsidR="006F30B3">
          <w:rPr>
            <w:rFonts w:ascii="Times New Roman" w:hAnsi="Times New Roman" w:cs="Times New Roman"/>
            <w:sz w:val="24"/>
          </w:rPr>
          <w:t>a treat</w:t>
        </w:r>
        <w:r w:rsidR="006F30B3" w:rsidRPr="00945C85">
          <w:rPr>
            <w:rFonts w:ascii="Times New Roman" w:hAnsi="Times New Roman" w:cs="Times New Roman"/>
            <w:sz w:val="24"/>
            <w:rPrChange w:id="448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449" w:author="Jordon Beijing" w:date="2020-08-15T19:41:00Z">
            <w:rPr>
              <w:rFonts w:hint="eastAsia"/>
              <w:sz w:val="24"/>
            </w:rPr>
          </w:rPrChange>
        </w:rPr>
        <w:t xml:space="preserve">for every </w:t>
      </w:r>
      <w:del w:id="450" w:author="Jordon Beijing" w:date="2020-08-15T19:41:00Z">
        <w:r w:rsidRPr="00945C85" w:rsidDel="00945C85">
          <w:rPr>
            <w:rFonts w:ascii="Times New Roman" w:hAnsi="Times New Roman" w:cs="Times New Roman"/>
            <w:sz w:val="24"/>
            <w:rPrChange w:id="451" w:author="Jordon Beijing" w:date="2020-08-15T19:41:00Z">
              <w:rPr>
                <w:rFonts w:hint="eastAsia"/>
                <w:sz w:val="24"/>
              </w:rPr>
            </w:rPrChange>
          </w:rPr>
          <w:delText xml:space="preserve">ten </w:delText>
        </w:r>
      </w:del>
      <w:ins w:id="452" w:author="Jordon Beijing" w:date="2020-08-15T19:41:00Z">
        <w:r w:rsidR="00945C85">
          <w:rPr>
            <w:rFonts w:ascii="Times New Roman" w:hAnsi="Times New Roman" w:cs="Times New Roman"/>
            <w:sz w:val="24"/>
          </w:rPr>
          <w:t>10</w:t>
        </w:r>
        <w:r w:rsidR="00945C85" w:rsidRPr="00945C85">
          <w:rPr>
            <w:rFonts w:ascii="Times New Roman" w:hAnsi="Times New Roman" w:cs="Times New Roman"/>
            <w:sz w:val="24"/>
            <w:rPrChange w:id="453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454" w:author="Jordon Beijing" w:date="2020-08-15T19:41:00Z">
            <w:rPr>
              <w:rFonts w:hint="eastAsia"/>
              <w:sz w:val="24"/>
            </w:rPr>
          </w:rPrChange>
        </w:rPr>
        <w:t>coconut</w:t>
      </w:r>
      <w:ins w:id="455" w:author="Jordon Beijing" w:date="2020-08-15T19:41:00Z">
        <w:r w:rsidR="00945C85">
          <w:rPr>
            <w:rFonts w:ascii="Times New Roman" w:hAnsi="Times New Roman" w:cs="Times New Roman"/>
            <w:sz w:val="24"/>
          </w:rPr>
          <w:t>s</w:t>
        </w:r>
      </w:ins>
      <w:ins w:id="456" w:author="Jordon Beijing" w:date="2020-08-15T19:55:00Z">
        <w:r w:rsidR="006F30B3">
          <w:rPr>
            <w:rFonts w:ascii="Times New Roman" w:hAnsi="Times New Roman" w:cs="Times New Roman"/>
            <w:sz w:val="24"/>
          </w:rPr>
          <w:t xml:space="preserve"> it picks for me.</w:t>
        </w:r>
      </w:ins>
      <w:del w:id="457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58" w:author="Jordon Beijing" w:date="2020-08-15T19:41:00Z">
              <w:rPr>
                <w:rFonts w:hint="eastAsia"/>
                <w:sz w:val="24"/>
              </w:rPr>
            </w:rPrChange>
          </w:rPr>
          <w:delText>.</w:delText>
        </w:r>
      </w:del>
    </w:p>
    <w:p w:rsidR="00B75D23" w:rsidRPr="00945C85" w:rsidDel="00945C85" w:rsidRDefault="000460CD">
      <w:pPr>
        <w:ind w:firstLineChars="200" w:firstLine="480"/>
        <w:jc w:val="left"/>
        <w:rPr>
          <w:del w:id="459" w:author="Jordon Beijing" w:date="2020-08-15T19:40:00Z"/>
          <w:rFonts w:ascii="Times New Roman" w:eastAsia="Times New Roman" w:hAnsi="Times New Roman" w:cs="Times New Roman"/>
          <w:color w:val="777777"/>
          <w:sz w:val="24"/>
          <w:rPrChange w:id="460" w:author="Jordon Beijing" w:date="2020-08-15T19:41:00Z">
            <w:rPr>
              <w:del w:id="461" w:author="Jordon Beijing" w:date="2020-08-15T19:40:00Z"/>
              <w:rFonts w:ascii="Helvetica" w:eastAsia="Times New Roman" w:hAnsi="Helvetica" w:cs="Times New Roman"/>
              <w:color w:val="777777"/>
              <w:sz w:val="24"/>
            </w:rPr>
          </w:rPrChange>
        </w:rPr>
      </w:pPr>
      <w:r w:rsidRPr="00945C85">
        <w:rPr>
          <w:rFonts w:ascii="Times New Roman" w:hAnsi="Times New Roman" w:cs="Times New Roman"/>
          <w:sz w:val="24"/>
          <w:rPrChange w:id="462" w:author="Jordon Beijing" w:date="2020-08-15T19:41:00Z">
            <w:rPr>
              <w:rFonts w:hint="eastAsia"/>
              <w:sz w:val="24"/>
            </w:rPr>
          </w:rPrChange>
        </w:rPr>
        <w:t xml:space="preserve">But think about </w:t>
      </w:r>
      <w:ins w:id="463" w:author="Jordon Beijing" w:date="2020-08-15T19:55:00Z">
        <w:r w:rsidR="006F30B3">
          <w:rPr>
            <w:rFonts w:ascii="Times New Roman" w:hAnsi="Times New Roman" w:cs="Times New Roman"/>
            <w:sz w:val="24"/>
          </w:rPr>
          <w:t xml:space="preserve">it from </w:t>
        </w:r>
      </w:ins>
      <w:r w:rsidRPr="00945C85">
        <w:rPr>
          <w:rFonts w:ascii="Times New Roman" w:hAnsi="Times New Roman" w:cs="Times New Roman"/>
          <w:sz w:val="24"/>
          <w:rPrChange w:id="464" w:author="Jordon Beijing" w:date="2020-08-15T19:41:00Z">
            <w:rPr>
              <w:rFonts w:hint="eastAsia"/>
              <w:sz w:val="24"/>
            </w:rPr>
          </w:rPrChange>
        </w:rPr>
        <w:t xml:space="preserve">another </w:t>
      </w:r>
      <w:del w:id="465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66" w:author="Jordon Beijing" w:date="2020-08-15T19:41:00Z">
              <w:rPr>
                <w:rFonts w:hint="eastAsia"/>
                <w:sz w:val="24"/>
              </w:rPr>
            </w:rPrChange>
          </w:rPr>
          <w:delText xml:space="preserve">way </w:delText>
        </w:r>
      </w:del>
      <w:ins w:id="467" w:author="Jordon Beijing" w:date="2020-08-15T19:55:00Z">
        <w:r w:rsidR="006F30B3">
          <w:rPr>
            <w:rFonts w:ascii="Times New Roman" w:hAnsi="Times New Roman" w:cs="Times New Roman"/>
            <w:sz w:val="24"/>
          </w:rPr>
          <w:t>point of view.</w:t>
        </w:r>
        <w:r w:rsidR="006F30B3" w:rsidRPr="00945C85">
          <w:rPr>
            <w:rFonts w:ascii="Times New Roman" w:hAnsi="Times New Roman" w:cs="Times New Roman"/>
            <w:sz w:val="24"/>
            <w:rPrChange w:id="468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  <w:r w:rsidR="006F30B3">
          <w:rPr>
            <w:rFonts w:ascii="Times New Roman" w:hAnsi="Times New Roman" w:cs="Times New Roman"/>
            <w:sz w:val="24"/>
          </w:rPr>
          <w:t>I</w:t>
        </w:r>
      </w:ins>
      <w:del w:id="469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70" w:author="Jordon Beijing" w:date="2020-08-15T19:41:00Z">
              <w:rPr>
                <w:rFonts w:hint="eastAsia"/>
                <w:sz w:val="24"/>
              </w:rPr>
            </w:rPrChange>
          </w:rPr>
          <w:delText>i</w:delText>
        </w:r>
      </w:del>
      <w:r w:rsidRPr="00945C85">
        <w:rPr>
          <w:rFonts w:ascii="Times New Roman" w:hAnsi="Times New Roman" w:cs="Times New Roman"/>
          <w:sz w:val="24"/>
          <w:rPrChange w:id="471" w:author="Jordon Beijing" w:date="2020-08-15T19:41:00Z">
            <w:rPr>
              <w:rFonts w:hint="eastAsia"/>
              <w:sz w:val="24"/>
            </w:rPr>
          </w:rPrChange>
        </w:rPr>
        <w:t>f we do</w:t>
      </w:r>
      <w:r w:rsidRPr="00945C85">
        <w:rPr>
          <w:rFonts w:ascii="Times New Roman" w:hAnsi="Times New Roman" w:cs="Times New Roman"/>
          <w:sz w:val="24"/>
          <w:rPrChange w:id="472" w:author="Jordon Beijing" w:date="2020-08-15T19:41:00Z">
            <w:rPr>
              <w:rFonts w:hint="eastAsia"/>
              <w:sz w:val="24"/>
            </w:rPr>
          </w:rPrChange>
        </w:rPr>
        <w:t>n</w:t>
      </w:r>
      <w:r w:rsidRPr="00945C85">
        <w:rPr>
          <w:rFonts w:ascii="Times New Roman" w:hAnsi="Times New Roman" w:cs="Times New Roman"/>
          <w:sz w:val="24"/>
          <w:rPrChange w:id="473" w:author="Jordon Beijing" w:date="2020-08-15T19:41:00Z">
            <w:rPr>
              <w:sz w:val="24"/>
            </w:rPr>
          </w:rPrChange>
        </w:rPr>
        <w:t>’</w:t>
      </w:r>
      <w:r w:rsidRPr="00945C85">
        <w:rPr>
          <w:rFonts w:ascii="Times New Roman" w:hAnsi="Times New Roman" w:cs="Times New Roman"/>
          <w:sz w:val="24"/>
          <w:rPrChange w:id="474" w:author="Jordon Beijing" w:date="2020-08-15T19:41:00Z">
            <w:rPr>
              <w:rFonts w:hint="eastAsia"/>
              <w:sz w:val="24"/>
            </w:rPr>
          </w:rPrChange>
        </w:rPr>
        <w:t>t need monkeys</w:t>
      </w:r>
      <w:ins w:id="475" w:author="Jordon Beijing" w:date="2020-08-15T19:55:00Z">
        <w:r w:rsidR="006F30B3">
          <w:rPr>
            <w:rFonts w:ascii="Times New Roman" w:hAnsi="Times New Roman" w:cs="Times New Roman"/>
            <w:sz w:val="24"/>
          </w:rPr>
          <w:t xml:space="preserve">, then </w:t>
        </w:r>
      </w:ins>
      <w:del w:id="476" w:author="Jordon Beijing" w:date="2020-08-15T19:55:00Z">
        <w:r w:rsidRPr="00945C85" w:rsidDel="006F30B3">
          <w:rPr>
            <w:rFonts w:ascii="Times New Roman" w:hAnsi="Times New Roman" w:cs="Times New Roman"/>
            <w:sz w:val="24"/>
            <w:rPrChange w:id="477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  <w:r w:rsidRPr="00945C85" w:rsidDel="006F30B3">
          <w:rPr>
            <w:rFonts w:ascii="Times New Roman" w:hAnsi="Times New Roman" w:cs="Times New Roman"/>
            <w:sz w:val="24"/>
            <w:rPrChange w:id="478" w:author="Jordon Beijing" w:date="2020-08-15T19:41:00Z">
              <w:rPr>
                <w:rFonts w:hint="eastAsia"/>
                <w:sz w:val="24"/>
              </w:rPr>
            </w:rPrChange>
          </w:rPr>
          <w:delText xml:space="preserve">than </w:delText>
        </w:r>
      </w:del>
      <w:r w:rsidRPr="00945C85">
        <w:rPr>
          <w:rFonts w:ascii="Times New Roman" w:hAnsi="Times New Roman" w:cs="Times New Roman"/>
          <w:sz w:val="24"/>
          <w:rPrChange w:id="479" w:author="Jordon Beijing" w:date="2020-08-15T19:41:00Z">
            <w:rPr>
              <w:rFonts w:hint="eastAsia"/>
              <w:sz w:val="24"/>
            </w:rPr>
          </w:rPrChange>
        </w:rPr>
        <w:t xml:space="preserve">we </w:t>
      </w:r>
      <w:ins w:id="480" w:author="Jordon Beijing" w:date="2020-08-15T19:55:00Z">
        <w:r w:rsidR="006F30B3">
          <w:rPr>
            <w:rFonts w:ascii="Times New Roman" w:hAnsi="Times New Roman" w:cs="Times New Roman"/>
            <w:sz w:val="24"/>
          </w:rPr>
          <w:t xml:space="preserve">could </w:t>
        </w:r>
      </w:ins>
      <w:r w:rsidRPr="00945C85">
        <w:rPr>
          <w:rFonts w:ascii="Times New Roman" w:hAnsi="Times New Roman" w:cs="Times New Roman"/>
          <w:sz w:val="24"/>
          <w:rPrChange w:id="481" w:author="Jordon Beijing" w:date="2020-08-15T19:41:00Z">
            <w:rPr>
              <w:rFonts w:hint="eastAsia"/>
              <w:sz w:val="24"/>
            </w:rPr>
          </w:rPrChange>
        </w:rPr>
        <w:t xml:space="preserve">just </w:t>
      </w:r>
      <w:del w:id="482" w:author="Jordon Beijing" w:date="2020-08-15T20:03:00Z">
        <w:r w:rsidRPr="00945C85" w:rsidDel="000460CD">
          <w:rPr>
            <w:rFonts w:ascii="Times New Roman" w:hAnsi="Times New Roman" w:cs="Times New Roman"/>
            <w:sz w:val="24"/>
            <w:rPrChange w:id="483" w:author="Jordon Beijing" w:date="2020-08-15T19:41:00Z">
              <w:rPr>
                <w:rFonts w:hint="eastAsia"/>
                <w:sz w:val="24"/>
              </w:rPr>
            </w:rPrChange>
          </w:rPr>
          <w:delText xml:space="preserve">can </w:delText>
        </w:r>
      </w:del>
      <w:r w:rsidRPr="00945C85">
        <w:rPr>
          <w:rFonts w:ascii="Times New Roman" w:hAnsi="Times New Roman" w:cs="Times New Roman"/>
          <w:sz w:val="24"/>
          <w:rPrChange w:id="484" w:author="Jordon Beijing" w:date="2020-08-15T19:41:00Z">
            <w:rPr>
              <w:rFonts w:hint="eastAsia"/>
              <w:sz w:val="24"/>
            </w:rPr>
          </w:rPrChange>
        </w:rPr>
        <w:t>climb the tree</w:t>
      </w:r>
      <w:ins w:id="485" w:author="Jordon Beijing" w:date="2020-08-15T19:55:00Z">
        <w:r w:rsidR="006F30B3"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486" w:author="Jordon Beijing" w:date="2020-08-15T19:41:00Z">
            <w:rPr>
              <w:rFonts w:hint="eastAsia"/>
              <w:sz w:val="24"/>
            </w:rPr>
          </w:rPrChange>
        </w:rPr>
        <w:t xml:space="preserve"> or use some</w:t>
      </w:r>
      <w:ins w:id="487" w:author="Jordon Beijing" w:date="2020-08-15T19:56:00Z">
        <w:r w:rsidR="006F30B3">
          <w:rPr>
            <w:rFonts w:ascii="Times New Roman" w:hAnsi="Times New Roman" w:cs="Times New Roman"/>
            <w:sz w:val="24"/>
          </w:rPr>
          <w:t xml:space="preserve"> tool</w:t>
        </w:r>
      </w:ins>
      <w:ins w:id="488" w:author="Jordon Beijing" w:date="2020-08-15T20:03:00Z">
        <w:r>
          <w:rPr>
            <w:rFonts w:ascii="Times New Roman" w:hAnsi="Times New Roman" w:cs="Times New Roman"/>
            <w:sz w:val="24"/>
          </w:rPr>
          <w:t>s</w:t>
        </w:r>
      </w:ins>
      <w:del w:id="489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490" w:author="Jordon Beijing" w:date="2020-08-15T19:41:00Z">
              <w:rPr>
                <w:rFonts w:hint="eastAsia"/>
                <w:sz w:val="24"/>
              </w:rPr>
            </w:rPrChange>
          </w:rPr>
          <w:delText>thing</w:delText>
        </w:r>
      </w:del>
      <w:r w:rsidRPr="00945C85">
        <w:rPr>
          <w:rFonts w:ascii="Times New Roman" w:hAnsi="Times New Roman" w:cs="Times New Roman"/>
          <w:sz w:val="24"/>
          <w:rPrChange w:id="491" w:author="Jordon Beijing" w:date="2020-08-15T19:41:00Z">
            <w:rPr>
              <w:rFonts w:hint="eastAsia"/>
              <w:sz w:val="24"/>
            </w:rPr>
          </w:rPrChange>
        </w:rPr>
        <w:t xml:space="preserve"> to pick the coconut</w:t>
      </w:r>
      <w:ins w:id="492" w:author="Jordon Beijing" w:date="2020-08-15T19:55:00Z">
        <w:r w:rsidR="006F30B3">
          <w:rPr>
            <w:rFonts w:ascii="Times New Roman" w:hAnsi="Times New Roman" w:cs="Times New Roman"/>
            <w:sz w:val="24"/>
          </w:rPr>
          <w:t>s.</w:t>
        </w:r>
      </w:ins>
      <w:r w:rsidRPr="00945C85">
        <w:rPr>
          <w:rFonts w:ascii="Times New Roman" w:hAnsi="Times New Roman" w:cs="Times New Roman"/>
          <w:sz w:val="24"/>
          <w:rPrChange w:id="493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ins w:id="494" w:author="Jordon Beijing" w:date="2020-08-15T19:56:00Z">
        <w:r w:rsidR="006F30B3">
          <w:rPr>
            <w:rFonts w:ascii="Times New Roman" w:hAnsi="Times New Roman" w:cs="Times New Roman"/>
            <w:sz w:val="24"/>
          </w:rPr>
          <w:t>I</w:t>
        </w:r>
      </w:ins>
      <w:del w:id="495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496" w:author="Jordon Beijing" w:date="2020-08-15T19:41:00Z">
              <w:rPr>
                <w:rFonts w:hint="eastAsia"/>
                <w:sz w:val="24"/>
              </w:rPr>
            </w:rPrChange>
          </w:rPr>
          <w:delText>i</w:delText>
        </w:r>
      </w:del>
      <w:r w:rsidRPr="00945C85">
        <w:rPr>
          <w:rFonts w:ascii="Times New Roman" w:hAnsi="Times New Roman" w:cs="Times New Roman"/>
          <w:sz w:val="24"/>
          <w:rPrChange w:id="497" w:author="Jordon Beijing" w:date="2020-08-15T19:41:00Z">
            <w:rPr>
              <w:rFonts w:hint="eastAsia"/>
              <w:sz w:val="24"/>
            </w:rPr>
          </w:rPrChange>
        </w:rPr>
        <w:t>f people climb the tree</w:t>
      </w:r>
      <w:ins w:id="498" w:author="Jordon Beijing" w:date="2020-08-15T19:56:00Z">
        <w:r w:rsidR="006F30B3">
          <w:rPr>
            <w:rFonts w:ascii="Times New Roman" w:hAnsi="Times New Roman" w:cs="Times New Roman"/>
            <w:sz w:val="24"/>
          </w:rPr>
          <w:t>s themselves,</w:t>
        </w:r>
      </w:ins>
      <w:r w:rsidRPr="00945C85">
        <w:rPr>
          <w:rFonts w:ascii="Times New Roman" w:hAnsi="Times New Roman" w:cs="Times New Roman"/>
          <w:sz w:val="24"/>
          <w:rPrChange w:id="499" w:author="Jordon Beijing" w:date="2020-08-15T19:41:00Z">
            <w:rPr>
              <w:rFonts w:hint="eastAsia"/>
              <w:sz w:val="24"/>
            </w:rPr>
          </w:rPrChange>
        </w:rPr>
        <w:t xml:space="preserve"> it </w:t>
      </w:r>
      <w:del w:id="500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501" w:author="Jordon Beijing" w:date="2020-08-15T19:41:00Z">
              <w:rPr>
                <w:rFonts w:hint="eastAsia"/>
                <w:sz w:val="24"/>
              </w:rPr>
            </w:rPrChange>
          </w:rPr>
          <w:delText xml:space="preserve">will </w:delText>
        </w:r>
      </w:del>
      <w:ins w:id="502" w:author="Jordon Beijing" w:date="2020-08-15T19:56:00Z">
        <w:r w:rsidR="006F30B3">
          <w:rPr>
            <w:rFonts w:ascii="Times New Roman" w:hAnsi="Times New Roman" w:cs="Times New Roman"/>
            <w:sz w:val="24"/>
          </w:rPr>
          <w:t>would</w:t>
        </w:r>
        <w:r w:rsidR="006F30B3" w:rsidRPr="00945C85">
          <w:rPr>
            <w:rFonts w:ascii="Times New Roman" w:hAnsi="Times New Roman" w:cs="Times New Roman"/>
            <w:sz w:val="24"/>
            <w:rPrChange w:id="503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504" w:author="Jordon Beijing" w:date="2020-08-15T19:41:00Z">
            <w:rPr>
              <w:rFonts w:hint="eastAsia"/>
              <w:sz w:val="24"/>
            </w:rPr>
          </w:rPrChange>
        </w:rPr>
        <w:t xml:space="preserve">be more </w:t>
      </w:r>
      <w:del w:id="505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506" w:author="Jordon Beijing" w:date="2020-08-15T19:41:00Z">
              <w:rPr>
                <w:rFonts w:hint="eastAsia"/>
                <w:sz w:val="24"/>
              </w:rPr>
            </w:rPrChange>
          </w:rPr>
          <w:delText xml:space="preserve">and more </w:delText>
        </w:r>
      </w:del>
      <w:r w:rsidRPr="00945C85">
        <w:rPr>
          <w:rFonts w:ascii="Times New Roman" w:hAnsi="Times New Roman" w:cs="Times New Roman"/>
          <w:sz w:val="24"/>
          <w:rPrChange w:id="507" w:author="Jordon Beijing" w:date="2020-08-15T19:41:00Z">
            <w:rPr>
              <w:rFonts w:hint="eastAsia"/>
              <w:sz w:val="24"/>
            </w:rPr>
          </w:rPrChange>
        </w:rPr>
        <w:t>dangerous than us</w:t>
      </w:r>
      <w:ins w:id="508" w:author="Jordon Beijing" w:date="2020-08-15T19:56:00Z">
        <w:r w:rsidR="006F30B3">
          <w:rPr>
            <w:rFonts w:ascii="Times New Roman" w:hAnsi="Times New Roman" w:cs="Times New Roman"/>
            <w:sz w:val="24"/>
          </w:rPr>
          <w:t>ing</w:t>
        </w:r>
      </w:ins>
      <w:del w:id="509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510" w:author="Jordon Beijing" w:date="2020-08-15T19:41:00Z">
              <w:rPr>
                <w:rFonts w:hint="eastAsia"/>
                <w:sz w:val="24"/>
              </w:rPr>
            </w:rPrChange>
          </w:rPr>
          <w:delText>e</w:delText>
        </w:r>
      </w:del>
      <w:r w:rsidRPr="00945C85">
        <w:rPr>
          <w:rFonts w:ascii="Times New Roman" w:hAnsi="Times New Roman" w:cs="Times New Roman"/>
          <w:sz w:val="24"/>
          <w:rPrChange w:id="511" w:author="Jordon Beijing" w:date="2020-08-15T19:41:00Z">
            <w:rPr>
              <w:rFonts w:hint="eastAsia"/>
              <w:sz w:val="24"/>
            </w:rPr>
          </w:rPrChange>
        </w:rPr>
        <w:t xml:space="preserve"> the monkey</w:t>
      </w:r>
      <w:ins w:id="512" w:author="Jordon Beijing" w:date="2020-08-15T19:56:00Z">
        <w:r w:rsidR="006F30B3"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513" w:author="Jordon Beijing" w:date="2020-08-15T19:41:00Z">
            <w:rPr>
              <w:rFonts w:hint="eastAsia"/>
              <w:sz w:val="24"/>
            </w:rPr>
          </w:rPrChange>
        </w:rPr>
        <w:t xml:space="preserve"> because the</w:t>
      </w:r>
      <w:ins w:id="514" w:author="Jordon Beijing" w:date="2020-08-15T19:56:00Z">
        <w:r w:rsidR="006F30B3">
          <w:rPr>
            <w:rFonts w:ascii="Times New Roman" w:hAnsi="Times New Roman" w:cs="Times New Roman"/>
            <w:sz w:val="24"/>
          </w:rPr>
          <w:t xml:space="preserve">y </w:t>
        </w:r>
      </w:ins>
      <w:del w:id="515" w:author="Jordon Beijing" w:date="2020-08-15T19:56:00Z">
        <w:r w:rsidRPr="00945C85" w:rsidDel="006F30B3">
          <w:rPr>
            <w:rFonts w:ascii="Times New Roman" w:hAnsi="Times New Roman" w:cs="Times New Roman"/>
            <w:sz w:val="24"/>
            <w:rPrChange w:id="516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  <w:r w:rsidRPr="00945C85" w:rsidDel="006F30B3">
          <w:rPr>
            <w:rFonts w:ascii="Times New Roman" w:hAnsi="Times New Roman" w:cs="Times New Roman"/>
            <w:sz w:val="24"/>
            <w:rPrChange w:id="517" w:author="Jordon Beijing" w:date="2020-08-15T19:41:00Z">
              <w:rPr>
                <w:rFonts w:hint="eastAsia"/>
                <w:sz w:val="24"/>
              </w:rPr>
            </w:rPrChange>
          </w:rPr>
          <w:delText>monkey is</w:delText>
        </w:r>
      </w:del>
      <w:ins w:id="518" w:author="Jordon Beijing" w:date="2020-08-15T19:56:00Z">
        <w:r w:rsidR="006F30B3">
          <w:rPr>
            <w:rFonts w:ascii="Times New Roman" w:hAnsi="Times New Roman" w:cs="Times New Roman"/>
            <w:sz w:val="24"/>
          </w:rPr>
          <w:t>are</w:t>
        </w:r>
      </w:ins>
      <w:r w:rsidRPr="00945C85">
        <w:rPr>
          <w:rFonts w:ascii="Times New Roman" w:hAnsi="Times New Roman" w:cs="Times New Roman"/>
          <w:sz w:val="24"/>
          <w:rPrChange w:id="519" w:author="Jordon Beijing" w:date="2020-08-15T19:41:00Z">
            <w:rPr>
              <w:rFonts w:hint="eastAsia"/>
              <w:sz w:val="24"/>
            </w:rPr>
          </w:rPrChange>
        </w:rPr>
        <w:t xml:space="preserve"> good at climb</w:t>
      </w:r>
      <w:ins w:id="520" w:author="Jordon Beijing" w:date="2020-08-15T19:56:00Z">
        <w:r w:rsidR="006F30B3">
          <w:rPr>
            <w:rFonts w:ascii="Times New Roman" w:hAnsi="Times New Roman" w:cs="Times New Roman"/>
            <w:sz w:val="24"/>
          </w:rPr>
          <w:t>ing</w:t>
        </w:r>
      </w:ins>
      <w:r w:rsidRPr="00945C85">
        <w:rPr>
          <w:rFonts w:ascii="Times New Roman" w:hAnsi="Times New Roman" w:cs="Times New Roman"/>
          <w:sz w:val="24"/>
          <w:rPrChange w:id="521" w:author="Jordon Beijing" w:date="2020-08-15T19:41:00Z">
            <w:rPr>
              <w:rFonts w:hint="eastAsia"/>
              <w:sz w:val="24"/>
            </w:rPr>
          </w:rPrChange>
        </w:rPr>
        <w:t xml:space="preserve"> trees</w:t>
      </w:r>
      <w:ins w:id="522" w:author="Jordon Beijing" w:date="2020-08-15T20:04:00Z">
        <w:r>
          <w:rPr>
            <w:rFonts w:ascii="Times New Roman" w:hAnsi="Times New Roman" w:cs="Times New Roman"/>
            <w:sz w:val="24"/>
          </w:rPr>
          <w:t xml:space="preserve">. </w:t>
        </w:r>
      </w:ins>
      <w:del w:id="523" w:author="Jordon Beijing" w:date="2020-08-15T20:04:00Z">
        <w:r w:rsidRPr="00945C85" w:rsidDel="000460CD">
          <w:rPr>
            <w:rFonts w:ascii="Times New Roman" w:hAnsi="Times New Roman" w:cs="Times New Roman"/>
            <w:sz w:val="24"/>
            <w:rPrChange w:id="524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  <w:r w:rsidRPr="00945C85" w:rsidDel="000460CD">
          <w:rPr>
            <w:rFonts w:ascii="Times New Roman" w:hAnsi="Times New Roman" w:cs="Times New Roman"/>
            <w:sz w:val="24"/>
            <w:rPrChange w:id="525" w:author="Jordon Beijing" w:date="2020-08-15T19:41:00Z">
              <w:rPr>
                <w:rFonts w:hint="eastAsia"/>
                <w:sz w:val="24"/>
              </w:rPr>
            </w:rPrChange>
          </w:rPr>
          <w:delText>s</w:delText>
        </w:r>
      </w:del>
      <w:del w:id="526" w:author="Jordon Beijing" w:date="2020-08-15T20:07:00Z">
        <w:r w:rsidRPr="00945C85" w:rsidDel="000460CD">
          <w:rPr>
            <w:rFonts w:ascii="Times New Roman" w:hAnsi="Times New Roman" w:cs="Times New Roman"/>
            <w:sz w:val="24"/>
            <w:rPrChange w:id="527" w:author="Jordon Beijing" w:date="2020-08-15T19:41:00Z">
              <w:rPr>
                <w:rFonts w:hint="eastAsia"/>
                <w:sz w:val="24"/>
              </w:rPr>
            </w:rPrChange>
          </w:rPr>
          <w:delText xml:space="preserve">o </w:delText>
        </w:r>
      </w:del>
      <w:del w:id="528" w:author="Jordon Beijing" w:date="2020-08-15T20:04:00Z">
        <w:r w:rsidRPr="00945C85" w:rsidDel="000460CD">
          <w:rPr>
            <w:rFonts w:ascii="Times New Roman" w:hAnsi="Times New Roman" w:cs="Times New Roman"/>
            <w:sz w:val="24"/>
            <w:rPrChange w:id="529" w:author="Jordon Beijing" w:date="2020-08-15T19:41:00Z">
              <w:rPr>
                <w:rFonts w:hint="eastAsia"/>
                <w:sz w:val="24"/>
              </w:rPr>
            </w:rPrChange>
          </w:rPr>
          <w:delText xml:space="preserve">is </w:delText>
        </w:r>
      </w:del>
      <w:del w:id="530" w:author="Jordon Beijing" w:date="2020-08-15T20:07:00Z">
        <w:r w:rsidRPr="00945C85" w:rsidDel="000460CD">
          <w:rPr>
            <w:rFonts w:ascii="Times New Roman" w:hAnsi="Times New Roman" w:cs="Times New Roman"/>
            <w:sz w:val="24"/>
            <w:rPrChange w:id="531" w:author="Jordon Beijing" w:date="2020-08-15T19:41:00Z">
              <w:rPr>
                <w:rFonts w:hint="eastAsia"/>
                <w:sz w:val="24"/>
              </w:rPr>
            </w:rPrChange>
          </w:rPr>
          <w:delText>a monkey die</w:delText>
        </w:r>
      </w:del>
      <w:ins w:id="532" w:author="Jordon Beijing" w:date="2020-08-15T20:08:00Z">
        <w:r>
          <w:rPr>
            <w:rFonts w:ascii="Times New Roman" w:hAnsi="Times New Roman" w:cs="Times New Roman"/>
            <w:sz w:val="24"/>
          </w:rPr>
          <w:t>I</w:t>
        </w:r>
      </w:ins>
      <w:ins w:id="533" w:author="Jordon Beijing" w:date="2020-08-15T20:07:00Z">
        <w:r>
          <w:rPr>
            <w:rFonts w:ascii="Times New Roman" w:hAnsi="Times New Roman" w:cs="Times New Roman"/>
            <w:sz w:val="24"/>
          </w:rPr>
          <w:t>f a monkey dies or</w:t>
        </w:r>
      </w:ins>
      <w:del w:id="534" w:author="Jordon Beijing" w:date="2020-08-15T20:07:00Z">
        <w:r w:rsidRPr="00945C85" w:rsidDel="000460CD">
          <w:rPr>
            <w:rFonts w:ascii="Times New Roman" w:hAnsi="Times New Roman" w:cs="Times New Roman"/>
            <w:sz w:val="24"/>
            <w:rPrChange w:id="535" w:author="Jordon Beijing" w:date="2020-08-15T19:41:00Z">
              <w:rPr>
                <w:rFonts w:hint="eastAsia"/>
                <w:sz w:val="24"/>
              </w:rPr>
            </w:rPrChange>
          </w:rPr>
          <w:delText xml:space="preserve"> we lo</w:delText>
        </w:r>
      </w:del>
      <w:del w:id="536" w:author="Jordon Beijing" w:date="2020-08-15T20:04:00Z">
        <w:r w:rsidRPr="00945C85" w:rsidDel="000460CD">
          <w:rPr>
            <w:rFonts w:ascii="Times New Roman" w:hAnsi="Times New Roman" w:cs="Times New Roman"/>
            <w:sz w:val="24"/>
            <w:rPrChange w:id="537" w:author="Jordon Beijing" w:date="2020-08-15T19:41:00Z">
              <w:rPr>
                <w:rFonts w:hint="eastAsia"/>
                <w:sz w:val="24"/>
              </w:rPr>
            </w:rPrChange>
          </w:rPr>
          <w:delText>st</w:delText>
        </w:r>
      </w:del>
      <w:del w:id="538" w:author="Jordon Beijing" w:date="2020-08-15T20:07:00Z">
        <w:r w:rsidRPr="00945C85" w:rsidDel="000460CD">
          <w:rPr>
            <w:rFonts w:ascii="Times New Roman" w:hAnsi="Times New Roman" w:cs="Times New Roman"/>
            <w:sz w:val="24"/>
            <w:rPrChange w:id="539" w:author="Jordon Beijing" w:date="2020-08-15T19:41:00Z">
              <w:rPr>
                <w:rFonts w:hint="eastAsia"/>
                <w:sz w:val="24"/>
              </w:rPr>
            </w:rPrChange>
          </w:rPr>
          <w:delText xml:space="preserve"> more</w:delText>
        </w:r>
      </w:del>
      <w:ins w:id="540" w:author="Jordon Beijing" w:date="2020-08-15T20:04:00Z">
        <w:r>
          <w:rPr>
            <w:rFonts w:ascii="Times New Roman" w:hAnsi="Times New Roman" w:cs="Times New Roman"/>
            <w:sz w:val="24"/>
          </w:rPr>
          <w:t xml:space="preserve"> </w:t>
        </w:r>
      </w:ins>
      <w:del w:id="541" w:author="Jordon Beijing" w:date="2020-08-15T20:04:00Z">
        <w:r w:rsidRPr="00945C85" w:rsidDel="000460CD">
          <w:rPr>
            <w:rFonts w:ascii="Times New Roman" w:hAnsi="Times New Roman" w:cs="Times New Roman"/>
            <w:sz w:val="24"/>
            <w:rPrChange w:id="542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</w:del>
      <w:del w:id="543" w:author="Jordon Beijing" w:date="2020-08-15T20:05:00Z">
        <w:r w:rsidRPr="00945C85" w:rsidDel="000460CD">
          <w:rPr>
            <w:rFonts w:ascii="Times New Roman" w:hAnsi="Times New Roman" w:cs="Times New Roman"/>
            <w:sz w:val="24"/>
            <w:rPrChange w:id="544" w:author="Jordon Beijing" w:date="2020-08-15T19:41:00Z">
              <w:rPr>
                <w:rFonts w:hint="eastAsia"/>
                <w:sz w:val="24"/>
              </w:rPr>
            </w:rPrChange>
          </w:rPr>
          <w:delText xml:space="preserve">or </w:delText>
        </w:r>
      </w:del>
      <w:ins w:id="545" w:author="Jordon Beijing" w:date="2020-08-15T20:04:00Z">
        <w:r>
          <w:rPr>
            <w:rFonts w:ascii="Times New Roman" w:hAnsi="Times New Roman" w:cs="Times New Roman"/>
            <w:sz w:val="24"/>
          </w:rPr>
          <w:t xml:space="preserve">if </w:t>
        </w:r>
      </w:ins>
      <w:r w:rsidRPr="00945C85">
        <w:rPr>
          <w:rFonts w:ascii="Times New Roman" w:hAnsi="Times New Roman" w:cs="Times New Roman"/>
          <w:sz w:val="24"/>
          <w:rPrChange w:id="546" w:author="Jordon Beijing" w:date="2020-08-15T19:41:00Z">
            <w:rPr>
              <w:rFonts w:hint="eastAsia"/>
              <w:sz w:val="24"/>
            </w:rPr>
          </w:rPrChange>
        </w:rPr>
        <w:t>a human die</w:t>
      </w:r>
      <w:ins w:id="547" w:author="Jordon Beijing" w:date="2020-08-15T20:04:00Z">
        <w:r>
          <w:rPr>
            <w:rFonts w:ascii="Times New Roman" w:hAnsi="Times New Roman" w:cs="Times New Roman"/>
            <w:sz w:val="24"/>
          </w:rPr>
          <w:t>s</w:t>
        </w:r>
      </w:ins>
      <w:ins w:id="548" w:author="Jordon Beijing" w:date="2020-08-15T20:08:00Z">
        <w:r>
          <w:rPr>
            <w:rFonts w:ascii="Times New Roman" w:hAnsi="Times New Roman" w:cs="Times New Roman"/>
            <w:sz w:val="24"/>
          </w:rPr>
          <w:t>, w</w:t>
        </w:r>
        <w:r>
          <w:rPr>
            <w:rFonts w:ascii="Times New Roman" w:hAnsi="Times New Roman" w:cs="Times New Roman"/>
            <w:sz w:val="24"/>
          </w:rPr>
          <w:t>hich is worse</w:t>
        </w:r>
      </w:ins>
      <w:ins w:id="549" w:author="Jordon Beijing" w:date="2020-08-15T20:05:00Z">
        <w:r>
          <w:rPr>
            <w:rFonts w:ascii="Times New Roman" w:hAnsi="Times New Roman" w:cs="Times New Roman"/>
            <w:sz w:val="24"/>
          </w:rPr>
          <w:t>?</w:t>
        </w:r>
      </w:ins>
      <w:r w:rsidRPr="00945C85">
        <w:rPr>
          <w:rFonts w:ascii="Times New Roman" w:hAnsi="Times New Roman" w:cs="Times New Roman"/>
          <w:sz w:val="24"/>
          <w:rPrChange w:id="550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del w:id="551" w:author="Jordon Beijing" w:date="2020-08-15T20:05:00Z">
        <w:r w:rsidRPr="00945C85" w:rsidDel="000460CD">
          <w:rPr>
            <w:rFonts w:ascii="Times New Roman" w:hAnsi="Times New Roman" w:cs="Times New Roman"/>
            <w:sz w:val="24"/>
            <w:rPrChange w:id="552" w:author="Jordon Beijing" w:date="2020-08-15T19:41:00Z">
              <w:rPr>
                <w:rFonts w:hint="eastAsia"/>
                <w:sz w:val="24"/>
              </w:rPr>
            </w:rPrChange>
          </w:rPr>
          <w:delText>w</w:delText>
        </w:r>
        <w:r w:rsidRPr="00945C85" w:rsidDel="000460CD">
          <w:rPr>
            <w:rFonts w:ascii="Times New Roman" w:hAnsi="Times New Roman" w:cs="Times New Roman"/>
            <w:sz w:val="24"/>
            <w:rPrChange w:id="553" w:author="Jordon Beijing" w:date="2020-08-15T19:41:00Z">
              <w:rPr>
                <w:rFonts w:hint="eastAsia"/>
                <w:sz w:val="24"/>
              </w:rPr>
            </w:rPrChange>
          </w:rPr>
          <w:delText xml:space="preserve">e </w:delText>
        </w:r>
      </w:del>
      <w:del w:id="554" w:author="Jordon Beijing" w:date="2020-08-15T20:04:00Z">
        <w:r w:rsidRPr="00945C85" w:rsidDel="000460CD">
          <w:rPr>
            <w:rFonts w:ascii="Times New Roman" w:hAnsi="Times New Roman" w:cs="Times New Roman"/>
            <w:sz w:val="24"/>
            <w:rPrChange w:id="555" w:author="Jordon Beijing" w:date="2020-08-15T19:41:00Z">
              <w:rPr>
                <w:rFonts w:hint="eastAsia"/>
                <w:sz w:val="24"/>
              </w:rPr>
            </w:rPrChange>
          </w:rPr>
          <w:delText xml:space="preserve">lost </w:delText>
        </w:r>
      </w:del>
      <w:del w:id="556" w:author="Jordon Beijing" w:date="2020-08-15T20:05:00Z">
        <w:r w:rsidRPr="00945C85" w:rsidDel="000460CD">
          <w:rPr>
            <w:rFonts w:ascii="Times New Roman" w:hAnsi="Times New Roman" w:cs="Times New Roman"/>
            <w:sz w:val="24"/>
            <w:rPrChange w:id="557" w:author="Jordon Beijing" w:date="2020-08-15T19:41:00Z">
              <w:rPr>
                <w:rFonts w:hint="eastAsia"/>
                <w:sz w:val="24"/>
              </w:rPr>
            </w:rPrChange>
          </w:rPr>
          <w:delText>more of</w:delText>
        </w:r>
      </w:del>
      <w:ins w:id="558" w:author="Jordon Beijing" w:date="2020-08-15T20:05:00Z">
        <w:r>
          <w:rPr>
            <w:rFonts w:ascii="Times New Roman" w:hAnsi="Times New Roman" w:cs="Times New Roman"/>
            <w:sz w:val="24"/>
          </w:rPr>
          <w:t>Of</w:t>
        </w:r>
      </w:ins>
      <w:r w:rsidRPr="00945C85">
        <w:rPr>
          <w:rFonts w:ascii="Times New Roman" w:hAnsi="Times New Roman" w:cs="Times New Roman"/>
          <w:sz w:val="24"/>
          <w:rPrChange w:id="559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r w:rsidRPr="00945C85">
        <w:rPr>
          <w:rFonts w:ascii="Times New Roman" w:hAnsi="Times New Roman" w:cs="Times New Roman"/>
          <w:sz w:val="24"/>
          <w:rPrChange w:id="560" w:author="Jordon Beijing" w:date="2020-08-15T19:41:00Z">
            <w:rPr>
              <w:rFonts w:hint="eastAsia"/>
              <w:sz w:val="24"/>
            </w:rPr>
          </w:rPrChange>
        </w:rPr>
        <w:lastRenderedPageBreak/>
        <w:t>course</w:t>
      </w:r>
      <w:ins w:id="561" w:author="Jordon Beijing" w:date="2020-08-15T20:05:00Z">
        <w:r>
          <w:rPr>
            <w:rFonts w:ascii="Times New Roman" w:hAnsi="Times New Roman" w:cs="Times New Roman"/>
            <w:sz w:val="24"/>
          </w:rPr>
          <w:t>, if</w:t>
        </w:r>
      </w:ins>
      <w:r w:rsidRPr="00945C85">
        <w:rPr>
          <w:rFonts w:ascii="Times New Roman" w:hAnsi="Times New Roman" w:cs="Times New Roman"/>
          <w:sz w:val="24"/>
          <w:rPrChange w:id="562" w:author="Jordon Beijing" w:date="2020-08-15T19:41:00Z">
            <w:rPr>
              <w:rFonts w:hint="eastAsia"/>
              <w:sz w:val="24"/>
            </w:rPr>
          </w:rPrChange>
        </w:rPr>
        <w:t xml:space="preserve"> a human die</w:t>
      </w:r>
      <w:ins w:id="563" w:author="Jordon Beijing" w:date="2020-08-15T20:05:00Z">
        <w:r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564" w:author="Jordon Beijing" w:date="2020-08-15T19:41:00Z">
            <w:rPr>
              <w:rFonts w:hint="eastAsia"/>
              <w:sz w:val="24"/>
            </w:rPr>
          </w:rPrChange>
        </w:rPr>
        <w:t xml:space="preserve"> we </w:t>
      </w:r>
      <w:del w:id="565" w:author="Jordon Beijing" w:date="2020-08-15T20:05:00Z">
        <w:r w:rsidRPr="00945C85" w:rsidDel="000460CD">
          <w:rPr>
            <w:rFonts w:ascii="Times New Roman" w:hAnsi="Times New Roman" w:cs="Times New Roman"/>
            <w:sz w:val="24"/>
            <w:rPrChange w:id="566" w:author="Jordon Beijing" w:date="2020-08-15T19:41:00Z">
              <w:rPr>
                <w:rFonts w:hint="eastAsia"/>
                <w:sz w:val="24"/>
              </w:rPr>
            </w:rPrChange>
          </w:rPr>
          <w:delText xml:space="preserve">lost </w:delText>
        </w:r>
      </w:del>
      <w:ins w:id="567" w:author="Jordon Beijing" w:date="2020-08-15T20:05:00Z">
        <w:r>
          <w:rPr>
            <w:rFonts w:ascii="Times New Roman" w:hAnsi="Times New Roman" w:cs="Times New Roman"/>
            <w:sz w:val="24"/>
          </w:rPr>
          <w:t>lose</w:t>
        </w:r>
        <w:r w:rsidRPr="00945C85">
          <w:rPr>
            <w:rFonts w:ascii="Times New Roman" w:hAnsi="Times New Roman" w:cs="Times New Roman"/>
            <w:sz w:val="24"/>
            <w:rPrChange w:id="568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569" w:author="Jordon Beijing" w:date="2020-08-15T19:41:00Z">
            <w:rPr>
              <w:rFonts w:hint="eastAsia"/>
              <w:sz w:val="24"/>
            </w:rPr>
          </w:rPrChange>
        </w:rPr>
        <w:t>more</w:t>
      </w:r>
      <w:ins w:id="570" w:author="Jordon Beijing" w:date="2020-08-15T20:05:00Z">
        <w:r>
          <w:rPr>
            <w:rFonts w:ascii="Times New Roman" w:hAnsi="Times New Roman" w:cs="Times New Roman"/>
            <w:sz w:val="24"/>
          </w:rPr>
          <w:t>.</w:t>
        </w:r>
      </w:ins>
      <w:r w:rsidRPr="00945C85">
        <w:rPr>
          <w:rFonts w:ascii="Times New Roman" w:hAnsi="Times New Roman" w:cs="Times New Roman"/>
          <w:sz w:val="24"/>
          <w:rPrChange w:id="571" w:author="Jordon Beijing" w:date="2020-08-15T19:41:00Z">
            <w:rPr>
              <w:rFonts w:hint="eastAsia"/>
              <w:sz w:val="24"/>
            </w:rPr>
          </w:rPrChange>
        </w:rPr>
        <w:t xml:space="preserve"> </w:t>
      </w:r>
      <w:ins w:id="572" w:author="Jordon Beijing" w:date="2020-08-15T20:06:00Z">
        <w:r>
          <w:rPr>
            <w:rFonts w:ascii="Times New Roman" w:hAnsi="Times New Roman" w:cs="Times New Roman"/>
            <w:sz w:val="24"/>
          </w:rPr>
          <w:t>S</w:t>
        </w:r>
      </w:ins>
      <w:del w:id="573" w:author="Jordon Beijing" w:date="2020-08-15T20:05:00Z">
        <w:r w:rsidRPr="00945C85" w:rsidDel="000460CD">
          <w:rPr>
            <w:rFonts w:ascii="Times New Roman" w:hAnsi="Times New Roman" w:cs="Times New Roman"/>
            <w:sz w:val="24"/>
            <w:rPrChange w:id="574" w:author="Jordon Beijing" w:date="2020-08-15T19:41:00Z">
              <w:rPr>
                <w:rFonts w:hint="eastAsia"/>
                <w:sz w:val="24"/>
              </w:rPr>
            </w:rPrChange>
          </w:rPr>
          <w:delText>s</w:delText>
        </w:r>
      </w:del>
      <w:r w:rsidRPr="00945C85">
        <w:rPr>
          <w:rFonts w:ascii="Times New Roman" w:hAnsi="Times New Roman" w:cs="Times New Roman"/>
          <w:sz w:val="24"/>
          <w:rPrChange w:id="575" w:author="Jordon Beijing" w:date="2020-08-15T19:41:00Z">
            <w:rPr>
              <w:rFonts w:hint="eastAsia"/>
              <w:sz w:val="24"/>
            </w:rPr>
          </w:rPrChange>
        </w:rPr>
        <w:t>o</w:t>
      </w:r>
      <w:ins w:id="576" w:author="Jordon Beijing" w:date="2020-08-15T20:06:00Z">
        <w:r>
          <w:rPr>
            <w:rFonts w:ascii="Times New Roman" w:hAnsi="Times New Roman" w:cs="Times New Roman"/>
            <w:sz w:val="24"/>
          </w:rPr>
          <w:t xml:space="preserve"> in</w:t>
        </w:r>
      </w:ins>
      <w:r w:rsidRPr="00945C85">
        <w:rPr>
          <w:rFonts w:ascii="Times New Roman" w:hAnsi="Times New Roman" w:cs="Times New Roman"/>
          <w:sz w:val="24"/>
          <w:rPrChange w:id="577" w:author="Jordon Beijing" w:date="2020-08-15T19:41:00Z">
            <w:rPr>
              <w:rFonts w:hint="eastAsia"/>
              <w:sz w:val="24"/>
            </w:rPr>
          </w:rPrChange>
        </w:rPr>
        <w:t xml:space="preserve"> my opinion</w:t>
      </w:r>
      <w:ins w:id="578" w:author="Jordon Beijing" w:date="2020-08-15T20:06:00Z">
        <w:r>
          <w:rPr>
            <w:rFonts w:ascii="Times New Roman" w:hAnsi="Times New Roman" w:cs="Times New Roman"/>
            <w:sz w:val="24"/>
          </w:rPr>
          <w:t>, we can</w:t>
        </w:r>
      </w:ins>
      <w:del w:id="579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580" w:author="Jordon Beijing" w:date="2020-08-15T19:41:00Z">
              <w:rPr>
                <w:rFonts w:hint="eastAsia"/>
                <w:sz w:val="24"/>
              </w:rPr>
            </w:rPrChange>
          </w:rPr>
          <w:delText xml:space="preserve"> is</w:delText>
        </w:r>
      </w:del>
      <w:r w:rsidRPr="00945C85">
        <w:rPr>
          <w:rFonts w:ascii="Times New Roman" w:hAnsi="Times New Roman" w:cs="Times New Roman"/>
          <w:sz w:val="24"/>
          <w:rPrChange w:id="581" w:author="Jordon Beijing" w:date="2020-08-15T19:41:00Z">
            <w:rPr>
              <w:rFonts w:hint="eastAsia"/>
              <w:sz w:val="24"/>
            </w:rPr>
          </w:rPrChange>
        </w:rPr>
        <w:t xml:space="preserve"> still use monkey</w:t>
      </w:r>
      <w:ins w:id="582" w:author="Jordon Beijing" w:date="2020-08-15T20:06:00Z">
        <w:r>
          <w:rPr>
            <w:rFonts w:ascii="Times New Roman" w:hAnsi="Times New Roman" w:cs="Times New Roman"/>
            <w:sz w:val="24"/>
          </w:rPr>
          <w:t>s</w:t>
        </w:r>
      </w:ins>
      <w:r w:rsidRPr="00945C85">
        <w:rPr>
          <w:rFonts w:ascii="Times New Roman" w:hAnsi="Times New Roman" w:cs="Times New Roman"/>
          <w:sz w:val="24"/>
          <w:rPrChange w:id="583" w:author="Jordon Beijing" w:date="2020-08-15T19:41:00Z">
            <w:rPr>
              <w:rFonts w:hint="eastAsia"/>
              <w:sz w:val="24"/>
            </w:rPr>
          </w:rPrChange>
        </w:rPr>
        <w:t xml:space="preserve"> to pick </w:t>
      </w:r>
      <w:del w:id="584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585" w:author="Jordon Beijing" w:date="2020-08-15T19:41:00Z">
              <w:rPr>
                <w:rFonts w:hint="eastAsia"/>
                <w:sz w:val="24"/>
              </w:rPr>
            </w:rPrChange>
          </w:rPr>
          <w:delText xml:space="preserve">the </w:delText>
        </w:r>
      </w:del>
      <w:r w:rsidRPr="00945C85">
        <w:rPr>
          <w:rFonts w:ascii="Times New Roman" w:hAnsi="Times New Roman" w:cs="Times New Roman"/>
          <w:sz w:val="24"/>
          <w:rPrChange w:id="586" w:author="Jordon Beijing" w:date="2020-08-15T19:41:00Z">
            <w:rPr>
              <w:rFonts w:hint="eastAsia"/>
              <w:sz w:val="24"/>
            </w:rPr>
          </w:rPrChange>
        </w:rPr>
        <w:t>coconut</w:t>
      </w:r>
      <w:ins w:id="587" w:author="Jordon Beijing" w:date="2020-08-15T20:06:00Z">
        <w:r>
          <w:rPr>
            <w:rFonts w:ascii="Times New Roman" w:hAnsi="Times New Roman" w:cs="Times New Roman"/>
            <w:sz w:val="24"/>
          </w:rPr>
          <w:t>s</w:t>
        </w:r>
      </w:ins>
      <w:ins w:id="588" w:author="Jordon Beijing" w:date="2020-08-15T20:07:00Z">
        <w:r>
          <w:rPr>
            <w:rFonts w:ascii="Times New Roman" w:hAnsi="Times New Roman" w:cs="Times New Roman"/>
            <w:sz w:val="24"/>
          </w:rPr>
          <w:t>. B</w:t>
        </w:r>
      </w:ins>
      <w:del w:id="589" w:author="Jordon Beijing" w:date="2020-08-15T20:07:00Z">
        <w:r w:rsidRPr="00945C85" w:rsidDel="000460CD">
          <w:rPr>
            <w:rFonts w:ascii="Times New Roman" w:hAnsi="Times New Roman" w:cs="Times New Roman"/>
            <w:sz w:val="24"/>
            <w:rPrChange w:id="590" w:author="Jordon Beijing" w:date="2020-08-15T19:41:00Z">
              <w:rPr>
                <w:rFonts w:hint="eastAsia"/>
                <w:sz w:val="24"/>
              </w:rPr>
            </w:rPrChange>
          </w:rPr>
          <w:delText xml:space="preserve"> b</w:delText>
        </w:r>
      </w:del>
      <w:r w:rsidRPr="00945C85">
        <w:rPr>
          <w:rFonts w:ascii="Times New Roman" w:hAnsi="Times New Roman" w:cs="Times New Roman"/>
          <w:sz w:val="24"/>
          <w:rPrChange w:id="591" w:author="Jordon Beijing" w:date="2020-08-15T19:41:00Z">
            <w:rPr>
              <w:rFonts w:hint="eastAsia"/>
              <w:sz w:val="24"/>
            </w:rPr>
          </w:rPrChange>
        </w:rPr>
        <w:t xml:space="preserve">ut we need to give them time to rest </w:t>
      </w:r>
      <w:del w:id="592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593" w:author="Jordon Beijing" w:date="2020-08-15T19:41:00Z">
              <w:rPr>
                <w:rFonts w:hint="eastAsia"/>
                <w:sz w:val="24"/>
              </w:rPr>
            </w:rPrChange>
          </w:rPr>
          <w:delText xml:space="preserve">and give </w:delText>
        </w:r>
      </w:del>
      <w:ins w:id="594" w:author="Jordon Beijing" w:date="2020-08-15T20:06:00Z">
        <w:r>
          <w:rPr>
            <w:rFonts w:ascii="Times New Roman" w:hAnsi="Times New Roman" w:cs="Times New Roman"/>
            <w:sz w:val="24"/>
          </w:rPr>
          <w:t xml:space="preserve">and </w:t>
        </w:r>
      </w:ins>
      <w:del w:id="595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596" w:author="Jordon Beijing" w:date="2020-08-15T19:41:00Z">
              <w:rPr>
                <w:rFonts w:hint="eastAsia"/>
                <w:sz w:val="24"/>
              </w:rPr>
            </w:rPrChange>
          </w:rPr>
          <w:delText xml:space="preserve">them </w:delText>
        </w:r>
      </w:del>
      <w:r w:rsidRPr="00945C85">
        <w:rPr>
          <w:rFonts w:ascii="Times New Roman" w:hAnsi="Times New Roman" w:cs="Times New Roman"/>
          <w:sz w:val="24"/>
          <w:rPrChange w:id="597" w:author="Jordon Beijing" w:date="2020-08-15T19:41:00Z">
            <w:rPr>
              <w:rFonts w:hint="eastAsia"/>
              <w:sz w:val="24"/>
            </w:rPr>
          </w:rPrChange>
        </w:rPr>
        <w:t>good food</w:t>
      </w:r>
      <w:ins w:id="598" w:author="Jordon Beijing" w:date="2020-08-15T20:06:00Z">
        <w:r>
          <w:rPr>
            <w:rFonts w:ascii="Times New Roman" w:hAnsi="Times New Roman" w:cs="Times New Roman"/>
            <w:sz w:val="24"/>
          </w:rPr>
          <w:t>,</w:t>
        </w:r>
      </w:ins>
      <w:r w:rsidRPr="00945C85">
        <w:rPr>
          <w:rFonts w:ascii="Times New Roman" w:hAnsi="Times New Roman" w:cs="Times New Roman"/>
          <w:sz w:val="24"/>
          <w:rPrChange w:id="599" w:author="Jordon Beijing" w:date="2020-08-15T19:41:00Z">
            <w:rPr>
              <w:rFonts w:hint="eastAsia"/>
              <w:sz w:val="24"/>
            </w:rPr>
          </w:rPrChange>
        </w:rPr>
        <w:t xml:space="preserve"> and </w:t>
      </w:r>
      <w:del w:id="600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601" w:author="Jordon Beijing" w:date="2020-08-15T19:41:00Z">
              <w:rPr>
                <w:rFonts w:hint="eastAsia"/>
                <w:sz w:val="24"/>
              </w:rPr>
            </w:rPrChange>
          </w:rPr>
          <w:delText xml:space="preserve">do </w:delText>
        </w:r>
      </w:del>
      <w:r w:rsidRPr="00945C85">
        <w:rPr>
          <w:rFonts w:ascii="Times New Roman" w:hAnsi="Times New Roman" w:cs="Times New Roman"/>
          <w:sz w:val="24"/>
          <w:rPrChange w:id="602" w:author="Jordon Beijing" w:date="2020-08-15T19:41:00Z">
            <w:rPr>
              <w:rFonts w:hint="eastAsia"/>
              <w:sz w:val="24"/>
            </w:rPr>
          </w:rPrChange>
        </w:rPr>
        <w:t xml:space="preserve">not pull out </w:t>
      </w:r>
      <w:del w:id="603" w:author="Jordon Beijing" w:date="2020-08-15T20:06:00Z">
        <w:r w:rsidRPr="00945C85" w:rsidDel="000460CD">
          <w:rPr>
            <w:rFonts w:ascii="Times New Roman" w:hAnsi="Times New Roman" w:cs="Times New Roman"/>
            <w:sz w:val="24"/>
            <w:rPrChange w:id="604" w:author="Jordon Beijing" w:date="2020-08-15T19:41:00Z">
              <w:rPr>
                <w:rFonts w:hint="eastAsia"/>
                <w:sz w:val="24"/>
              </w:rPr>
            </w:rPrChange>
          </w:rPr>
          <w:delText xml:space="preserve">them </w:delText>
        </w:r>
      </w:del>
      <w:ins w:id="605" w:author="Jordon Beijing" w:date="2020-08-15T20:06:00Z">
        <w:r>
          <w:rPr>
            <w:rFonts w:ascii="Times New Roman" w:hAnsi="Times New Roman" w:cs="Times New Roman"/>
            <w:sz w:val="24"/>
          </w:rPr>
          <w:t>their</w:t>
        </w:r>
        <w:r w:rsidRPr="00945C85">
          <w:rPr>
            <w:rFonts w:ascii="Times New Roman" w:hAnsi="Times New Roman" w:cs="Times New Roman"/>
            <w:sz w:val="24"/>
            <w:rPrChange w:id="606" w:author="Jordon Beijing" w:date="2020-08-15T19:41:00Z">
              <w:rPr>
                <w:rFonts w:hint="eastAsia"/>
                <w:sz w:val="24"/>
              </w:rPr>
            </w:rPrChange>
          </w:rPr>
          <w:t xml:space="preserve"> </w:t>
        </w:r>
      </w:ins>
      <w:r w:rsidRPr="00945C85">
        <w:rPr>
          <w:rFonts w:ascii="Times New Roman" w:hAnsi="Times New Roman" w:cs="Times New Roman"/>
          <w:sz w:val="24"/>
          <w:rPrChange w:id="607" w:author="Jordon Beijing" w:date="2020-08-15T19:41:00Z">
            <w:rPr>
              <w:rFonts w:hint="eastAsia"/>
              <w:sz w:val="24"/>
            </w:rPr>
          </w:rPrChange>
        </w:rPr>
        <w:t>teeth.</w:t>
      </w:r>
      <w:bookmarkStart w:id="608" w:name="_GoBack"/>
      <w:bookmarkEnd w:id="608"/>
      <w:del w:id="609" w:author="Jordon Beijing" w:date="2020-08-15T19:41:00Z">
        <w:r w:rsidRPr="00945C85" w:rsidDel="00945C85">
          <w:rPr>
            <w:rFonts w:ascii="Times New Roman" w:hAnsi="Times New Roman" w:cs="Times New Roman"/>
            <w:sz w:val="24"/>
            <w:rPrChange w:id="610" w:author="Jordon Beijing" w:date="2020-08-15T19:41:00Z">
              <w:rPr>
                <w:rFonts w:hint="eastAsia"/>
                <w:sz w:val="24"/>
              </w:rPr>
            </w:rPrChange>
          </w:rPr>
          <w:delText xml:space="preserve">     </w:delText>
        </w:r>
      </w:del>
      <w:del w:id="611" w:author="Jordon Beijing" w:date="2020-08-15T19:40:00Z">
        <w:r w:rsidRPr="00945C85" w:rsidDel="00945C85">
          <w:rPr>
            <w:rFonts w:ascii="Times New Roman" w:hAnsi="Times New Roman" w:cs="Times New Roman"/>
            <w:sz w:val="24"/>
            <w:rPrChange w:id="612" w:author="Jordon Beijing" w:date="2020-08-15T19:41:00Z">
              <w:rPr>
                <w:rFonts w:hint="eastAsia"/>
                <w:sz w:val="24"/>
              </w:rPr>
            </w:rPrChange>
          </w:rPr>
          <w:delText xml:space="preserve"> </w:delText>
        </w:r>
      </w:del>
    </w:p>
    <w:p w:rsidR="00B75D23" w:rsidRPr="00945C85" w:rsidRDefault="00B75D23" w:rsidP="00945C85">
      <w:pPr>
        <w:ind w:firstLineChars="200" w:firstLine="480"/>
        <w:jc w:val="left"/>
        <w:rPr>
          <w:rFonts w:ascii="Times New Roman" w:hAnsi="Times New Roman" w:cs="Times New Roman"/>
          <w:sz w:val="24"/>
          <w:rPrChange w:id="613" w:author="Jordon Beijing" w:date="2020-08-15T19:41:00Z">
            <w:rPr>
              <w:sz w:val="24"/>
            </w:rPr>
          </w:rPrChange>
        </w:rPr>
        <w:pPrChange w:id="614" w:author="Jordon Beijing" w:date="2020-08-15T19:40:00Z">
          <w:pPr/>
        </w:pPrChange>
      </w:pPr>
    </w:p>
    <w:sectPr w:rsidR="00B75D23" w:rsidRPr="0094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D23"/>
    <w:rsid w:val="000460CD"/>
    <w:rsid w:val="006F30B3"/>
    <w:rsid w:val="00945C85"/>
    <w:rsid w:val="00B75D23"/>
    <w:rsid w:val="05EB0213"/>
    <w:rsid w:val="081173ED"/>
    <w:rsid w:val="0A3F4BE2"/>
    <w:rsid w:val="0FB35A03"/>
    <w:rsid w:val="14876B80"/>
    <w:rsid w:val="40C623AE"/>
    <w:rsid w:val="4893518D"/>
    <w:rsid w:val="4F5B0D14"/>
    <w:rsid w:val="513770B1"/>
    <w:rsid w:val="51CB234B"/>
    <w:rsid w:val="5A6A5BFF"/>
    <w:rsid w:val="6D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D48C59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Jordon Beijing</cp:lastModifiedBy>
  <cp:revision>2</cp:revision>
  <dcterms:created xsi:type="dcterms:W3CDTF">2014-10-29T12:08:00Z</dcterms:created>
  <dcterms:modified xsi:type="dcterms:W3CDTF">2020-08-15T13:08:00Z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