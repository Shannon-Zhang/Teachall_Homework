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279E" w14:textId="77777777" w:rsidR="00BF0B33" w:rsidRPr="003437C9" w:rsidRDefault="001A0AA6">
      <w:pPr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0" w:author="Jordon Beijing" w:date="2020-08-15T20:35:00Z">
            <w:rPr>
              <w:rFonts w:ascii="Arial" w:eastAsia="SimSu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" w:author="Jordon Beijing" w:date="2020-08-15T20:35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>W6A</w:t>
      </w:r>
      <w:ins w:id="2" w:author="Jordon Beijing" w:date="2020-08-15T20:36:00Z">
        <w:r w:rsidR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,</w:t>
        </w:r>
      </w:ins>
      <w:del w:id="3" w:author="Jordon Beijing" w:date="2020-08-15T20:36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4" w:author="Jordon Beijing" w:date="2020-08-15T20:35:00Z">
              <w:rPr>
                <w:rFonts w:ascii="Arial" w:eastAsia="SimSun" w:hAnsi="Arial" w:cs="Arial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-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5" w:author="Jordon Beijing" w:date="2020-08-15T20:35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 xml:space="preserve"> Lesson 10, Journal 13-14, </w:t>
      </w:r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6" w:author="Jordon Beijing" w:date="2020-08-15T20:36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>Draft 1</w:t>
      </w:r>
    </w:p>
    <w:p w14:paraId="496FD2C2" w14:textId="77777777" w:rsidR="00BF0B33" w:rsidRPr="003437C9" w:rsidRDefault="001A0AA6">
      <w:pPr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7" w:author="Jordon Beijing" w:date="2020-08-15T20:35:00Z">
            <w:rPr>
              <w:rFonts w:ascii="Arial" w:eastAsia="SimSu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8" w:author="Jordon Beijing" w:date="2020-08-15T20:35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 xml:space="preserve">Enoch Jiang   </w:t>
      </w:r>
    </w:p>
    <w:p w14:paraId="61F527C7" w14:textId="77777777" w:rsidR="00BF0B33" w:rsidRPr="003437C9" w:rsidRDefault="001A0AA6">
      <w:pPr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9" w:author="Jordon Beijing" w:date="2020-08-15T20:35:00Z">
            <w:rPr>
              <w:rFonts w:ascii="Arial" w:eastAsia="SimSu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0" w:author="Jordon Beijing" w:date="2020-08-15T20:35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>2020.</w:t>
      </w:r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11" w:author="Jordon Beijing" w:date="2020-08-15T20:36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>08.09</w:t>
      </w:r>
    </w:p>
    <w:p w14:paraId="1503EC31" w14:textId="77777777" w:rsidR="00BF0B33" w:rsidRPr="003437C9" w:rsidRDefault="001A0AA6">
      <w:pPr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" w:author="Jordon Beijing" w:date="2020-08-15T20:35:00Z">
            <w:rPr>
              <w:rFonts w:ascii="Arial" w:eastAsia="SimSu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3" w:author="Jordon Beijing" w:date="2020-08-15T20:35:00Z">
            <w:rPr>
              <w:rFonts w:ascii="Arial" w:eastAsia="SimSun" w:hAnsi="Arial" w:cs="Arial" w:hint="eastAsia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t xml:space="preserve">         </w:t>
      </w:r>
    </w:p>
    <w:p w14:paraId="5288C0AF" w14:textId="77777777" w:rsidR="00BF0B33" w:rsidRDefault="003437C9" w:rsidP="003437C9">
      <w:pPr>
        <w:jc w:val="center"/>
        <w:rPr>
          <w:ins w:id="14" w:author="Jordon Beijing" w:date="2020-08-15T20:36:00Z"/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</w:rPr>
      </w:pPr>
      <w:ins w:id="15" w:author="Jordon Beijing" w:date="2020-08-15T20:36:00Z"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highlight w:val="yellow"/>
            <w:shd w:val="clear" w:color="auto" w:fill="FFFFFF"/>
          </w:rPr>
          <w:t>T</w:t>
        </w:r>
      </w:ins>
      <w:del w:id="16" w:author="Jordon Beijing" w:date="2020-08-15T20:36:00Z">
        <w:r w:rsidR="001A0AA6" w:rsidRPr="003437C9" w:rsidDel="003437C9">
          <w:rPr>
            <w:rFonts w:ascii="Times New Roman" w:eastAsia="Times New Roman" w:hAnsi="Times New Roman" w:cs="Times New Roman"/>
            <w:b/>
            <w:bCs/>
            <w:color w:val="000000"/>
            <w:sz w:val="24"/>
            <w:highlight w:val="yellow"/>
            <w:shd w:val="clear" w:color="auto" w:fill="FFFFFF"/>
            <w:rPrChange w:id="17" w:author="Jordon Beijing" w:date="2020-08-15T20:35:00Z">
              <w:rPr>
                <w:rFonts w:eastAsia="Times New Roman" w:hAnsi="Arial" w:cs="Arial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t</w:delText>
        </w:r>
      </w:del>
      <w:r w:rsidR="001A0AA6" w:rsidRPr="003437C9">
        <w:rPr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  <w:rPrChange w:id="18" w:author="Jordon Beijing" w:date="2020-08-15T20:35:00Z">
            <w:rPr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t>he most important part of being a good friend</w:t>
      </w:r>
    </w:p>
    <w:p w14:paraId="6354CBD8" w14:textId="77777777" w:rsidR="003437C9" w:rsidRPr="003437C9" w:rsidRDefault="003437C9" w:rsidP="003437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  <w:rPrChange w:id="19" w:author="Jordon Beijing" w:date="2020-08-15T20:35:00Z">
            <w:rPr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20" w:author="Jordon Beijing" w:date="2020-08-15T20:35:00Z">
          <w:pPr>
            <w:ind w:firstLineChars="500" w:firstLine="1205"/>
          </w:pPr>
        </w:pPrChange>
      </w:pPr>
    </w:p>
    <w:p w14:paraId="471D083E" w14:textId="77777777" w:rsidR="00BF0B33" w:rsidRDefault="001A0AA6" w:rsidP="001A0AA6">
      <w:pPr>
        <w:ind w:firstLine="420"/>
        <w:rPr>
          <w:ins w:id="21" w:author="Jordon Beijing" w:date="2020-08-15T20:41:00Z"/>
          <w:rFonts w:ascii="Times New Roman" w:eastAsia="SimSun" w:hAnsi="Times New Roman" w:cs="Times New Roman"/>
          <w:sz w:val="24"/>
          <w:highlight w:val="yellow"/>
          <w:shd w:val="clear" w:color="auto" w:fill="FFFFFF"/>
        </w:rPr>
        <w:pPrChange w:id="22" w:author="Jordon Beijing" w:date="2020-08-15T20:50:00Z">
          <w:pPr/>
        </w:pPrChange>
      </w:pPr>
      <w:del w:id="23" w:author="Jordon Beijing" w:date="2020-08-15T20:35:00Z">
        <w:r w:rsidRPr="003437C9" w:rsidDel="003437C9">
          <w:rPr>
            <w:rFonts w:ascii="Times New Roman" w:eastAsia="SimSun" w:hAnsi="Times New Roman" w:cs="Times New Roman"/>
            <w:b/>
            <w:bCs/>
            <w:color w:val="000000"/>
            <w:sz w:val="24"/>
            <w:shd w:val="clear" w:color="auto" w:fill="FFFFFF"/>
            <w:rPrChange w:id="24" w:author="Jordon Beijing" w:date="2020-08-15T20:3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25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I think </w:t>
      </w:r>
      <w:del w:id="26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27" w:author="Jordon Beijing" w:date="2020-08-15T20:3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being a good friend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28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the most important part</w:t>
      </w:r>
      <w:ins w:id="29" w:author="Jordon Beijing" w:date="2020-08-15T20:37:00Z">
        <w:r w:rsidR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 of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0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31" w:author="Jordon Beijing" w:date="2020-08-15T20:37:00Z">
        <w:r w:rsidR="003437C9" w:rsidRPr="00432E26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being a good friend 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2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is </w:t>
      </w:r>
      <w:ins w:id="33" w:author="Jordon Beijing" w:date="2020-08-15T20:37:00Z">
        <w:r w:rsidR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that 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4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we can trust each other</w:t>
      </w:r>
      <w:ins w:id="35" w:author="Jordon Beijing" w:date="2020-08-15T20:37:00Z">
        <w:r w:rsid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</w:rPr>
          <w:t>.</w:t>
        </w:r>
      </w:ins>
      <w:del w:id="36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37" w:author="Jordon Beijing" w:date="2020-08-15T20:35:00Z">
              <w:rPr>
                <w:rFonts w:eastAsia="SimSun" w:hAnsi="Arial" w:cs="Arial" w:hint="eastAsia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,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38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highlight w:val="yellow"/>
              <w:shd w:val="clear" w:color="auto" w:fill="FFFFFF"/>
            </w:rPr>
          </w:rPrChange>
        </w:rPr>
        <w:t xml:space="preserve"> </w:t>
      </w:r>
      <w:commentRangeStart w:id="39"/>
      <w:del w:id="40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u w:val="single"/>
            <w:shd w:val="clear" w:color="auto" w:fill="FFFFFF"/>
            <w:rPrChange w:id="41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u w:val="single"/>
                <w:shd w:val="clear" w:color="auto" w:fill="FFFFFF"/>
              </w:rPr>
            </w:rPrChange>
          </w:rPr>
          <w:delText>and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42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</w:del>
      <w:ins w:id="43" w:author="Jordon Beijing" w:date="2020-08-15T20:38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u w:val="single"/>
            <w:shd w:val="clear" w:color="auto" w:fill="FFFFFF"/>
            <w:rPrChange w:id="44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u w:val="single"/>
                <w:shd w:val="clear" w:color="auto" w:fill="FFFFFF"/>
              </w:rPr>
            </w:rPrChange>
          </w:rPr>
          <w:t>For example,</w:t>
        </w:r>
      </w:ins>
      <w:del w:id="45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46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i</w:delText>
        </w:r>
      </w:del>
      <w:del w:id="47" w:author="Jordon Beijing" w:date="2020-08-15T20:38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48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f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49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50" w:author="Jordon Beijing" w:date="2020-08-15T20:39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51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imagine 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52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there is a </w:t>
      </w:r>
      <w:del w:id="53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54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captain </w:delText>
        </w:r>
      </w:del>
      <w:ins w:id="55" w:author="Jordon Beijing" w:date="2020-08-15T20:38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56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>conflict</w:t>
        </w:r>
      </w:ins>
      <w:ins w:id="57" w:author="Jordon Beijing" w:date="2020-08-15T20:39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58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… </w:t>
        </w:r>
      </w:ins>
      <w:ins w:id="59" w:author="Jordon Beijing" w:date="2020-08-15T20:37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60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>and</w:t>
        </w:r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61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62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the friend need</w:t>
      </w:r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63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highlight w:val="yellow"/>
              <w:shd w:val="clear" w:color="auto" w:fill="FFFFFF"/>
            </w:rPr>
          </w:rPrChange>
        </w:rPr>
        <w:t>s</w:t>
      </w:r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64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to be loyal</w:t>
      </w:r>
      <w:del w:id="65" w:author="Jordon Beijing" w:date="2020-08-15T20:37:00Z">
        <w:r w:rsidRPr="003437C9" w:rsidDel="003437C9">
          <w:rPr>
            <w:rFonts w:ascii="Times New Roman" w:eastAsia="SimSun" w:hAnsi="Times New Roman" w:cs="Times New Roman"/>
            <w:strike/>
            <w:color w:val="000000"/>
            <w:sz w:val="24"/>
            <w:highlight w:val="yellow"/>
            <w:shd w:val="clear" w:color="auto" w:fill="FFFFFF"/>
            <w:rPrChange w:id="66" w:author="Jordon Beijing" w:date="2020-08-15T20:39:00Z">
              <w:rPr>
                <w:rFonts w:eastAsia="SimSun" w:hAnsi="Arial" w:cs="Arial" w:hint="eastAsia"/>
                <w:b/>
                <w:bCs/>
                <w:strike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ty</w:delText>
        </w:r>
      </w:del>
      <w:ins w:id="67" w:author="Jordon Beijing" w:date="2020-08-15T20:38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68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>.</w:t>
        </w:r>
      </w:ins>
      <w:del w:id="69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70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.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71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del w:id="72" w:author="Jordon Beijing" w:date="2020-08-15T20:37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73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a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74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nd </w:delText>
        </w:r>
      </w:del>
      <w:del w:id="75" w:author="Jordon Beijing" w:date="2020-08-15T20:38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76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I think </w:delText>
        </w:r>
      </w:del>
      <w:ins w:id="77" w:author="Jordon Beijing" w:date="2020-08-15T20:38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78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>I</w:t>
        </w:r>
      </w:ins>
      <w:del w:id="79" w:author="Jordon Beijing" w:date="2020-08-15T20:38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0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i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81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f he is a good friend</w:t>
      </w:r>
      <w:ins w:id="82" w:author="Jordon Beijing" w:date="2020-08-15T20:38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3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, </w:t>
        </w:r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4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highlight w:val="yellow"/>
                <w:shd w:val="clear" w:color="auto" w:fill="FFFFFF"/>
              </w:rPr>
            </w:rPrChange>
          </w:rPr>
          <w:t>then</w:t>
        </w:r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5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6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>I think</w:t>
        </w:r>
        <w:r w:rsidR="003437C9" w:rsidRPr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7" w:author="Jordon Beijing" w:date="2020-08-15T20:39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del w:id="88" w:author="Jordon Beijing" w:date="2020-08-15T20:38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highlight w:val="yellow"/>
            <w:shd w:val="clear" w:color="auto" w:fill="FFFFFF"/>
            <w:rPrChange w:id="89" w:author="Jordon Beijing" w:date="2020-08-15T20:39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highlight w:val="yellow"/>
          <w:shd w:val="clear" w:color="auto" w:fill="FFFFFF"/>
          <w:rPrChange w:id="90" w:author="Jordon Beijing" w:date="2020-08-15T20:39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he will not </w:t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1" w:author="Jordon Beijing" w:date="2020-08-15T20:39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  <w:fldChar w:fldCharType="begin"/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2" w:author="Jordon Beijing" w:date="2020-08-15T20:39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  <w:instrText xml:space="preserve"> HYPERLINK "C:/Users/giga/AppData/Local/youdao/dict/Application/8.9.3.0/resultui/html/index.html" \l "/javascript:;" </w:instrText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3" w:author="Jordon Beijing" w:date="2020-08-15T20:39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  <w:fldChar w:fldCharType="separate"/>
      </w:r>
      <w:r w:rsidRPr="003437C9">
        <w:rPr>
          <w:rStyle w:val="Hyperlink"/>
          <w:rFonts w:ascii="Times New Roman" w:eastAsia="SimSun" w:hAnsi="Times New Roman" w:cs="Times New Roman"/>
          <w:color w:val="auto"/>
          <w:sz w:val="24"/>
          <w:highlight w:val="yellow"/>
          <w:u w:val="none"/>
          <w:shd w:val="clear" w:color="auto" w:fill="FFFFFF"/>
          <w:rPrChange w:id="94" w:author="Jordon Beijing" w:date="2020-08-15T20:39:00Z">
            <w:rPr>
              <w:rStyle w:val="Hyperlink"/>
              <w:rFonts w:eastAsia="SimSun" w:hAnsi="Arial" w:cs="Arial"/>
              <w:b/>
              <w:color w:val="auto"/>
              <w:sz w:val="24"/>
              <w:u w:val="none"/>
              <w:shd w:val="clear" w:color="auto" w:fill="FFFFFF"/>
            </w:rPr>
          </w:rPrChange>
        </w:rPr>
        <w:t>betrayal</w:t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5" w:author="Jordon Beijing" w:date="2020-08-15T20:39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  <w:fldChar w:fldCharType="end"/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6" w:author="Jordon Beijing" w:date="2020-08-15T20:39:00Z">
            <w:rPr>
              <w:rFonts w:eastAsia="SimSun" w:hAnsi="Arial" w:cs="Arial" w:hint="eastAsia"/>
              <w:b/>
              <w:sz w:val="24"/>
              <w:shd w:val="clear" w:color="auto" w:fill="FFFFFF"/>
            </w:rPr>
          </w:rPrChange>
        </w:rPr>
        <w:t xml:space="preserve"> you</w:t>
      </w:r>
      <w:r w:rsidRPr="003437C9"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97" w:author="Jordon Beijing" w:date="2020-08-15T20:39:00Z">
            <w:rPr>
              <w:rFonts w:eastAsia="SimSun" w:hAnsi="Arial" w:cs="Arial" w:hint="eastAsia"/>
              <w:b/>
              <w:sz w:val="24"/>
              <w:highlight w:val="yellow"/>
              <w:shd w:val="clear" w:color="auto" w:fill="FFFFFF"/>
            </w:rPr>
          </w:rPrChange>
        </w:rPr>
        <w:t>.</w:t>
      </w:r>
      <w:commentRangeEnd w:id="39"/>
      <w:r w:rsidR="003437C9">
        <w:rPr>
          <w:rStyle w:val="CommentReference"/>
        </w:rPr>
        <w:commentReference w:id="39"/>
      </w:r>
      <w:ins w:id="98" w:author="Jordon Beijing" w:date="2020-08-15T20:49:00Z">
        <w:r w:rsidR="00B24035">
          <w:rPr>
            <w:rFonts w:ascii="Times New Roman" w:eastAsia="SimSun" w:hAnsi="Times New Roman" w:cs="Times New Roman"/>
            <w:sz w:val="24"/>
            <w:highlight w:val="yellow"/>
            <w:shd w:val="clear" w:color="auto" w:fill="FFFFFF"/>
          </w:rPr>
          <w:t xml:space="preserve"> So I think…</w:t>
        </w:r>
      </w:ins>
      <w:del w:id="99" w:author="Jordon Beijing" w:date="2020-08-15T20:37:00Z">
        <w:r w:rsidRPr="003437C9" w:rsidDel="003437C9">
          <w:rPr>
            <w:rFonts w:ascii="Times New Roman" w:eastAsia="SimSun" w:hAnsi="Times New Roman" w:cs="Times New Roman"/>
            <w:sz w:val="24"/>
            <w:highlight w:val="yellow"/>
            <w:shd w:val="clear" w:color="auto" w:fill="FFFFFF"/>
            <w:rPrChange w:id="100" w:author="Jordon Beijing" w:date="2020-08-15T20:35:00Z">
              <w:rPr>
                <w:rFonts w:eastAsia="SimSun" w:hAnsi="Arial" w:cs="Arial" w:hint="eastAsia"/>
                <w:b/>
                <w:sz w:val="24"/>
                <w:highlight w:val="yellow"/>
                <w:shd w:val="clear" w:color="auto" w:fill="FFFFFF"/>
              </w:rPr>
            </w:rPrChange>
          </w:rPr>
          <w:delText xml:space="preserve"> </w:delText>
        </w:r>
      </w:del>
    </w:p>
    <w:p w14:paraId="3FD20625" w14:textId="77777777" w:rsidR="003437C9" w:rsidRPr="003437C9" w:rsidRDefault="003437C9">
      <w:pPr>
        <w:rPr>
          <w:rFonts w:ascii="Times New Roman" w:eastAsia="SimSun" w:hAnsi="Times New Roman" w:cs="Times New Roman"/>
          <w:sz w:val="24"/>
          <w:highlight w:val="yellow"/>
          <w:shd w:val="clear" w:color="auto" w:fill="FFFFFF"/>
          <w:rPrChange w:id="101" w:author="Jordon Beijing" w:date="2020-08-15T20:35:00Z">
            <w:rPr>
              <w:rFonts w:eastAsia="SimSun" w:hAnsi="Arial" w:cs="Arial"/>
              <w:b/>
              <w:sz w:val="24"/>
              <w:highlight w:val="yellow"/>
              <w:shd w:val="clear" w:color="auto" w:fill="FFFFFF"/>
            </w:rPr>
          </w:rPrChange>
        </w:rPr>
      </w:pPr>
    </w:p>
    <w:p w14:paraId="77428830" w14:textId="77777777" w:rsidR="00BF0B33" w:rsidRPr="003437C9" w:rsidRDefault="001A0AA6">
      <w:pPr>
        <w:rPr>
          <w:rFonts w:ascii="Times New Roman" w:eastAsia="SimSun" w:hAnsi="Times New Roman" w:cs="Times New Roman"/>
          <w:bCs/>
          <w:i/>
          <w:iCs/>
          <w:sz w:val="24"/>
          <w:shd w:val="clear" w:color="auto" w:fill="FFFFFF"/>
          <w:rPrChange w:id="102" w:author="Jordon Beijing" w:date="2020-08-15T20:41:00Z">
            <w:rPr>
              <w:rFonts w:ascii="Comic Sans MS" w:eastAsia="SimSun" w:hAnsi="Comic Sans MS" w:cs="Comic Sans MS"/>
              <w:bCs/>
              <w:i/>
              <w:iCs/>
              <w:szCs w:val="21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bCs/>
          <w:i/>
          <w:iCs/>
          <w:sz w:val="24"/>
          <w:shd w:val="clear" w:color="auto" w:fill="FFFFFF"/>
          <w:rPrChange w:id="103" w:author="Jordon Beijing" w:date="2020-08-15T20:41:00Z">
            <w:rPr>
              <w:rFonts w:ascii="Comic Sans MS" w:eastAsia="SimSun" w:hAnsi="Comic Sans MS" w:cs="Comic Sans MS"/>
              <w:bCs/>
              <w:i/>
              <w:iCs/>
              <w:szCs w:val="21"/>
              <w:shd w:val="clear" w:color="auto" w:fill="FFFFFF"/>
            </w:rPr>
          </w:rPrChange>
        </w:rPr>
        <w:t>Notes</w:t>
      </w:r>
      <w:ins w:id="104" w:author="Jordon Beijing" w:date="2020-08-15T20:41:00Z">
        <w:r w:rsid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: </w:t>
        </w:r>
      </w:ins>
      <w:del w:id="105" w:author="Jordon Beijing" w:date="2020-08-15T20:41:00Z">
        <w:r w:rsidRPr="003437C9" w:rsidDel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06" w:author="Jordon Beijing" w:date="2020-08-15T20:41:00Z">
              <w:rPr>
                <w:rFonts w:ascii="Comic Sans MS" w:eastAsia="SimSun" w:hAnsi="Comic Sans MS" w:cs="Comic Sans MS"/>
                <w:bCs/>
                <w:i/>
                <w:iCs/>
                <w:szCs w:val="21"/>
                <w:shd w:val="clear" w:color="auto" w:fill="FFFFFF"/>
              </w:rPr>
            </w:rPrChange>
          </w:rPr>
          <w:delText xml:space="preserve">:  </w:delText>
        </w:r>
        <w:r w:rsidRPr="003437C9" w:rsidDel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07" w:author="Jordon Beijing" w:date="2020-08-15T20:41:00Z">
              <w:rPr>
                <w:rFonts w:ascii="Comic Sans MS" w:eastAsia="SimSun" w:hAnsi="Comic Sans MS" w:cs="Comic Sans MS"/>
                <w:bCs/>
                <w:i/>
                <w:iCs/>
                <w:szCs w:val="21"/>
                <w:shd w:val="clear" w:color="auto" w:fill="FFFFFF"/>
              </w:rPr>
            </w:rPrChange>
          </w:rPr>
          <w:delText xml:space="preserve">more </w:delText>
        </w:r>
      </w:del>
      <w:ins w:id="108" w:author="Jordon Beijing" w:date="2020-08-15T20:41:00Z">
        <w:r w:rsidR="003437C9" w:rsidRP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09" w:author="Jordon Beijing" w:date="2020-08-15T20:41:00Z">
              <w:rPr>
                <w:rFonts w:ascii="Times New Roman" w:eastAsia="SimSun" w:hAnsi="Times New Roman" w:cs="Times New Roman"/>
                <w:bCs/>
                <w:i/>
                <w:iCs/>
                <w:sz w:val="24"/>
                <w:shd w:val="clear" w:color="auto" w:fill="FFFFFF"/>
              </w:rPr>
            </w:rPrChange>
          </w:rPr>
          <w:t>Needs more</w:t>
        </w:r>
        <w:r w:rsidR="003437C9" w:rsidRP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10" w:author="Jordon Beijing" w:date="2020-08-15T20:41:00Z">
              <w:rPr>
                <w:rFonts w:ascii="Comic Sans MS" w:eastAsia="SimSun" w:hAnsi="Comic Sans MS" w:cs="Comic Sans MS"/>
                <w:bCs/>
                <w:i/>
                <w:iCs/>
                <w:szCs w:val="21"/>
                <w:shd w:val="clear" w:color="auto" w:fill="FFFFFF"/>
              </w:rPr>
            </w:rPrChange>
          </w:rPr>
          <w:t xml:space="preserve"> </w:t>
        </w:r>
      </w:ins>
      <w:r w:rsidRPr="003437C9">
        <w:rPr>
          <w:rFonts w:ascii="Times New Roman" w:eastAsia="SimSun" w:hAnsi="Times New Roman" w:cs="Times New Roman"/>
          <w:bCs/>
          <w:i/>
          <w:iCs/>
          <w:sz w:val="24"/>
          <w:shd w:val="clear" w:color="auto" w:fill="FFFFFF"/>
          <w:rPrChange w:id="111" w:author="Jordon Beijing" w:date="2020-08-15T20:41:00Z">
            <w:rPr>
              <w:rFonts w:ascii="Comic Sans MS" w:eastAsia="SimSun" w:hAnsi="Comic Sans MS" w:cs="Comic Sans MS"/>
              <w:bCs/>
              <w:i/>
              <w:iCs/>
              <w:szCs w:val="21"/>
              <w:shd w:val="clear" w:color="auto" w:fill="FFFFFF"/>
            </w:rPr>
          </w:rPrChange>
        </w:rPr>
        <w:t>words</w:t>
      </w:r>
      <w:del w:id="112" w:author="Jordon Beijing" w:date="2020-08-15T20:41:00Z">
        <w:r w:rsidRPr="003437C9" w:rsidDel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13" w:author="Jordon Beijing" w:date="2020-08-15T20:41:00Z">
              <w:rPr>
                <w:rFonts w:ascii="Comic Sans MS" w:eastAsia="SimSun" w:hAnsi="Comic Sans MS" w:cs="Comic Sans MS"/>
                <w:bCs/>
                <w:i/>
                <w:iCs/>
                <w:szCs w:val="21"/>
                <w:shd w:val="clear" w:color="auto" w:fill="FFFFFF"/>
              </w:rPr>
            </w:rPrChange>
          </w:rPr>
          <w:delText xml:space="preserve"> will be better.</w:delText>
        </w:r>
      </w:del>
      <w:ins w:id="114" w:author="Jordon Beijing" w:date="2020-08-15T20:41:00Z">
        <w:r w:rsidR="003437C9" w:rsidRP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115" w:author="Jordon Beijing" w:date="2020-08-15T20:41:00Z">
              <w:rPr>
                <w:rFonts w:ascii="Times New Roman" w:eastAsia="SimSun" w:hAnsi="Times New Roman" w:cs="Times New Roman"/>
                <w:bCs/>
                <w:i/>
                <w:iCs/>
                <w:sz w:val="24"/>
                <w:shd w:val="clear" w:color="auto" w:fill="FFFFFF"/>
              </w:rPr>
            </w:rPrChange>
          </w:rPr>
          <w:t>. Write at least five sentences. Give an example!</w:t>
        </w:r>
      </w:ins>
    </w:p>
    <w:p w14:paraId="4E6F95F8" w14:textId="78684893" w:rsidR="00BF0B33" w:rsidRPr="003437C9" w:rsidRDefault="003437C9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hd w:val="clear" w:color="auto" w:fill="FFFFFF"/>
          <w:rPrChange w:id="116" w:author="Jordon Beijing" w:date="2020-08-15T20:41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  <w:ins w:id="117" w:author="Jordon Beijing" w:date="2020-08-15T20:41:00Z">
        <w:r w:rsidRPr="003437C9">
          <w:rPr>
            <w:rFonts w:ascii="Times New Roman" w:eastAsia="SimSun" w:hAnsi="Times New Roman" w:cs="Times New Roman"/>
            <w:i/>
            <w:iCs/>
            <w:color w:val="000000"/>
            <w:sz w:val="24"/>
            <w:shd w:val="clear" w:color="auto" w:fill="FFFFFF"/>
            <w:rPrChange w:id="118" w:author="Jordon Beijing" w:date="2020-08-15T20:41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Remember the </w:t>
        </w:r>
      </w:ins>
      <w:r w:rsidR="001A0AA6" w:rsidRPr="003437C9">
        <w:rPr>
          <w:rFonts w:ascii="Times New Roman" w:eastAsia="SimSun" w:hAnsi="Times New Roman" w:cs="Times New Roman"/>
          <w:i/>
          <w:iCs/>
          <w:color w:val="000000"/>
          <w:sz w:val="24"/>
          <w:shd w:val="clear" w:color="auto" w:fill="FFFFFF"/>
          <w:rPrChange w:id="119" w:author="Jordon Beijing" w:date="2020-08-15T20:41:00Z">
            <w:rPr>
              <w:rFonts w:ascii="Comic Sans MS" w:eastAsia="SimSun" w:hAnsi="Comic Sans MS" w:cs="Comic Sans MS"/>
              <w:color w:val="000000"/>
              <w:szCs w:val="21"/>
              <w:shd w:val="clear" w:color="auto" w:fill="FFFFFF"/>
            </w:rPr>
          </w:rPrChange>
        </w:rPr>
        <w:t xml:space="preserve">7 coordinating </w:t>
      </w:r>
      <w:r w:rsidR="001A0AA6" w:rsidRPr="003437C9">
        <w:rPr>
          <w:rFonts w:ascii="Times New Roman" w:eastAsia="SimSun" w:hAnsi="Times New Roman" w:cs="Times New Roman"/>
          <w:i/>
          <w:iCs/>
          <w:color w:val="000000"/>
          <w:sz w:val="24"/>
          <w:shd w:val="clear" w:color="auto" w:fill="FFFFFF"/>
          <w:rPrChange w:id="120" w:author="Jordon Beijing" w:date="2020-08-15T20:41:00Z">
            <w:rPr>
              <w:rFonts w:ascii="Comic Sans MS" w:eastAsia="SimSun" w:hAnsi="Comic Sans MS" w:cs="Comic Sans MS"/>
              <w:color w:val="000000"/>
              <w:szCs w:val="21"/>
              <w:shd w:val="clear" w:color="auto" w:fill="FFFFFF"/>
            </w:rPr>
          </w:rPrChange>
        </w:rPr>
        <w:t xml:space="preserve">conjunctions: for, and, nor, but, or, yet, so </w:t>
      </w:r>
      <w:del w:id="121" w:author="Jordon Beijing" w:date="2020-08-15T20:50:00Z">
        <w:r w:rsidR="001A0AA6" w:rsidRPr="003437C9" w:rsidDel="001A0AA6">
          <w:rPr>
            <w:rFonts w:ascii="Times New Roman" w:eastAsia="SimSun" w:hAnsi="Times New Roman" w:cs="Times New Roman"/>
            <w:i/>
            <w:iCs/>
            <w:color w:val="000000"/>
            <w:sz w:val="24"/>
            <w:shd w:val="clear" w:color="auto" w:fill="FFFFFF"/>
            <w:rPrChange w:id="122" w:author="Jordon Beijing" w:date="2020-08-15T20:41:00Z">
              <w:rPr>
                <w:rFonts w:ascii="Comic Sans MS" w:eastAsia="SimSun" w:hAnsi="Comic Sans MS" w:cs="Comic Sans MS"/>
                <w:color w:val="000000"/>
                <w:szCs w:val="21"/>
                <w:shd w:val="clear" w:color="auto" w:fill="FFFFFF"/>
              </w:rPr>
            </w:rPrChange>
          </w:rPr>
          <w:delText xml:space="preserve">- </w:delText>
        </w:r>
      </w:del>
      <w:ins w:id="123" w:author="Jordon Beijing" w:date="2020-08-15T20:50:00Z">
        <w:r w:rsidR="001A0AA6">
          <w:rPr>
            <w:rFonts w:ascii="Times New Roman" w:eastAsia="SimSun" w:hAnsi="Times New Roman" w:cs="Times New Roman"/>
            <w:i/>
            <w:iCs/>
            <w:color w:val="000000"/>
            <w:sz w:val="24"/>
            <w:shd w:val="clear" w:color="auto" w:fill="FFFFFF"/>
          </w:rPr>
          <w:t>–</w:t>
        </w:r>
        <w:r w:rsidR="001A0AA6" w:rsidRPr="003437C9">
          <w:rPr>
            <w:rFonts w:ascii="Times New Roman" w:eastAsia="SimSun" w:hAnsi="Times New Roman" w:cs="Times New Roman"/>
            <w:i/>
            <w:iCs/>
            <w:color w:val="000000"/>
            <w:sz w:val="24"/>
            <w:shd w:val="clear" w:color="auto" w:fill="FFFFFF"/>
            <w:rPrChange w:id="124" w:author="Jordon Beijing" w:date="2020-08-15T20:41:00Z">
              <w:rPr>
                <w:rFonts w:ascii="Comic Sans MS" w:eastAsia="SimSun" w:hAnsi="Comic Sans MS" w:cs="Comic Sans MS"/>
                <w:color w:val="000000"/>
                <w:szCs w:val="21"/>
                <w:shd w:val="clear" w:color="auto" w:fill="FFFFFF"/>
              </w:rPr>
            </w:rPrChange>
          </w:rPr>
          <w:t xml:space="preserve"> </w:t>
        </w:r>
      </w:ins>
      <w:r w:rsidR="001A0AA6" w:rsidRPr="003437C9">
        <w:rPr>
          <w:rFonts w:ascii="Times New Roman" w:eastAsia="SimSun" w:hAnsi="Times New Roman" w:cs="Times New Roman"/>
          <w:i/>
          <w:iCs/>
          <w:color w:val="000000"/>
          <w:sz w:val="24"/>
          <w:shd w:val="clear" w:color="auto" w:fill="FFFFFF"/>
          <w:rPrChange w:id="125" w:author="Jordon Beijing" w:date="2020-08-15T20:41:00Z">
            <w:rPr>
              <w:rFonts w:ascii="Comic Sans MS" w:eastAsia="SimSun" w:hAnsi="Comic Sans MS" w:cs="Comic Sans MS"/>
              <w:color w:val="000000"/>
              <w:szCs w:val="21"/>
              <w:shd w:val="clear" w:color="auto" w:fill="FFFFFF"/>
            </w:rPr>
          </w:rPrChange>
        </w:rPr>
        <w:t>FANBOYS.</w:t>
      </w:r>
    </w:p>
    <w:p w14:paraId="29D920BD" w14:textId="77777777" w:rsidR="00BF0B33" w:rsidRPr="003437C9" w:rsidRDefault="00BF0B33">
      <w:pPr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6" w:author="Jordon Beijing" w:date="2020-08-15T20:35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09C9BDBE" w14:textId="77777777" w:rsidR="00BF0B33" w:rsidRPr="003437C9" w:rsidRDefault="00BF0B33">
      <w:pPr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7" w:author="Jordon Beijing" w:date="2020-08-15T20:35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1B80D5A7" w14:textId="656987A9" w:rsidR="00BF0B33" w:rsidRDefault="001A0AA6" w:rsidP="003437C9">
      <w:pPr>
        <w:jc w:val="center"/>
        <w:rPr>
          <w:ins w:id="128" w:author="Jordon Beijing" w:date="2020-08-15T20:36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</w:rPr>
      </w:pPr>
      <w:r w:rsidRPr="003437C9"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9" w:author="Jordon Beijing" w:date="2020-08-15T20:3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My hero</w:t>
      </w:r>
      <w:bookmarkStart w:id="130" w:name="_GoBack"/>
      <w:bookmarkEnd w:id="130"/>
    </w:p>
    <w:p w14:paraId="389120EA" w14:textId="77777777" w:rsidR="003437C9" w:rsidRPr="003437C9" w:rsidRDefault="003437C9" w:rsidP="003437C9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31" w:author="Jordon Beijing" w:date="2020-08-15T20:35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132" w:author="Jordon Beijing" w:date="2020-08-15T20:35:00Z">
          <w:pPr/>
        </w:pPrChange>
      </w:pPr>
    </w:p>
    <w:p w14:paraId="32A88228" w14:textId="77777777" w:rsidR="00BF0B33" w:rsidRDefault="001A0AA6" w:rsidP="001A0AA6">
      <w:pPr>
        <w:ind w:firstLine="420"/>
        <w:rPr>
          <w:ins w:id="133" w:author="Jordon Beijing" w:date="2020-08-15T20:44:00Z"/>
          <w:rFonts w:ascii="Times New Roman" w:eastAsia="SimSun" w:hAnsi="Times New Roman" w:cs="Times New Roman"/>
          <w:sz w:val="24"/>
          <w:shd w:val="clear" w:color="auto" w:fill="FFFFFF"/>
        </w:rPr>
        <w:pPrChange w:id="134" w:author="Jordon Beijing" w:date="2020-08-15T20:50:00Z">
          <w:pPr/>
        </w:pPrChange>
      </w:pPr>
      <w:del w:id="135" w:author="Jordon Beijing" w:date="2020-08-15T20:35:00Z">
        <w:r w:rsidRPr="003437C9" w:rsidDel="003437C9">
          <w:rPr>
            <w:rFonts w:ascii="Times New Roman" w:eastAsia="SimSun" w:hAnsi="Times New Roman" w:cs="Times New Roman"/>
            <w:b/>
            <w:bCs/>
            <w:color w:val="000000"/>
            <w:sz w:val="24"/>
            <w:shd w:val="clear" w:color="auto" w:fill="FFFFFF"/>
            <w:rPrChange w:id="136" w:author="Jordon Beijing" w:date="2020-08-15T20:3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37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My hero is </w:t>
      </w:r>
      <w:del w:id="138" w:author="Jordon Beijing" w:date="2020-08-15T20:44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39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the </w:delText>
        </w:r>
      </w:del>
      <w:del w:id="140" w:author="Jordon Beijing" w:date="2020-08-15T20:42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41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teacher(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42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 xml:space="preserve">specific -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43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highlight w:val="yellow"/>
              <w:shd w:val="clear" w:color="auto" w:fill="FFFFFF"/>
            </w:rPr>
          </w:rPrChange>
        </w:rPr>
        <w:t>Mr. J</w:t>
      </w:r>
      <w:del w:id="144" w:author="Jordon Beijing" w:date="2020-08-15T20:42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45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)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46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because he </w:t>
      </w:r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47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highlight w:val="yellow"/>
              <w:shd w:val="clear" w:color="auto" w:fill="FFFFFF"/>
            </w:rPr>
          </w:rPrChange>
        </w:rPr>
        <w:t>teaches</w:t>
      </w:r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48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me how to write</w:t>
      </w:r>
      <w:del w:id="149" w:author="Jordon Beijing" w:date="2020-08-15T20:42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50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,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51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152" w:author="Jordon Beijing" w:date="2020-08-15T20:44:00Z">
        <w:r w:rsidR="003437C9" w:rsidRPr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53" w:author="Jordon Beijing" w:date="2020-08-15T20:45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in English </w:t>
        </w:r>
      </w:ins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54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and I think he is the best teacher in the world. </w:t>
      </w:r>
      <w:del w:id="155" w:author="Jordon Beijing" w:date="2020-08-15T20:42:00Z">
        <w:r w:rsidRPr="003437C9" w:rsidDel="003437C9">
          <w:rPr>
            <w:rFonts w:ascii="Times New Roman" w:eastAsia="SimSun" w:hAnsi="Times New Roman" w:cs="Times New Roman"/>
            <w:strike/>
            <w:color w:val="000000"/>
            <w:sz w:val="24"/>
            <w:shd w:val="clear" w:color="auto" w:fill="FFFFFF"/>
            <w:rPrChange w:id="156" w:author="Jordon Beijing" w:date="2020-08-15T20:45:00Z">
              <w:rPr>
                <w:rFonts w:eastAsia="SimSun" w:hAnsi="Arial" w:cs="Arial" w:hint="eastAsia"/>
                <w:b/>
                <w:bCs/>
                <w:strike/>
                <w:color w:val="000000"/>
                <w:sz w:val="24"/>
                <w:shd w:val="clear" w:color="auto" w:fill="FFFFFF"/>
              </w:rPr>
            </w:rPrChange>
          </w:rPr>
          <w:delText>And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57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</w:del>
      <w:ins w:id="158" w:author="Jordon Beijing" w:date="2020-08-15T20:43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159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>H</w:t>
        </w:r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160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>e is a patient teacher</w:t>
        </w:r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161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 xml:space="preserve"> who</w:t>
        </w:r>
        <w:r w:rsidR="003437C9"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62" w:author="Jordon Beijing" w:date="2020-08-15T20:45:00Z">
              <w:rPr>
                <w:rFonts w:ascii="Times New Roman" w:eastAsia="SimSun" w:hAnsi="Times New Roman" w:cs="Times New Roman"/>
                <w:color w:val="000000"/>
                <w:sz w:val="24"/>
                <w:highlight w:val="yellow"/>
                <w:shd w:val="clear" w:color="auto" w:fill="FFFFFF"/>
              </w:rPr>
            </w:rPrChange>
          </w:rPr>
          <w:t xml:space="preserve"> </w:t>
        </w:r>
      </w:ins>
      <w:del w:id="163" w:author="Jordon Beijing" w:date="2020-08-15T20:43:00Z"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64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highlight w:val="yellow"/>
                <w:shd w:val="clear" w:color="auto" w:fill="FFFFFF"/>
              </w:rPr>
            </w:rPrChange>
          </w:rPr>
          <w:delText>H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65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e </w:delText>
        </w:r>
      </w:del>
      <w:del w:id="166" w:author="Jordon Beijing" w:date="2020-08-15T20:42:00Z">
        <w:r w:rsidRPr="003437C9" w:rsidDel="003437C9">
          <w:rPr>
            <w:rFonts w:ascii="Times New Roman" w:eastAsia="SimSun" w:hAnsi="Times New Roman" w:cs="Times New Roman"/>
            <w:strike/>
            <w:color w:val="000000"/>
            <w:sz w:val="24"/>
            <w:shd w:val="clear" w:color="auto" w:fill="FFFFFF"/>
            <w:rPrChange w:id="167" w:author="Jordon Beijing" w:date="2020-08-15T20:45:00Z">
              <w:rPr>
                <w:rFonts w:eastAsia="SimSun" w:hAnsi="Arial" w:cs="Arial" w:hint="eastAsia"/>
                <w:b/>
                <w:bCs/>
                <w:strike/>
                <w:color w:val="000000"/>
                <w:sz w:val="24"/>
                <w:shd w:val="clear" w:color="auto" w:fill="FFFFFF"/>
              </w:rPr>
            </w:rPrChange>
          </w:rPr>
          <w:delText>can</w:delText>
        </w:r>
        <w:r w:rsidRPr="003437C9" w:rsidDel="003437C9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68" w:author="Jordon Beijing" w:date="2020-08-15T20:4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</w:del>
      <w:r w:rsidRPr="003437C9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69" w:author="Jordon Beijing" w:date="2020-08-15T20:4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always 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0" w:author="Jordon Beijing" w:date="2020-08-15T20:45:00Z">
            <w:rPr>
              <w:rFonts w:eastAsia="SimSun" w:hAnsi="Aparajita" w:cs="Aparajita" w:hint="eastAsia"/>
              <w:sz w:val="24"/>
              <w:highlight w:val="yellow"/>
              <w:shd w:val="clear" w:color="auto" w:fill="FFFFFF"/>
            </w:rPr>
          </w:rPrChange>
        </w:rPr>
        <w:t>a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1" w:author="Jordon Beijing" w:date="2020-08-15T20:45:00Z">
            <w:rPr>
              <w:rFonts w:eastAsia="SimSun" w:hAnsi="Aparajita" w:cs="Aparajita"/>
              <w:sz w:val="24"/>
              <w:shd w:val="clear" w:color="auto" w:fill="FFFFFF"/>
            </w:rPr>
          </w:rPrChange>
        </w:rPr>
        <w:t>sk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2" w:author="Jordon Beijing" w:date="2020-08-15T20:45:00Z">
            <w:rPr>
              <w:rFonts w:eastAsia="SimSun" w:hAnsi="Aparajita" w:cs="Aparajita" w:hint="eastAsia"/>
              <w:sz w:val="24"/>
              <w:shd w:val="clear" w:color="auto" w:fill="FFFFFF"/>
            </w:rPr>
          </w:rPrChange>
        </w:rPr>
        <w:t>s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3" w:author="Jordon Beijing" w:date="2020-08-15T20:45:00Z">
            <w:rPr>
              <w:rFonts w:eastAsia="SimSun" w:hAnsi="Aparajita" w:cs="Aparajita"/>
              <w:sz w:val="24"/>
              <w:shd w:val="clear" w:color="auto" w:fill="FFFFFF"/>
            </w:rPr>
          </w:rPrChange>
        </w:rPr>
        <w:t xml:space="preserve"> 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4" w:author="Jordon Beijing" w:date="2020-08-15T20:45:00Z">
            <w:rPr>
              <w:rFonts w:eastAsia="SimSun" w:hAnsi="Aparajita" w:cs="Aparajita" w:hint="eastAsia"/>
              <w:sz w:val="24"/>
              <w:highlight w:val="yellow"/>
              <w:shd w:val="clear" w:color="auto" w:fill="FFFFFF"/>
            </w:rPr>
          </w:rPrChange>
        </w:rPr>
        <w:t>us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5" w:author="Jordon Beijing" w:date="2020-08-15T20:45:00Z">
            <w:rPr>
              <w:rFonts w:eastAsia="SimSun" w:hAnsi="Aparajita" w:cs="Aparajita" w:hint="eastAsia"/>
              <w:sz w:val="24"/>
              <w:shd w:val="clear" w:color="auto" w:fill="FFFFFF"/>
            </w:rPr>
          </w:rPrChange>
        </w:rPr>
        <w:t xml:space="preserve"> 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6" w:author="Jordon Beijing" w:date="2020-08-15T20:45:00Z">
            <w:rPr>
              <w:rFonts w:eastAsia="SimSun" w:hAnsi="Aparajita" w:cs="Aparajita"/>
              <w:sz w:val="24"/>
              <w:shd w:val="clear" w:color="auto" w:fill="FFFFFF"/>
            </w:rPr>
          </w:rPrChange>
        </w:rPr>
        <w:t xml:space="preserve">a lot of 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7" w:author="Jordon Beijing" w:date="2020-08-15T20:45:00Z">
            <w:rPr>
              <w:rFonts w:eastAsia="SimSun" w:hAnsi="Aparajita" w:cs="Aparajita"/>
              <w:sz w:val="24"/>
              <w:shd w:val="clear" w:color="auto" w:fill="FFFFFF"/>
            </w:rPr>
          </w:rPrChange>
        </w:rPr>
        <w:t>questions</w:t>
      </w:r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78" w:author="Jordon Beijing" w:date="2020-08-15T20:45:00Z">
            <w:rPr>
              <w:rFonts w:eastAsia="SimSun" w:hAnsi="Aparajita" w:cs="Aparajita" w:hint="eastAsia"/>
              <w:sz w:val="24"/>
              <w:shd w:val="clear" w:color="auto" w:fill="FFFFFF"/>
            </w:rPr>
          </w:rPrChange>
        </w:rPr>
        <w:t xml:space="preserve"> </w:t>
      </w:r>
      <w:ins w:id="179" w:author="Jordon Beijing" w:date="2020-08-15T20:42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0" w:author="Jordon Beijing" w:date="2020-08-15T20:45:00Z">
              <w:rPr>
                <w:rFonts w:ascii="Times New Roman" w:eastAsia="SimSun" w:hAnsi="Times New Roman" w:cs="Times New Roman"/>
                <w:strike/>
                <w:sz w:val="24"/>
                <w:shd w:val="clear" w:color="auto" w:fill="FFFFFF"/>
              </w:rPr>
            </w:rPrChange>
          </w:rPr>
          <w:t>in class</w:t>
        </w:r>
      </w:ins>
      <w:del w:id="181" w:author="Jordon Beijing" w:date="2020-08-15T20:42:00Z">
        <w:r w:rsidRPr="003437C9" w:rsidDel="003437C9">
          <w:rPr>
            <w:rFonts w:ascii="Times New Roman" w:eastAsia="SimSun" w:hAnsi="Times New Roman" w:cs="Times New Roman"/>
            <w:strike/>
            <w:sz w:val="24"/>
            <w:shd w:val="clear" w:color="auto" w:fill="FFFFFF"/>
            <w:rPrChange w:id="182" w:author="Jordon Beijing" w:date="2020-08-15T20:45:00Z">
              <w:rPr>
                <w:rFonts w:eastAsia="SimSun" w:hAnsi="Aparajita" w:cs="Aparajita" w:hint="eastAsia"/>
                <w:strike/>
                <w:sz w:val="24"/>
                <w:shd w:val="clear" w:color="auto" w:fill="FFFFFF"/>
              </w:rPr>
            </w:rPrChange>
          </w:rPr>
          <w:delText>to us</w:delText>
        </w:r>
      </w:del>
      <w:del w:id="183" w:author="Jordon Beijing" w:date="2020-08-15T20:43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4" w:author="Jordon Beijing" w:date="2020-08-15T20:45:00Z">
              <w:rPr>
                <w:rFonts w:eastAsia="SimSun" w:hAnsi="Aparajita" w:cs="Aparajita" w:hint="eastAsia"/>
                <w:sz w:val="24"/>
                <w:shd w:val="clear" w:color="auto" w:fill="FFFFFF"/>
              </w:rPr>
            </w:rPrChange>
          </w:rPr>
          <w:delText xml:space="preserve"> 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5" w:author="Jordon Beijing" w:date="2020-08-15T20:45:00Z">
              <w:rPr>
                <w:rFonts w:eastAsia="SimSun" w:hAnsi="Aparajita" w:cs="Aparajita" w:hint="eastAsia"/>
                <w:sz w:val="24"/>
                <w:shd w:val="clear" w:color="auto" w:fill="FFFFFF"/>
              </w:rPr>
            </w:rPrChange>
          </w:rPr>
          <w:delText xml:space="preserve">and he is a 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6" w:author="Jordon Beijing" w:date="2020-08-15T20:45:00Z">
              <w:rPr>
                <w:rFonts w:eastAsia="SimSun" w:hAnsi="Arial" w:cs="Arial"/>
                <w:b/>
                <w:sz w:val="24"/>
                <w:shd w:val="clear" w:color="auto" w:fill="FFFFFF"/>
              </w:rPr>
            </w:rPrChange>
          </w:rPr>
          <w:fldChar w:fldCharType="begin"/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7" w:author="Jordon Beijing" w:date="2020-08-15T20:45:00Z">
              <w:rPr>
                <w:rFonts w:eastAsia="SimSun" w:hAnsi="Arial" w:cs="Arial"/>
                <w:b/>
                <w:sz w:val="24"/>
                <w:shd w:val="clear" w:color="auto" w:fill="FFFFFF"/>
              </w:rPr>
            </w:rPrChange>
          </w:rPr>
          <w:delInstrText xml:space="preserve"> HYPERLINK "C:/Users/giga/AppData/Local/youdao/dict/Application/8.9.3.0/resultui/html/index.html" \l "/javascript:;" </w:delInstr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8" w:author="Jordon Beijing" w:date="2020-08-15T20:45:00Z">
              <w:rPr>
                <w:rFonts w:eastAsia="SimSun" w:hAnsi="Arial" w:cs="Arial"/>
                <w:b/>
                <w:sz w:val="24"/>
                <w:shd w:val="clear" w:color="auto" w:fill="FFFFFF"/>
              </w:rPr>
            </w:rPrChange>
          </w:rPr>
          <w:fldChar w:fldCharType="separate"/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89" w:author="Jordon Beijing" w:date="2020-08-15T20:45:00Z">
              <w:rPr>
                <w:rStyle w:val="Hyperlink"/>
                <w:rFonts w:eastAsia="SimSun" w:hAnsi="Arial" w:cs="Arial"/>
                <w:b/>
                <w:color w:val="auto"/>
                <w:sz w:val="24"/>
                <w:u w:val="none"/>
                <w:shd w:val="clear" w:color="auto" w:fill="FFFFFF"/>
              </w:rPr>
            </w:rPrChange>
          </w:rPr>
          <w:delText>patient</w:delText>
        </w:r>
      </w:del>
      <w:del w:id="190" w:author="Jordon Beijing" w:date="2020-08-15T20:42:00Z">
        <w:r w:rsidRPr="003437C9" w:rsidDel="003437C9">
          <w:rPr>
            <w:rFonts w:ascii="Times New Roman" w:eastAsia="SimSun" w:hAnsi="Times New Roman" w:cs="Times New Roman"/>
            <w:strike/>
            <w:sz w:val="24"/>
            <w:shd w:val="clear" w:color="auto" w:fill="FFFFFF"/>
            <w:rPrChange w:id="191" w:author="Jordon Beijing" w:date="2020-08-15T20:45:00Z">
              <w:rPr>
                <w:rStyle w:val="Hyperlink"/>
                <w:rFonts w:eastAsia="SimSun" w:hAnsi="Arial" w:cs="Arial"/>
                <w:b/>
                <w:strike/>
                <w:color w:val="auto"/>
                <w:sz w:val="24"/>
                <w:highlight w:val="yellow"/>
                <w:u w:val="none"/>
                <w:shd w:val="clear" w:color="auto" w:fill="FFFFFF"/>
              </w:rPr>
            </w:rPrChange>
          </w:rPr>
          <w:delText>l</w:delText>
        </w:r>
      </w:del>
      <w:del w:id="192" w:author="Jordon Beijing" w:date="2020-08-15T20:43:00Z">
        <w:r w:rsidRPr="003437C9" w:rsidDel="003437C9">
          <w:rPr>
            <w:rFonts w:ascii="Times New Roman" w:eastAsia="SimSun" w:hAnsi="Times New Roman" w:cs="Times New Roman"/>
            <w:strike/>
            <w:sz w:val="24"/>
            <w:shd w:val="clear" w:color="auto" w:fill="FFFFFF"/>
            <w:rPrChange w:id="193" w:author="Jordon Beijing" w:date="2020-08-15T20:45:00Z">
              <w:rPr>
                <w:rStyle w:val="Hyperlink"/>
                <w:rFonts w:eastAsia="SimSun" w:hAnsi="Arial" w:cs="Arial"/>
                <w:b/>
                <w:strike/>
                <w:color w:val="auto"/>
                <w:sz w:val="24"/>
                <w:highlight w:val="yellow"/>
                <w:u w:val="none"/>
                <w:shd w:val="clear" w:color="auto" w:fill="FFFFFF"/>
              </w:rPr>
            </w:rPrChange>
          </w:rPr>
          <w:delText>y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94" w:author="Jordon Beijing" w:date="2020-08-15T20:45:00Z">
              <w:rPr>
                <w:rFonts w:eastAsia="SimSun" w:hAnsi="Arial" w:cs="Arial"/>
                <w:b/>
                <w:sz w:val="24"/>
                <w:shd w:val="clear" w:color="auto" w:fill="FFFFFF"/>
              </w:rPr>
            </w:rPrChange>
          </w:rPr>
          <w:fldChar w:fldCharType="end"/>
        </w:r>
      </w:del>
      <w:del w:id="195" w:author="Jordon Beijing" w:date="2020-08-15T20:42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96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 xml:space="preserve"> </w:delText>
        </w:r>
      </w:del>
      <w:del w:id="197" w:author="Jordon Beijing" w:date="2020-08-15T20:43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198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>teacher</w:delText>
        </w:r>
      </w:del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199" w:author="Jordon Beijing" w:date="2020-08-15T20:45:00Z">
            <w:rPr>
              <w:rFonts w:eastAsia="SimSun" w:hAnsi="Arial" w:cs="Arial" w:hint="eastAsia"/>
              <w:b/>
              <w:sz w:val="24"/>
              <w:shd w:val="clear" w:color="auto" w:fill="FFFFFF"/>
            </w:rPr>
          </w:rPrChange>
        </w:rPr>
        <w:t xml:space="preserve">. </w:t>
      </w:r>
      <w:ins w:id="200" w:author="Jordon Beijing" w:date="2020-08-15T20:44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201" w:author="Jordon Beijing" w:date="2020-08-15T20:45:00Z">
              <w:rPr>
                <w:rFonts w:ascii="Times New Roman" w:eastAsia="SimSun" w:hAnsi="Times New Roman" w:cs="Times New Roman"/>
                <w:sz w:val="24"/>
                <w:highlight w:val="yellow"/>
                <w:shd w:val="clear" w:color="auto" w:fill="FFFFFF"/>
              </w:rPr>
            </w:rPrChange>
          </w:rPr>
          <w:t>For e</w:t>
        </w:r>
      </w:ins>
      <w:del w:id="202" w:author="Jordon Beijing" w:date="2020-08-15T20:44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03" w:author="Jordon Beijing" w:date="2020-08-15T20:45:00Z">
              <w:rPr>
                <w:rFonts w:eastAsia="SimSun" w:hAnsi="Arial" w:cs="Arial" w:hint="eastAsia"/>
                <w:b/>
                <w:sz w:val="24"/>
                <w:highlight w:val="yellow"/>
                <w:shd w:val="clear" w:color="auto" w:fill="FFFFFF"/>
              </w:rPr>
            </w:rPrChange>
          </w:rPr>
          <w:delText>E</w:delText>
        </w:r>
      </w:del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204" w:author="Jordon Beijing" w:date="2020-08-15T20:45:00Z">
            <w:rPr>
              <w:rFonts w:eastAsia="SimSun" w:hAnsi="Arial" w:cs="Arial" w:hint="eastAsia"/>
              <w:b/>
              <w:sz w:val="24"/>
              <w:shd w:val="clear" w:color="auto" w:fill="FFFFFF"/>
            </w:rPr>
          </w:rPrChange>
        </w:rPr>
        <w:t xml:space="preserve">very essay we </w:t>
      </w:r>
      <w:del w:id="205" w:author="Jordon Beijing" w:date="2020-08-15T20:43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06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 xml:space="preserve">wrote </w:delText>
        </w:r>
      </w:del>
      <w:ins w:id="207" w:author="Jordon Beijing" w:date="2020-08-15T20:43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208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>write</w:t>
        </w:r>
      </w:ins>
      <w:ins w:id="209" w:author="Jordon Beijing" w:date="2020-08-15T20:45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210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>,</w:t>
        </w:r>
      </w:ins>
      <w:ins w:id="211" w:author="Jordon Beijing" w:date="2020-08-15T20:43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212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t xml:space="preserve"> </w:t>
        </w:r>
      </w:ins>
      <w:r w:rsidRPr="003437C9">
        <w:rPr>
          <w:rFonts w:ascii="Times New Roman" w:eastAsia="SimSun" w:hAnsi="Times New Roman" w:cs="Times New Roman"/>
          <w:sz w:val="24"/>
          <w:shd w:val="clear" w:color="auto" w:fill="FFFFFF"/>
          <w:rPrChange w:id="213" w:author="Jordon Beijing" w:date="2020-08-15T20:45:00Z">
            <w:rPr>
              <w:rFonts w:eastAsia="SimSun" w:hAnsi="Arial" w:cs="Arial" w:hint="eastAsia"/>
              <w:b/>
              <w:sz w:val="24"/>
              <w:shd w:val="clear" w:color="auto" w:fill="FFFFFF"/>
            </w:rPr>
          </w:rPrChange>
        </w:rPr>
        <w:t xml:space="preserve">he </w:t>
      </w:r>
      <w:ins w:id="214" w:author="Jordon Beijing" w:date="2020-08-15T20:45:00Z">
        <w:r w:rsidR="003437C9" w:rsidRPr="003437C9">
          <w:rPr>
            <w:rFonts w:ascii="Times New Roman" w:eastAsia="SimSun" w:hAnsi="Times New Roman" w:cs="Times New Roman"/>
            <w:sz w:val="24"/>
            <w:shd w:val="clear" w:color="auto" w:fill="FFFFFF"/>
            <w:rPrChange w:id="215" w:author="Jordon Beijing" w:date="2020-08-15T20:45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 xml:space="preserve">will </w:t>
        </w:r>
      </w:ins>
      <w:del w:id="216" w:author="Jordon Beijing" w:date="2020-08-15T20:45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17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>check</w:delText>
        </w:r>
      </w:del>
      <w:del w:id="218" w:author="Jordon Beijing" w:date="2020-08-15T20:43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19" w:author="Jordon Beijing" w:date="2020-08-15T20:45:00Z">
              <w:rPr>
                <w:rFonts w:eastAsia="SimSun" w:hAnsi="Arial" w:cs="Arial" w:hint="eastAsia"/>
                <w:b/>
                <w:sz w:val="24"/>
                <w:highlight w:val="yellow"/>
                <w:shd w:val="clear" w:color="auto" w:fill="FFFFFF"/>
              </w:rPr>
            </w:rPrChange>
          </w:rPr>
          <w:delText>ed</w:delText>
        </w:r>
      </w:del>
      <w:del w:id="220" w:author="Jordon Beijing" w:date="2020-08-15T20:45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21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 xml:space="preserve"> and </w:delText>
        </w:r>
      </w:del>
      <w:del w:id="222" w:author="Jordon Beijing" w:date="2020-08-15T20:43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23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delText>change</w:delText>
        </w:r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24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highlight w:val="yellow"/>
                <w:shd w:val="clear" w:color="auto" w:fill="FFFFFF"/>
              </w:rPr>
            </w:rPrChange>
          </w:rPr>
          <w:delText>d</w:delText>
        </w:r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25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delText xml:space="preserve"> </w:delText>
        </w:r>
      </w:del>
      <w:ins w:id="226" w:author="Jordon Beijing" w:date="2020-08-15T20:43:00Z">
        <w:r w:rsidR="003437C9" w:rsidRPr="00B24035">
          <w:rPr>
            <w:rFonts w:ascii="Times New Roman" w:eastAsia="SimSun" w:hAnsi="Times New Roman" w:cs="Times New Roman"/>
            <w:sz w:val="24"/>
            <w:shd w:val="clear" w:color="auto" w:fill="FFFFFF"/>
            <w:rPrChange w:id="227" w:author="Jordon Beijing" w:date="2020-08-15T20:45:00Z">
              <w:rPr>
                <w:rFonts w:ascii="Times New Roman" w:eastAsia="SimSun" w:hAnsi="Times New Roman" w:cs="Times New Roman"/>
                <w:strike/>
                <w:sz w:val="24"/>
                <w:shd w:val="clear" w:color="auto" w:fill="FFFFFF"/>
              </w:rPr>
            </w:rPrChange>
          </w:rPr>
          <w:t>edit</w:t>
        </w:r>
        <w:r w:rsidR="003437C9" w:rsidRPr="00B24035">
          <w:rPr>
            <w:rFonts w:ascii="Times New Roman" w:eastAsia="SimSun" w:hAnsi="Times New Roman" w:cs="Times New Roman"/>
            <w:sz w:val="24"/>
            <w:shd w:val="clear" w:color="auto" w:fill="FFFFFF"/>
            <w:rPrChange w:id="228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t xml:space="preserve"> </w:t>
        </w:r>
      </w:ins>
      <w:r w:rsidRPr="00B24035">
        <w:rPr>
          <w:rFonts w:ascii="Times New Roman" w:eastAsia="SimSun" w:hAnsi="Times New Roman" w:cs="Times New Roman"/>
          <w:sz w:val="24"/>
          <w:shd w:val="clear" w:color="auto" w:fill="FFFFFF"/>
          <w:rPrChange w:id="229" w:author="Jordon Beijing" w:date="2020-08-15T20:45:00Z">
            <w:rPr>
              <w:rFonts w:eastAsia="SimSun" w:hAnsi="Arial" w:cs="Arial" w:hint="eastAsia"/>
              <w:b/>
              <w:strike/>
              <w:sz w:val="24"/>
              <w:shd w:val="clear" w:color="auto" w:fill="FFFFFF"/>
            </w:rPr>
          </w:rPrChange>
        </w:rPr>
        <w:t xml:space="preserve">the </w:t>
      </w:r>
      <w:del w:id="230" w:author="Jordon Beijing" w:date="2020-08-15T20:44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31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delText xml:space="preserve">letter </w:delText>
        </w:r>
      </w:del>
      <w:ins w:id="232" w:author="Jordon Beijing" w:date="2020-08-15T20:44:00Z">
        <w:r w:rsidR="003437C9" w:rsidRPr="00B24035">
          <w:rPr>
            <w:rFonts w:ascii="Times New Roman" w:eastAsia="SimSun" w:hAnsi="Times New Roman" w:cs="Times New Roman"/>
            <w:sz w:val="24"/>
            <w:shd w:val="clear" w:color="auto" w:fill="FFFFFF"/>
            <w:rPrChange w:id="233" w:author="Jordon Beijing" w:date="2020-08-15T20:45:00Z">
              <w:rPr>
                <w:rFonts w:ascii="Times New Roman" w:eastAsia="SimSun" w:hAnsi="Times New Roman" w:cs="Times New Roman"/>
                <w:strike/>
                <w:sz w:val="24"/>
                <w:shd w:val="clear" w:color="auto" w:fill="FFFFFF"/>
              </w:rPr>
            </w:rPrChange>
          </w:rPr>
          <w:t>words and sentences</w:t>
        </w:r>
        <w:r w:rsidR="003437C9" w:rsidRPr="00B24035">
          <w:rPr>
            <w:rFonts w:ascii="Times New Roman" w:eastAsia="SimSun" w:hAnsi="Times New Roman" w:cs="Times New Roman"/>
            <w:sz w:val="24"/>
            <w:shd w:val="clear" w:color="auto" w:fill="FFFFFF"/>
            <w:rPrChange w:id="234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t xml:space="preserve"> </w:t>
        </w:r>
      </w:ins>
      <w:del w:id="235" w:author="Jordon Beijing" w:date="2020-08-15T20:44:00Z"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36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highlight w:val="yellow"/>
                <w:shd w:val="clear" w:color="auto" w:fill="FFFFFF"/>
              </w:rPr>
            </w:rPrChange>
          </w:rPr>
          <w:delText>which</w:delText>
        </w:r>
        <w:r w:rsidRPr="00B24035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37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delText xml:space="preserve"> </w:delText>
        </w:r>
      </w:del>
      <w:ins w:id="238" w:author="Jordon Beijing" w:date="2020-08-15T20:44:00Z">
        <w:r w:rsidR="003437C9" w:rsidRPr="00B24035">
          <w:rPr>
            <w:rFonts w:ascii="Times New Roman" w:eastAsia="SimSun" w:hAnsi="Times New Roman" w:cs="Times New Roman"/>
            <w:sz w:val="24"/>
            <w:shd w:val="clear" w:color="auto" w:fill="FFFFFF"/>
            <w:rPrChange w:id="239" w:author="Jordon Beijing" w:date="2020-08-15T20:45:00Z">
              <w:rPr>
                <w:rFonts w:ascii="Times New Roman" w:eastAsia="SimSun" w:hAnsi="Times New Roman" w:cs="Times New Roman"/>
                <w:strike/>
                <w:sz w:val="24"/>
                <w:highlight w:val="yellow"/>
                <w:shd w:val="clear" w:color="auto" w:fill="FFFFFF"/>
              </w:rPr>
            </w:rPrChange>
          </w:rPr>
          <w:t>that are incorrect.</w:t>
        </w:r>
      </w:ins>
      <w:ins w:id="240" w:author="Jordon Beijing" w:date="2020-08-15T20:48:00Z">
        <w:r w:rsidR="00B24035">
          <w:rPr>
            <w:rFonts w:ascii="Times New Roman" w:eastAsia="SimSun" w:hAnsi="Times New Roman" w:cs="Times New Roman"/>
            <w:sz w:val="24"/>
            <w:shd w:val="clear" w:color="auto" w:fill="FFFFFF"/>
          </w:rPr>
          <w:t xml:space="preserve"> </w:t>
        </w:r>
        <w:r w:rsidR="00B24035" w:rsidRPr="00B24035">
          <w:rPr>
            <w:rFonts w:ascii="Times New Roman" w:eastAsia="SimSun" w:hAnsi="Times New Roman" w:cs="Times New Roman"/>
            <w:sz w:val="24"/>
            <w:highlight w:val="yellow"/>
            <w:shd w:val="clear" w:color="auto" w:fill="FFFFFF"/>
            <w:rPrChange w:id="241" w:author="Jordon Beijing" w:date="2020-08-15T20:49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 xml:space="preserve">For example… </w:t>
        </w:r>
      </w:ins>
      <w:ins w:id="242" w:author="Jordon Beijing" w:date="2020-08-15T20:49:00Z">
        <w:r w:rsidR="00B24035" w:rsidRPr="00B24035">
          <w:rPr>
            <w:rFonts w:ascii="Times New Roman" w:eastAsia="SimSun" w:hAnsi="Times New Roman" w:cs="Times New Roman"/>
            <w:sz w:val="24"/>
            <w:highlight w:val="yellow"/>
            <w:shd w:val="clear" w:color="auto" w:fill="FFFFFF"/>
            <w:rPrChange w:id="243" w:author="Jordon Beijing" w:date="2020-08-15T20:49:00Z">
              <w:rPr>
                <w:rFonts w:ascii="Times New Roman" w:eastAsia="SimSun" w:hAnsi="Times New Roman" w:cs="Times New Roman"/>
                <w:sz w:val="24"/>
                <w:shd w:val="clear" w:color="auto" w:fill="FFFFFF"/>
              </w:rPr>
            </w:rPrChange>
          </w:rPr>
          <w:t>One time…</w:t>
        </w:r>
        <w:r w:rsidR="00B24035">
          <w:rPr>
            <w:rFonts w:ascii="Times New Roman" w:eastAsia="SimSun" w:hAnsi="Times New Roman" w:cs="Times New Roman"/>
            <w:sz w:val="24"/>
            <w:highlight w:val="yellow"/>
            <w:shd w:val="clear" w:color="auto" w:fill="FFFFFF"/>
          </w:rPr>
          <w:t xml:space="preserve"> So I think…</w:t>
        </w:r>
      </w:ins>
      <w:del w:id="244" w:author="Jordon Beijing" w:date="2020-08-15T20:44:00Z">
        <w:r w:rsidRPr="003437C9" w:rsidDel="003437C9">
          <w:rPr>
            <w:rFonts w:ascii="Times New Roman" w:eastAsia="SimSun" w:hAnsi="Times New Roman" w:cs="Times New Roman"/>
            <w:strike/>
            <w:sz w:val="24"/>
            <w:shd w:val="clear" w:color="auto" w:fill="FFFFFF"/>
            <w:rPrChange w:id="245" w:author="Jordon Beijing" w:date="2020-08-15T20:45:00Z">
              <w:rPr>
                <w:rFonts w:eastAsia="SimSun" w:hAnsi="Arial" w:cs="Arial" w:hint="eastAsia"/>
                <w:b/>
                <w:strike/>
                <w:sz w:val="24"/>
                <w:shd w:val="clear" w:color="auto" w:fill="FFFFFF"/>
              </w:rPr>
            </w:rPrChange>
          </w:rPr>
          <w:delText xml:space="preserve">is wrong 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46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>(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47" w:author="Jordon Beijing" w:date="2020-08-15T20:45:00Z">
              <w:rPr>
                <w:rFonts w:eastAsia="SimSun" w:hAnsi="Arial" w:cs="Arial" w:hint="eastAsia"/>
                <w:b/>
                <w:sz w:val="24"/>
                <w:highlight w:val="yellow"/>
                <w:shd w:val="clear" w:color="auto" w:fill="FFFFFF"/>
              </w:rPr>
            </w:rPrChange>
          </w:rPr>
          <w:delText>edited</w:delText>
        </w:r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48" w:author="Jordon Beijing" w:date="2020-08-15T20:4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>).</w:delText>
        </w:r>
      </w:del>
      <w:del w:id="249" w:author="Jordon Beijing" w:date="2020-08-15T20:45:00Z">
        <w:r w:rsidRPr="003437C9" w:rsidDel="003437C9">
          <w:rPr>
            <w:rFonts w:ascii="Times New Roman" w:eastAsia="SimSun" w:hAnsi="Times New Roman" w:cs="Times New Roman"/>
            <w:sz w:val="24"/>
            <w:shd w:val="clear" w:color="auto" w:fill="FFFFFF"/>
            <w:rPrChange w:id="250" w:author="Jordon Beijing" w:date="2020-08-15T20:35:00Z">
              <w:rPr>
                <w:rFonts w:eastAsia="SimSun" w:hAnsi="Arial" w:cs="Arial" w:hint="eastAsia"/>
                <w:b/>
                <w:sz w:val="24"/>
                <w:shd w:val="clear" w:color="auto" w:fill="FFFFFF"/>
              </w:rPr>
            </w:rPrChange>
          </w:rPr>
          <w:delText xml:space="preserve"> </w:delText>
        </w:r>
      </w:del>
    </w:p>
    <w:p w14:paraId="05960782" w14:textId="77777777" w:rsidR="003437C9" w:rsidRPr="003437C9" w:rsidRDefault="003437C9">
      <w:pPr>
        <w:rPr>
          <w:rFonts w:ascii="Times New Roman" w:eastAsia="SimSun" w:hAnsi="Times New Roman" w:cs="Times New Roman"/>
          <w:sz w:val="24"/>
          <w:shd w:val="clear" w:color="auto" w:fill="FFFFFF"/>
          <w:rPrChange w:id="251" w:author="Jordon Beijing" w:date="2020-08-15T20:35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</w:pPr>
    </w:p>
    <w:p w14:paraId="67AACAEF" w14:textId="77777777" w:rsidR="00BF0B33" w:rsidRPr="003437C9" w:rsidRDefault="001A0AA6">
      <w:pPr>
        <w:rPr>
          <w:rFonts w:ascii="Times New Roman" w:eastAsia="SimSun" w:hAnsi="Times New Roman" w:cs="Times New Roman"/>
          <w:b/>
          <w:sz w:val="24"/>
          <w:shd w:val="clear" w:color="auto" w:fill="FFFFFF"/>
          <w:rPrChange w:id="252" w:author="Jordon Beijing" w:date="2020-08-15T20:35:00Z">
            <w:rPr>
              <w:rFonts w:eastAsia="SimSun" w:hAnsi="Arial" w:cs="Arial"/>
              <w:b/>
              <w:sz w:val="24"/>
              <w:shd w:val="clear" w:color="auto" w:fill="FFFFFF"/>
            </w:rPr>
          </w:rPrChange>
        </w:rPr>
      </w:pPr>
      <w:r w:rsidRPr="003437C9">
        <w:rPr>
          <w:rFonts w:ascii="Times New Roman" w:eastAsia="SimSun" w:hAnsi="Times New Roman" w:cs="Times New Roman"/>
          <w:bCs/>
          <w:i/>
          <w:iCs/>
          <w:sz w:val="24"/>
          <w:shd w:val="clear" w:color="auto" w:fill="FFFFFF"/>
          <w:rPrChange w:id="253" w:author="Jordon Beijing" w:date="2020-08-15T20:35:00Z">
            <w:rPr>
              <w:rFonts w:ascii="Comic Sans MS" w:eastAsia="SimSun" w:hAnsi="Comic Sans MS" w:cs="Comic Sans MS"/>
              <w:bCs/>
              <w:i/>
              <w:iCs/>
              <w:szCs w:val="21"/>
              <w:shd w:val="clear" w:color="auto" w:fill="FFFFFF"/>
            </w:rPr>
          </w:rPrChange>
        </w:rPr>
        <w:t xml:space="preserve">Notes: </w:t>
      </w:r>
      <w:ins w:id="254" w:author="Jordon Beijing" w:date="2020-08-15T20:46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Thank y</w:t>
        </w:r>
      </w:ins>
      <w:ins w:id="255" w:author="Jordon Beijing" w:date="2020-08-15T20:47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ou, Enoch! Please write</w:t>
        </w:r>
      </w:ins>
      <w:ins w:id="256" w:author="Jordon Beijing" w:date="2020-08-15T20:45:00Z">
        <w:r w:rsid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 m</w:t>
        </w:r>
      </w:ins>
      <w:del w:id="257" w:author="Jordon Beijing" w:date="2020-08-15T20:44:00Z">
        <w:r w:rsidRPr="003437C9" w:rsidDel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258" w:author="Jordon Beijing" w:date="2020-08-15T20:35:00Z">
              <w:rPr>
                <w:rFonts w:ascii="Comic Sans MS" w:eastAsia="SimSun" w:hAnsi="Comic Sans MS" w:cs="Comic Sans MS" w:hint="eastAsia"/>
                <w:bCs/>
                <w:i/>
                <w:iCs/>
                <w:szCs w:val="21"/>
                <w:shd w:val="clear" w:color="auto" w:fill="FFFFFF"/>
              </w:rPr>
            </w:rPrChange>
          </w:rPr>
          <w:delText>m</w:delText>
        </w:r>
      </w:del>
      <w:r w:rsidRPr="003437C9">
        <w:rPr>
          <w:rFonts w:ascii="Times New Roman" w:eastAsia="SimSun" w:hAnsi="Times New Roman" w:cs="Times New Roman"/>
          <w:bCs/>
          <w:i/>
          <w:iCs/>
          <w:sz w:val="24"/>
          <w:shd w:val="clear" w:color="auto" w:fill="FFFFFF"/>
          <w:rPrChange w:id="259" w:author="Jordon Beijing" w:date="2020-08-15T20:35:00Z">
            <w:rPr>
              <w:rFonts w:ascii="Comic Sans MS" w:eastAsia="SimSun" w:hAnsi="Comic Sans MS" w:cs="Comic Sans MS" w:hint="eastAsia"/>
              <w:bCs/>
              <w:i/>
              <w:iCs/>
              <w:szCs w:val="21"/>
              <w:shd w:val="clear" w:color="auto" w:fill="FFFFFF"/>
            </w:rPr>
          </w:rPrChange>
        </w:rPr>
        <w:t>ore words</w:t>
      </w:r>
      <w:ins w:id="260" w:author="Jordon Beijing" w:date="2020-08-15T20:44:00Z">
        <w:r w:rsidR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. Write at least five sentences.</w:t>
        </w:r>
      </w:ins>
      <w:ins w:id="261" w:author="Jordon Beijing" w:date="2020-08-15T20:45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 Think of an example when </w:t>
        </w:r>
      </w:ins>
      <w:ins w:id="262" w:author="Jordon Beijing" w:date="2020-08-15T20:47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I (Mr. J)</w:t>
        </w:r>
      </w:ins>
      <w:ins w:id="263" w:author="Jordon Beijing" w:date="2020-08-15T20:45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 did</w:t>
        </w:r>
      </w:ins>
      <w:ins w:id="264" w:author="Jordon Beijing" w:date="2020-08-15T20:46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 something in class that you especially liked. What do you like the most about </w:t>
        </w:r>
      </w:ins>
      <w:ins w:id="265" w:author="Jordon Beijing" w:date="2020-08-15T20:47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my class</w:t>
        </w:r>
      </w:ins>
      <w:ins w:id="266" w:author="Jordon Beijing" w:date="2020-08-15T20:46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. How is class with Mr. J more fun than your other classes? </w:t>
        </w:r>
      </w:ins>
      <w:ins w:id="267" w:author="Jordon Beijing" w:date="2020-08-15T20:47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How </w:t>
        </w:r>
      </w:ins>
      <w:ins w:id="268" w:author="Jordon Beijing" w:date="2020-08-15T20:48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 xml:space="preserve">am I (Mr. J) different from your other teachers? </w:t>
        </w:r>
      </w:ins>
      <w:ins w:id="269" w:author="Jordon Beijing" w:date="2020-08-15T20:46:00Z">
        <w:r w:rsidR="00B24035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</w:rPr>
          <w:t>Please explain. Thanks!</w:t>
        </w:r>
      </w:ins>
      <w:del w:id="270" w:author="Jordon Beijing" w:date="2020-08-15T20:44:00Z">
        <w:r w:rsidRPr="003437C9" w:rsidDel="003437C9">
          <w:rPr>
            <w:rFonts w:ascii="Times New Roman" w:eastAsia="SimSun" w:hAnsi="Times New Roman" w:cs="Times New Roman"/>
            <w:bCs/>
            <w:i/>
            <w:iCs/>
            <w:sz w:val="24"/>
            <w:shd w:val="clear" w:color="auto" w:fill="FFFFFF"/>
            <w:rPrChange w:id="271" w:author="Jordon Beijing" w:date="2020-08-15T20:35:00Z">
              <w:rPr>
                <w:rFonts w:ascii="Comic Sans MS" w:eastAsia="SimSun" w:hAnsi="Comic Sans MS" w:cs="Comic Sans MS" w:hint="eastAsia"/>
                <w:bCs/>
                <w:i/>
                <w:iCs/>
                <w:szCs w:val="21"/>
                <w:shd w:val="clear" w:color="auto" w:fill="FFFFFF"/>
              </w:rPr>
            </w:rPrChange>
          </w:rPr>
          <w:delText xml:space="preserve">, </w:delText>
        </w:r>
      </w:del>
    </w:p>
    <w:sectPr w:rsidR="00BF0B33" w:rsidRPr="0034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Jordon Beijing" w:date="2020-08-15T20:39:00Z" w:initials="JB">
    <w:p w14:paraId="71D10492" w14:textId="77777777" w:rsidR="003437C9" w:rsidRDefault="003437C9">
      <w:pPr>
        <w:pStyle w:val="CommentText"/>
      </w:pPr>
      <w:r>
        <w:rPr>
          <w:rStyle w:val="CommentReference"/>
        </w:rPr>
        <w:annotationRef/>
      </w:r>
      <w:r>
        <w:t>Please give a good example to support your opinion. Imagine a situation where your friend has a choice to be loyal or betray you. What is the loyal thing to do? Please write at least five sentences.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D104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D10492" w16cid:durableId="22E2C6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2E6CD3"/>
    <w:rsid w:val="001A0AA6"/>
    <w:rsid w:val="003437C9"/>
    <w:rsid w:val="00B24035"/>
    <w:rsid w:val="00BF0B33"/>
    <w:rsid w:val="1842444B"/>
    <w:rsid w:val="189B1F69"/>
    <w:rsid w:val="31BF78BE"/>
    <w:rsid w:val="532E6CD3"/>
    <w:rsid w:val="534D3035"/>
    <w:rsid w:val="61D92803"/>
    <w:rsid w:val="79E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7FD317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rsid w:val="003437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37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37C9"/>
    <w:rPr>
      <w:rFonts w:asciiTheme="minorHAnsi" w:eastAsiaTheme="minorEastAsia" w:hAnsiTheme="minorHAnsi" w:cstheme="minorBidi"/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343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437C9"/>
    <w:rPr>
      <w:rFonts w:asciiTheme="minorHAnsi" w:eastAsiaTheme="minorEastAsia" w:hAnsiTheme="minorHAnsi" w:cstheme="minorBidi"/>
      <w:b/>
      <w:bCs/>
      <w:kern w:val="2"/>
      <w:lang w:val="en-US" w:bidi="ar-SA"/>
    </w:rPr>
  </w:style>
  <w:style w:type="paragraph" w:styleId="BalloonText">
    <w:name w:val="Balloon Text"/>
    <w:basedOn w:val="Normal"/>
    <w:link w:val="BalloonTextChar"/>
    <w:rsid w:val="003437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37C9"/>
    <w:rPr>
      <w:rFonts w:eastAsiaTheme="minorEastAsia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姜再远</dc:creator>
  <cp:lastModifiedBy>Jordon Beijing</cp:lastModifiedBy>
  <cp:revision>3</cp:revision>
  <dcterms:created xsi:type="dcterms:W3CDTF">2020-08-09T02:51:00Z</dcterms:created>
  <dcterms:modified xsi:type="dcterms:W3CDTF">2020-08-15T13:50:00Z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