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1D92D" w14:textId="4B8637C9" w:rsidR="005666DD" w:rsidRPr="000A5F40" w:rsidRDefault="005666DD" w:rsidP="005666DD">
      <w:pPr>
        <w:jc w:val="left"/>
        <w:rPr>
          <w:ins w:id="0" w:author="Jordon Beijing" w:date="2020-07-24T17:49:00Z"/>
          <w:rFonts w:ascii="Arial" w:eastAsia="Times New Roman" w:hAnsi="Arial" w:cs="Arial"/>
          <w:bCs/>
          <w:color w:val="000000"/>
          <w:sz w:val="22"/>
          <w:szCs w:val="22"/>
          <w:highlight w:val="yellow"/>
          <w:shd w:val="clear" w:color="auto" w:fill="FFFFFF"/>
          <w:rPrChange w:id="1" w:author="Jordon Beijing" w:date="2020-07-24T18:08:00Z">
            <w:rPr>
              <w:ins w:id="2" w:author="Jordon Beijing" w:date="2020-07-24T17:49:00Z"/>
              <w:rFonts w:ascii="Arial" w:eastAsia="Times New Roman" w:hAnsi="Arial" w:cs="Arial"/>
              <w:b/>
              <w:color w:val="000000"/>
              <w:sz w:val="22"/>
              <w:szCs w:val="22"/>
              <w:shd w:val="clear" w:color="auto" w:fill="FFFFFF"/>
            </w:rPr>
          </w:rPrChange>
        </w:rPr>
        <w:pPrChange w:id="3" w:author="Jordon Beijing" w:date="2020-07-24T17:49:00Z">
          <w:pPr>
            <w:ind w:firstLineChars="1200" w:firstLine="2650"/>
          </w:pPr>
        </w:pPrChange>
      </w:pPr>
      <w:bookmarkStart w:id="4" w:name="OLE_LINK1"/>
      <w:ins w:id="5" w:author="Jordon Beijing" w:date="2020-07-24T17:49:00Z">
        <w:r w:rsidRPr="000A5F40">
          <w:rPr>
            <w:rFonts w:ascii="Arial" w:eastAsia="Times New Roman" w:hAnsi="Arial" w:cs="Arial"/>
            <w:bCs/>
            <w:color w:val="000000"/>
            <w:sz w:val="22"/>
            <w:szCs w:val="22"/>
            <w:highlight w:val="yellow"/>
            <w:shd w:val="clear" w:color="auto" w:fill="FFFFFF"/>
            <w:rPrChange w:id="6" w:author="Jordon Beijing" w:date="2020-07-24T18:08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Class, Lesson#, Jour</w:t>
        </w:r>
        <w:r w:rsidRPr="000A5F40">
          <w:rPr>
            <w:rFonts w:ascii="Arial" w:eastAsia="Times New Roman" w:hAnsi="Arial" w:cs="Arial"/>
            <w:bCs/>
            <w:color w:val="000000"/>
            <w:sz w:val="22"/>
            <w:szCs w:val="22"/>
            <w:highlight w:val="yellow"/>
            <w:shd w:val="clear" w:color="auto" w:fill="FFFFFF"/>
            <w:rPrChange w:id="7" w:author="Jordon Beijing" w:date="2020-07-24T18:08:00Z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shd w:val="clear" w:color="auto" w:fill="FFFFFF"/>
              </w:rPr>
            </w:rPrChange>
          </w:rPr>
          <w:t>n</w:t>
        </w:r>
        <w:r w:rsidRPr="000A5F40">
          <w:rPr>
            <w:rFonts w:ascii="Arial" w:eastAsia="Times New Roman" w:hAnsi="Arial" w:cs="Arial"/>
            <w:bCs/>
            <w:color w:val="000000"/>
            <w:sz w:val="22"/>
            <w:szCs w:val="22"/>
            <w:highlight w:val="yellow"/>
            <w:shd w:val="clear" w:color="auto" w:fill="FFFFFF"/>
            <w:rPrChange w:id="8" w:author="Jordon Beijing" w:date="2020-07-24T18:08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al#, Draft#</w:t>
        </w:r>
      </w:ins>
    </w:p>
    <w:p w14:paraId="74D57CD8" w14:textId="77777777" w:rsidR="005666DD" w:rsidRPr="000A5F40" w:rsidRDefault="005666DD" w:rsidP="005666DD">
      <w:pPr>
        <w:jc w:val="left"/>
        <w:rPr>
          <w:ins w:id="9" w:author="Jordon Beijing" w:date="2020-07-24T17:49:00Z"/>
          <w:rFonts w:ascii="Arial" w:eastAsia="Times New Roman" w:hAnsi="Arial" w:cs="Arial"/>
          <w:bCs/>
          <w:color w:val="000000"/>
          <w:sz w:val="22"/>
          <w:szCs w:val="22"/>
          <w:highlight w:val="yellow"/>
          <w:shd w:val="clear" w:color="auto" w:fill="FFFFFF"/>
          <w:rPrChange w:id="10" w:author="Jordon Beijing" w:date="2020-07-24T18:08:00Z">
            <w:rPr>
              <w:ins w:id="11" w:author="Jordon Beijing" w:date="2020-07-24T17:49:00Z"/>
              <w:rFonts w:ascii="Arial" w:eastAsia="Times New Roman" w:hAnsi="Arial" w:cs="Arial"/>
              <w:b/>
              <w:color w:val="000000"/>
              <w:sz w:val="22"/>
              <w:szCs w:val="22"/>
              <w:shd w:val="clear" w:color="auto" w:fill="FFFFFF"/>
            </w:rPr>
          </w:rPrChange>
        </w:rPr>
        <w:pPrChange w:id="12" w:author="Jordon Beijing" w:date="2020-07-24T17:49:00Z">
          <w:pPr>
            <w:ind w:firstLineChars="1200" w:firstLine="2650"/>
          </w:pPr>
        </w:pPrChange>
      </w:pPr>
      <w:ins w:id="13" w:author="Jordon Beijing" w:date="2020-07-24T17:49:00Z">
        <w:r w:rsidRPr="000A5F40">
          <w:rPr>
            <w:rFonts w:ascii="Arial" w:eastAsia="Times New Roman" w:hAnsi="Arial" w:cs="Arial"/>
            <w:bCs/>
            <w:color w:val="000000"/>
            <w:sz w:val="22"/>
            <w:szCs w:val="22"/>
            <w:highlight w:val="yellow"/>
            <w:shd w:val="clear" w:color="auto" w:fill="FFFFFF"/>
            <w:rPrChange w:id="14" w:author="Jordon Beijing" w:date="2020-07-24T18:08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Name</w:t>
        </w:r>
      </w:ins>
    </w:p>
    <w:p w14:paraId="3D236115" w14:textId="77777777" w:rsidR="005666DD" w:rsidRPr="005666DD" w:rsidRDefault="005666DD" w:rsidP="005666DD">
      <w:pPr>
        <w:jc w:val="left"/>
        <w:rPr>
          <w:ins w:id="15" w:author="Jordon Beijing" w:date="2020-07-24T17:49:00Z"/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  <w:rPrChange w:id="16" w:author="Jordon Beijing" w:date="2020-07-24T17:49:00Z">
            <w:rPr>
              <w:ins w:id="17" w:author="Jordon Beijing" w:date="2020-07-24T17:49:00Z"/>
              <w:rFonts w:ascii="Arial" w:eastAsia="Times New Roman" w:hAnsi="Arial" w:cs="Arial"/>
              <w:b/>
              <w:color w:val="000000"/>
              <w:sz w:val="22"/>
              <w:szCs w:val="22"/>
              <w:shd w:val="clear" w:color="auto" w:fill="FFFFFF"/>
            </w:rPr>
          </w:rPrChange>
        </w:rPr>
        <w:pPrChange w:id="18" w:author="Jordon Beijing" w:date="2020-07-24T17:49:00Z">
          <w:pPr>
            <w:ind w:firstLineChars="1200" w:firstLine="2650"/>
          </w:pPr>
        </w:pPrChange>
      </w:pPr>
      <w:ins w:id="19" w:author="Jordon Beijing" w:date="2020-07-24T17:49:00Z">
        <w:r w:rsidRPr="000A5F40">
          <w:rPr>
            <w:rFonts w:ascii="Arial" w:eastAsia="Times New Roman" w:hAnsi="Arial" w:cs="Arial"/>
            <w:bCs/>
            <w:color w:val="000000"/>
            <w:sz w:val="22"/>
            <w:szCs w:val="22"/>
            <w:highlight w:val="yellow"/>
            <w:shd w:val="clear" w:color="auto" w:fill="FFFFFF"/>
            <w:rPrChange w:id="20" w:author="Jordon Beijing" w:date="2020-07-24T18:08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Date</w:t>
        </w:r>
      </w:ins>
    </w:p>
    <w:p w14:paraId="3CF2330F" w14:textId="7597AA51" w:rsidR="005666DD" w:rsidRDefault="005666DD" w:rsidP="005666DD">
      <w:pPr>
        <w:jc w:val="center"/>
        <w:rPr>
          <w:ins w:id="21" w:author="Jordon Beijing" w:date="2020-07-24T18:13:00Z"/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566DCC60" w14:textId="77777777" w:rsidR="00705697" w:rsidRDefault="00705697" w:rsidP="005666DD">
      <w:pPr>
        <w:jc w:val="center"/>
        <w:rPr>
          <w:ins w:id="22" w:author="Jordon Beijing" w:date="2020-07-24T17:49:00Z"/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bookmarkStart w:id="23" w:name="_GoBack"/>
      <w:bookmarkEnd w:id="23"/>
    </w:p>
    <w:p w14:paraId="6562B9CF" w14:textId="6771DC54" w:rsidR="005666DD" w:rsidRDefault="00705697" w:rsidP="00705697">
      <w:pPr>
        <w:jc w:val="left"/>
        <w:rPr>
          <w:ins w:id="24" w:author="Jordon Beijing" w:date="2020-07-24T18:12:00Z"/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ins w:id="25" w:author="Jordon Beijing" w:date="2020-07-24T18:12:00Z">
        <w:r>
          <w:rPr>
            <w:rFonts w:ascii="Arial" w:eastAsia="Times New Roman" w:hAnsi="Arial" w:cs="Arial"/>
            <w:b/>
            <w:color w:val="000000"/>
            <w:sz w:val="22"/>
            <w:szCs w:val="22"/>
            <w:shd w:val="clear" w:color="auto" w:fill="FFFFFF"/>
          </w:rPr>
          <w:t>Journal 3:</w:t>
        </w:r>
      </w:ins>
    </w:p>
    <w:p w14:paraId="161E6593" w14:textId="77777777" w:rsidR="00705697" w:rsidRDefault="00705697" w:rsidP="00705697">
      <w:pPr>
        <w:jc w:val="left"/>
        <w:rPr>
          <w:ins w:id="26" w:author="Jordon Beijing" w:date="2020-07-24T17:49:00Z"/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pPrChange w:id="27" w:author="Jordon Beijing" w:date="2020-07-24T18:12:00Z">
          <w:pPr>
            <w:jc w:val="center"/>
          </w:pPr>
        </w:pPrChange>
      </w:pPr>
    </w:p>
    <w:p w14:paraId="7383A624" w14:textId="683ECE20" w:rsidR="00933AD3" w:rsidRDefault="000A5F40" w:rsidP="000A5F40">
      <w:pPr>
        <w:jc w:val="center"/>
        <w:rPr>
          <w:ins w:id="28" w:author="Jordon Beijing" w:date="2020-07-24T17:55:00Z"/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ins w:id="29" w:author="Jordon Beijing" w:date="2020-07-24T18:09:00Z">
        <w:r w:rsidRPr="00AE47BE">
          <w:rPr>
            <w:rFonts w:ascii="Arial" w:eastAsia="Times New Roman" w:hAnsi="Arial" w:cs="Arial"/>
            <w:b/>
            <w:color w:val="000000"/>
            <w:sz w:val="22"/>
            <w:szCs w:val="22"/>
            <w:highlight w:val="yellow"/>
            <w:shd w:val="clear" w:color="auto" w:fill="FFFFFF"/>
            <w:rPrChange w:id="30" w:author="Jordon Beijing" w:date="2020-07-24T18:11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Something</w:t>
        </w:r>
      </w:ins>
      <w:ins w:id="31" w:author="Jordon Beijing" w:date="2020-07-24T17:55:00Z">
        <w:r w:rsidR="005666DD" w:rsidRPr="00AE47BE">
          <w:rPr>
            <w:rFonts w:ascii="Arial" w:eastAsia="Times New Roman" w:hAnsi="Arial" w:cs="Arial"/>
            <w:b/>
            <w:color w:val="000000"/>
            <w:sz w:val="22"/>
            <w:szCs w:val="22"/>
            <w:highlight w:val="yellow"/>
            <w:shd w:val="clear" w:color="auto" w:fill="FFFFFF"/>
            <w:rPrChange w:id="32" w:author="Jordon Beijing" w:date="2020-07-24T18:11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 u</w:t>
        </w:r>
      </w:ins>
      <w:del w:id="33" w:author="Jordon Beijing" w:date="2020-07-24T17:55:00Z">
        <w:r w:rsidR="00705697" w:rsidRPr="00AE47BE" w:rsidDel="005666DD">
          <w:rPr>
            <w:rFonts w:ascii="Arial" w:eastAsia="Times New Roman" w:hAnsi="Arial" w:cs="Arial"/>
            <w:b/>
            <w:color w:val="000000"/>
            <w:sz w:val="22"/>
            <w:szCs w:val="22"/>
            <w:highlight w:val="yellow"/>
            <w:shd w:val="clear" w:color="auto" w:fill="FFFFFF"/>
            <w:rPrChange w:id="34" w:author="Jordon Beijing" w:date="2020-07-24T18:11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>u</w:delText>
        </w:r>
      </w:del>
      <w:r w:rsidR="00705697" w:rsidRPr="00AE47BE">
        <w:rPr>
          <w:rFonts w:ascii="Arial" w:eastAsia="Times New Roman" w:hAnsi="Arial" w:cs="Arial"/>
          <w:b/>
          <w:color w:val="000000"/>
          <w:sz w:val="22"/>
          <w:szCs w:val="22"/>
          <w:highlight w:val="yellow"/>
          <w:shd w:val="clear" w:color="auto" w:fill="FFFFFF"/>
          <w:rPrChange w:id="35" w:author="Jordon Beijing" w:date="2020-07-24T18:11:00Z">
            <w:rPr>
              <w:rFonts w:ascii="Arial" w:eastAsia="Times New Roman" w:hAnsi="Arial" w:cs="Arial"/>
              <w:b/>
              <w:color w:val="000000"/>
              <w:sz w:val="22"/>
              <w:szCs w:val="22"/>
              <w:shd w:val="clear" w:color="auto" w:fill="FFFFFF"/>
            </w:rPr>
          </w:rPrChange>
        </w:rPr>
        <w:t>nexpected</w:t>
      </w:r>
      <w:ins w:id="36" w:author="Jordon Beijing" w:date="2020-07-24T18:10:00Z">
        <w:r w:rsidR="00807FEB" w:rsidRPr="00AE47BE">
          <w:rPr>
            <w:rFonts w:ascii="Arial" w:eastAsia="Times New Roman" w:hAnsi="Arial" w:cs="Arial"/>
            <w:b/>
            <w:color w:val="000000"/>
            <w:sz w:val="22"/>
            <w:szCs w:val="22"/>
            <w:highlight w:val="yellow"/>
            <w:shd w:val="clear" w:color="auto" w:fill="FFFFFF"/>
            <w:rPrChange w:id="37" w:author="Jordon Beijing" w:date="2020-07-24T18:11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 that happened</w:t>
        </w:r>
      </w:ins>
      <w:del w:id="38" w:author="Jordon Beijing" w:date="2020-07-24T18:09:00Z">
        <w:r w:rsidR="00705697" w:rsidRPr="00AE47BE" w:rsidDel="000A5F40">
          <w:rPr>
            <w:rFonts w:ascii="Arial" w:eastAsia="Times New Roman" w:hAnsi="Arial" w:cs="Arial"/>
            <w:b/>
            <w:color w:val="000000"/>
            <w:sz w:val="22"/>
            <w:szCs w:val="22"/>
            <w:highlight w:val="yellow"/>
            <w:shd w:val="clear" w:color="auto" w:fill="FFFFFF"/>
            <w:rPrChange w:id="39" w:author="Jordon Beijing" w:date="2020-07-24T18:11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 xml:space="preserve"> </w:delText>
        </w:r>
      </w:del>
      <w:del w:id="40" w:author="Jordon Beijing" w:date="2020-07-24T17:55:00Z">
        <w:r w:rsidR="00705697" w:rsidRPr="00AE47BE" w:rsidDel="005666DD">
          <w:rPr>
            <w:rFonts w:ascii="Arial" w:eastAsia="Times New Roman" w:hAnsi="Arial" w:cs="Arial"/>
            <w:b/>
            <w:color w:val="000000"/>
            <w:sz w:val="22"/>
            <w:szCs w:val="22"/>
            <w:highlight w:val="yellow"/>
            <w:shd w:val="clear" w:color="auto" w:fill="FFFFFF"/>
            <w:rPrChange w:id="41" w:author="Jordon Beijing" w:date="2020-07-24T18:11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>t</w:delText>
        </w:r>
      </w:del>
      <w:del w:id="42" w:author="Jordon Beijing" w:date="2020-07-24T18:09:00Z">
        <w:r w:rsidR="00705697" w:rsidRPr="00AE47BE" w:rsidDel="000A5F40">
          <w:rPr>
            <w:rFonts w:ascii="Arial" w:eastAsia="Times New Roman" w:hAnsi="Arial" w:cs="Arial"/>
            <w:b/>
            <w:color w:val="000000"/>
            <w:sz w:val="22"/>
            <w:szCs w:val="22"/>
            <w:highlight w:val="yellow"/>
            <w:shd w:val="clear" w:color="auto" w:fill="FFFFFF"/>
            <w:rPrChange w:id="43" w:author="Jordon Beijing" w:date="2020-07-24T18:11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>hing</w:delText>
        </w:r>
      </w:del>
    </w:p>
    <w:p w14:paraId="79270762" w14:textId="77777777" w:rsidR="005666DD" w:rsidRDefault="005666DD" w:rsidP="005666DD">
      <w:pPr>
        <w:jc w:val="center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bookmarkEnd w:id="4"/>
    <w:p w14:paraId="1C89B635" w14:textId="20710C26" w:rsidR="00933AD3" w:rsidRPr="000A5F40" w:rsidRDefault="00705697" w:rsidP="000A5F40">
      <w:pPr>
        <w:ind w:firstLine="420"/>
        <w:rPr>
          <w:ins w:id="44" w:author="Jordon Beijing" w:date="2020-07-24T17:59:00Z"/>
          <w:rFonts w:ascii="Arial" w:eastAsia="SimSun" w:hAnsi="Arial" w:cs="Arial"/>
          <w:bCs/>
          <w:color w:val="000000"/>
          <w:sz w:val="22"/>
          <w:szCs w:val="22"/>
          <w:shd w:val="clear" w:color="auto" w:fill="FFFFFF"/>
          <w:rPrChange w:id="45" w:author="Jordon Beijing" w:date="2020-07-24T18:09:00Z">
            <w:rPr>
              <w:ins w:id="46" w:author="Jordon Beijing" w:date="2020-07-24T17:59:00Z"/>
              <w:rFonts w:ascii="Arial" w:eastAsia="SimSun" w:hAnsi="Arial" w:cs="Arial"/>
              <w:b/>
              <w:color w:val="000000"/>
              <w:sz w:val="22"/>
              <w:szCs w:val="22"/>
              <w:shd w:val="clear" w:color="auto" w:fill="FFFFFF"/>
            </w:rPr>
          </w:rPrChange>
        </w:rPr>
        <w:pPrChange w:id="47" w:author="Jordon Beijing" w:date="2020-07-24T18:08:00Z">
          <w:pPr/>
        </w:pPrChange>
      </w:pPr>
      <w:del w:id="48" w:author="Jordon Beijing" w:date="2020-07-24T18:08:00Z">
        <w:r w:rsidRPr="000A5F40" w:rsidDel="000A5F40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49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 xml:space="preserve"> </w:delText>
        </w:r>
      </w:del>
      <w:del w:id="50" w:author="Jordon Beijing" w:date="2020-07-24T17:55:00Z">
        <w:r w:rsidRPr="000A5F40" w:rsidDel="005666DD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51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>I have a</w:delText>
        </w:r>
      </w:del>
      <w:ins w:id="52" w:author="Jordon Beijing" w:date="2020-07-24T17:55:00Z">
        <w:r w:rsidR="005666DD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53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An</w:t>
        </w:r>
      </w:ins>
      <w:r w:rsidRPr="000A5F40">
        <w:rPr>
          <w:rFonts w:ascii="Arial" w:eastAsia="SimSun" w:hAnsi="Arial" w:cs="Arial" w:hint="eastAsia"/>
          <w:bCs/>
          <w:color w:val="000000"/>
          <w:sz w:val="22"/>
          <w:szCs w:val="22"/>
          <w:shd w:val="clear" w:color="auto" w:fill="FFFFFF"/>
          <w:rPrChange w:id="54" w:author="Jordon Beijing" w:date="2020-07-24T18:09:00Z">
            <w:rPr>
              <w:rFonts w:ascii="Arial" w:eastAsia="SimSu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 xml:space="preserve"> </w:t>
      </w:r>
      <w:r w:rsidRPr="000A5F4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  <w:rPrChange w:id="55" w:author="Jordon Beijing" w:date="2020-07-24T18:09:00Z">
            <w:rPr>
              <w:rFonts w:ascii="Arial" w:eastAsia="Times New Roman" w:hAnsi="Arial" w:cs="Arial"/>
              <w:b/>
              <w:color w:val="000000"/>
              <w:sz w:val="22"/>
              <w:szCs w:val="22"/>
              <w:shd w:val="clear" w:color="auto" w:fill="FFFFFF"/>
            </w:rPr>
          </w:rPrChange>
        </w:rPr>
        <w:t>unexpected thing</w:t>
      </w:r>
      <w:r w:rsidRPr="000A5F40">
        <w:rPr>
          <w:rFonts w:ascii="Arial" w:eastAsia="SimSun" w:hAnsi="Arial" w:cs="Arial" w:hint="eastAsia"/>
          <w:bCs/>
          <w:color w:val="000000"/>
          <w:sz w:val="22"/>
          <w:szCs w:val="22"/>
          <w:shd w:val="clear" w:color="auto" w:fill="FFFFFF"/>
          <w:rPrChange w:id="56" w:author="Jordon Beijing" w:date="2020-07-24T18:09:00Z">
            <w:rPr>
              <w:rFonts w:ascii="Arial" w:eastAsia="SimSu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 xml:space="preserve"> </w:t>
      </w:r>
      <w:ins w:id="57" w:author="Jordon Beijing" w:date="2020-07-24T17:56:00Z">
        <w:r w:rsidR="005666DD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58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happened </w:t>
        </w:r>
      </w:ins>
      <w:r w:rsidRPr="000A5F40">
        <w:rPr>
          <w:rFonts w:ascii="Arial" w:eastAsia="SimSun" w:hAnsi="Arial" w:cs="Arial" w:hint="eastAsia"/>
          <w:bCs/>
          <w:color w:val="000000"/>
          <w:sz w:val="22"/>
          <w:szCs w:val="22"/>
          <w:shd w:val="clear" w:color="auto" w:fill="FFFFFF"/>
          <w:rPrChange w:id="59" w:author="Jordon Beijing" w:date="2020-07-24T18:09:00Z">
            <w:rPr>
              <w:rFonts w:ascii="Arial" w:eastAsia="SimSu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 xml:space="preserve">yesterday </w:t>
      </w:r>
      <w:del w:id="60" w:author="Jordon Beijing" w:date="2020-07-24T17:56:00Z">
        <w:r w:rsidRPr="000A5F40" w:rsidDel="005666DD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61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 xml:space="preserve">it was in </w:delText>
        </w:r>
        <w:r w:rsidRPr="000A5F40" w:rsidDel="005666DD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62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 xml:space="preserve">a </w:delText>
        </w:r>
      </w:del>
      <w:r w:rsidRPr="000A5F40">
        <w:rPr>
          <w:rFonts w:ascii="Arial" w:eastAsia="SimSun" w:hAnsi="Arial" w:cs="Arial" w:hint="eastAsia"/>
          <w:bCs/>
          <w:color w:val="000000"/>
          <w:sz w:val="22"/>
          <w:szCs w:val="22"/>
          <w:shd w:val="clear" w:color="auto" w:fill="FFFFFF"/>
          <w:rPrChange w:id="63" w:author="Jordon Beijing" w:date="2020-07-24T18:09:00Z">
            <w:rPr>
              <w:rFonts w:ascii="Arial" w:eastAsia="SimSu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>afternoon</w:t>
      </w:r>
      <w:ins w:id="64" w:author="Jordon Beijing" w:date="2020-07-24T17:56:00Z">
        <w:r w:rsidR="005666DD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65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. </w:t>
        </w:r>
      </w:ins>
      <w:del w:id="66" w:author="Jordon Beijing" w:date="2020-07-24T17:56:00Z">
        <w:r w:rsidRPr="000A5F40" w:rsidDel="005666DD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67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 xml:space="preserve"> </w:delText>
        </w:r>
      </w:del>
      <w:proofErr w:type="spellStart"/>
      <w:ins w:id="68" w:author="Jordon Beijing" w:date="2020-07-24T17:56:00Z">
        <w:r w:rsidR="005666DD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69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I</w:t>
        </w:r>
      </w:ins>
      <w:proofErr w:type="spellEnd"/>
      <w:del w:id="70" w:author="Jordon Beijing" w:date="2020-07-24T17:56:00Z">
        <w:r w:rsidRPr="000A5F40" w:rsidDel="005666DD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71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>i</w:delText>
        </w:r>
      </w:del>
      <w:r w:rsidRPr="000A5F40">
        <w:rPr>
          <w:rFonts w:ascii="Arial" w:eastAsia="SimSun" w:hAnsi="Arial" w:cs="Arial" w:hint="eastAsia"/>
          <w:bCs/>
          <w:color w:val="000000"/>
          <w:sz w:val="22"/>
          <w:szCs w:val="22"/>
          <w:shd w:val="clear" w:color="auto" w:fill="FFFFFF"/>
          <w:rPrChange w:id="72" w:author="Jordon Beijing" w:date="2020-07-24T18:09:00Z">
            <w:rPr>
              <w:rFonts w:ascii="Arial" w:eastAsia="SimSu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 xml:space="preserve"> </w:t>
      </w:r>
      <w:del w:id="73" w:author="Jordon Beijing" w:date="2020-07-24T17:56:00Z">
        <w:r w:rsidRPr="000A5F40" w:rsidDel="005666DD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74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 xml:space="preserve">am </w:delText>
        </w:r>
      </w:del>
      <w:ins w:id="75" w:author="Jordon Beijing" w:date="2020-07-24T17:56:00Z">
        <w:r w:rsidR="005666DD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76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was</w:t>
        </w:r>
        <w:r w:rsidR="005666DD" w:rsidRPr="000A5F40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77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 </w:t>
        </w:r>
      </w:ins>
      <w:r w:rsidRPr="000A5F40">
        <w:rPr>
          <w:rFonts w:ascii="Arial" w:eastAsia="SimSun" w:hAnsi="Arial" w:cs="Arial" w:hint="eastAsia"/>
          <w:bCs/>
          <w:color w:val="000000"/>
          <w:sz w:val="22"/>
          <w:szCs w:val="22"/>
          <w:shd w:val="clear" w:color="auto" w:fill="FFFFFF"/>
          <w:rPrChange w:id="78" w:author="Jordon Beijing" w:date="2020-07-24T18:09:00Z">
            <w:rPr>
              <w:rFonts w:ascii="Arial" w:eastAsia="SimSu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>watching TV at home and</w:t>
      </w:r>
      <w:ins w:id="79" w:author="Jordon Beijing" w:date="2020-07-24T17:56:00Z">
        <w:r w:rsidR="005666DD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80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 I</w:t>
        </w:r>
      </w:ins>
      <w:del w:id="81" w:author="Jordon Beijing" w:date="2020-07-24T17:56:00Z">
        <w:r w:rsidRPr="000A5F40" w:rsidDel="005666DD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82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 xml:space="preserve"> </w:delText>
        </w:r>
      </w:del>
      <w:del w:id="83" w:author="Jordon Beijing" w:date="2020-07-24T17:58:00Z">
        <w:r w:rsidRPr="000A5F40" w:rsidDel="000A5F40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84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>i</w:delText>
        </w:r>
      </w:del>
      <w:r w:rsidRPr="000A5F40">
        <w:rPr>
          <w:rFonts w:ascii="Arial" w:eastAsia="SimSun" w:hAnsi="Arial" w:cs="Arial" w:hint="eastAsia"/>
          <w:bCs/>
          <w:color w:val="000000"/>
          <w:sz w:val="22"/>
          <w:szCs w:val="22"/>
          <w:shd w:val="clear" w:color="auto" w:fill="FFFFFF"/>
          <w:rPrChange w:id="85" w:author="Jordon Beijing" w:date="2020-07-24T18:09:00Z">
            <w:rPr>
              <w:rFonts w:ascii="Arial" w:eastAsia="SimSu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 xml:space="preserve"> saw my cat was l</w:t>
      </w:r>
      <w:ins w:id="86" w:author="Jordon Beijing" w:date="2020-07-24T17:56:00Z">
        <w:r w:rsidR="005666DD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87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aying</w:t>
        </w:r>
      </w:ins>
      <w:del w:id="88" w:author="Jordon Beijing" w:date="2020-07-24T17:56:00Z">
        <w:r w:rsidRPr="000A5F40" w:rsidDel="005666DD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89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>ie</w:delText>
        </w:r>
      </w:del>
      <w:r w:rsidRPr="000A5F40">
        <w:rPr>
          <w:rFonts w:ascii="Arial" w:eastAsia="SimSun" w:hAnsi="Arial" w:cs="Arial" w:hint="eastAsia"/>
          <w:bCs/>
          <w:color w:val="000000"/>
          <w:sz w:val="22"/>
          <w:szCs w:val="22"/>
          <w:shd w:val="clear" w:color="auto" w:fill="FFFFFF"/>
          <w:rPrChange w:id="90" w:author="Jordon Beijing" w:date="2020-07-24T18:09:00Z">
            <w:rPr>
              <w:rFonts w:ascii="Arial" w:eastAsia="SimSu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 xml:space="preserve"> on the sofa </w:t>
      </w:r>
      <w:del w:id="91" w:author="Jordon Beijing" w:date="2020-07-24T17:59:00Z">
        <w:r w:rsidRPr="000A5F40" w:rsidDel="000A5F40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92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 xml:space="preserve">and </w:delText>
        </w:r>
      </w:del>
      <w:r w:rsidRPr="000A5F40">
        <w:rPr>
          <w:rFonts w:ascii="Arial" w:eastAsia="SimSun" w:hAnsi="Arial" w:cs="Arial" w:hint="eastAsia"/>
          <w:bCs/>
          <w:color w:val="000000"/>
          <w:sz w:val="22"/>
          <w:szCs w:val="22"/>
          <w:shd w:val="clear" w:color="auto" w:fill="FFFFFF"/>
          <w:rPrChange w:id="93" w:author="Jordon Beijing" w:date="2020-07-24T18:09:00Z">
            <w:rPr>
              <w:rFonts w:ascii="Arial" w:eastAsia="SimSu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>look</w:t>
      </w:r>
      <w:ins w:id="94" w:author="Jordon Beijing" w:date="2020-07-24T17:56:00Z">
        <w:r w:rsidR="005666DD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95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ing</w:t>
        </w:r>
      </w:ins>
      <w:del w:id="96" w:author="Jordon Beijing" w:date="2020-07-24T17:56:00Z">
        <w:r w:rsidRPr="000A5F40" w:rsidDel="005666DD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97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>ed</w:delText>
        </w:r>
      </w:del>
      <w:r w:rsidRPr="000A5F40">
        <w:rPr>
          <w:rFonts w:ascii="Arial" w:eastAsia="SimSun" w:hAnsi="Arial" w:cs="Arial" w:hint="eastAsia"/>
          <w:bCs/>
          <w:color w:val="000000"/>
          <w:sz w:val="22"/>
          <w:szCs w:val="22"/>
          <w:shd w:val="clear" w:color="auto" w:fill="FFFFFF"/>
          <w:rPrChange w:id="98" w:author="Jordon Beijing" w:date="2020-07-24T18:09:00Z">
            <w:rPr>
              <w:rFonts w:ascii="Arial" w:eastAsia="SimSu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 xml:space="preserve"> very uncomfortable</w:t>
      </w:r>
      <w:ins w:id="99" w:author="Jordon Beijing" w:date="2020-07-24T17:56:00Z">
        <w:r w:rsidR="005666DD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100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. </w:t>
        </w:r>
      </w:ins>
      <w:del w:id="101" w:author="Jordon Beijing" w:date="2020-07-24T17:56:00Z">
        <w:r w:rsidRPr="000A5F40" w:rsidDel="005666DD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102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 xml:space="preserve"> </w:delText>
        </w:r>
      </w:del>
      <w:ins w:id="103" w:author="Jordon Beijing" w:date="2020-07-24T17:59:00Z">
        <w:r w:rsidR="000A5F40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104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S</w:t>
        </w:r>
      </w:ins>
      <w:del w:id="105" w:author="Jordon Beijing" w:date="2020-07-24T17:59:00Z">
        <w:r w:rsidRPr="000A5F40" w:rsidDel="000A5F40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106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>s</w:delText>
        </w:r>
      </w:del>
      <w:r w:rsidRPr="000A5F40">
        <w:rPr>
          <w:rFonts w:ascii="Arial" w:eastAsia="SimSun" w:hAnsi="Arial" w:cs="Arial" w:hint="eastAsia"/>
          <w:bCs/>
          <w:color w:val="000000"/>
          <w:sz w:val="22"/>
          <w:szCs w:val="22"/>
          <w:shd w:val="clear" w:color="auto" w:fill="FFFFFF"/>
          <w:rPrChange w:id="107" w:author="Jordon Beijing" w:date="2020-07-24T18:09:00Z">
            <w:rPr>
              <w:rFonts w:ascii="Arial" w:eastAsia="SimSu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 xml:space="preserve">o </w:t>
      </w:r>
      <w:del w:id="108" w:author="Jordon Beijing" w:date="2020-07-24T17:56:00Z">
        <w:r w:rsidRPr="000A5F40" w:rsidDel="005666DD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109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 xml:space="preserve">me and </w:delText>
        </w:r>
      </w:del>
      <w:r w:rsidRPr="000A5F40">
        <w:rPr>
          <w:rFonts w:ascii="Arial" w:eastAsia="SimSun" w:hAnsi="Arial" w:cs="Arial" w:hint="eastAsia"/>
          <w:bCs/>
          <w:color w:val="000000"/>
          <w:sz w:val="22"/>
          <w:szCs w:val="22"/>
          <w:shd w:val="clear" w:color="auto" w:fill="FFFFFF"/>
          <w:rPrChange w:id="110" w:author="Jordon Beijing" w:date="2020-07-24T18:09:00Z">
            <w:rPr>
              <w:rFonts w:ascii="Arial" w:eastAsia="SimSu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 xml:space="preserve">my mother </w:t>
      </w:r>
      <w:ins w:id="111" w:author="Jordon Beijing" w:date="2020-07-24T17:57:00Z">
        <w:r w:rsidR="005666DD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112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and I </w:t>
        </w:r>
      </w:ins>
      <w:r w:rsidRPr="000A5F40">
        <w:rPr>
          <w:rFonts w:ascii="Arial" w:eastAsia="SimSun" w:hAnsi="Arial" w:cs="Arial" w:hint="eastAsia"/>
          <w:bCs/>
          <w:color w:val="000000"/>
          <w:sz w:val="22"/>
          <w:szCs w:val="22"/>
          <w:shd w:val="clear" w:color="auto" w:fill="FFFFFF"/>
          <w:rPrChange w:id="113" w:author="Jordon Beijing" w:date="2020-07-24T18:09:00Z">
            <w:rPr>
              <w:rFonts w:ascii="Arial" w:eastAsia="SimSu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>hug</w:t>
      </w:r>
      <w:ins w:id="114" w:author="Jordon Beijing" w:date="2020-07-24T17:57:00Z">
        <w:r w:rsidR="005666DD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115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ged</w:t>
        </w:r>
      </w:ins>
      <w:r w:rsidRPr="000A5F40">
        <w:rPr>
          <w:rFonts w:ascii="Arial" w:eastAsia="SimSun" w:hAnsi="Arial" w:cs="Arial" w:hint="eastAsia"/>
          <w:bCs/>
          <w:color w:val="000000"/>
          <w:sz w:val="22"/>
          <w:szCs w:val="22"/>
          <w:shd w:val="clear" w:color="auto" w:fill="FFFFFF"/>
          <w:rPrChange w:id="116" w:author="Jordon Beijing" w:date="2020-07-24T18:09:00Z">
            <w:rPr>
              <w:rFonts w:ascii="Arial" w:eastAsia="SimSu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 xml:space="preserve"> the cat and </w:t>
      </w:r>
      <w:del w:id="117" w:author="Jordon Beijing" w:date="2020-07-24T17:57:00Z">
        <w:r w:rsidRPr="000A5F40" w:rsidDel="005666DD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118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 xml:space="preserve">go </w:delText>
        </w:r>
      </w:del>
      <w:ins w:id="119" w:author="Jordon Beijing" w:date="2020-07-24T17:57:00Z">
        <w:r w:rsidR="005666DD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120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went</w:t>
        </w:r>
        <w:r w:rsidR="005666DD" w:rsidRPr="000A5F40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121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 </w:t>
        </w:r>
      </w:ins>
      <w:r w:rsidRPr="000A5F40">
        <w:rPr>
          <w:rFonts w:ascii="Arial" w:eastAsia="SimSun" w:hAnsi="Arial" w:cs="Arial" w:hint="eastAsia"/>
          <w:bCs/>
          <w:color w:val="000000"/>
          <w:sz w:val="22"/>
          <w:szCs w:val="22"/>
          <w:shd w:val="clear" w:color="auto" w:fill="FFFFFF"/>
          <w:rPrChange w:id="122" w:author="Jordon Beijing" w:date="2020-07-24T18:09:00Z">
            <w:rPr>
              <w:rFonts w:ascii="Arial" w:eastAsia="SimSu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>to the pet hospital</w:t>
      </w:r>
      <w:ins w:id="123" w:author="Jordon Beijing" w:date="2020-07-24T17:57:00Z">
        <w:r w:rsidR="005666DD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124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. It turns out that</w:t>
        </w:r>
      </w:ins>
      <w:r w:rsidRPr="000A5F40">
        <w:rPr>
          <w:rFonts w:ascii="Arial" w:eastAsia="SimSun" w:hAnsi="Arial" w:cs="Arial" w:hint="eastAsia"/>
          <w:bCs/>
          <w:color w:val="000000"/>
          <w:sz w:val="22"/>
          <w:szCs w:val="22"/>
          <w:shd w:val="clear" w:color="auto" w:fill="FFFFFF"/>
          <w:rPrChange w:id="125" w:author="Jordon Beijing" w:date="2020-07-24T18:09:00Z">
            <w:rPr>
              <w:rFonts w:ascii="Arial" w:eastAsia="SimSu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 xml:space="preserve"> </w:t>
      </w:r>
      <w:del w:id="126" w:author="Jordon Beijing" w:date="2020-07-24T17:57:00Z">
        <w:r w:rsidRPr="000A5F40" w:rsidDel="005666DD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127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 xml:space="preserve">and </w:delText>
        </w:r>
      </w:del>
      <w:r w:rsidRPr="000A5F40">
        <w:rPr>
          <w:rFonts w:ascii="Arial" w:eastAsia="SimSun" w:hAnsi="Arial" w:cs="Arial" w:hint="eastAsia"/>
          <w:bCs/>
          <w:color w:val="000000"/>
          <w:sz w:val="22"/>
          <w:szCs w:val="22"/>
          <w:shd w:val="clear" w:color="auto" w:fill="FFFFFF"/>
          <w:rPrChange w:id="128" w:author="Jordon Beijing" w:date="2020-07-24T18:09:00Z">
            <w:rPr>
              <w:rFonts w:ascii="Arial" w:eastAsia="SimSu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 xml:space="preserve">my cat </w:t>
      </w:r>
      <w:del w:id="129" w:author="Jordon Beijing" w:date="2020-07-24T17:59:00Z">
        <w:r w:rsidRPr="000A5F40" w:rsidDel="000A5F40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130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 xml:space="preserve">got </w:delText>
        </w:r>
      </w:del>
      <w:ins w:id="131" w:author="Jordon Beijing" w:date="2020-07-24T17:59:00Z">
        <w:r w:rsidR="000A5F40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132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had</w:t>
        </w:r>
        <w:r w:rsidR="000A5F40" w:rsidRPr="000A5F40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133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 </w:t>
        </w:r>
      </w:ins>
      <w:r w:rsidRPr="000A5F40">
        <w:rPr>
          <w:rFonts w:ascii="Arial" w:eastAsia="SimSun" w:hAnsi="Arial" w:cs="Arial" w:hint="eastAsia"/>
          <w:bCs/>
          <w:color w:val="000000"/>
          <w:sz w:val="22"/>
          <w:szCs w:val="22"/>
          <w:shd w:val="clear" w:color="auto" w:fill="FFFFFF"/>
          <w:rPrChange w:id="134" w:author="Jordon Beijing" w:date="2020-07-24T18:09:00Z">
            <w:rPr>
              <w:rFonts w:ascii="Arial" w:eastAsia="SimSu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 xml:space="preserve">a fever because </w:t>
      </w:r>
      <w:del w:id="135" w:author="Jordon Beijing" w:date="2020-07-24T17:57:00Z">
        <w:r w:rsidRPr="000A5F40" w:rsidDel="005666DD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136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>the cat</w:delText>
        </w:r>
      </w:del>
      <w:ins w:id="137" w:author="Jordon Beijing" w:date="2020-07-24T17:57:00Z">
        <w:r w:rsidR="005666DD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138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he</w:t>
        </w:r>
      </w:ins>
      <w:r w:rsidRPr="000A5F40">
        <w:rPr>
          <w:rFonts w:ascii="Arial" w:eastAsia="SimSun" w:hAnsi="Arial" w:cs="Arial" w:hint="eastAsia"/>
          <w:bCs/>
          <w:color w:val="000000"/>
          <w:sz w:val="22"/>
          <w:szCs w:val="22"/>
          <w:shd w:val="clear" w:color="auto" w:fill="FFFFFF"/>
          <w:rPrChange w:id="139" w:author="Jordon Beijing" w:date="2020-07-24T18:09:00Z">
            <w:rPr>
              <w:rFonts w:ascii="Arial" w:eastAsia="SimSu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 xml:space="preserve"> was very greedy</w:t>
      </w:r>
      <w:ins w:id="140" w:author="Jordon Beijing" w:date="2020-07-24T17:57:00Z">
        <w:r w:rsidR="005666DD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141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; he </w:t>
        </w:r>
      </w:ins>
      <w:ins w:id="142" w:author="Jordon Beijing" w:date="2020-07-24T17:59:00Z">
        <w:r w:rsidR="000A5F40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143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had </w:t>
        </w:r>
      </w:ins>
      <w:ins w:id="144" w:author="Jordon Beijing" w:date="2020-07-24T17:57:00Z">
        <w:r w:rsidR="005666DD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145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st</w:t>
        </w:r>
      </w:ins>
      <w:ins w:id="146" w:author="Jordon Beijing" w:date="2020-07-24T17:58:00Z">
        <w:r w:rsidR="005666DD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147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ole</w:t>
        </w:r>
      </w:ins>
      <w:ins w:id="148" w:author="Jordon Beijing" w:date="2020-07-24T17:59:00Z">
        <w:r w:rsidR="000A5F40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149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n</w:t>
        </w:r>
      </w:ins>
      <w:ins w:id="150" w:author="Jordon Beijing" w:date="2020-07-24T17:57:00Z">
        <w:r w:rsidR="005666DD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151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 </w:t>
        </w:r>
      </w:ins>
      <w:del w:id="152" w:author="Jordon Beijing" w:date="2020-07-24T17:57:00Z">
        <w:r w:rsidRPr="000A5F40" w:rsidDel="005666DD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153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 xml:space="preserve"> , </w:delText>
        </w:r>
        <w:r w:rsidRPr="000A5F40" w:rsidDel="005666DD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154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 xml:space="preserve">he still </w:delText>
        </w:r>
      </w:del>
      <w:del w:id="155" w:author="Jordon Beijing" w:date="2020-07-24T17:58:00Z">
        <w:r w:rsidRPr="000A5F40" w:rsidDel="005666DD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156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 xml:space="preserve">a </w:delText>
        </w:r>
      </w:del>
      <w:r w:rsidRPr="000A5F40">
        <w:rPr>
          <w:rFonts w:ascii="Arial" w:eastAsia="SimSun" w:hAnsi="Arial" w:cs="Arial" w:hint="eastAsia"/>
          <w:bCs/>
          <w:color w:val="000000"/>
          <w:sz w:val="22"/>
          <w:szCs w:val="22"/>
          <w:shd w:val="clear" w:color="auto" w:fill="FFFFFF"/>
          <w:rPrChange w:id="157" w:author="Jordon Beijing" w:date="2020-07-24T18:09:00Z">
            <w:rPr>
              <w:rFonts w:ascii="Arial" w:eastAsia="SimSu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 xml:space="preserve">raw </w:t>
      </w:r>
      <w:r w:rsidRPr="000A5F40">
        <w:rPr>
          <w:rFonts w:ascii="Arial" w:eastAsia="SimSun" w:hAnsi="Arial" w:cs="Arial" w:hint="eastAsia"/>
          <w:bCs/>
          <w:color w:val="000000"/>
          <w:sz w:val="22"/>
          <w:szCs w:val="22"/>
          <w:shd w:val="clear" w:color="auto" w:fill="FFFFFF"/>
          <w:rPrChange w:id="158" w:author="Jordon Beijing" w:date="2020-07-24T18:09:00Z">
            <w:rPr>
              <w:rFonts w:ascii="Arial" w:eastAsia="SimSu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 xml:space="preserve">fish entrails and </w:t>
      </w:r>
      <w:del w:id="159" w:author="Jordon Beijing" w:date="2020-07-24T17:59:00Z">
        <w:r w:rsidRPr="000A5F40" w:rsidDel="000A5F40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160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 xml:space="preserve">ate </w:delText>
        </w:r>
      </w:del>
      <w:ins w:id="161" w:author="Jordon Beijing" w:date="2020-07-24T17:59:00Z">
        <w:r w:rsidR="000A5F40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162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eaten</w:t>
        </w:r>
        <w:r w:rsidR="000A5F40" w:rsidRPr="000A5F40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163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 </w:t>
        </w:r>
      </w:ins>
      <w:del w:id="164" w:author="Jordon Beijing" w:date="2020-07-24T17:58:00Z">
        <w:r w:rsidRPr="000A5F40" w:rsidDel="005666DD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165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 xml:space="preserve">it </w:delText>
        </w:r>
      </w:del>
      <w:ins w:id="166" w:author="Jordon Beijing" w:date="2020-07-24T17:58:00Z">
        <w:r w:rsidR="005666DD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167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them,</w:t>
        </w:r>
        <w:r w:rsidR="005666DD" w:rsidRPr="000A5F40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168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 </w:t>
        </w:r>
      </w:ins>
      <w:r w:rsidRPr="000A5F40">
        <w:rPr>
          <w:rFonts w:ascii="Arial" w:eastAsia="SimSun" w:hAnsi="Arial" w:cs="Arial" w:hint="eastAsia"/>
          <w:bCs/>
          <w:color w:val="000000"/>
          <w:sz w:val="22"/>
          <w:szCs w:val="22"/>
          <w:shd w:val="clear" w:color="auto" w:fill="FFFFFF"/>
          <w:rPrChange w:id="169" w:author="Jordon Beijing" w:date="2020-07-24T18:09:00Z">
            <w:rPr>
              <w:rFonts w:ascii="Arial" w:eastAsia="SimSu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>so he got a fever</w:t>
      </w:r>
      <w:ins w:id="170" w:author="Jordon Beijing" w:date="2020-07-24T17:58:00Z">
        <w:r w:rsidR="005666DD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171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.</w:t>
        </w:r>
      </w:ins>
      <w:r w:rsidRPr="000A5F40">
        <w:rPr>
          <w:rFonts w:ascii="Arial" w:eastAsia="SimSun" w:hAnsi="Arial" w:cs="Arial" w:hint="eastAsia"/>
          <w:bCs/>
          <w:color w:val="000000"/>
          <w:sz w:val="22"/>
          <w:szCs w:val="22"/>
          <w:shd w:val="clear" w:color="auto" w:fill="FFFFFF"/>
          <w:rPrChange w:id="172" w:author="Jordon Beijing" w:date="2020-07-24T18:09:00Z">
            <w:rPr>
              <w:rFonts w:ascii="Arial" w:eastAsia="SimSu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 xml:space="preserve"> </w:t>
      </w:r>
      <w:ins w:id="173" w:author="Jordon Beijing" w:date="2020-07-24T17:58:00Z">
        <w:r w:rsidR="005666DD"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174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N</w:t>
        </w:r>
      </w:ins>
      <w:del w:id="175" w:author="Jordon Beijing" w:date="2020-07-24T17:58:00Z">
        <w:r w:rsidRPr="000A5F40" w:rsidDel="005666DD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176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>n</w:delText>
        </w:r>
      </w:del>
      <w:r w:rsidRPr="000A5F40">
        <w:rPr>
          <w:rFonts w:ascii="Arial" w:eastAsia="SimSun" w:hAnsi="Arial" w:cs="Arial" w:hint="eastAsia"/>
          <w:bCs/>
          <w:color w:val="000000"/>
          <w:sz w:val="22"/>
          <w:szCs w:val="22"/>
          <w:shd w:val="clear" w:color="auto" w:fill="FFFFFF"/>
          <w:rPrChange w:id="177" w:author="Jordon Beijing" w:date="2020-07-24T18:09:00Z">
            <w:rPr>
              <w:rFonts w:ascii="Arial" w:eastAsia="SimSu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>ow he is eating pills every day</w:t>
      </w:r>
      <w:del w:id="178" w:author="Jordon Beijing" w:date="2020-07-24T17:59:00Z">
        <w:r w:rsidRPr="000A5F40" w:rsidDel="000A5F40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179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 xml:space="preserve"> </w:delText>
        </w:r>
      </w:del>
      <w:r w:rsidRPr="000A5F40">
        <w:rPr>
          <w:rFonts w:ascii="Arial" w:eastAsia="SimSun" w:hAnsi="Arial" w:cs="Arial" w:hint="eastAsia"/>
          <w:bCs/>
          <w:color w:val="000000"/>
          <w:sz w:val="22"/>
          <w:szCs w:val="22"/>
          <w:shd w:val="clear" w:color="auto" w:fill="FFFFFF"/>
          <w:rPrChange w:id="180" w:author="Jordon Beijing" w:date="2020-07-24T18:09:00Z">
            <w:rPr>
              <w:rFonts w:ascii="Arial" w:eastAsia="SimSu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>!</w:t>
      </w:r>
      <w:del w:id="181" w:author="Jordon Beijing" w:date="2020-07-24T17:59:00Z">
        <w:r w:rsidRPr="000A5F40" w:rsidDel="000A5F40">
          <w:rPr>
            <w:rFonts w:ascii="Arial" w:eastAsia="SimSun" w:hAnsi="Arial" w:cs="Arial" w:hint="eastAsia"/>
            <w:bCs/>
            <w:color w:val="000000"/>
            <w:sz w:val="22"/>
            <w:szCs w:val="22"/>
            <w:shd w:val="clear" w:color="auto" w:fill="FFFFFF"/>
            <w:rPrChange w:id="182" w:author="Jordon Beijing" w:date="2020-07-24T18:09:00Z">
              <w:rPr>
                <w:rFonts w:ascii="Arial" w:eastAsia="SimSu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 xml:space="preserve"> </w:delText>
        </w:r>
      </w:del>
    </w:p>
    <w:p w14:paraId="2BEBCE3F" w14:textId="10540275" w:rsidR="000A5F40" w:rsidRPr="000A5F40" w:rsidRDefault="000A5F40">
      <w:pPr>
        <w:rPr>
          <w:ins w:id="183" w:author="Jordon Beijing" w:date="2020-07-24T17:59:00Z"/>
          <w:rFonts w:ascii="Arial" w:eastAsia="SimSun" w:hAnsi="Arial" w:cs="Arial"/>
          <w:bCs/>
          <w:color w:val="000000"/>
          <w:sz w:val="22"/>
          <w:szCs w:val="22"/>
          <w:shd w:val="clear" w:color="auto" w:fill="FFFFFF"/>
          <w:rPrChange w:id="184" w:author="Jordon Beijing" w:date="2020-07-24T18:09:00Z">
            <w:rPr>
              <w:ins w:id="185" w:author="Jordon Beijing" w:date="2020-07-24T17:59:00Z"/>
              <w:rFonts w:ascii="Arial" w:eastAsia="SimSun" w:hAnsi="Arial" w:cs="Arial"/>
              <w:b/>
              <w:color w:val="000000"/>
              <w:sz w:val="22"/>
              <w:szCs w:val="22"/>
              <w:shd w:val="clear" w:color="auto" w:fill="FFFFFF"/>
            </w:rPr>
          </w:rPrChange>
        </w:rPr>
      </w:pPr>
    </w:p>
    <w:p w14:paraId="01EF057E" w14:textId="79877FE3" w:rsidR="000A5F40" w:rsidRPr="000A5F40" w:rsidDel="000A5F40" w:rsidRDefault="000A5F40">
      <w:pPr>
        <w:rPr>
          <w:del w:id="186" w:author="Jordon Beijing" w:date="2020-07-24T18:01:00Z"/>
          <w:rFonts w:ascii="Arial" w:eastAsia="SimSun" w:hAnsi="Arial" w:cs="Arial"/>
          <w:bCs/>
          <w:i/>
          <w:iCs/>
          <w:color w:val="000000"/>
          <w:sz w:val="22"/>
          <w:szCs w:val="22"/>
          <w:shd w:val="clear" w:color="auto" w:fill="FFFFFF"/>
          <w:rPrChange w:id="187" w:author="Jordon Beijing" w:date="2020-07-24T18:09:00Z">
            <w:rPr>
              <w:del w:id="188" w:author="Jordon Beijing" w:date="2020-07-24T18:01:00Z"/>
              <w:rFonts w:ascii="Arial" w:eastAsia="SimSun" w:hAnsi="Arial" w:cs="Arial"/>
              <w:b/>
              <w:color w:val="000000"/>
              <w:sz w:val="22"/>
              <w:szCs w:val="22"/>
              <w:shd w:val="clear" w:color="auto" w:fill="FFFFFF"/>
            </w:rPr>
          </w:rPrChange>
        </w:rPr>
      </w:pPr>
      <w:ins w:id="189" w:author="Jordon Beijing" w:date="2020-07-24T17:59:00Z">
        <w:r w:rsidRPr="000A5F40">
          <w:rPr>
            <w:rFonts w:ascii="Arial" w:eastAsia="SimSun" w:hAnsi="Arial" w:cs="Arial"/>
            <w:bCs/>
            <w:i/>
            <w:iCs/>
            <w:color w:val="000000"/>
            <w:sz w:val="22"/>
            <w:szCs w:val="22"/>
            <w:shd w:val="clear" w:color="auto" w:fill="FFFFFF"/>
            <w:rPrChange w:id="190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Enoch: This is a funny story! Please add a few more details, like what is your cat’s name and what does he look like? </w:t>
        </w:r>
      </w:ins>
      <w:ins w:id="191" w:author="Jordon Beijing" w:date="2020-07-24T18:00:00Z">
        <w:r w:rsidRPr="000A5F40">
          <w:rPr>
            <w:rFonts w:ascii="Arial" w:eastAsia="SimSun" w:hAnsi="Arial" w:cs="Arial"/>
            <w:bCs/>
            <w:i/>
            <w:iCs/>
            <w:color w:val="000000"/>
            <w:sz w:val="22"/>
            <w:szCs w:val="22"/>
            <w:shd w:val="clear" w:color="auto" w:fill="FFFFFF"/>
            <w:rPrChange w:id="192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How did act when he looked “</w:t>
        </w:r>
      </w:ins>
      <w:ins w:id="193" w:author="Jordon Beijing" w:date="2020-07-24T18:01:00Z">
        <w:r w:rsidRPr="000A5F40">
          <w:rPr>
            <w:rFonts w:ascii="Arial" w:eastAsia="SimSun" w:hAnsi="Arial" w:cs="Arial"/>
            <w:bCs/>
            <w:i/>
            <w:iCs/>
            <w:color w:val="000000"/>
            <w:sz w:val="22"/>
            <w:szCs w:val="22"/>
            <w:shd w:val="clear" w:color="auto" w:fill="FFFFFF"/>
            <w:rPrChange w:id="194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uncomfortable</w:t>
        </w:r>
      </w:ins>
      <w:ins w:id="195" w:author="Jordon Beijing" w:date="2020-07-24T18:00:00Z">
        <w:r w:rsidRPr="000A5F40">
          <w:rPr>
            <w:rFonts w:ascii="Arial" w:eastAsia="SimSun" w:hAnsi="Arial" w:cs="Arial"/>
            <w:bCs/>
            <w:i/>
            <w:iCs/>
            <w:color w:val="000000"/>
            <w:sz w:val="22"/>
            <w:szCs w:val="22"/>
            <w:shd w:val="clear" w:color="auto" w:fill="FFFFFF"/>
            <w:rPrChange w:id="196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”? What do you mean? What sound did he make? </w:t>
        </w:r>
      </w:ins>
      <w:ins w:id="197" w:author="Jordon Beijing" w:date="2020-07-24T18:01:00Z">
        <w:r w:rsidRPr="000A5F40">
          <w:rPr>
            <w:rFonts w:ascii="Arial" w:eastAsia="SimSun" w:hAnsi="Arial" w:cs="Arial"/>
            <w:bCs/>
            <w:i/>
            <w:iCs/>
            <w:color w:val="000000"/>
            <w:sz w:val="22"/>
            <w:szCs w:val="22"/>
            <w:shd w:val="clear" w:color="auto" w:fill="FFFFFF"/>
            <w:rPrChange w:id="198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And how did the doctor know that he ate raw fish entrails?</w:t>
        </w:r>
      </w:ins>
      <w:ins w:id="199" w:author="Jordon Beijing" w:date="2020-07-24T18:11:00Z">
        <w:r w:rsidR="00AE47BE">
          <w:rPr>
            <w:rFonts w:ascii="Arial" w:eastAsia="SimSun" w:hAnsi="Arial" w:cs="Arial"/>
            <w:bCs/>
            <w:i/>
            <w:iCs/>
            <w:color w:val="000000"/>
            <w:sz w:val="22"/>
            <w:szCs w:val="22"/>
            <w:shd w:val="clear" w:color="auto" w:fill="FFFFFF"/>
          </w:rPr>
          <w:t xml:space="preserve"> Finally, you can change the title to be more interesting.</w:t>
        </w:r>
      </w:ins>
    </w:p>
    <w:p w14:paraId="6A1FBDEF" w14:textId="77777777" w:rsidR="00933AD3" w:rsidRDefault="00933AD3">
      <w:pPr>
        <w:rPr>
          <w:rFonts w:ascii="Arial" w:eastAsia="SimSun" w:hAnsi="Arial" w:cs="Arial"/>
          <w:b/>
          <w:color w:val="000000"/>
          <w:sz w:val="22"/>
          <w:szCs w:val="22"/>
          <w:shd w:val="clear" w:color="auto" w:fill="FFFFFF"/>
        </w:rPr>
      </w:pPr>
    </w:p>
    <w:p w14:paraId="5EC659E1" w14:textId="77777777" w:rsidR="00933AD3" w:rsidRDefault="00933AD3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7A7307B1" w14:textId="77777777" w:rsidR="00933AD3" w:rsidRDefault="00933AD3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29FB1447" w14:textId="272B70D3" w:rsidR="00933AD3" w:rsidRDefault="00705697">
      <w:pPr>
        <w:rPr>
          <w:ins w:id="200" w:author="Jordon Beijing" w:date="2020-07-24T18:12:00Z"/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ins w:id="201" w:author="Jordon Beijing" w:date="2020-07-24T18:12:00Z">
        <w:r>
          <w:rPr>
            <w:rFonts w:ascii="Arial" w:eastAsia="Times New Roman" w:hAnsi="Arial" w:cs="Arial"/>
            <w:b/>
            <w:color w:val="000000"/>
            <w:sz w:val="22"/>
            <w:szCs w:val="22"/>
            <w:shd w:val="clear" w:color="auto" w:fill="FFFFFF"/>
          </w:rPr>
          <w:t>Journal 4:</w:t>
        </w:r>
      </w:ins>
    </w:p>
    <w:p w14:paraId="48941FE0" w14:textId="77777777" w:rsidR="00705697" w:rsidRDefault="00705697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2045AEC1" w14:textId="07DC8FC8" w:rsidR="00933AD3" w:rsidRDefault="00705697" w:rsidP="000A5F40">
      <w:pPr>
        <w:jc w:val="center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pPrChange w:id="202" w:author="Jordon Beijing" w:date="2020-07-24T18:08:00Z">
          <w:pPr>
            <w:ind w:firstLineChars="300" w:firstLine="663"/>
          </w:pPr>
        </w:pPrChange>
      </w:pPr>
      <w:del w:id="203" w:author="Jordon Beijing" w:date="2020-07-24T18:01:00Z">
        <w:r w:rsidDel="000A5F40">
          <w:rPr>
            <w:rFonts w:ascii="Arial" w:eastAsia="Times New Roman" w:hAnsi="Arial" w:cs="Arial"/>
            <w:b/>
            <w:color w:val="000000"/>
            <w:sz w:val="22"/>
            <w:szCs w:val="22"/>
            <w:shd w:val="clear" w:color="auto" w:fill="FFFFFF"/>
          </w:rPr>
          <w:delText xml:space="preserve">What are </w:delText>
        </w:r>
      </w:del>
      <w:ins w:id="204" w:author="Jordon Beijing" w:date="2020-07-24T18:01:00Z">
        <w:r w:rsidR="000A5F40">
          <w:rPr>
            <w:rFonts w:ascii="Arial" w:eastAsia="Times New Roman" w:hAnsi="Arial" w:cs="Arial"/>
            <w:b/>
            <w:color w:val="000000"/>
            <w:sz w:val="22"/>
            <w:szCs w:val="22"/>
            <w:shd w:val="clear" w:color="auto" w:fill="FFFFFF"/>
          </w:rPr>
          <w:t>T</w:t>
        </w:r>
      </w:ins>
      <w:del w:id="205" w:author="Jordon Beijing" w:date="2020-07-24T18:01:00Z">
        <w:r w:rsidDel="000A5F40">
          <w:rPr>
            <w:rFonts w:ascii="Arial" w:eastAsia="Times New Roman" w:hAnsi="Arial" w:cs="Arial"/>
            <w:b/>
            <w:color w:val="000000"/>
            <w:sz w:val="22"/>
            <w:szCs w:val="22"/>
            <w:shd w:val="clear" w:color="auto" w:fill="FFFFFF"/>
          </w:rPr>
          <w:delText>t</w:delText>
        </w:r>
      </w:del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hree </w:t>
      </w:r>
      <w:del w:id="206" w:author="Jordon Beijing" w:date="2020-07-24T18:06:00Z">
        <w:r w:rsidDel="000A5F40">
          <w:rPr>
            <w:rFonts w:ascii="Arial" w:eastAsia="Times New Roman" w:hAnsi="Arial" w:cs="Arial"/>
            <w:b/>
            <w:color w:val="000000"/>
            <w:sz w:val="22"/>
            <w:szCs w:val="22"/>
            <w:shd w:val="clear" w:color="auto" w:fill="FFFFFF"/>
          </w:rPr>
          <w:delText xml:space="preserve">reasons </w:delText>
        </w:r>
      </w:del>
      <w:ins w:id="207" w:author="Jordon Beijing" w:date="2020-07-24T18:06:00Z">
        <w:r w:rsidR="000A5F40">
          <w:rPr>
            <w:rFonts w:ascii="Arial" w:eastAsia="Times New Roman" w:hAnsi="Arial" w:cs="Arial"/>
            <w:b/>
            <w:color w:val="000000"/>
            <w:sz w:val="22"/>
            <w:szCs w:val="22"/>
            <w:shd w:val="clear" w:color="auto" w:fill="FFFFFF"/>
          </w:rPr>
          <w:t>benefits of</w:t>
        </w:r>
        <w:r w:rsidR="000A5F40">
          <w:rPr>
            <w:rFonts w:ascii="Arial" w:eastAsia="Times New Roman" w:hAnsi="Arial" w:cs="Arial"/>
            <w:b/>
            <w:color w:val="000000"/>
            <w:sz w:val="22"/>
            <w:szCs w:val="22"/>
            <w:shd w:val="clear" w:color="auto" w:fill="FFFFFF"/>
          </w:rPr>
          <w:t xml:space="preserve"> </w:t>
        </w:r>
      </w:ins>
      <w:del w:id="208" w:author="Jordon Beijing" w:date="2020-07-24T18:06:00Z">
        <w:r w:rsidDel="000A5F40">
          <w:rPr>
            <w:rFonts w:ascii="Arial" w:eastAsia="Times New Roman" w:hAnsi="Arial" w:cs="Arial"/>
            <w:b/>
            <w:color w:val="000000"/>
            <w:sz w:val="22"/>
            <w:szCs w:val="22"/>
            <w:shd w:val="clear" w:color="auto" w:fill="FFFFFF"/>
          </w:rPr>
          <w:delText xml:space="preserve">why </w:delText>
        </w:r>
      </w:del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the </w:t>
      </w:r>
      <w:del w:id="209" w:author="Jordon Beijing" w:date="2020-07-24T18:06:00Z">
        <w:r w:rsidDel="000A5F40">
          <w:rPr>
            <w:rFonts w:ascii="Arial" w:eastAsia="Times New Roman" w:hAnsi="Arial" w:cs="Arial"/>
            <w:b/>
            <w:color w:val="000000"/>
            <w:sz w:val="22"/>
            <w:szCs w:val="22"/>
            <w:shd w:val="clear" w:color="auto" w:fill="FFFFFF"/>
          </w:rPr>
          <w:delText xml:space="preserve">global </w:delText>
        </w:r>
      </w:del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pandemic</w:t>
      </w:r>
      <w:del w:id="210" w:author="Jordon Beijing" w:date="2020-07-24T18:06:00Z">
        <w:r w:rsidDel="000A5F40">
          <w:rPr>
            <w:rFonts w:ascii="Arial" w:eastAsia="Times New Roman" w:hAnsi="Arial" w:cs="Arial"/>
            <w:b/>
            <w:color w:val="000000"/>
            <w:sz w:val="22"/>
            <w:szCs w:val="22"/>
            <w:shd w:val="clear" w:color="auto" w:fill="FFFFFF"/>
          </w:rPr>
          <w:delText xml:space="preserve"> </w:delText>
        </w:r>
        <w:r w:rsidDel="000A5F40">
          <w:rPr>
            <w:rFonts w:ascii="Arial" w:eastAsia="Times New Roman" w:hAnsi="Arial" w:cs="Arial"/>
            <w:b/>
            <w:color w:val="000000"/>
            <w:sz w:val="22"/>
            <w:szCs w:val="22"/>
            <w:shd w:val="clear" w:color="auto" w:fill="FFFFFF"/>
          </w:rPr>
          <w:delText>is good</w:delText>
        </w:r>
      </w:del>
    </w:p>
    <w:p w14:paraId="2C4DD61D" w14:textId="13F1C2E9" w:rsidR="00933AD3" w:rsidRPr="000A5F40" w:rsidRDefault="00705697">
      <w:pPr>
        <w:rPr>
          <w:ins w:id="211" w:author="Jordon Beijing" w:date="2020-07-24T18:05:00Z"/>
          <w:rFonts w:ascii="Arial" w:eastAsia="SimSun" w:hAnsi="Arial" w:cs="Arial"/>
          <w:bCs/>
          <w:color w:val="000000"/>
          <w:sz w:val="22"/>
          <w:szCs w:val="22"/>
          <w:shd w:val="clear" w:color="auto" w:fill="FFFFFF"/>
          <w:rPrChange w:id="212" w:author="Jordon Beijing" w:date="2020-07-24T18:09:00Z">
            <w:rPr>
              <w:ins w:id="213" w:author="Jordon Beijing" w:date="2020-07-24T18:05:00Z"/>
              <w:rFonts w:ascii="Arial" w:eastAsia="SimSun" w:hAnsi="Arial" w:cs="Arial"/>
              <w:b/>
              <w:color w:val="000000"/>
              <w:sz w:val="22"/>
              <w:szCs w:val="22"/>
              <w:shd w:val="clear" w:color="auto" w:fill="FFFFFF"/>
            </w:rPr>
          </w:rPrChange>
        </w:rPr>
      </w:pPr>
      <w:r>
        <w:rPr>
          <w:rFonts w:ascii="Arial" w:eastAsia="SimSun" w:hAnsi="Arial" w:cs="Arial" w:hint="eastAsia"/>
          <w:b/>
          <w:color w:val="000000"/>
          <w:sz w:val="22"/>
          <w:szCs w:val="22"/>
          <w:shd w:val="clear" w:color="auto" w:fill="FFFFFF"/>
        </w:rPr>
        <w:t xml:space="preserve"> </w:t>
      </w:r>
    </w:p>
    <w:p w14:paraId="3CCF31D2" w14:textId="023B68A1" w:rsidR="000A5F40" w:rsidRPr="000A5F40" w:rsidRDefault="000A5F40" w:rsidP="000A5F40">
      <w:pPr>
        <w:ind w:firstLine="420"/>
        <w:rPr>
          <w:rFonts w:ascii="Arial" w:eastAsia="SimSun" w:hAnsi="Arial" w:cs="Arial"/>
          <w:bCs/>
          <w:color w:val="000000"/>
          <w:sz w:val="22"/>
          <w:szCs w:val="22"/>
          <w:shd w:val="clear" w:color="auto" w:fill="FFFFFF"/>
          <w:rPrChange w:id="214" w:author="Jordon Beijing" w:date="2020-07-24T18:09:00Z">
            <w:rPr>
              <w:rFonts w:ascii="Arial" w:eastAsia="SimSun" w:hAnsi="Arial" w:cs="Arial"/>
              <w:b/>
              <w:color w:val="000000"/>
              <w:sz w:val="22"/>
              <w:szCs w:val="22"/>
              <w:shd w:val="clear" w:color="auto" w:fill="FFFFFF"/>
            </w:rPr>
          </w:rPrChange>
        </w:rPr>
        <w:pPrChange w:id="215" w:author="Jordon Beijing" w:date="2020-07-24T18:08:00Z">
          <w:pPr/>
        </w:pPrChange>
      </w:pPr>
      <w:ins w:id="216" w:author="Jordon Beijing" w:date="2020-07-24T18:05:00Z">
        <w:r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217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Here are my three reasons why I think the pandemic </w:t>
        </w:r>
      </w:ins>
      <w:ins w:id="218" w:author="Jordon Beijing" w:date="2020-07-24T18:06:00Z">
        <w:r w:rsidRPr="000A5F40">
          <w:rPr>
            <w:rFonts w:ascii="Arial" w:eastAsia="SimSun" w:hAnsi="Arial" w:cs="Arial"/>
            <w:bCs/>
            <w:color w:val="000000"/>
            <w:sz w:val="22"/>
            <w:szCs w:val="22"/>
            <w:shd w:val="clear" w:color="auto" w:fill="FFFFFF"/>
            <w:rPrChange w:id="219" w:author="Jordon Beijing" w:date="2020-07-24T18:09:00Z">
              <w:rPr>
                <w:rFonts w:ascii="Arial" w:eastAsia="SimSu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can be a good thing.</w:t>
        </w:r>
      </w:ins>
    </w:p>
    <w:p w14:paraId="411BF29F" w14:textId="3C29A8DA" w:rsidR="00933AD3" w:rsidRPr="000A5F40" w:rsidRDefault="000A5F40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  <w:rPrChange w:id="220" w:author="Jordon Beijing" w:date="2020-07-24T18:09:00Z">
            <w:rPr>
              <w:rFonts w:ascii="Arial" w:eastAsia="Times New Roman" w:hAnsi="Arial" w:cs="Arial"/>
              <w:b/>
              <w:color w:val="000000"/>
              <w:sz w:val="22"/>
              <w:szCs w:val="22"/>
              <w:shd w:val="clear" w:color="auto" w:fill="FFFFFF"/>
            </w:rPr>
          </w:rPrChange>
        </w:rPr>
      </w:pPr>
      <w:ins w:id="221" w:author="Jordon Beijing" w:date="2020-07-24T18:02:00Z">
        <w:r w:rsidRPr="000A5F40">
          <w:rPr>
            <w:rFonts w:ascii="Arial" w:eastAsia="Times New Roman" w:hAnsi="Arial" w:cs="Arial"/>
            <w:bCs/>
            <w:color w:val="000000"/>
            <w:sz w:val="22"/>
            <w:szCs w:val="22"/>
            <w:shd w:val="clear" w:color="auto" w:fill="FFFFFF"/>
            <w:rPrChange w:id="222" w:author="Jordon Beijing" w:date="2020-07-24T18:09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Firstly,</w:t>
        </w:r>
      </w:ins>
      <w:del w:id="223" w:author="Jordon Beijing" w:date="2020-07-24T18:02:00Z">
        <w:r w:rsidR="00705697" w:rsidRPr="000A5F40" w:rsidDel="000A5F40">
          <w:rPr>
            <w:rFonts w:ascii="Arial" w:eastAsia="Times New Roman" w:hAnsi="Arial" w:cs="Arial" w:hint="eastAsia"/>
            <w:bCs/>
            <w:color w:val="000000"/>
            <w:sz w:val="22"/>
            <w:szCs w:val="22"/>
            <w:shd w:val="clear" w:color="auto" w:fill="FFFFFF"/>
            <w:rPrChange w:id="224" w:author="Jordon Beijing" w:date="2020-07-24T18:09:00Z">
              <w:rPr>
                <w:rFonts w:ascii="Arial" w:eastAsia="Times New Roma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>1</w:delText>
        </w:r>
      </w:del>
      <w:r w:rsidR="00705697" w:rsidRPr="000A5F40">
        <w:rPr>
          <w:rFonts w:ascii="Arial" w:eastAsia="Times New Roman" w:hAnsi="Arial" w:cs="Arial" w:hint="eastAsia"/>
          <w:bCs/>
          <w:color w:val="000000"/>
          <w:sz w:val="22"/>
          <w:szCs w:val="22"/>
          <w:shd w:val="clear" w:color="auto" w:fill="FFFFFF"/>
          <w:rPrChange w:id="225" w:author="Jordon Beijing" w:date="2020-07-24T18:09:00Z">
            <w:rPr>
              <w:rFonts w:ascii="Arial" w:eastAsia="Times New Roma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 xml:space="preserve"> I think </w:t>
      </w:r>
      <w:ins w:id="226" w:author="Jordon Beijing" w:date="2020-07-24T18:02:00Z">
        <w:r w:rsidRPr="000A5F40">
          <w:rPr>
            <w:rFonts w:ascii="Arial" w:eastAsia="Times New Roman" w:hAnsi="Arial" w:cs="Arial"/>
            <w:bCs/>
            <w:color w:val="000000"/>
            <w:sz w:val="22"/>
            <w:szCs w:val="22"/>
            <w:shd w:val="clear" w:color="auto" w:fill="FFFFFF"/>
            <w:rPrChange w:id="227" w:author="Jordon Beijing" w:date="2020-07-24T18:09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the </w:t>
        </w:r>
      </w:ins>
      <w:del w:id="228" w:author="Jordon Beijing" w:date="2020-07-24T18:06:00Z">
        <w:r w:rsidR="00705697" w:rsidRPr="000A5F40" w:rsidDel="000A5F40">
          <w:rPr>
            <w:rFonts w:ascii="Arial" w:eastAsia="Times New Roman" w:hAnsi="Arial" w:cs="Arial" w:hint="eastAsia"/>
            <w:bCs/>
            <w:color w:val="000000"/>
            <w:sz w:val="22"/>
            <w:szCs w:val="22"/>
            <w:shd w:val="clear" w:color="auto" w:fill="FFFFFF"/>
            <w:rPrChange w:id="229" w:author="Jordon Beijing" w:date="2020-07-24T18:09:00Z">
              <w:rPr>
                <w:rFonts w:ascii="Arial" w:eastAsia="Times New Roma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 xml:space="preserve">global </w:delText>
        </w:r>
      </w:del>
      <w:r w:rsidR="00705697" w:rsidRPr="000A5F40">
        <w:rPr>
          <w:rFonts w:ascii="Arial" w:eastAsia="Times New Roman" w:hAnsi="Arial" w:cs="Arial" w:hint="eastAsia"/>
          <w:bCs/>
          <w:color w:val="000000"/>
          <w:sz w:val="22"/>
          <w:szCs w:val="22"/>
          <w:shd w:val="clear" w:color="auto" w:fill="FFFFFF"/>
          <w:rPrChange w:id="230" w:author="Jordon Beijing" w:date="2020-07-24T18:09:00Z">
            <w:rPr>
              <w:rFonts w:ascii="Arial" w:eastAsia="Times New Roma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>pandemic can create job</w:t>
      </w:r>
      <w:ins w:id="231" w:author="Jordon Beijing" w:date="2020-07-24T18:02:00Z">
        <w:r w:rsidRPr="000A5F40">
          <w:rPr>
            <w:rFonts w:ascii="Arial" w:eastAsia="Times New Roman" w:hAnsi="Arial" w:cs="Arial"/>
            <w:bCs/>
            <w:color w:val="000000"/>
            <w:sz w:val="22"/>
            <w:szCs w:val="22"/>
            <w:shd w:val="clear" w:color="auto" w:fill="FFFFFF"/>
            <w:rPrChange w:id="232" w:author="Jordon Beijing" w:date="2020-07-24T18:09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s</w:t>
        </w:r>
      </w:ins>
      <w:r w:rsidR="00705697" w:rsidRPr="000A5F40">
        <w:rPr>
          <w:rFonts w:ascii="Arial" w:eastAsia="Times New Roman" w:hAnsi="Arial" w:cs="Arial" w:hint="eastAsia"/>
          <w:bCs/>
          <w:color w:val="000000"/>
          <w:sz w:val="22"/>
          <w:szCs w:val="22"/>
          <w:shd w:val="clear" w:color="auto" w:fill="FFFFFF"/>
          <w:rPrChange w:id="233" w:author="Jordon Beijing" w:date="2020-07-24T18:09:00Z">
            <w:rPr>
              <w:rFonts w:ascii="Arial" w:eastAsia="Times New Roma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 xml:space="preserve"> </w:t>
      </w:r>
      <w:del w:id="234" w:author="Jordon Beijing" w:date="2020-07-24T18:02:00Z">
        <w:r w:rsidR="00705697" w:rsidRPr="000A5F40" w:rsidDel="000A5F40">
          <w:rPr>
            <w:rFonts w:ascii="Arial" w:eastAsia="Times New Roman" w:hAnsi="Arial" w:cs="Arial" w:hint="eastAsia"/>
            <w:bCs/>
            <w:color w:val="000000"/>
            <w:sz w:val="22"/>
            <w:szCs w:val="22"/>
            <w:shd w:val="clear" w:color="auto" w:fill="FFFFFF"/>
            <w:rPrChange w:id="235" w:author="Jordon Beijing" w:date="2020-07-24T18:09:00Z">
              <w:rPr>
                <w:rFonts w:ascii="Arial" w:eastAsia="Times New Roma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>and let some</w:delText>
        </w:r>
        <w:r w:rsidR="00705697" w:rsidRPr="000A5F40" w:rsidDel="000A5F40">
          <w:rPr>
            <w:rFonts w:ascii="Arial" w:eastAsia="Times New Roman" w:hAnsi="Arial" w:cs="Arial" w:hint="eastAsia"/>
            <w:bCs/>
            <w:color w:val="000000"/>
            <w:sz w:val="22"/>
            <w:szCs w:val="22"/>
            <w:shd w:val="clear" w:color="auto" w:fill="FFFFFF"/>
            <w:rPrChange w:id="236" w:author="Jordon Beijing" w:date="2020-07-24T18:09:00Z">
              <w:rPr>
                <w:rFonts w:ascii="Arial" w:eastAsia="Times New Roma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 xml:space="preserve"> </w:delText>
        </w:r>
        <w:r w:rsidR="00705697" w:rsidRPr="000A5F40" w:rsidDel="000A5F40">
          <w:rPr>
            <w:rFonts w:ascii="Arial" w:eastAsia="Times New Roman" w:hAnsi="Arial" w:cs="Arial" w:hint="eastAsia"/>
            <w:bCs/>
            <w:color w:val="000000"/>
            <w:sz w:val="22"/>
            <w:szCs w:val="22"/>
            <w:shd w:val="clear" w:color="auto" w:fill="FFFFFF"/>
            <w:rPrChange w:id="237" w:author="Jordon Beijing" w:date="2020-07-24T18:09:00Z">
              <w:rPr>
                <w:rFonts w:ascii="Arial" w:eastAsia="Times New Roma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>one to get a job</w:delText>
        </w:r>
      </w:del>
      <w:ins w:id="238" w:author="Jordon Beijing" w:date="2020-07-24T18:02:00Z">
        <w:r w:rsidRPr="000A5F40">
          <w:rPr>
            <w:rFonts w:ascii="Arial" w:eastAsia="Times New Roman" w:hAnsi="Arial" w:cs="Arial"/>
            <w:bCs/>
            <w:color w:val="000000"/>
            <w:sz w:val="22"/>
            <w:szCs w:val="22"/>
            <w:shd w:val="clear" w:color="auto" w:fill="FFFFFF"/>
            <w:rPrChange w:id="239" w:author="Jordon Beijing" w:date="2020-07-24T18:09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for people, such as…</w:t>
        </w:r>
      </w:ins>
    </w:p>
    <w:p w14:paraId="6837A0AA" w14:textId="253F8E2A" w:rsidR="00933AD3" w:rsidRPr="000A5F40" w:rsidRDefault="000A5F40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  <w:rPrChange w:id="240" w:author="Jordon Beijing" w:date="2020-07-24T18:09:00Z">
            <w:rPr>
              <w:rFonts w:ascii="Arial" w:eastAsia="Times New Roman" w:hAnsi="Arial" w:cs="Arial"/>
              <w:b/>
              <w:color w:val="000000"/>
              <w:sz w:val="22"/>
              <w:szCs w:val="22"/>
              <w:shd w:val="clear" w:color="auto" w:fill="FFFFFF"/>
            </w:rPr>
          </w:rPrChange>
        </w:rPr>
      </w:pPr>
      <w:ins w:id="241" w:author="Jordon Beijing" w:date="2020-07-24T18:02:00Z">
        <w:r w:rsidRPr="000A5F40">
          <w:rPr>
            <w:rFonts w:ascii="Arial" w:eastAsia="Times New Roman" w:hAnsi="Arial" w:cs="Arial"/>
            <w:bCs/>
            <w:color w:val="000000"/>
            <w:sz w:val="22"/>
            <w:szCs w:val="22"/>
            <w:shd w:val="clear" w:color="auto" w:fill="FFFFFF"/>
            <w:rPrChange w:id="242" w:author="Jordon Beijing" w:date="2020-07-24T18:09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Secondly,</w:t>
        </w:r>
      </w:ins>
      <w:del w:id="243" w:author="Jordon Beijing" w:date="2020-07-24T18:02:00Z">
        <w:r w:rsidR="00705697" w:rsidRPr="000A5F40" w:rsidDel="000A5F40">
          <w:rPr>
            <w:rFonts w:ascii="Arial" w:eastAsia="Times New Roman" w:hAnsi="Arial" w:cs="Arial" w:hint="eastAsia"/>
            <w:bCs/>
            <w:color w:val="000000"/>
            <w:sz w:val="22"/>
            <w:szCs w:val="22"/>
            <w:shd w:val="clear" w:color="auto" w:fill="FFFFFF"/>
            <w:rPrChange w:id="244" w:author="Jordon Beijing" w:date="2020-07-24T18:09:00Z">
              <w:rPr>
                <w:rFonts w:ascii="Arial" w:eastAsia="Times New Roma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>2</w:delText>
        </w:r>
      </w:del>
      <w:r w:rsidR="00705697" w:rsidRPr="000A5F40">
        <w:rPr>
          <w:rFonts w:ascii="Arial" w:eastAsia="Times New Roman" w:hAnsi="Arial" w:cs="Arial" w:hint="eastAsia"/>
          <w:bCs/>
          <w:color w:val="000000"/>
          <w:sz w:val="22"/>
          <w:szCs w:val="22"/>
          <w:shd w:val="clear" w:color="auto" w:fill="FFFFFF"/>
          <w:rPrChange w:id="245" w:author="Jordon Beijing" w:date="2020-07-24T18:09:00Z">
            <w:rPr>
              <w:rFonts w:ascii="Arial" w:eastAsia="Times New Roma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 xml:space="preserve"> I think </w:t>
      </w:r>
      <w:ins w:id="246" w:author="Jordon Beijing" w:date="2020-07-24T18:02:00Z">
        <w:r w:rsidRPr="000A5F40">
          <w:rPr>
            <w:rFonts w:ascii="Arial" w:eastAsia="Times New Roman" w:hAnsi="Arial" w:cs="Arial"/>
            <w:bCs/>
            <w:color w:val="000000"/>
            <w:sz w:val="22"/>
            <w:szCs w:val="22"/>
            <w:shd w:val="clear" w:color="auto" w:fill="FFFFFF"/>
            <w:rPrChange w:id="247" w:author="Jordon Beijing" w:date="2020-07-24T18:09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the </w:t>
        </w:r>
      </w:ins>
      <w:del w:id="248" w:author="Jordon Beijing" w:date="2020-07-24T18:06:00Z">
        <w:r w:rsidR="00705697" w:rsidRPr="000A5F40" w:rsidDel="000A5F40">
          <w:rPr>
            <w:rFonts w:ascii="Arial" w:eastAsia="Times New Roman" w:hAnsi="Arial" w:cs="Arial" w:hint="eastAsia"/>
            <w:bCs/>
            <w:color w:val="000000"/>
            <w:sz w:val="22"/>
            <w:szCs w:val="22"/>
            <w:shd w:val="clear" w:color="auto" w:fill="FFFFFF"/>
            <w:rPrChange w:id="249" w:author="Jordon Beijing" w:date="2020-07-24T18:09:00Z">
              <w:rPr>
                <w:rFonts w:ascii="Arial" w:eastAsia="Times New Roma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 xml:space="preserve">global </w:delText>
        </w:r>
      </w:del>
      <w:r w:rsidR="00705697" w:rsidRPr="000A5F40">
        <w:rPr>
          <w:rFonts w:ascii="Arial" w:eastAsia="Times New Roman" w:hAnsi="Arial" w:cs="Arial" w:hint="eastAsia"/>
          <w:bCs/>
          <w:color w:val="000000"/>
          <w:sz w:val="22"/>
          <w:szCs w:val="22"/>
          <w:shd w:val="clear" w:color="auto" w:fill="FFFFFF"/>
          <w:rPrChange w:id="250" w:author="Jordon Beijing" w:date="2020-07-24T18:09:00Z">
            <w:rPr>
              <w:rFonts w:ascii="Arial" w:eastAsia="Times New Roma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 xml:space="preserve">pandemic can </w:t>
      </w:r>
      <w:del w:id="251" w:author="Jordon Beijing" w:date="2020-07-24T18:03:00Z">
        <w:r w:rsidR="00705697" w:rsidRPr="000A5F40" w:rsidDel="000A5F40">
          <w:rPr>
            <w:rFonts w:ascii="Arial" w:eastAsia="Times New Roman" w:hAnsi="Arial" w:cs="Arial" w:hint="eastAsia"/>
            <w:bCs/>
            <w:color w:val="000000"/>
            <w:sz w:val="22"/>
            <w:szCs w:val="22"/>
            <w:shd w:val="clear" w:color="auto" w:fill="FFFFFF"/>
            <w:rPrChange w:id="252" w:author="Jordon Beijing" w:date="2020-07-24T18:09:00Z">
              <w:rPr>
                <w:rFonts w:ascii="Arial" w:eastAsia="Times New Roma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>let as to see t</w:delText>
        </w:r>
        <w:r w:rsidR="00705697" w:rsidRPr="000A5F40" w:rsidDel="000A5F40">
          <w:rPr>
            <w:rFonts w:ascii="Arial" w:eastAsia="Times New Roman" w:hAnsi="Arial" w:cs="Arial" w:hint="eastAsia"/>
            <w:bCs/>
            <w:color w:val="000000"/>
            <w:sz w:val="22"/>
            <w:szCs w:val="22"/>
            <w:shd w:val="clear" w:color="auto" w:fill="FFFFFF"/>
            <w:rPrChange w:id="253" w:author="Jordon Beijing" w:date="2020-07-24T18:09:00Z">
              <w:rPr>
                <w:rFonts w:ascii="Arial" w:eastAsia="Times New Roma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>he true.</w:delText>
        </w:r>
      </w:del>
      <w:ins w:id="254" w:author="Jordon Beijing" w:date="2020-07-24T18:03:00Z">
        <w:r w:rsidRPr="000A5F40">
          <w:rPr>
            <w:rFonts w:ascii="Arial" w:eastAsia="Times New Roman" w:hAnsi="Arial" w:cs="Arial"/>
            <w:bCs/>
            <w:color w:val="000000"/>
            <w:sz w:val="22"/>
            <w:szCs w:val="22"/>
            <w:shd w:val="clear" w:color="auto" w:fill="FFFFFF"/>
            <w:rPrChange w:id="255" w:author="Jordon Beijing" w:date="2020-07-24T18:09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help us see the truth about…</w:t>
        </w:r>
      </w:ins>
    </w:p>
    <w:p w14:paraId="391B90F8" w14:textId="123D9902" w:rsidR="00933AD3" w:rsidRPr="000A5F40" w:rsidRDefault="000A5F40">
      <w:pPr>
        <w:rPr>
          <w:ins w:id="256" w:author="Jordon Beijing" w:date="2020-07-24T18:03:00Z"/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  <w:rPrChange w:id="257" w:author="Jordon Beijing" w:date="2020-07-24T18:09:00Z">
            <w:rPr>
              <w:ins w:id="258" w:author="Jordon Beijing" w:date="2020-07-24T18:03:00Z"/>
              <w:rFonts w:ascii="Arial" w:eastAsia="Times New Roman" w:hAnsi="Arial" w:cs="Arial"/>
              <w:b/>
              <w:color w:val="000000"/>
              <w:sz w:val="22"/>
              <w:szCs w:val="22"/>
              <w:shd w:val="clear" w:color="auto" w:fill="FFFFFF"/>
            </w:rPr>
          </w:rPrChange>
        </w:rPr>
      </w:pPr>
      <w:ins w:id="259" w:author="Jordon Beijing" w:date="2020-07-24T18:03:00Z">
        <w:r w:rsidRPr="000A5F40">
          <w:rPr>
            <w:rFonts w:ascii="Arial" w:eastAsia="Times New Roman" w:hAnsi="Arial" w:cs="Arial"/>
            <w:bCs/>
            <w:color w:val="000000"/>
            <w:sz w:val="22"/>
            <w:szCs w:val="22"/>
            <w:shd w:val="clear" w:color="auto" w:fill="FFFFFF"/>
            <w:rPrChange w:id="260" w:author="Jordon Beijing" w:date="2020-07-24T18:09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Thirdly,</w:t>
        </w:r>
      </w:ins>
      <w:del w:id="261" w:author="Jordon Beijing" w:date="2020-07-24T18:03:00Z">
        <w:r w:rsidR="00705697" w:rsidRPr="000A5F40" w:rsidDel="000A5F40">
          <w:rPr>
            <w:rFonts w:ascii="Arial" w:eastAsia="Times New Roman" w:hAnsi="Arial" w:cs="Arial" w:hint="eastAsia"/>
            <w:bCs/>
            <w:color w:val="000000"/>
            <w:sz w:val="22"/>
            <w:szCs w:val="22"/>
            <w:shd w:val="clear" w:color="auto" w:fill="FFFFFF"/>
            <w:rPrChange w:id="262" w:author="Jordon Beijing" w:date="2020-07-24T18:09:00Z">
              <w:rPr>
                <w:rFonts w:ascii="Arial" w:eastAsia="Times New Roma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>3</w:delText>
        </w:r>
      </w:del>
      <w:r w:rsidR="00705697" w:rsidRPr="000A5F40">
        <w:rPr>
          <w:rFonts w:ascii="Arial" w:eastAsia="Times New Roman" w:hAnsi="Arial" w:cs="Arial" w:hint="eastAsia"/>
          <w:bCs/>
          <w:color w:val="000000"/>
          <w:sz w:val="22"/>
          <w:szCs w:val="22"/>
          <w:shd w:val="clear" w:color="auto" w:fill="FFFFFF"/>
          <w:rPrChange w:id="263" w:author="Jordon Beijing" w:date="2020-07-24T18:09:00Z">
            <w:rPr>
              <w:rFonts w:ascii="Arial" w:eastAsia="Times New Roma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 xml:space="preserve"> I think </w:t>
      </w:r>
      <w:ins w:id="264" w:author="Jordon Beijing" w:date="2020-07-24T18:03:00Z">
        <w:r w:rsidRPr="000A5F40">
          <w:rPr>
            <w:rFonts w:ascii="Arial" w:eastAsia="Times New Roman" w:hAnsi="Arial" w:cs="Arial"/>
            <w:bCs/>
            <w:color w:val="000000"/>
            <w:sz w:val="22"/>
            <w:szCs w:val="22"/>
            <w:shd w:val="clear" w:color="auto" w:fill="FFFFFF"/>
            <w:rPrChange w:id="265" w:author="Jordon Beijing" w:date="2020-07-24T18:09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the </w:t>
        </w:r>
      </w:ins>
      <w:del w:id="266" w:author="Jordon Beijing" w:date="2020-07-24T18:06:00Z">
        <w:r w:rsidR="00705697" w:rsidRPr="000A5F40" w:rsidDel="000A5F40">
          <w:rPr>
            <w:rFonts w:ascii="Arial" w:eastAsia="Times New Roman" w:hAnsi="Arial" w:cs="Arial" w:hint="eastAsia"/>
            <w:bCs/>
            <w:color w:val="000000"/>
            <w:sz w:val="22"/>
            <w:szCs w:val="22"/>
            <w:shd w:val="clear" w:color="auto" w:fill="FFFFFF"/>
            <w:rPrChange w:id="267" w:author="Jordon Beijing" w:date="2020-07-24T18:09:00Z">
              <w:rPr>
                <w:rFonts w:ascii="Arial" w:eastAsia="Times New Roman" w:hAnsi="Arial" w:cs="Arial" w:hint="eastAsia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delText xml:space="preserve">global </w:delText>
        </w:r>
      </w:del>
      <w:r w:rsidR="00705697" w:rsidRPr="000A5F40">
        <w:rPr>
          <w:rFonts w:ascii="Arial" w:eastAsia="Times New Roman" w:hAnsi="Arial" w:cs="Arial" w:hint="eastAsia"/>
          <w:bCs/>
          <w:color w:val="000000"/>
          <w:sz w:val="22"/>
          <w:szCs w:val="22"/>
          <w:shd w:val="clear" w:color="auto" w:fill="FFFFFF"/>
          <w:rPrChange w:id="268" w:author="Jordon Beijing" w:date="2020-07-24T18:09:00Z">
            <w:rPr>
              <w:rFonts w:ascii="Arial" w:eastAsia="Times New Roman" w:hAnsi="Arial" w:cs="Arial" w:hint="eastAsia"/>
              <w:b/>
              <w:color w:val="000000"/>
              <w:sz w:val="22"/>
              <w:szCs w:val="22"/>
              <w:shd w:val="clear" w:color="auto" w:fill="FFFFFF"/>
            </w:rPr>
          </w:rPrChange>
        </w:rPr>
        <w:t>pandemic can make people more defensive</w:t>
      </w:r>
      <w:ins w:id="269" w:author="Jordon Beijing" w:date="2020-07-24T18:03:00Z">
        <w:r w:rsidRPr="000A5F40">
          <w:rPr>
            <w:rFonts w:ascii="Arial" w:eastAsia="Times New Roman" w:hAnsi="Arial" w:cs="Arial"/>
            <w:bCs/>
            <w:color w:val="000000"/>
            <w:sz w:val="22"/>
            <w:szCs w:val="22"/>
            <w:shd w:val="clear" w:color="auto" w:fill="FFFFFF"/>
            <w:rPrChange w:id="270" w:author="Jordon Beijing" w:date="2020-07-24T18:09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 because…</w:t>
        </w:r>
      </w:ins>
    </w:p>
    <w:p w14:paraId="448FDF9E" w14:textId="5E828D88" w:rsidR="000A5F40" w:rsidRPr="000A5F40" w:rsidRDefault="000A5F40">
      <w:pPr>
        <w:rPr>
          <w:ins w:id="271" w:author="Jordon Beijing" w:date="2020-07-24T18:03:00Z"/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  <w:rPrChange w:id="272" w:author="Jordon Beijing" w:date="2020-07-24T18:09:00Z">
            <w:rPr>
              <w:ins w:id="273" w:author="Jordon Beijing" w:date="2020-07-24T18:03:00Z"/>
              <w:rFonts w:ascii="Arial" w:eastAsia="Times New Roman" w:hAnsi="Arial" w:cs="Arial"/>
              <w:b/>
              <w:color w:val="000000"/>
              <w:sz w:val="22"/>
              <w:szCs w:val="22"/>
              <w:shd w:val="clear" w:color="auto" w:fill="FFFFFF"/>
            </w:rPr>
          </w:rPrChange>
        </w:rPr>
      </w:pPr>
    </w:p>
    <w:p w14:paraId="517C9224" w14:textId="7BBD08A2" w:rsidR="000A5F40" w:rsidRPr="000A5F40" w:rsidRDefault="000A5F40">
      <w:pP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  <w:rPrChange w:id="274" w:author="Jordon Beijing" w:date="2020-07-24T18:09:00Z">
            <w:rPr>
              <w:rFonts w:ascii="Arial" w:eastAsia="Times New Roman" w:hAnsi="Arial" w:cs="Arial"/>
              <w:b/>
              <w:color w:val="000000"/>
              <w:sz w:val="22"/>
              <w:szCs w:val="22"/>
              <w:shd w:val="clear" w:color="auto" w:fill="FFFFFF"/>
            </w:rPr>
          </w:rPrChange>
        </w:rPr>
      </w:pPr>
      <w:ins w:id="275" w:author="Jordon Beijing" w:date="2020-07-24T18:03:00Z">
        <w:r w:rsidRPr="000A5F40">
          <w:rPr>
            <w:rFonts w:ascii="Arial" w:eastAsia="Times New Roman" w:hAnsi="Arial" w:cs="Arial"/>
            <w:bCs/>
            <w:i/>
            <w:iCs/>
            <w:color w:val="000000"/>
            <w:sz w:val="22"/>
            <w:szCs w:val="22"/>
            <w:shd w:val="clear" w:color="auto" w:fill="FFFFFF"/>
            <w:rPrChange w:id="276" w:author="Jordon Beijing" w:date="2020-07-24T18:09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Enoch: Good job listing </w:t>
        </w:r>
      </w:ins>
      <w:ins w:id="277" w:author="Jordon Beijing" w:date="2020-07-24T18:07:00Z">
        <w:r w:rsidRPr="000A5F40">
          <w:rPr>
            <w:rFonts w:ascii="Arial" w:eastAsia="Times New Roman" w:hAnsi="Arial" w:cs="Arial"/>
            <w:bCs/>
            <w:i/>
            <w:iCs/>
            <w:color w:val="000000"/>
            <w:sz w:val="22"/>
            <w:szCs w:val="22"/>
            <w:shd w:val="clear" w:color="auto" w:fill="FFFFFF"/>
            <w:rPrChange w:id="278" w:author="Jordon Beijing" w:date="2020-07-24T18:09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your </w:t>
        </w:r>
      </w:ins>
      <w:ins w:id="279" w:author="Jordon Beijing" w:date="2020-07-24T18:03:00Z">
        <w:r w:rsidRPr="000A5F40">
          <w:rPr>
            <w:rFonts w:ascii="Arial" w:eastAsia="Times New Roman" w:hAnsi="Arial" w:cs="Arial"/>
            <w:bCs/>
            <w:i/>
            <w:iCs/>
            <w:color w:val="000000"/>
            <w:sz w:val="22"/>
            <w:szCs w:val="22"/>
            <w:shd w:val="clear" w:color="auto" w:fill="FFFFFF"/>
            <w:rPrChange w:id="280" w:author="Jordon Beijing" w:date="2020-07-24T18:09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three points. Now please fin</w:t>
        </w:r>
      </w:ins>
      <w:ins w:id="281" w:author="Jordon Beijing" w:date="2020-07-24T18:04:00Z">
        <w:r w:rsidRPr="000A5F40">
          <w:rPr>
            <w:rFonts w:ascii="Arial" w:eastAsia="Times New Roman" w:hAnsi="Arial" w:cs="Arial"/>
            <w:bCs/>
            <w:i/>
            <w:iCs/>
            <w:color w:val="000000"/>
            <w:sz w:val="22"/>
            <w:szCs w:val="22"/>
            <w:shd w:val="clear" w:color="auto" w:fill="FFFFFF"/>
            <w:rPrChange w:id="282" w:author="Jordon Beijing" w:date="2020-07-24T18:09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i</w:t>
        </w:r>
      </w:ins>
      <w:ins w:id="283" w:author="Jordon Beijing" w:date="2020-07-24T18:03:00Z">
        <w:r w:rsidRPr="000A5F40">
          <w:rPr>
            <w:rFonts w:ascii="Arial" w:eastAsia="Times New Roman" w:hAnsi="Arial" w:cs="Arial"/>
            <w:bCs/>
            <w:i/>
            <w:iCs/>
            <w:color w:val="000000"/>
            <w:sz w:val="22"/>
            <w:szCs w:val="22"/>
            <w:shd w:val="clear" w:color="auto" w:fill="FFFFFF"/>
            <w:rPrChange w:id="284" w:author="Jordon Beijing" w:date="2020-07-24T18:09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sh </w:t>
        </w:r>
      </w:ins>
      <w:ins w:id="285" w:author="Jordon Beijing" w:date="2020-07-24T18:07:00Z">
        <w:r w:rsidRPr="000A5F40">
          <w:rPr>
            <w:rFonts w:ascii="Arial" w:eastAsia="Times New Roman" w:hAnsi="Arial" w:cs="Arial"/>
            <w:bCs/>
            <w:i/>
            <w:iCs/>
            <w:color w:val="000000"/>
            <w:sz w:val="22"/>
            <w:szCs w:val="22"/>
            <w:shd w:val="clear" w:color="auto" w:fill="FFFFFF"/>
            <w:rPrChange w:id="286" w:author="Jordon Beijing" w:date="2020-07-24T18:09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the</w:t>
        </w:r>
      </w:ins>
      <w:ins w:id="287" w:author="Jordon Beijing" w:date="2020-07-24T18:03:00Z">
        <w:r w:rsidRPr="000A5F40">
          <w:rPr>
            <w:rFonts w:ascii="Arial" w:eastAsia="Times New Roman" w:hAnsi="Arial" w:cs="Arial"/>
            <w:bCs/>
            <w:i/>
            <w:iCs/>
            <w:color w:val="000000"/>
            <w:sz w:val="22"/>
            <w:szCs w:val="22"/>
            <w:shd w:val="clear" w:color="auto" w:fill="FFFFFF"/>
            <w:rPrChange w:id="288" w:author="Jordon Beijing" w:date="2020-07-24T18:09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 pa</w:t>
        </w:r>
      </w:ins>
      <w:ins w:id="289" w:author="Jordon Beijing" w:date="2020-07-24T18:04:00Z">
        <w:r w:rsidRPr="000A5F40">
          <w:rPr>
            <w:rFonts w:ascii="Arial" w:eastAsia="Times New Roman" w:hAnsi="Arial" w:cs="Arial"/>
            <w:bCs/>
            <w:i/>
            <w:iCs/>
            <w:color w:val="000000"/>
            <w:sz w:val="22"/>
            <w:szCs w:val="22"/>
            <w:shd w:val="clear" w:color="auto" w:fill="FFFFFF"/>
            <w:rPrChange w:id="290" w:author="Jordon Beijing" w:date="2020-07-24T18:09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ragraph by adding three examples/reasons/details. Please explain why you think what you think. Try to persuade the reader </w:t>
        </w:r>
      </w:ins>
      <w:ins w:id="291" w:author="Jordon Beijing" w:date="2020-07-24T18:05:00Z">
        <w:r w:rsidRPr="000A5F40">
          <w:rPr>
            <w:rFonts w:ascii="Arial" w:eastAsia="Times New Roman" w:hAnsi="Arial" w:cs="Arial"/>
            <w:bCs/>
            <w:i/>
            <w:iCs/>
            <w:color w:val="000000"/>
            <w:sz w:val="22"/>
            <w:szCs w:val="22"/>
            <w:shd w:val="clear" w:color="auto" w:fill="FFFFFF"/>
            <w:rPrChange w:id="292" w:author="Jordon Beijing" w:date="2020-07-24T18:09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about the benefits of</w:t>
        </w:r>
      </w:ins>
      <w:ins w:id="293" w:author="Jordon Beijing" w:date="2020-07-24T18:04:00Z">
        <w:r w:rsidRPr="000A5F40">
          <w:rPr>
            <w:rFonts w:ascii="Arial" w:eastAsia="Times New Roman" w:hAnsi="Arial" w:cs="Arial"/>
            <w:bCs/>
            <w:i/>
            <w:iCs/>
            <w:color w:val="000000"/>
            <w:sz w:val="22"/>
            <w:szCs w:val="22"/>
            <w:shd w:val="clear" w:color="auto" w:fill="FFFFFF"/>
            <w:rPrChange w:id="294" w:author="Jordon Beijing" w:date="2020-07-24T18:09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 the pandemic</w:t>
        </w:r>
      </w:ins>
      <w:ins w:id="295" w:author="Jordon Beijing" w:date="2020-07-24T18:05:00Z">
        <w:r w:rsidRPr="000A5F40">
          <w:rPr>
            <w:rFonts w:ascii="Arial" w:eastAsia="Times New Roman" w:hAnsi="Arial" w:cs="Arial"/>
            <w:bCs/>
            <w:i/>
            <w:iCs/>
            <w:color w:val="000000"/>
            <w:sz w:val="22"/>
            <w:szCs w:val="22"/>
            <w:shd w:val="clear" w:color="auto" w:fill="FFFFFF"/>
            <w:rPrChange w:id="296" w:author="Jordon Beijing" w:date="2020-07-24T18:09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.</w:t>
        </w:r>
      </w:ins>
      <w:ins w:id="297" w:author="Jordon Beijing" w:date="2020-07-24T18:06:00Z">
        <w:r w:rsidRPr="000A5F40">
          <w:rPr>
            <w:rFonts w:ascii="Arial" w:eastAsia="Times New Roman" w:hAnsi="Arial" w:cs="Arial"/>
            <w:bCs/>
            <w:i/>
            <w:iCs/>
            <w:color w:val="000000"/>
            <w:sz w:val="22"/>
            <w:szCs w:val="22"/>
            <w:shd w:val="clear" w:color="auto" w:fill="FFFFFF"/>
            <w:rPrChange w:id="298" w:author="Jordon Beijing" w:date="2020-07-24T18:09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 xml:space="preserve"> Finally, the </w:t>
        </w:r>
      </w:ins>
      <w:ins w:id="299" w:author="Jordon Beijing" w:date="2020-07-24T18:07:00Z">
        <w:r w:rsidRPr="000A5F40">
          <w:rPr>
            <w:rFonts w:ascii="Arial" w:eastAsia="Times New Roman" w:hAnsi="Arial" w:cs="Arial"/>
            <w:bCs/>
            <w:i/>
            <w:iCs/>
            <w:color w:val="000000"/>
            <w:sz w:val="22"/>
            <w:szCs w:val="22"/>
            <w:shd w:val="clear" w:color="auto" w:fill="FFFFFF"/>
            <w:rPrChange w:id="300" w:author="Jordon Beijing" w:date="2020-07-24T18:09:00Z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shd w:val="clear" w:color="auto" w:fill="FFFFFF"/>
              </w:rPr>
            </w:rPrChange>
          </w:rPr>
          <w:t>world “pandemic” implies the whole world, so there is no need to write the adjective “global.”</w:t>
        </w:r>
      </w:ins>
    </w:p>
    <w:sectPr w:rsidR="000A5F40" w:rsidRPr="000A5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on Beijing">
    <w15:presenceInfo w15:providerId="None" w15:userId="Jordon Beij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25734F4"/>
    <w:rsid w:val="000A5F40"/>
    <w:rsid w:val="005666DD"/>
    <w:rsid w:val="006B3A45"/>
    <w:rsid w:val="00705697"/>
    <w:rsid w:val="00807FEB"/>
    <w:rsid w:val="00933AD3"/>
    <w:rsid w:val="00AE47BE"/>
    <w:rsid w:val="4257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8B36A25"/>
  <w15:docId w15:val="{E8CDB956-8C78-AA42-96EA-C14CB417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HK" w:eastAsia="zh-CN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666D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666DD"/>
    <w:rPr>
      <w:rFonts w:eastAsiaTheme="minorEastAsia"/>
      <w:kern w:val="2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姜再远</dc:creator>
  <cp:lastModifiedBy>Jordon Beijing</cp:lastModifiedBy>
  <cp:revision>6</cp:revision>
  <dcterms:created xsi:type="dcterms:W3CDTF">2020-07-19T03:53:00Z</dcterms:created>
  <dcterms:modified xsi:type="dcterms:W3CDTF">2020-07-24T11:13:00Z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