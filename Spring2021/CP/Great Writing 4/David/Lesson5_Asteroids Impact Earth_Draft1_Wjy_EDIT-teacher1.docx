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C1749" w14:textId="77777777" w:rsidR="003E6F7D" w:rsidRDefault="00B567E8">
      <w:pPr>
        <w:pStyle w:val="Title"/>
        <w:ind w:left="270"/>
        <w:jc w:val="center"/>
      </w:pPr>
      <w:bookmarkStart w:id="0" w:name="_k5ie3tacbb0s" w:colFirst="0" w:colLast="0"/>
      <w:bookmarkStart w:id="1" w:name="_GoBack"/>
      <w:bookmarkEnd w:id="0"/>
      <w:bookmarkEnd w:id="1"/>
      <w:commentRangeStart w:id="2"/>
      <w:r>
        <w:t>Asteroids Impact Earth</w:t>
      </w:r>
      <w:commentRangeEnd w:id="2"/>
      <w:r w:rsidR="001D299B">
        <w:rPr>
          <w:rStyle w:val="CommentReference"/>
        </w:rPr>
        <w:commentReference w:id="2"/>
      </w:r>
    </w:p>
    <w:p w14:paraId="0B0632B3" w14:textId="427EAA76" w:rsidR="003E6F7D" w:rsidRDefault="00B567E8">
      <w:r>
        <w:t>Imagine</w:t>
      </w:r>
      <w:ins w:id="3" w:author="anina net" w:date="2021-03-01T11:30:00Z">
        <w:r w:rsidR="001D299B">
          <w:t xml:space="preserve"> if</w:t>
        </w:r>
      </w:ins>
      <w:r>
        <w:t xml:space="preserve"> a large asteroid collided with Earth! What would happen? The earth </w:t>
      </w:r>
      <w:del w:id="4" w:author="anina net" w:date="2021-03-01T11:30:00Z">
        <w:r w:rsidDel="001D299B">
          <w:delText xml:space="preserve">got </w:delText>
        </w:r>
      </w:del>
      <w:ins w:id="5" w:author="anina net" w:date="2021-03-01T11:30:00Z">
        <w:r w:rsidR="001D299B">
          <w:t xml:space="preserve">has been </w:t>
        </w:r>
      </w:ins>
      <w:r>
        <w:t xml:space="preserve">hit by many asteroids of different sizes in </w:t>
      </w:r>
      <w:commentRangeStart w:id="6"/>
      <w:r>
        <w:t>its history</w:t>
      </w:r>
      <w:commentRangeEnd w:id="6"/>
      <w:r w:rsidR="001D299B">
        <w:rPr>
          <w:rStyle w:val="CommentReference"/>
        </w:rPr>
        <w:commentReference w:id="6"/>
      </w:r>
      <w:r>
        <w:t>. Some of them changed the</w:t>
      </w:r>
      <w:ins w:id="7" w:author="anina net" w:date="2021-03-01T12:28:00Z">
        <w:r w:rsidR="00FD30C8">
          <w:t xml:space="preserve"> shape of the</w:t>
        </w:r>
      </w:ins>
      <w:r>
        <w:t xml:space="preserve"> Earth entirely </w:t>
      </w:r>
      <w:commentRangeStart w:id="8"/>
      <w:r>
        <w:rPr>
          <w:highlight w:val="yellow"/>
        </w:rPr>
        <w:t>and</w:t>
      </w:r>
      <w:commentRangeEnd w:id="8"/>
      <w:r>
        <w:commentReference w:id="8"/>
      </w:r>
      <w:r>
        <w:t xml:space="preserve"> others </w:t>
      </w:r>
      <w:commentRangeStart w:id="9"/>
      <w:r>
        <w:t xml:space="preserve">just </w:t>
      </w:r>
      <w:commentRangeEnd w:id="9"/>
      <w:r w:rsidR="00FD30C8">
        <w:rPr>
          <w:rStyle w:val="CommentReference"/>
        </w:rPr>
        <w:commentReference w:id="9"/>
      </w:r>
      <w:r>
        <w:t>caused</w:t>
      </w:r>
      <w:commentRangeStart w:id="10"/>
      <w:r>
        <w:t xml:space="preserve"> tiny </w:t>
      </w:r>
      <w:commentRangeEnd w:id="10"/>
      <w:r w:rsidR="00FD30C8">
        <w:rPr>
          <w:rStyle w:val="CommentReference"/>
        </w:rPr>
        <w:commentReference w:id="10"/>
      </w:r>
      <w:r>
        <w:t>damage</w:t>
      </w:r>
      <w:del w:id="11" w:author="anina net" w:date="2021-03-01T12:29:00Z">
        <w:r w:rsidDel="00FD30C8">
          <w:delText>s</w:delText>
        </w:r>
      </w:del>
      <w:r>
        <w:t xml:space="preserve">. Asteroids of different sizes </w:t>
      </w:r>
      <w:commentRangeStart w:id="12"/>
      <w:r>
        <w:rPr>
          <w:highlight w:val="yellow"/>
        </w:rPr>
        <w:t>have</w:t>
      </w:r>
      <w:commentRangeEnd w:id="12"/>
      <w:r>
        <w:commentReference w:id="12"/>
      </w:r>
      <w:r>
        <w:t xml:space="preserve"> struck the Earth before and may strike us again in the future. We need to stay alert of these potential threats.</w:t>
      </w:r>
    </w:p>
    <w:p w14:paraId="2EB6927D" w14:textId="77777777" w:rsidR="003E6F7D" w:rsidRDefault="003E6F7D"/>
    <w:p w14:paraId="2D1EA086" w14:textId="77777777" w:rsidR="003E6F7D" w:rsidRDefault="00B567E8">
      <w:r>
        <w:t>Around three billion years ago, an asteroid</w:t>
      </w:r>
      <w:commentRangeStart w:id="13"/>
      <w:r>
        <w:t xml:space="preserve"> </w:t>
      </w:r>
      <w:commentRangeStart w:id="14"/>
      <w:r>
        <w:rPr>
          <w:highlight w:val="yellow"/>
        </w:rPr>
        <w:t>almost</w:t>
      </w:r>
      <w:commentRangeEnd w:id="14"/>
      <w:r>
        <w:commentReference w:id="14"/>
      </w:r>
      <w:r>
        <w:t xml:space="preserve"> </w:t>
      </w:r>
      <w:commentRangeEnd w:id="13"/>
      <w:r w:rsidR="00FD30C8">
        <w:rPr>
          <w:rStyle w:val="CommentReference"/>
        </w:rPr>
        <w:commentReference w:id="13"/>
      </w:r>
      <w:r>
        <w:t>ten miles</w:t>
      </w:r>
      <w:commentRangeStart w:id="15"/>
      <w:r>
        <w:t xml:space="preserve"> </w:t>
      </w:r>
      <w:r>
        <w:rPr>
          <w:highlight w:val="yellow"/>
        </w:rPr>
        <w:t>across</w:t>
      </w:r>
      <w:commentRangeEnd w:id="15"/>
      <w:r>
        <w:commentReference w:id="15"/>
      </w:r>
      <w:r>
        <w:t xml:space="preserve"> hit the Earth. Back in those days, there were only micro-organisms on Earth. Although the asteroid didn’t wipe out  many species, it caused massive damage to the Earth. It created a tsunami one thousand feet tall and huge earthquakes caused volcanic eruptions all over the planet.</w:t>
      </w:r>
    </w:p>
    <w:p w14:paraId="1E01AB4D" w14:textId="77777777" w:rsidR="003E6F7D" w:rsidRDefault="003E6F7D"/>
    <w:p w14:paraId="41155F39" w14:textId="77777777" w:rsidR="003E6F7D" w:rsidRDefault="00B567E8">
      <w:r>
        <w:t>Another larger asteroid impacted the Earth 65 million years ago at the end of the Cretaceous period when the dinosaurs dominated the world. That asteroid had a diameter of seven miles. As it got closer, the</w:t>
      </w:r>
      <w:commentRangeStart w:id="16"/>
      <w:r>
        <w:t xml:space="preserve"> Earth’s</w:t>
      </w:r>
      <w:commentRangeEnd w:id="16"/>
      <w:r>
        <w:commentReference w:id="16"/>
      </w:r>
      <w:r>
        <w:t xml:space="preserve"> gravity began to make it accelerate, adding its speed to more than 70,000 kilometers per hour. It whizzed past the </w:t>
      </w:r>
      <w:commentRangeStart w:id="17"/>
      <w:r>
        <w:t xml:space="preserve">Pacific </w:t>
      </w:r>
      <w:r>
        <w:rPr>
          <w:highlight w:val="yellow"/>
        </w:rPr>
        <w:t>ocean</w:t>
      </w:r>
      <w:commentRangeEnd w:id="17"/>
      <w:r>
        <w:commentReference w:id="17"/>
      </w:r>
      <w:r>
        <w:t xml:space="preserve"> in a fraction of four minutes, heading toward the Gulf of Mexico. As it entered our atmosphere, friction turned it into a fireball. The burning asteroid heated the air around it into 300 degrees </w:t>
      </w:r>
      <w:commentRangeStart w:id="18"/>
      <w:proofErr w:type="spellStart"/>
      <w:r>
        <w:rPr>
          <w:highlight w:val="yellow"/>
        </w:rPr>
        <w:t>celsius</w:t>
      </w:r>
      <w:commentRangeEnd w:id="18"/>
      <w:proofErr w:type="spellEnd"/>
      <w:r>
        <w:commentReference w:id="18"/>
      </w:r>
      <w:r>
        <w:t xml:space="preserve">. Finally that large asteroid </w:t>
      </w:r>
      <w:r>
        <w:rPr>
          <w:highlight w:val="yellow"/>
        </w:rPr>
        <w:t>slammed into</w:t>
      </w:r>
      <w:r>
        <w:t xml:space="preserve"> the Earth. At that very moment, it created tremendous heat and vaporized an area with a radius of 1,600 kilometers. Ani</w:t>
      </w:r>
      <w:r>
        <w:tab/>
      </w:r>
      <w:proofErr w:type="spellStart"/>
      <w:r>
        <w:t>mals</w:t>
      </w:r>
      <w:proofErr w:type="spellEnd"/>
      <w:r>
        <w:t xml:space="preserve"> living in that area were immediately burned alive. The collision created a tsunami a few hundred feet tall. A series of earthquakes soon </w:t>
      </w:r>
      <w:commentRangeStart w:id="19"/>
      <w:proofErr w:type="spellStart"/>
      <w:r>
        <w:rPr>
          <w:highlight w:val="yellow"/>
        </w:rPr>
        <w:t>spreaded</w:t>
      </w:r>
      <w:proofErr w:type="spellEnd"/>
      <w:r>
        <w:rPr>
          <w:highlight w:val="yellow"/>
        </w:rPr>
        <w:t xml:space="preserve"> </w:t>
      </w:r>
      <w:commentRangeEnd w:id="19"/>
      <w:r>
        <w:commentReference w:id="19"/>
      </w:r>
      <w:r>
        <w:t xml:space="preserve">around the planet. The explosion </w:t>
      </w:r>
      <w:r>
        <w:rPr>
          <w:highlight w:val="yellow"/>
        </w:rPr>
        <w:t>ejected</w:t>
      </w:r>
      <w:r>
        <w:t xml:space="preserve"> a huge mushroom cloud into our atmosphere. After a while the mushroom cloud turned into a giant black blanket which blocked out the sun. The darkness dominated the planet for three years. All the plants eventually died and all the dinosaurs starved to death.</w:t>
      </w:r>
    </w:p>
    <w:p w14:paraId="2A857ECA" w14:textId="77777777" w:rsidR="003E6F7D" w:rsidRDefault="003E6F7D"/>
    <w:p w14:paraId="5E5DE598" w14:textId="729C47AE" w:rsidR="003E6F7D" w:rsidRDefault="00B567E8">
      <w:r>
        <w:t xml:space="preserve">Scientists predict asteroids large enough to </w:t>
      </w:r>
      <w:commentRangeStart w:id="20"/>
      <w:r w:rsidRPr="00C606DB">
        <w:rPr>
          <w:highlight w:val="yellow"/>
          <w:rPrChange w:id="21" w:author="anina net" w:date="2021-03-01T15:38:00Z">
            <w:rPr/>
          </w:rPrChange>
        </w:rPr>
        <w:t>wipe us all out hit the</w:t>
      </w:r>
      <w:r>
        <w:t xml:space="preserve"> </w:t>
      </w:r>
      <w:commentRangeEnd w:id="20"/>
      <w:r w:rsidR="00C606DB">
        <w:rPr>
          <w:rStyle w:val="CommentReference"/>
        </w:rPr>
        <w:commentReference w:id="20"/>
      </w:r>
      <w:r>
        <w:t xml:space="preserve">Earth </w:t>
      </w:r>
      <w:commentRangeStart w:id="22"/>
      <w:r>
        <w:t>once</w:t>
      </w:r>
      <w:commentRangeEnd w:id="22"/>
      <w:r>
        <w:commentReference w:id="22"/>
      </w:r>
      <w:r>
        <w:t xml:space="preserve"> every 150 million years. Besides, </w:t>
      </w:r>
      <w:commentRangeStart w:id="23"/>
      <w:r>
        <w:t>smaller asteroids that hit the planet</w:t>
      </w:r>
      <w:commentRangeEnd w:id="23"/>
      <w:r w:rsidR="00C606DB">
        <w:rPr>
          <w:rStyle w:val="CommentReference"/>
        </w:rPr>
        <w:commentReference w:id="23"/>
      </w:r>
      <w:r>
        <w:t xml:space="preserve"> more frequently could destroy cities, even small states. We should be prepared for the potential threats. We could avoid </w:t>
      </w:r>
      <w:commentRangeStart w:id="24"/>
      <w:r>
        <w:rPr>
          <w:highlight w:val="yellow"/>
        </w:rPr>
        <w:t>an</w:t>
      </w:r>
      <w:commentRangeEnd w:id="24"/>
      <w:r>
        <w:commentReference w:id="24"/>
      </w:r>
      <w:r>
        <w:t xml:space="preserve"> impact from a small asteroid by changing its trajectory. However, if an enormous asteroid is heading towards Earth, we might have to fly </w:t>
      </w:r>
      <w:del w:id="25" w:author="anina net" w:date="2021-03-01T15:41:00Z">
        <w:r w:rsidDel="00C606DB">
          <w:delText xml:space="preserve">off </w:delText>
        </w:r>
      </w:del>
      <w:r>
        <w:t xml:space="preserve">into space and come back </w:t>
      </w:r>
      <w:commentRangeStart w:id="26"/>
      <w:r>
        <w:rPr>
          <w:highlight w:val="yellow"/>
        </w:rPr>
        <w:t>when</w:t>
      </w:r>
      <w:commentRangeEnd w:id="26"/>
      <w:r>
        <w:commentReference w:id="26"/>
      </w:r>
      <w:r>
        <w:t xml:space="preserve"> the planet cools down.</w:t>
      </w:r>
    </w:p>
    <w:p w14:paraId="2EFA9614" w14:textId="77777777" w:rsidR="003E6F7D" w:rsidRDefault="003E6F7D"/>
    <w:p w14:paraId="5E5C554E" w14:textId="64C3DE03" w:rsidR="003E6F7D" w:rsidRDefault="00B567E8">
      <w:r>
        <w:t xml:space="preserve">Scientists have </w:t>
      </w:r>
      <w:commentRangeStart w:id="27"/>
      <w:r>
        <w:rPr>
          <w:highlight w:val="yellow"/>
        </w:rPr>
        <w:t>accumulated</w:t>
      </w:r>
      <w:r>
        <w:t xml:space="preserve"> </w:t>
      </w:r>
      <w:commentRangeEnd w:id="27"/>
      <w:r w:rsidR="00C606DB">
        <w:rPr>
          <w:rStyle w:val="CommentReference"/>
        </w:rPr>
        <w:commentReference w:id="27"/>
      </w:r>
      <w:r>
        <w:t xml:space="preserve">a lot of knowledge about the asteroid impacts. They are carefully keeping track </w:t>
      </w:r>
      <w:del w:id="28" w:author="anina net" w:date="2021-03-01T15:42:00Z">
        <w:r w:rsidDel="00C606DB">
          <w:delText xml:space="preserve">of the trajectories of the </w:delText>
        </w:r>
      </w:del>
      <w:r>
        <w:t>potential threats and prepar</w:t>
      </w:r>
      <w:ins w:id="29" w:author="anina net" w:date="2021-03-01T15:42:00Z">
        <w:r w:rsidR="00C606DB">
          <w:t>e</w:t>
        </w:r>
      </w:ins>
      <w:del w:id="30" w:author="anina net" w:date="2021-03-01T15:42:00Z">
        <w:r w:rsidDel="00C606DB">
          <w:delText>ing</w:delText>
        </w:r>
      </w:del>
      <w:r>
        <w:t xml:space="preserve"> for </w:t>
      </w:r>
      <w:del w:id="31" w:author="anina net" w:date="2021-03-01T15:42:00Z">
        <w:r w:rsidDel="00C606DB">
          <w:delText xml:space="preserve">the </w:delText>
        </w:r>
      </w:del>
      <w:r>
        <w:t>possible impact</w:t>
      </w:r>
      <w:del w:id="32" w:author="anina net" w:date="2021-03-01T15:42:00Z">
        <w:r w:rsidDel="00C606DB">
          <w:delText>s</w:delText>
        </w:r>
      </w:del>
      <w:r>
        <w:t xml:space="preserve">. </w:t>
      </w:r>
      <w:commentRangeStart w:id="33"/>
      <w:r>
        <w:t xml:space="preserve">I believe that we will be able </w:t>
      </w:r>
      <w:del w:id="34" w:author="anina net" w:date="2021-03-01T15:42:00Z">
        <w:r w:rsidDel="00C606DB">
          <w:delText>to deal with it when it comes.</w:delText>
        </w:r>
      </w:del>
      <w:ins w:id="35" w:author="anina net" w:date="2021-03-01T15:42:00Z">
        <w:r w:rsidR="00C606DB">
          <w:t>to detect earlier enough when an ast</w:t>
        </w:r>
      </w:ins>
      <w:ins w:id="36" w:author="anina net" w:date="2021-03-01T15:43:00Z">
        <w:r w:rsidR="00C606DB">
          <w:t>eroid of cataclysmic size is a real threat and have time to take action to avoid annihilation.</w:t>
        </w:r>
        <w:commentRangeEnd w:id="33"/>
        <w:r w:rsidR="00C606DB">
          <w:rPr>
            <w:rStyle w:val="CommentReference"/>
          </w:rPr>
          <w:commentReference w:id="33"/>
        </w:r>
      </w:ins>
    </w:p>
    <w:p w14:paraId="17417B96" w14:textId="3D4F7AD0" w:rsidR="003E6F7D" w:rsidRDefault="003E6F7D">
      <w:pPr>
        <w:rPr>
          <w:ins w:id="37" w:author="anina net" w:date="2021-03-01T15:43:00Z"/>
        </w:rPr>
      </w:pPr>
    </w:p>
    <w:p w14:paraId="2D274A5E" w14:textId="575CB297" w:rsidR="00C606DB" w:rsidRDefault="00C606DB">
      <w:pPr>
        <w:rPr>
          <w:ins w:id="38" w:author="anina net" w:date="2021-03-01T15:43:00Z"/>
        </w:rPr>
      </w:pPr>
    </w:p>
    <w:p w14:paraId="1A3C3EC6" w14:textId="3F40D8C7" w:rsidR="00C606DB" w:rsidRDefault="00C606DB">
      <w:pPr>
        <w:rPr>
          <w:ins w:id="39" w:author="anina net" w:date="2021-03-01T15:44:00Z"/>
        </w:rPr>
      </w:pPr>
      <w:ins w:id="40" w:author="anina net" w:date="2021-03-01T15:43:00Z">
        <w:r>
          <w:t>Notes</w:t>
        </w:r>
      </w:ins>
      <w:ins w:id="41" w:author="anina net" w:date="2021-03-01T15:44:00Z">
        <w:r>
          <w:t xml:space="preserve"> from teacher:</w:t>
        </w:r>
      </w:ins>
    </w:p>
    <w:p w14:paraId="35C92123" w14:textId="19EF49F0" w:rsidR="00C606DB" w:rsidRDefault="00C606DB">
      <w:pPr>
        <w:rPr>
          <w:ins w:id="42" w:author="anina net" w:date="2021-03-01T15:44:00Z"/>
        </w:rPr>
      </w:pPr>
      <w:ins w:id="43" w:author="anina net" w:date="2021-03-01T15:44:00Z">
        <w:r>
          <w:t>Overall well researched and well written.</w:t>
        </w:r>
      </w:ins>
    </w:p>
    <w:p w14:paraId="5A1A0F10" w14:textId="6183E697" w:rsidR="00C606DB" w:rsidRDefault="00C606DB">
      <w:ins w:id="44" w:author="anina net" w:date="2021-03-01T15:44:00Z">
        <w:r>
          <w:t xml:space="preserve">Try to use more natural words, and not technical ones. The mix of slang such as “wipe us all out” and “hit the planet” do not mix well with “accumulated” for example. Either the document is written casually, or it’s written </w:t>
        </w:r>
      </w:ins>
      <w:ins w:id="45" w:author="anina net" w:date="2021-03-01T15:45:00Z">
        <w:r>
          <w:t>as a formal document (tone). More attention paid to the tone and words selected is needed for readability. Imagining WHO your ideal reader is would be helpful.</w:t>
        </w:r>
      </w:ins>
    </w:p>
    <w:sectPr w:rsidR="00C606DB">
      <w:headerReference w:type="default" r:id="rId10"/>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ina net" w:date="2021-03-01T11:29:00Z" w:initials="an">
    <w:p w14:paraId="38223A90" w14:textId="3143C236" w:rsidR="001D299B" w:rsidRDefault="001D299B">
      <w:pPr>
        <w:pStyle w:val="CommentText"/>
      </w:pPr>
      <w:r>
        <w:rPr>
          <w:rStyle w:val="CommentReference"/>
        </w:rPr>
        <w:annotationRef/>
      </w:r>
      <w:r>
        <w:t xml:space="preserve">This statement is an absolute statement and leads me to believe that this is going to be a paper that is </w:t>
      </w:r>
      <w:proofErr w:type="spellStart"/>
      <w:r>
        <w:t>chronoligical</w:t>
      </w:r>
      <w:proofErr w:type="spellEnd"/>
      <w:r>
        <w:t xml:space="preserve"> review of every asteroid that has hit the planet. Perhaps a better title would be “Asteroids that Impact Earth”  or “The Impact of Asteroids on Earth”</w:t>
      </w:r>
    </w:p>
  </w:comment>
  <w:comment w:id="6" w:author="anina net" w:date="2021-03-01T11:30:00Z" w:initials="an">
    <w:p w14:paraId="22B427E9" w14:textId="212FAEC8" w:rsidR="001D299B" w:rsidRDefault="001D299B">
      <w:pPr>
        <w:pStyle w:val="CommentText"/>
      </w:pPr>
      <w:r>
        <w:rPr>
          <w:rStyle w:val="CommentReference"/>
        </w:rPr>
        <w:annotationRef/>
      </w:r>
      <w:r>
        <w:t xml:space="preserve">Historically, in the past, but “in </w:t>
      </w:r>
      <w:proofErr w:type="spellStart"/>
      <w:r>
        <w:t>it’s</w:t>
      </w:r>
      <w:proofErr w:type="spellEnd"/>
      <w:r>
        <w:t xml:space="preserve"> history” is not natural language.</w:t>
      </w:r>
    </w:p>
  </w:comment>
  <w:comment w:id="8" w:author="Shannon" w:date="2021-02-22T19:16:00Z" w:initials="">
    <w:p w14:paraId="25363954" w14:textId="77777777" w:rsidR="003E6F7D" w:rsidRDefault="00B567E8">
      <w:pPr>
        <w:pStyle w:val="CommentText"/>
        <w:rPr>
          <w:rFonts w:eastAsia="SimSun"/>
          <w:lang w:val="en-US"/>
        </w:rPr>
      </w:pPr>
      <w:r>
        <w:rPr>
          <w:rFonts w:eastAsia="SimSun" w:hint="eastAsia"/>
          <w:lang w:val="en-US"/>
        </w:rPr>
        <w:t>while</w:t>
      </w:r>
    </w:p>
  </w:comment>
  <w:comment w:id="9" w:author="anina net" w:date="2021-03-01T12:29:00Z" w:initials="an">
    <w:p w14:paraId="2B315733" w14:textId="07F0BD13" w:rsidR="00FD30C8" w:rsidRDefault="00FD30C8">
      <w:pPr>
        <w:pStyle w:val="CommentText"/>
      </w:pPr>
      <w:r>
        <w:rPr>
          <w:rStyle w:val="CommentReference"/>
        </w:rPr>
        <w:annotationRef/>
      </w:r>
      <w:r>
        <w:t>you do not need this word. “others caused no damage.” Or “others caused minor damage” or “others caused tiny damage.” You do not need the JUST. It elongates the sentence with words that distract.</w:t>
      </w:r>
    </w:p>
  </w:comment>
  <w:comment w:id="10" w:author="anina net" w:date="2021-03-01T12:28:00Z" w:initials="an">
    <w:p w14:paraId="105E4829" w14:textId="0B6B3733" w:rsidR="00FD30C8" w:rsidRDefault="00FD30C8">
      <w:pPr>
        <w:pStyle w:val="CommentText"/>
      </w:pPr>
      <w:r>
        <w:rPr>
          <w:rStyle w:val="CommentReference"/>
        </w:rPr>
        <w:annotationRef/>
      </w:r>
      <w:r>
        <w:t>Tiny? An asteroid? I think “small” or “minor” would be a better statement. But tiny is hard to believe…it’s smaller than small….in that case you could simply say “almost no damage”.</w:t>
      </w:r>
    </w:p>
  </w:comment>
  <w:comment w:id="12" w:author="Shannon" w:date="2021-02-22T19:16:00Z" w:initials="">
    <w:p w14:paraId="113834F4" w14:textId="77777777" w:rsidR="003E6F7D" w:rsidRDefault="00B567E8">
      <w:pPr>
        <w:pStyle w:val="CommentText"/>
        <w:rPr>
          <w:rFonts w:eastAsia="SimSun"/>
          <w:lang w:val="en-US"/>
        </w:rPr>
      </w:pPr>
      <w:r>
        <w:rPr>
          <w:rFonts w:eastAsia="SimSun" w:hint="eastAsia"/>
          <w:lang w:val="en-US"/>
        </w:rPr>
        <w:t>had</w:t>
      </w:r>
    </w:p>
  </w:comment>
  <w:comment w:id="14" w:author="Shannon" w:date="2021-02-22T19:16:00Z" w:initials="">
    <w:p w14:paraId="2FBE08E0" w14:textId="77777777" w:rsidR="003E6F7D" w:rsidRDefault="00B567E8">
      <w:pPr>
        <w:pStyle w:val="CommentText"/>
        <w:rPr>
          <w:rFonts w:eastAsia="SimSun"/>
          <w:lang w:val="en-US"/>
        </w:rPr>
      </w:pPr>
      <w:r>
        <w:rPr>
          <w:rFonts w:eastAsia="SimSun" w:hint="eastAsia"/>
          <w:lang w:val="en-US"/>
        </w:rPr>
        <w:t>about</w:t>
      </w:r>
    </w:p>
  </w:comment>
  <w:comment w:id="13" w:author="anina net" w:date="2021-03-01T12:30:00Z" w:initials="an">
    <w:p w14:paraId="7FDEAC94" w14:textId="7C1AF2CB" w:rsidR="00FD30C8" w:rsidRDefault="00FD30C8">
      <w:pPr>
        <w:pStyle w:val="CommentText"/>
      </w:pPr>
      <w:r>
        <w:rPr>
          <w:rStyle w:val="CommentReference"/>
        </w:rPr>
        <w:annotationRef/>
      </w:r>
      <w:r>
        <w:t>almost is not the right word – approximately is the correct word.</w:t>
      </w:r>
    </w:p>
  </w:comment>
  <w:comment w:id="15" w:author="Shannon" w:date="2021-02-22T19:17:00Z" w:initials="">
    <w:p w14:paraId="75063811" w14:textId="77777777" w:rsidR="003E6F7D" w:rsidRDefault="00B567E8">
      <w:pPr>
        <w:pStyle w:val="CommentText"/>
        <w:rPr>
          <w:rFonts w:eastAsia="SimSun"/>
          <w:lang w:val="en-US"/>
        </w:rPr>
      </w:pPr>
      <w:r>
        <w:rPr>
          <w:rFonts w:eastAsia="SimSun" w:hint="eastAsia"/>
          <w:lang w:val="en-US"/>
        </w:rPr>
        <w:t>In diameter</w:t>
      </w:r>
    </w:p>
  </w:comment>
  <w:comment w:id="16" w:author="Shannon" w:date="2021-02-22T19:17:00Z" w:initials="">
    <w:p w14:paraId="5C34164D" w14:textId="77777777" w:rsidR="003E6F7D" w:rsidRDefault="00B567E8">
      <w:pPr>
        <w:pStyle w:val="CommentText"/>
        <w:rPr>
          <w:rFonts w:eastAsia="SimSun"/>
          <w:lang w:val="en-US"/>
        </w:rPr>
      </w:pPr>
      <w:r>
        <w:rPr>
          <w:rFonts w:eastAsia="SimSun" w:hint="eastAsia"/>
          <w:lang w:val="en-US"/>
        </w:rPr>
        <w:t>DELETE?</w:t>
      </w:r>
    </w:p>
  </w:comment>
  <w:comment w:id="17" w:author="Shannon" w:date="2021-02-22T19:24:00Z" w:initials="">
    <w:p w14:paraId="662136BA" w14:textId="77777777" w:rsidR="003E6F7D" w:rsidRDefault="00B567E8">
      <w:pPr>
        <w:pStyle w:val="CommentText"/>
        <w:rPr>
          <w:rFonts w:eastAsia="SimSun"/>
          <w:lang w:val="en-US"/>
        </w:rPr>
      </w:pPr>
      <w:r>
        <w:rPr>
          <w:rFonts w:eastAsia="SimSun" w:hint="eastAsia"/>
          <w:lang w:val="en-US"/>
        </w:rPr>
        <w:t>Pacific Ocean</w:t>
      </w:r>
    </w:p>
    <w:p w14:paraId="4B960FF4" w14:textId="77777777" w:rsidR="003E6F7D" w:rsidRDefault="003E6F7D">
      <w:pPr>
        <w:pStyle w:val="CommentText"/>
      </w:pPr>
    </w:p>
  </w:comment>
  <w:comment w:id="18" w:author="Shannon" w:date="2021-02-22T19:29:00Z" w:initials="">
    <w:p w14:paraId="668A09CC" w14:textId="77777777" w:rsidR="003E6F7D" w:rsidRDefault="00B567E8">
      <w:pPr>
        <w:pStyle w:val="CommentText"/>
        <w:rPr>
          <w:rFonts w:eastAsia="SimSun"/>
          <w:lang w:val="en-US"/>
        </w:rPr>
      </w:pPr>
      <w:r>
        <w:rPr>
          <w:rFonts w:eastAsia="SimSun" w:hint="eastAsia"/>
          <w:lang w:val="en-US"/>
        </w:rPr>
        <w:t>Celsius</w:t>
      </w:r>
    </w:p>
  </w:comment>
  <w:comment w:id="19" w:author="Shannon" w:date="2021-02-22T19:28:00Z" w:initials="">
    <w:p w14:paraId="32180A20" w14:textId="77777777" w:rsidR="003E6F7D" w:rsidRDefault="00B567E8">
      <w:pPr>
        <w:pStyle w:val="CommentText"/>
        <w:rPr>
          <w:rFonts w:eastAsia="SimSun"/>
          <w:lang w:val="en-US"/>
        </w:rPr>
      </w:pPr>
      <w:r>
        <w:rPr>
          <w:rFonts w:eastAsia="SimSun" w:hint="eastAsia"/>
          <w:lang w:val="en-US"/>
        </w:rPr>
        <w:t>spread</w:t>
      </w:r>
    </w:p>
  </w:comment>
  <w:comment w:id="20" w:author="anina net" w:date="2021-03-01T15:38:00Z" w:initials="an">
    <w:p w14:paraId="07F4EFBA" w14:textId="77777777" w:rsidR="00C606DB" w:rsidRDefault="00C606DB">
      <w:pPr>
        <w:pStyle w:val="CommentText"/>
      </w:pPr>
      <w:r>
        <w:rPr>
          <w:rStyle w:val="CommentReference"/>
        </w:rPr>
        <w:annotationRef/>
      </w:r>
      <w:r>
        <w:t xml:space="preserve">not sure what this means. Not proper </w:t>
      </w:r>
      <w:proofErr w:type="spellStart"/>
      <w:r>
        <w:t>english</w:t>
      </w:r>
      <w:proofErr w:type="spellEnd"/>
      <w:r>
        <w:t>. What does he want to express?</w:t>
      </w:r>
    </w:p>
    <w:p w14:paraId="1F0B79EF" w14:textId="58712713" w:rsidR="00C606DB" w:rsidRDefault="00C606DB">
      <w:pPr>
        <w:pStyle w:val="CommentText"/>
      </w:pPr>
    </w:p>
  </w:comment>
  <w:comment w:id="22" w:author="Shannon" w:date="2021-02-22T19:32:00Z" w:initials="">
    <w:p w14:paraId="7F400175" w14:textId="77777777" w:rsidR="003E6F7D" w:rsidRDefault="00B567E8">
      <w:pPr>
        <w:pStyle w:val="CommentText"/>
        <w:rPr>
          <w:rFonts w:eastAsia="SimSun"/>
          <w:lang w:val="en-US"/>
        </w:rPr>
      </w:pPr>
      <w:r>
        <w:rPr>
          <w:rFonts w:eastAsia="SimSun" w:hint="eastAsia"/>
          <w:lang w:val="en-US"/>
        </w:rPr>
        <w:t>DELETE</w:t>
      </w:r>
    </w:p>
  </w:comment>
  <w:comment w:id="23" w:author="anina net" w:date="2021-03-01T15:38:00Z" w:initials="an">
    <w:p w14:paraId="5A9D74A8" w14:textId="3261F261" w:rsidR="00C606DB" w:rsidRDefault="00C606DB">
      <w:pPr>
        <w:pStyle w:val="CommentText"/>
      </w:pPr>
      <w:r>
        <w:rPr>
          <w:rStyle w:val="CommentReference"/>
        </w:rPr>
        <w:annotationRef/>
      </w:r>
      <w:r>
        <w:t xml:space="preserve">This is in present tense, however the paragraph takes place in the future. Words like “could” and “predict” indicate that it is talking about the future.  I suggest if the paragraph is in the future to then put the tense in the future: </w:t>
      </w:r>
    </w:p>
  </w:comment>
  <w:comment w:id="24" w:author="Shannon" w:date="2021-02-22T19:35:00Z" w:initials="">
    <w:p w14:paraId="2CBB3D2B" w14:textId="77777777" w:rsidR="003E6F7D" w:rsidRDefault="00B567E8">
      <w:pPr>
        <w:pStyle w:val="CommentText"/>
        <w:rPr>
          <w:rFonts w:eastAsia="SimSun"/>
          <w:lang w:val="en-US"/>
        </w:rPr>
      </w:pPr>
      <w:r>
        <w:rPr>
          <w:rFonts w:eastAsia="SimSun" w:hint="eastAsia"/>
          <w:lang w:val="en-US"/>
        </w:rPr>
        <w:t>the</w:t>
      </w:r>
    </w:p>
  </w:comment>
  <w:comment w:id="26" w:author="Shannon" w:date="2021-02-22T19:35:00Z" w:initials="">
    <w:p w14:paraId="626B3484" w14:textId="77777777" w:rsidR="003E6F7D" w:rsidRDefault="00B567E8">
      <w:pPr>
        <w:pStyle w:val="CommentText"/>
        <w:rPr>
          <w:rFonts w:eastAsia="SimSun"/>
          <w:lang w:val="en-US"/>
        </w:rPr>
      </w:pPr>
      <w:r>
        <w:rPr>
          <w:rFonts w:eastAsia="SimSun" w:hint="eastAsia"/>
          <w:lang w:val="en-US"/>
        </w:rPr>
        <w:t>after?</w:t>
      </w:r>
    </w:p>
  </w:comment>
  <w:comment w:id="27" w:author="anina net" w:date="2021-03-01T15:41:00Z" w:initials="an">
    <w:p w14:paraId="7076D33F" w14:textId="3180CC51" w:rsidR="00C606DB" w:rsidRDefault="00C606DB">
      <w:pPr>
        <w:pStyle w:val="CommentText"/>
      </w:pPr>
      <w:r>
        <w:rPr>
          <w:rStyle w:val="CommentReference"/>
        </w:rPr>
        <w:annotationRef/>
      </w:r>
      <w:r>
        <w:t xml:space="preserve">This word is not natural language – it’s a </w:t>
      </w:r>
      <w:proofErr w:type="spellStart"/>
      <w:r>
        <w:t>techical</w:t>
      </w:r>
      <w:proofErr w:type="spellEnd"/>
      <w:r>
        <w:t xml:space="preserve"> term used for mathematics. “gathered” would be a better choice for readability.</w:t>
      </w:r>
    </w:p>
  </w:comment>
  <w:comment w:id="33" w:author="anina net" w:date="2021-03-01T15:43:00Z" w:initials="an">
    <w:p w14:paraId="4928F8FF" w14:textId="16EDD6A0" w:rsidR="00C606DB" w:rsidRDefault="00C606DB">
      <w:pPr>
        <w:pStyle w:val="CommentText"/>
      </w:pPr>
      <w:r>
        <w:rPr>
          <w:rStyle w:val="CommentReference"/>
        </w:rPr>
        <w:annotationRef/>
      </w:r>
      <w:r>
        <w:t xml:space="preserve">Need to restate the </w:t>
      </w:r>
      <w:proofErr w:type="spellStart"/>
      <w:r>
        <w:t>thisis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223A90" w15:done="0"/>
  <w15:commentEx w15:paraId="22B427E9" w15:done="0"/>
  <w15:commentEx w15:paraId="25363954" w15:done="0"/>
  <w15:commentEx w15:paraId="2B315733" w15:done="0"/>
  <w15:commentEx w15:paraId="105E4829" w15:done="0"/>
  <w15:commentEx w15:paraId="113834F4" w15:done="0"/>
  <w15:commentEx w15:paraId="2FBE08E0" w15:done="0"/>
  <w15:commentEx w15:paraId="7FDEAC94" w15:done="0"/>
  <w15:commentEx w15:paraId="75063811" w15:done="0"/>
  <w15:commentEx w15:paraId="5C34164D" w15:done="0"/>
  <w15:commentEx w15:paraId="4B960FF4" w15:done="0"/>
  <w15:commentEx w15:paraId="668A09CC" w15:done="0"/>
  <w15:commentEx w15:paraId="32180A20" w15:done="0"/>
  <w15:commentEx w15:paraId="1F0B79EF" w15:done="0"/>
  <w15:commentEx w15:paraId="7F400175" w15:done="0"/>
  <w15:commentEx w15:paraId="5A9D74A8" w15:done="0"/>
  <w15:commentEx w15:paraId="2CBB3D2B" w15:done="0"/>
  <w15:commentEx w15:paraId="626B3484" w15:done="0"/>
  <w15:commentEx w15:paraId="7076D33F" w15:done="0"/>
  <w15:commentEx w15:paraId="4928F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223A90" w16cid:durableId="23E74EAB"/>
  <w16cid:commentId w16cid:paraId="22B427E9" w16cid:durableId="23E74ED3"/>
  <w16cid:commentId w16cid:paraId="25363954" w16cid:durableId="23E74E56"/>
  <w16cid:commentId w16cid:paraId="2B315733" w16cid:durableId="23E75CB4"/>
  <w16cid:commentId w16cid:paraId="105E4829" w16cid:durableId="23E75C67"/>
  <w16cid:commentId w16cid:paraId="113834F4" w16cid:durableId="23E74E57"/>
  <w16cid:commentId w16cid:paraId="2FBE08E0" w16cid:durableId="23E74E58"/>
  <w16cid:commentId w16cid:paraId="7FDEAC94" w16cid:durableId="23E75D01"/>
  <w16cid:commentId w16cid:paraId="75063811" w16cid:durableId="23E74E59"/>
  <w16cid:commentId w16cid:paraId="5C34164D" w16cid:durableId="23E74E5A"/>
  <w16cid:commentId w16cid:paraId="4B960FF4" w16cid:durableId="23E74E5B"/>
  <w16cid:commentId w16cid:paraId="668A09CC" w16cid:durableId="23E74E5C"/>
  <w16cid:commentId w16cid:paraId="32180A20" w16cid:durableId="23E74E5D"/>
  <w16cid:commentId w16cid:paraId="1F0B79EF" w16cid:durableId="23E788E4"/>
  <w16cid:commentId w16cid:paraId="7F400175" w16cid:durableId="23E74E5E"/>
  <w16cid:commentId w16cid:paraId="5A9D74A8" w16cid:durableId="23E78906"/>
  <w16cid:commentId w16cid:paraId="2CBB3D2B" w16cid:durableId="23E74E5F"/>
  <w16cid:commentId w16cid:paraId="626B3484" w16cid:durableId="23E74E60"/>
  <w16cid:commentId w16cid:paraId="7076D33F" w16cid:durableId="23E7899F"/>
  <w16cid:commentId w16cid:paraId="4928F8FF" w16cid:durableId="23E78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8150B" w14:textId="77777777" w:rsidR="00290916" w:rsidRDefault="00290916">
      <w:pPr>
        <w:spacing w:line="240" w:lineRule="auto"/>
      </w:pPr>
      <w:r>
        <w:separator/>
      </w:r>
    </w:p>
  </w:endnote>
  <w:endnote w:type="continuationSeparator" w:id="0">
    <w:p w14:paraId="1F77BA4F" w14:textId="77777777" w:rsidR="00290916" w:rsidRDefault="00290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48DD" w14:textId="2FBD8B1F" w:rsidR="003E6F7D" w:rsidRDefault="00B567E8">
    <w:pPr>
      <w:jc w:val="center"/>
    </w:pPr>
    <w:r>
      <w:fldChar w:fldCharType="begin"/>
    </w:r>
    <w:r>
      <w:instrText>PAGE</w:instrText>
    </w:r>
    <w:r>
      <w:fldChar w:fldCharType="separate"/>
    </w:r>
    <w:r w:rsidR="0043381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A9A58" w14:textId="77777777" w:rsidR="00290916" w:rsidRDefault="00290916">
      <w:pPr>
        <w:spacing w:line="240" w:lineRule="auto"/>
      </w:pPr>
      <w:r>
        <w:separator/>
      </w:r>
    </w:p>
  </w:footnote>
  <w:footnote w:type="continuationSeparator" w:id="0">
    <w:p w14:paraId="77AEF64B" w14:textId="77777777" w:rsidR="00290916" w:rsidRDefault="00290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0B46D" w14:textId="77777777" w:rsidR="003E6F7D" w:rsidRDefault="00B567E8">
    <w:pPr>
      <w:rPr>
        <w:u w:val="single"/>
      </w:rPr>
    </w:pPr>
    <w:r>
      <w:rPr>
        <w:u w:val="single"/>
      </w:rPr>
      <w:t>WJY’s homework for Great Writing 4</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na net">
    <w15:presenceInfo w15:providerId="Windows Live" w15:userId="041563d3efb4c7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F7D"/>
    <w:rsid w:val="001D299B"/>
    <w:rsid w:val="00290916"/>
    <w:rsid w:val="003E6F7D"/>
    <w:rsid w:val="00433813"/>
    <w:rsid w:val="0093207F"/>
    <w:rsid w:val="00B567E8"/>
    <w:rsid w:val="00C606DB"/>
    <w:rsid w:val="00F102D4"/>
    <w:rsid w:val="00FD30C8"/>
    <w:rsid w:val="016E62EE"/>
    <w:rsid w:val="194A774C"/>
    <w:rsid w:val="3B3D2EF3"/>
    <w:rsid w:val="622D2D4F"/>
    <w:rsid w:val="7E334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7B424F"/>
  <w15:docId w15:val="{70C9007A-BB9A-0644-8553-9BB7B3F4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zh-CN" w:bidi="ar-SA"/>
      </w:rPr>
    </w:rPrDefault>
    <w:pPrDefault/>
  </w:docDefaults>
  <w:latentStyles w:defLockedState="0" w:defUIPriority="0" w:defSemiHidden="0" w:defUnhideWhenUsed="0" w:defQFormat="0" w:count="377">
    <w:lsdException w:name="heading 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character" w:styleId="CommentReference">
    <w:name w:val="annotation reference"/>
    <w:basedOn w:val="DefaultParagraphFont"/>
    <w:rPr>
      <w:sz w:val="16"/>
      <w:szCs w:val="16"/>
    </w:rPr>
  </w:style>
  <w:style w:type="paragraph" w:styleId="BalloonText">
    <w:name w:val="Balloon Text"/>
    <w:basedOn w:val="Normal"/>
    <w:link w:val="BalloonTextChar"/>
    <w:rsid w:val="0043381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rsid w:val="00433813"/>
    <w:rPr>
      <w:rFonts w:ascii="Times New Roman" w:hAnsi="Times New Roman" w:cs="Times New Roman"/>
      <w:sz w:val="18"/>
      <w:szCs w:val="18"/>
      <w:lang w:val="en"/>
    </w:rPr>
  </w:style>
  <w:style w:type="paragraph" w:styleId="CommentSubject">
    <w:name w:val="annotation subject"/>
    <w:basedOn w:val="CommentText"/>
    <w:next w:val="CommentText"/>
    <w:link w:val="CommentSubjectChar"/>
    <w:rsid w:val="001D299B"/>
    <w:pPr>
      <w:spacing w:line="240" w:lineRule="auto"/>
    </w:pPr>
    <w:rPr>
      <w:b/>
      <w:bCs/>
      <w:sz w:val="20"/>
      <w:szCs w:val="20"/>
    </w:rPr>
  </w:style>
  <w:style w:type="character" w:customStyle="1" w:styleId="CommentTextChar">
    <w:name w:val="Comment Text Char"/>
    <w:basedOn w:val="DefaultParagraphFont"/>
    <w:link w:val="CommentText"/>
    <w:rsid w:val="001D299B"/>
    <w:rPr>
      <w:sz w:val="22"/>
      <w:szCs w:val="22"/>
      <w:lang w:val="en"/>
    </w:rPr>
  </w:style>
  <w:style w:type="character" w:customStyle="1" w:styleId="CommentSubjectChar">
    <w:name w:val="Comment Subject Char"/>
    <w:basedOn w:val="CommentTextChar"/>
    <w:link w:val="CommentSubject"/>
    <w:rsid w:val="001D299B"/>
    <w:rPr>
      <w:b/>
      <w:bCs/>
      <w:sz w:val="22"/>
      <w:szCs w:val="22"/>
      <w:lang w:val="en"/>
    </w:rPr>
  </w:style>
  <w:style w:type="paragraph" w:styleId="Revision">
    <w:name w:val="Revision"/>
    <w:hidden/>
    <w:uiPriority w:val="99"/>
    <w:semiHidden/>
    <w:rsid w:val="00FD30C8"/>
    <w:rPr>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Administrator.WIN-01906282201</dc:creator>
  <cp:lastModifiedBy>anina net</cp:lastModifiedBy>
  <cp:revision>2</cp:revision>
  <dcterms:created xsi:type="dcterms:W3CDTF">2021-03-01T07:46:00Z</dcterms:created>
  <dcterms:modified xsi:type="dcterms:W3CDTF">2021-03-01T07:46:00Z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