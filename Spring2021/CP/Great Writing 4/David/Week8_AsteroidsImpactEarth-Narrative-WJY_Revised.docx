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pPr>
      <w:r>
        <w:t>Asteroids Impact Earth</w:t>
      </w:r>
    </w:p>
    <w:p>
      <w:pPr>
        <w:pStyle w:val="6"/>
        <w:jc w:val="right"/>
      </w:pPr>
      <w:r>
        <w:t>Narrative Essay by WJY</w:t>
      </w:r>
    </w:p>
    <w:p/>
    <w:p>
      <w:r>
        <w:t>It was a steamy motionless summer day in 2016. Everyone was napping with air-conditioners on at that boiling noon, except me. I sprawled on the beige wooden floor in the living room, fanning myself, playing with my large Tyrannosaurus Rex model, talking to him like to a pal, and occasionally mimicking the bellowing sound of a T-Rex. My father, woken by my noises, moseyed to the living room, yawning and stretching his arms and rubbing his eyes, when I muttered: “ it would be thrilling and exhilarating to see a living T-Rex, giant, powerful, and fierce, with bulky green scale</w:t>
      </w:r>
      <w:ins w:id="0" w:author="anina net" w:date="2021-03-17T18:34:00Z">
        <w:r>
          <w:rPr/>
          <w:t>s</w:t>
        </w:r>
      </w:ins>
      <w:r>
        <w:t xml:space="preserve"> and </w:t>
      </w:r>
      <w:del w:id="1" w:author="anina net" w:date="2021-03-17T18:34:00Z">
        <w:commentRangeStart w:id="0"/>
        <w:r>
          <w:rPr>
            <w:highlight w:val="yellow"/>
          </w:rPr>
          <w:delText xml:space="preserve">racer </w:delText>
        </w:r>
      </w:del>
      <w:ins w:id="2" w:author="anina net" w:date="2021-03-17T18:34:00Z">
        <w:r>
          <w:rPr>
            <w:highlight w:val="yellow"/>
          </w:rPr>
          <w:t xml:space="preserve">razor </w:t>
        </w:r>
      </w:ins>
      <w:r>
        <w:rPr>
          <w:highlight w:val="yellow"/>
        </w:rPr>
        <w:t>sharp teeth</w:t>
      </w:r>
      <w:commentRangeEnd w:id="0"/>
      <w:r>
        <w:commentReference w:id="0"/>
      </w:r>
      <w:r>
        <w:t xml:space="preserve">. </w:t>
      </w:r>
      <w:ins w:id="3" w:author="anina net" w:date="2021-03-17T18:35:00Z">
        <w:r>
          <w:rPr/>
          <w:t>“</w:t>
        </w:r>
      </w:ins>
      <w:r>
        <w:t>Why is there no T-Rex roaming on earth today?” My father stared at me and said primly</w:t>
      </w:r>
      <w:ins w:id="4" w:author="anina net" w:date="2021-03-17T18:35:00Z">
        <w:r>
          <w:rPr/>
          <w:t>,</w:t>
        </w:r>
      </w:ins>
      <w:del w:id="5" w:author="anina net" w:date="2021-03-17T18:35:00Z">
        <w:r>
          <w:rPr/>
          <w:delText>:</w:delText>
        </w:r>
      </w:del>
      <w:r>
        <w:t xml:space="preserve"> “</w:t>
      </w:r>
      <w:ins w:id="6" w:author="anina net" w:date="2021-03-17T18:35:00Z">
        <w:r>
          <w:rPr/>
          <w:t>Because a</w:t>
        </w:r>
      </w:ins>
      <w:del w:id="7" w:author="anina net" w:date="2021-03-17T18:35:00Z">
        <w:r>
          <w:rPr/>
          <w:delText>A</w:delText>
        </w:r>
      </w:del>
      <w:r>
        <w:t>n asteroid hit the earth and wiped out the dinosaurs.”</w:t>
      </w:r>
    </w:p>
    <w:p/>
    <w:p>
      <w:pPr>
        <w:rPr>
          <w:del w:id="8" w:author="anina net" w:date="2021-03-17T18:35:00Z"/>
          <w:b/>
          <w:bCs/>
        </w:rPr>
      </w:pPr>
      <w:ins w:id="9" w:author="anina net" w:date="2021-03-17T18:35:00Z">
        <w:commentRangeStart w:id="1"/>
        <w:r>
          <w:rPr>
            <w:b/>
            <w:bCs/>
          </w:rPr>
          <w:t>too</w:t>
        </w:r>
        <w:commentRangeEnd w:id="1"/>
      </w:ins>
      <w:ins w:id="10" w:author="anina net" w:date="2021-03-17T18:35:00Z">
        <w:r>
          <w:rPr>
            <w:rStyle w:val="14"/>
          </w:rPr>
          <w:commentReference w:id="1"/>
        </w:r>
      </w:ins>
      <w:del w:id="11" w:author="anina net" w:date="2021-03-17T18:35:00Z">
        <w:r>
          <w:rPr>
            <w:b/>
            <w:bCs/>
          </w:rPr>
          <w:delText>THE PROCESS – how it happened</w:delText>
        </w:r>
      </w:del>
    </w:p>
    <w:p>
      <w:del w:id="12" w:author="anina net" w:date="2021-03-17T18:35:00Z">
        <w:r>
          <w:rPr/>
          <w:delText xml:space="preserve">“About 65 million years ago, at the end of Cretaceous,” my father began, “on the prairie around the Yucatan Peninsula, </w:delText>
        </w:r>
      </w:del>
      <w:del w:id="13" w:author="anina net" w:date="2021-03-17T18:35:00Z">
        <w:r>
          <w:rPr>
            <w:highlight w:val="yellow"/>
          </w:rPr>
          <w:delText>the</w:delText>
        </w:r>
      </w:del>
      <w:del w:id="14" w:author="anina net" w:date="2021-03-17T18:35:00Z">
        <w:r>
          <w:rPr/>
          <w:delText xml:space="preserve"> large herbivore dinosaurs were grazing and drinking, the T-Rex and other carnivores chasing them around. Suddenly a tiny spark, almost like a star, whizzed through the air, creating tremendous heat,” my father wiped his sweat with his hand and continued, “at least ten times hotter than today. It became larger and larger and finally smashed into the peninsula. It was actually a huge asteroid the size of Mt. Everest. The prairie was vaporized in mere second. All the dinosaurs living around were simply burned alive. The black blanket of ashes blocked out the sun. Darkness dominated the earth for three years. All herbs died. Dinosaurs, previously so powerful, numerous, eventually all starved to death.” Listening to my father completing the tragic story, I wept for those poor dinosaurs suffering in pain and agony. Thinking of their cute calves burning alive, I was even more deeply saddened. After a while, another thought suddenly popped into my head and took up all the space of my brain. I sat up right and shouted out fearfully: “Oh, no! What if another asteroid hit the Earth in the future? Will we be sitting ducks! ”</w:delText>
        </w:r>
      </w:del>
    </w:p>
    <w:p/>
    <w:p>
      <w:pPr>
        <w:pStyle w:val="22"/>
        <w:numPr>
          <w:ilvl w:val="0"/>
          <w:numId w:val="1"/>
        </w:numPr>
        <w:rPr>
          <w:ins w:id="15" w:author="anina net" w:date="2021-03-17T18:35:00Z"/>
          <w:b/>
          <w:bCs/>
        </w:rPr>
      </w:pPr>
      <w:ins w:id="16" w:author="anina net" w:date="2021-03-17T18:35:00Z">
        <w:commentRangeStart w:id="2"/>
        <w:commentRangeStart w:id="3"/>
        <w:r>
          <w:rPr>
            <w:b/>
            <w:bCs/>
          </w:rPr>
          <w:t>THE PROCESS – how it happened</w:t>
        </w:r>
      </w:ins>
    </w:p>
    <w:p>
      <w:pPr>
        <w:rPr>
          <w:del w:id="17" w:author="anina net" w:date="2021-03-17T18:35:00Z"/>
          <w:b/>
          <w:bCs/>
        </w:rPr>
      </w:pPr>
      <w:del w:id="18" w:author="anina net" w:date="2021-03-17T18:35:00Z">
        <w:r>
          <w:rPr>
            <w:b/>
            <w:bCs/>
          </w:rPr>
          <w:delText>The process</w:delText>
        </w:r>
      </w:del>
    </w:p>
    <w:p>
      <w:pPr>
        <w:pStyle w:val="22"/>
        <w:numPr>
          <w:ilvl w:val="0"/>
          <w:numId w:val="1"/>
        </w:numPr>
      </w:pPr>
      <w:r>
        <w:t>Asteroid his planet</w:t>
      </w:r>
    </w:p>
    <w:p>
      <w:pPr>
        <w:pStyle w:val="22"/>
        <w:numPr>
          <w:ilvl w:val="0"/>
          <w:numId w:val="1"/>
        </w:numPr>
      </w:pPr>
      <w:r>
        <w:t>region heats up</w:t>
      </w:r>
    </w:p>
    <w:p>
      <w:pPr>
        <w:pStyle w:val="22"/>
        <w:numPr>
          <w:ilvl w:val="0"/>
          <w:numId w:val="1"/>
        </w:numPr>
      </w:pPr>
      <w:r>
        <w:t>dinos vaporized in the region</w:t>
      </w:r>
    </w:p>
    <w:p>
      <w:pPr>
        <w:pStyle w:val="22"/>
        <w:numPr>
          <w:ilvl w:val="0"/>
          <w:numId w:val="1"/>
        </w:numPr>
      </w:pPr>
      <w:r>
        <w:t>ashes &amp; noxious gas cover the earth</w:t>
      </w:r>
    </w:p>
    <w:p>
      <w:pPr>
        <w:pStyle w:val="22"/>
        <w:numPr>
          <w:ilvl w:val="0"/>
          <w:numId w:val="1"/>
        </w:numPr>
      </w:pPr>
      <w:r>
        <w:t>plants die &amp; dinosaurs starve to death</w:t>
      </w:r>
      <w:commentRangeEnd w:id="2"/>
      <w:r>
        <w:rPr>
          <w:rStyle w:val="14"/>
        </w:rPr>
        <w:commentReference w:id="2"/>
      </w:r>
      <w:commentRangeEnd w:id="3"/>
      <w:r>
        <w:rPr>
          <w:rStyle w:val="14"/>
        </w:rPr>
        <w:commentReference w:id="3"/>
      </w:r>
    </w:p>
    <w:p>
      <w:pPr>
        <w:pStyle w:val="22"/>
      </w:pPr>
    </w:p>
    <w:p/>
    <w:p>
      <w:pPr>
        <w:rPr>
          <w:ins w:id="19" w:author="anina net" w:date="2021-03-17T18:37:00Z"/>
        </w:rPr>
      </w:pPr>
      <w:commentRangeStart w:id="4"/>
      <w:r>
        <w:t>I was fidgeting like a cat on a hot roof, being worried about another asteroid to cross path with our planet. My father walked over and tried to calm me down. Laughing at my foolishness, he patted my head and said in a relaxed voice: ”Don’t worry. Why not search on the Internet? I believe that we are all safe and protected. ” I snatched my laptop and typed</w:t>
      </w:r>
      <w:ins w:id="20" w:author="anina net" w:date="2021-03-17T18:37:00Z">
        <w:r>
          <w:rPr/>
          <w:t xml:space="preserve"> nervously,</w:t>
        </w:r>
      </w:ins>
      <w:del w:id="21" w:author="anina net" w:date="2021-03-17T18:37:00Z">
        <w:r>
          <w:rPr/>
          <w:delText>:</w:delText>
        </w:r>
      </w:del>
      <w:r>
        <w:t xml:space="preserve"> “will asteroids hit the earth”</w:t>
      </w:r>
      <w:del w:id="22" w:author="anina net" w:date="2021-03-17T18:37:00Z">
        <w:r>
          <w:rPr/>
          <w:delText xml:space="preserve"> nervously</w:delText>
        </w:r>
      </w:del>
      <w:ins w:id="23" w:author="anina net" w:date="2021-03-17T18:37:00Z">
        <w:r>
          <w:rPr/>
          <w:t>.</w:t>
        </w:r>
      </w:ins>
      <w:del w:id="24" w:author="anina net" w:date="2021-03-17T18:37:00Z">
        <w:r>
          <w:rPr/>
          <w:delText>,</w:delText>
        </w:r>
      </w:del>
      <w:r>
        <w:t xml:space="preserve"> </w:t>
      </w:r>
      <w:ins w:id="25" w:author="anina net" w:date="2021-03-17T18:37:00Z">
        <w:r>
          <w:rPr/>
          <w:t>M</w:t>
        </w:r>
      </w:ins>
      <w:del w:id="26" w:author="anina net" w:date="2021-03-17T18:37:00Z">
        <w:r>
          <w:rPr/>
          <w:delText>m</w:delText>
        </w:r>
      </w:del>
      <w:r>
        <w:t>y hands trembling, pea-sized sweat dropping on my pants</w:t>
      </w:r>
      <w:ins w:id="27" w:author="anina net" w:date="2021-03-17T18:37:00Z">
        <w:r>
          <w:rPr/>
          <w:t>, I cried out</w:t>
        </w:r>
      </w:ins>
      <w:del w:id="28" w:author="anina net" w:date="2021-03-17T18:37:00Z">
        <w:r>
          <w:rPr/>
          <w:delText>.</w:delText>
        </w:r>
      </w:del>
      <w:r>
        <w:t xml:space="preserve"> “Oh, no! An asteroid the size of the Fragrant Hill probably would hit us in 2036!” </w:t>
      </w:r>
    </w:p>
    <w:p>
      <w:pPr>
        <w:rPr>
          <w:ins w:id="29" w:author="anina net" w:date="2021-03-17T18:37:00Z"/>
        </w:rPr>
      </w:pPr>
    </w:p>
    <w:p>
      <w:r>
        <w:t>I gasped and sprung to my feet. Suddenly the image of the dinosaurs suffering in the fire appeared in the dark part of my brain. Tons of questions whirled in my mind. Where would we hide? How could we protect our family and our beloved? I panicked, running around the room, and shrieked: “</w:t>
      </w:r>
      <w:r>
        <w:rPr>
          <w:highlight w:val="yellow"/>
        </w:rPr>
        <w:t>What’re we gonna do</w:t>
      </w:r>
      <w:r>
        <w:t>? What’re we gonna do?”</w:t>
      </w:r>
      <w:commentRangeEnd w:id="4"/>
      <w:r>
        <w:rPr>
          <w:rStyle w:val="14"/>
        </w:rPr>
        <w:commentReference w:id="4"/>
      </w:r>
    </w:p>
    <w:p/>
    <w:p>
      <w:r>
        <w:t xml:space="preserve">“Maybe scientists already have a solution. Why not search for more information about asteroids? The more you know, the less you fear!” My mother said mildly. Her comforting words somehow soothed me. I slump into the cushiony sofa, picked up the laptop and returned to </w:t>
      </w:r>
      <w:commentRangeStart w:id="5"/>
      <w:r>
        <w:rPr>
          <w:highlight w:val="yellow"/>
        </w:rPr>
        <w:t>searching</w:t>
      </w:r>
      <w:commentRangeEnd w:id="5"/>
      <w:r>
        <w:commentReference w:id="5"/>
      </w:r>
      <w:r>
        <w:t xml:space="preserve"> the Internet. After a while, I sighed in relief, “Luckily this is a much smaller one and the impact could only destroy a few cities. ” But I was still worried. What would the people living in those cities do? Would they have to leave their be-loved homeland and go to another place unfamiliar? I continued my search. Suddenly, an exhilarating scream burst out of my throat: “Great news!” I jumped up and thrust my arms into the air. “We’re saved. Scientists have got a solution. They could change the trajectory of the asteroid. They’ve got several ways to assure that asteroid would slightly veer off course and not slam into our planet!” All the fears and horrors whirled away. Hugging my mom and dad cheerfully, I felt safe and content.</w:t>
      </w:r>
    </w:p>
    <w:p/>
    <w:p>
      <w:r>
        <w:t xml:space="preserve">I’m not worried about the asteroids </w:t>
      </w:r>
      <w:del w:id="30" w:author="anina net" w:date="2021-03-17T18:38:00Z">
        <w:r>
          <w:rPr/>
          <w:delText>any more</w:delText>
        </w:r>
      </w:del>
      <w:ins w:id="31" w:author="anina net" w:date="2021-03-17T18:38:00Z">
        <w:r>
          <w:rPr/>
          <w:t>anymore</w:t>
        </w:r>
      </w:ins>
      <w:r>
        <w:t xml:space="preserve"> because our scientists are our guardians. It was their great achievements that saved us all and will save us forever. I wish I could become a scientist someday in the future and </w:t>
      </w:r>
      <w:r>
        <w:rPr>
          <w:u w:val="single" w:color="00B050"/>
        </w:rPr>
        <w:t>take part in</w:t>
      </w:r>
      <w:r>
        <w:t xml:space="preserve"> </w:t>
      </w:r>
      <w:r>
        <w:rPr>
          <w:highlight w:val="yellow"/>
        </w:rPr>
        <w:t xml:space="preserve">the responsibilities for </w:t>
      </w:r>
      <w:r>
        <w:rPr>
          <w:u w:val="single" w:color="00B050"/>
        </w:rPr>
        <w:t>protecting</w:t>
      </w:r>
      <w:r>
        <w:t xml:space="preserve"> our </w:t>
      </w:r>
      <w:r>
        <w:rPr>
          <w:highlight w:val="yellow"/>
        </w:rPr>
        <w:t>mother</w:t>
      </w:r>
      <w:r>
        <w:t xml:space="preserve"> planet and </w:t>
      </w:r>
      <w:commentRangeStart w:id="6"/>
      <w:r>
        <w:rPr>
          <w:highlight w:val="yellow"/>
        </w:rPr>
        <w:t>our</w:t>
      </w:r>
      <w:commentRangeEnd w:id="6"/>
      <w:r>
        <w:commentReference w:id="6"/>
      </w:r>
      <w:r>
        <w:t xml:space="preserve"> mankind. </w:t>
      </w:r>
    </w:p>
    <w:p/>
    <w:p/>
    <w:p>
      <w:r>
        <w:t>Jerry: Wje searched on the internet and found out information about asteroids and solutions if an asteroid hits our planet. Finding answers. Highlights: Different feelings about asteroids hitting the earth.</w:t>
      </w:r>
    </w:p>
    <w:p/>
    <w:p>
      <w:r>
        <w:t>Shannon: Interaction between him and his parents. Highlights: Used a lot of descriptive words, got to know his feelings and actions.</w:t>
      </w:r>
    </w:p>
    <w:p/>
    <w:p>
      <w:r>
        <w:t>Anina: I remember your fear and feelings about the future. Highlights: Playing with your dinosaur on the floor. Joyous reflection on scientists saving the planet.</w:t>
      </w:r>
      <w:ins w:id="32" w:author="anina net" w:date="2021-03-17T18:38:00Z">
        <w:r>
          <w:rPr/>
          <w:t xml:space="preserve"> Need to </w:t>
        </w:r>
      </w:ins>
      <w:ins w:id="33" w:author="anina net" w:date="2021-03-17T18:39:00Z">
        <w:r>
          <w:rPr/>
          <w:t>not write a short story with a lot of dialogue, please review the narrative examples in the workbook. Some dialogue is ok, but please look at the story of the airport as an example.</w:t>
        </w:r>
      </w:ins>
    </w:p>
    <w:p/>
    <w:p>
      <w:r>
        <w:t>Feedback: little long, a lot of dialogue, needs to be righted up and the main points of each paragraph defined.</w:t>
      </w:r>
    </w:p>
    <w:p>
      <w:r>
        <w:t xml:space="preserve"> </w:t>
      </w:r>
    </w:p>
    <w:sectPr>
      <w:headerReference r:id="rId6" w:type="first"/>
      <w:headerReference r:id="rId5" w:type="default"/>
      <w:footerReference r:id="rId7" w:type="default"/>
      <w:footerReference r:id="rId8" w:type="even"/>
      <w:pgSz w:w="12240" w:h="15840"/>
      <w:pgMar w:top="1440" w:right="1440" w:bottom="1440" w:left="1440" w:header="720" w:footer="720" w:gutter="0"/>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hannon" w:date="2021-03-16T16:14:00Z" w:initials="">
    <w:p w14:paraId="266E34B6">
      <w:pPr>
        <w:pStyle w:val="2"/>
      </w:pPr>
      <w:r>
        <w:rPr>
          <w:rFonts w:hint="eastAsia"/>
        </w:rPr>
        <w:t>racer, generally means a person or animal that takes part in races. What do you mean by race sharp teeth?</w:t>
      </w:r>
    </w:p>
  </w:comment>
  <w:comment w:id="1" w:author="anina net" w:date="2021-03-17T18:35:00Z" w:initials="">
    <w:p w14:paraId="656F6EAC">
      <w:pPr>
        <w:pStyle w:val="2"/>
      </w:pPr>
      <w:r>
        <w:t>Too much dialogue. This would turn into many many paragraphs in a book, but we are not writing a book. We are writing a short essay. You need to get some dialogue in there and the rest you need to</w:t>
      </w:r>
      <w:bookmarkStart w:id="0" w:name="_GoBack"/>
      <w:bookmarkEnd w:id="0"/>
      <w:r>
        <w:t xml:space="preserve"> summarize as this is NOT a short story-its an essay.</w:t>
      </w:r>
    </w:p>
  </w:comment>
  <w:comment w:id="2" w:author="anina net" w:date="2021-03-17T18:36:00Z" w:initials="">
    <w:p w14:paraId="4ED65B9F">
      <w:pPr>
        <w:pStyle w:val="2"/>
      </w:pPr>
      <w:r>
        <w:t>These are the main points of the paragraph 2 and you need to add them in a concise way.</w:t>
      </w:r>
    </w:p>
  </w:comment>
  <w:comment w:id="3" w:author="anina net" w:date="2021-03-17T18:36:00Z" w:initials="">
    <w:p w14:paraId="456D0445">
      <w:pPr>
        <w:pStyle w:val="2"/>
      </w:pPr>
    </w:p>
  </w:comment>
  <w:comment w:id="4" w:author="anina net" w:date="2021-03-17T18:38:00Z" w:initials="">
    <w:p w14:paraId="22A8718A">
      <w:pPr>
        <w:pStyle w:val="2"/>
      </w:pPr>
      <w:r>
        <w:t>Need to unify into one paragraph. With so much dialogue it becomes two paragraphs. Need to cut the dialogue out to fit the essay style.</w:t>
      </w:r>
    </w:p>
  </w:comment>
  <w:comment w:id="5" w:author="Shannon" w:date="2021-03-16T16:11:00Z" w:initials="">
    <w:p w14:paraId="0FC9225B">
      <w:pPr>
        <w:pStyle w:val="2"/>
      </w:pPr>
      <w:r>
        <w:rPr>
          <w:rFonts w:hint="eastAsia"/>
        </w:rPr>
        <w:t>search?  Or you prefer gerund?</w:t>
      </w:r>
    </w:p>
  </w:comment>
  <w:comment w:id="6" w:author="Shannon" w:date="2021-03-16T16:12:00Z" w:initials="">
    <w:p w14:paraId="44C450DB">
      <w:pPr>
        <w:pStyle w:val="2"/>
      </w:pPr>
      <w:r>
        <w:rPr>
          <w:rFonts w:hint="eastAsia"/>
        </w:rPr>
        <w:t>Not 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6E34B6" w15:done="0"/>
  <w15:commentEx w15:paraId="656F6EAC" w15:done="0"/>
  <w15:commentEx w15:paraId="4ED65B9F" w15:done="0"/>
  <w15:commentEx w15:paraId="456D0445" w15:done="0" w15:paraIdParent="4ED65B9F"/>
  <w15:commentEx w15:paraId="22A8718A" w15:done="0"/>
  <w15:commentEx w15:paraId="0FC9225B" w15:done="0"/>
  <w15:commentEx w15:paraId="44C450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2</w:t>
    </w:r>
    <w:r>
      <w:rPr>
        <w:rStyle w:val="13"/>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u w:val="single"/>
      </w:rPr>
      <w:t>WJY’s homework for Great Writing 4</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u w:val="single"/>
      </w:rPr>
      <w:t>WJY’s homework for Great Writing 4</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616C9"/>
    <w:multiLevelType w:val="multilevel"/>
    <w:tmpl w:val="55E616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ina net">
    <w15:presenceInfo w15:providerId="Windows Live" w15:userId="041563d3efb4c75d"/>
  </w15:person>
  <w15:person w15:author="Shannon">
    <w15:presenceInfo w15:providerId="None" w15:userId="Shann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726"/>
    <w:rsid w:val="00022B7B"/>
    <w:rsid w:val="00072281"/>
    <w:rsid w:val="000F43C8"/>
    <w:rsid w:val="00112A9E"/>
    <w:rsid w:val="00155F08"/>
    <w:rsid w:val="00181F32"/>
    <w:rsid w:val="001B52D0"/>
    <w:rsid w:val="0024067E"/>
    <w:rsid w:val="002F0C54"/>
    <w:rsid w:val="00301AFA"/>
    <w:rsid w:val="00335CBE"/>
    <w:rsid w:val="00393008"/>
    <w:rsid w:val="003B5786"/>
    <w:rsid w:val="004D6726"/>
    <w:rsid w:val="0052099D"/>
    <w:rsid w:val="005605EB"/>
    <w:rsid w:val="00595A65"/>
    <w:rsid w:val="005A4E14"/>
    <w:rsid w:val="0062126B"/>
    <w:rsid w:val="006434B2"/>
    <w:rsid w:val="006704BD"/>
    <w:rsid w:val="006C02C2"/>
    <w:rsid w:val="00712BD0"/>
    <w:rsid w:val="007B591C"/>
    <w:rsid w:val="0089264E"/>
    <w:rsid w:val="00893095"/>
    <w:rsid w:val="009133C4"/>
    <w:rsid w:val="00914FF5"/>
    <w:rsid w:val="00952972"/>
    <w:rsid w:val="009536C1"/>
    <w:rsid w:val="009640EC"/>
    <w:rsid w:val="009E5602"/>
    <w:rsid w:val="00A13FCE"/>
    <w:rsid w:val="00A6630A"/>
    <w:rsid w:val="00A72067"/>
    <w:rsid w:val="00A90CFE"/>
    <w:rsid w:val="00B01839"/>
    <w:rsid w:val="00BE0AF3"/>
    <w:rsid w:val="00BE4E5E"/>
    <w:rsid w:val="00C34ADF"/>
    <w:rsid w:val="00C83FCC"/>
    <w:rsid w:val="00CE720E"/>
    <w:rsid w:val="00D012D5"/>
    <w:rsid w:val="00D13728"/>
    <w:rsid w:val="00D25229"/>
    <w:rsid w:val="00DA6EC0"/>
    <w:rsid w:val="00DE0117"/>
    <w:rsid w:val="00E40BCA"/>
    <w:rsid w:val="00E50957"/>
    <w:rsid w:val="00E552F8"/>
    <w:rsid w:val="00E70FC2"/>
    <w:rsid w:val="00EC0B4F"/>
    <w:rsid w:val="00FA08DC"/>
    <w:rsid w:val="3B8A0726"/>
    <w:rsid w:val="448B771C"/>
    <w:rsid w:val="4A14747E"/>
    <w:rsid w:val="7D4648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23"/>
    <w:semiHidden/>
    <w:unhideWhenUsed/>
    <w:qFormat/>
    <w:uiPriority w:val="99"/>
  </w:style>
  <w:style w:type="paragraph" w:styleId="3">
    <w:name w:val="Balloon Text"/>
    <w:basedOn w:val="1"/>
    <w:link w:val="21"/>
    <w:semiHidden/>
    <w:unhideWhenUsed/>
    <w:uiPriority w:val="99"/>
    <w:rPr>
      <w:rFonts w:ascii="Times New Roman" w:hAnsi="Times New Roman" w:cs="Times New Roman"/>
      <w:sz w:val="18"/>
      <w:szCs w:val="18"/>
    </w:rPr>
  </w:style>
  <w:style w:type="paragraph" w:styleId="4">
    <w:name w:val="footer"/>
    <w:basedOn w:val="1"/>
    <w:link w:val="17"/>
    <w:unhideWhenUsed/>
    <w:uiPriority w:val="99"/>
    <w:pPr>
      <w:tabs>
        <w:tab w:val="center" w:pos="4320"/>
        <w:tab w:val="right" w:pos="8640"/>
      </w:tabs>
    </w:pPr>
  </w:style>
  <w:style w:type="paragraph" w:styleId="5">
    <w:name w:val="header"/>
    <w:basedOn w:val="1"/>
    <w:link w:val="18"/>
    <w:unhideWhenUsed/>
    <w:uiPriority w:val="99"/>
    <w:pPr>
      <w:tabs>
        <w:tab w:val="center" w:pos="4320"/>
        <w:tab w:val="right" w:pos="8640"/>
      </w:tabs>
    </w:pPr>
  </w:style>
  <w:style w:type="paragraph" w:styleId="6">
    <w:name w:val="Subtitle"/>
    <w:basedOn w:val="1"/>
    <w:next w:val="1"/>
    <w:link w:val="20"/>
    <w:qFormat/>
    <w:uiPriority w:val="11"/>
    <w:rPr>
      <w:rFonts w:asciiTheme="majorHAnsi" w:hAnsiTheme="majorHAnsi" w:eastAsiaTheme="majorEastAsia" w:cstheme="majorBidi"/>
      <w:i/>
      <w:iCs/>
      <w:color w:val="4472C4" w:themeColor="accent1"/>
      <w:spacing w:val="15"/>
      <w14:textFill>
        <w14:solidFill>
          <w14:schemeClr w14:val="accent1"/>
        </w14:solidFill>
      </w14:textFill>
    </w:rPr>
  </w:style>
  <w:style w:type="paragraph" w:styleId="7">
    <w:name w:val="footnote text"/>
    <w:basedOn w:val="1"/>
    <w:link w:val="16"/>
    <w:unhideWhenUsed/>
    <w:uiPriority w:val="99"/>
  </w:style>
  <w:style w:type="paragraph" w:styleId="8">
    <w:name w:val="Title"/>
    <w:basedOn w:val="1"/>
    <w:next w:val="1"/>
    <w:link w:val="19"/>
    <w:qFormat/>
    <w:uiPriority w:val="10"/>
    <w:pPr>
      <w:pBdr>
        <w:bottom w:val="single" w:color="4472C4" w:themeColor="accent1" w:sz="8" w:space="4"/>
      </w:pBdr>
      <w:spacing w:after="300"/>
      <w:contextualSpacing/>
    </w:pPr>
    <w:rPr>
      <w:rFonts w:asciiTheme="majorHAnsi" w:hAnsiTheme="majorHAnsi" w:eastAsiaTheme="majorEastAsia" w:cstheme="majorBidi"/>
      <w:color w:val="333F50" w:themeColor="text2" w:themeShade="BF"/>
      <w:spacing w:val="5"/>
      <w:kern w:val="28"/>
      <w:sz w:val="52"/>
      <w:szCs w:val="52"/>
    </w:rPr>
  </w:style>
  <w:style w:type="paragraph" w:styleId="9">
    <w:name w:val="annotation subject"/>
    <w:basedOn w:val="2"/>
    <w:next w:val="2"/>
    <w:link w:val="24"/>
    <w:semiHidden/>
    <w:unhideWhenUsed/>
    <w:uiPriority w:val="99"/>
    <w:rPr>
      <w:b/>
      <w:bCs/>
      <w:sz w:val="20"/>
      <w:szCs w:val="20"/>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semiHidden/>
    <w:unhideWhenUsed/>
    <w:qFormat/>
    <w:uiPriority w:val="99"/>
  </w:style>
  <w:style w:type="character" w:styleId="14">
    <w:name w:val="annotation reference"/>
    <w:basedOn w:val="12"/>
    <w:semiHidden/>
    <w:unhideWhenUsed/>
    <w:qFormat/>
    <w:uiPriority w:val="99"/>
    <w:rPr>
      <w:sz w:val="16"/>
      <w:szCs w:val="16"/>
    </w:rPr>
  </w:style>
  <w:style w:type="character" w:styleId="15">
    <w:name w:val="footnote reference"/>
    <w:basedOn w:val="12"/>
    <w:unhideWhenUsed/>
    <w:qFormat/>
    <w:uiPriority w:val="99"/>
    <w:rPr>
      <w:vertAlign w:val="superscript"/>
    </w:rPr>
  </w:style>
  <w:style w:type="character" w:customStyle="1" w:styleId="16">
    <w:name w:val="Footnote Text Char"/>
    <w:basedOn w:val="12"/>
    <w:link w:val="7"/>
    <w:qFormat/>
    <w:uiPriority w:val="99"/>
  </w:style>
  <w:style w:type="character" w:customStyle="1" w:styleId="17">
    <w:name w:val="Footer Char"/>
    <w:basedOn w:val="12"/>
    <w:link w:val="4"/>
    <w:qFormat/>
    <w:uiPriority w:val="99"/>
  </w:style>
  <w:style w:type="character" w:customStyle="1" w:styleId="18">
    <w:name w:val="Header Char"/>
    <w:basedOn w:val="12"/>
    <w:link w:val="5"/>
    <w:qFormat/>
    <w:uiPriority w:val="99"/>
  </w:style>
  <w:style w:type="character" w:customStyle="1" w:styleId="19">
    <w:name w:val="Title Char"/>
    <w:basedOn w:val="12"/>
    <w:link w:val="8"/>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0">
    <w:name w:val="Subtitle Char"/>
    <w:basedOn w:val="12"/>
    <w:link w:val="6"/>
    <w:qFormat/>
    <w:uiPriority w:val="11"/>
    <w:rPr>
      <w:rFonts w:asciiTheme="majorHAnsi" w:hAnsiTheme="majorHAnsi" w:eastAsiaTheme="majorEastAsia" w:cstheme="majorBidi"/>
      <w:i/>
      <w:iCs/>
      <w:color w:val="4472C4" w:themeColor="accent1"/>
      <w:spacing w:val="15"/>
      <w14:textFill>
        <w14:solidFill>
          <w14:schemeClr w14:val="accent1"/>
        </w14:solidFill>
      </w14:textFill>
    </w:rPr>
  </w:style>
  <w:style w:type="character" w:customStyle="1" w:styleId="21">
    <w:name w:val="Balloon Text Char"/>
    <w:basedOn w:val="12"/>
    <w:link w:val="3"/>
    <w:semiHidden/>
    <w:uiPriority w:val="99"/>
    <w:rPr>
      <w:rFonts w:ascii="Times New Roman" w:hAnsi="Times New Roman" w:cs="Times New Roman"/>
      <w:sz w:val="18"/>
      <w:szCs w:val="18"/>
    </w:rPr>
  </w:style>
  <w:style w:type="paragraph" w:styleId="22">
    <w:name w:val="List Paragraph"/>
    <w:basedOn w:val="1"/>
    <w:uiPriority w:val="99"/>
    <w:pPr>
      <w:ind w:left="720"/>
      <w:contextualSpacing/>
    </w:pPr>
  </w:style>
  <w:style w:type="character" w:customStyle="1" w:styleId="23">
    <w:name w:val="Comment Text Char"/>
    <w:basedOn w:val="12"/>
    <w:link w:val="2"/>
    <w:semiHidden/>
    <w:uiPriority w:val="99"/>
    <w:rPr>
      <w:sz w:val="24"/>
      <w:szCs w:val="24"/>
    </w:rPr>
  </w:style>
  <w:style w:type="character" w:customStyle="1" w:styleId="24">
    <w:name w:val="Comment Subject Char"/>
    <w:basedOn w:val="23"/>
    <w:link w:val="9"/>
    <w:semiHidden/>
    <w:uiPriority w:val="99"/>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E5188F-AC78-7F45-A2A3-9BA0E108B89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798</Words>
  <Characters>4549</Characters>
  <Lines>37</Lines>
  <Paragraphs>10</Paragraphs>
  <TotalTime>51</TotalTime>
  <ScaleCrop>false</ScaleCrop>
  <LinksUpToDate>false</LinksUpToDate>
  <CharactersWithSpaces>5337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2021-03-17T08:47:00Z</dcterms:created>
  <dc:creator>anina net</dc:creator>
  <cp:lastModifiedBy>Shannon</cp:lastModifiedBy>
  <cp:lastPrinted>2021-03-13T10:46:00Z</cp:lastPrinted>
  <dcterms:modified xsi:type="dcterms:W3CDTF">2021-03-17T10:50:52Z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