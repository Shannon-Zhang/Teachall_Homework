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pPr>
      <w:r>
        <w:t>Asteroids Impact Earth</w:t>
      </w:r>
    </w:p>
    <w:p>
      <w:pPr>
        <w:pStyle w:val="4"/>
        <w:jc w:val="right"/>
      </w:pPr>
      <w:r>
        <w:t>Narrative Essay – Version 2, by WJY</w:t>
      </w:r>
    </w:p>
    <w:p/>
    <w:p>
      <w:r>
        <w:t>It was a steamy motionless summer day in 2016. Everyone was napping with air-conditioners on at that boiling noon, except me. I sprawled on the beige wooden floor in the living room, fanning myself, playing with my large Tyrannosaurus Rex model, talking to him like to a pal, and occasionally mimicking the bellowing sound of a T-Rex. My father, woken by my noises, moseyed to the living room, yawning and stretching his arms and rubbing his eyes, when I muttered: “ it would be thrilling and exhilarating to see a living T-Rex, giant, powerful, and fierce, with bulky green scales and razor sharp teeth. Why is there no T-Rex roaming on earth today?” My father stared at me and said primly, “Because an asteroid hit the earth and wiped out the dinosaurs.”</w:t>
      </w:r>
    </w:p>
    <w:p/>
    <w:p>
      <w:r>
        <w:t>“About 65 million years ago, at the end of Cretaceous,” my father began, “An asteroid the size of Mt. Everest hit the Yucatan Peninsula, and immediately vaporized all the dinosaurs living in that region. Noxious gases and ashes blocked out the sun. In three years all the plants and dinosaurs died.” Listening to my father completing the tragic story, I wept for those poor dinosaurs suffering in pain and agony. Thinking of their cute calves burning alive, I was even more deeply saddened. After a while, another thought suddenly popped into my head and took up all the space of my brain. I sat up right and shouted out fearfully: “Oh, no! What if another asteroid hit the Earth in the future? Will we be sitting ducks! ”</w:t>
      </w:r>
    </w:p>
    <w:p/>
    <w:p>
      <w:r>
        <w:t>I was fidgeting like a cat on a hot roof, being worried about another asteroid to cross path with our planet. My father walked over and tried to calm me down. Laughing at my foolishness, he patted my head and said in a relaxed voice: ”Don’t worry. Why not search on the Internet? I believe that we are all safe and protected. ” I snatched my laptop and typed: “will asteroids hit the earth”. My hands trembling, pea-sized sweat dropping on my pants, I cried out, “Oh, no! An asteroid the size of the Fragrant Hill probably would hit us in 2036!” I gasped and sprung to my feet. Suddenly the image of the dinosaurs suffering in the fire appeared in the dark part of my brain. Tons of questions whirled in my mind. Where would we hide? How could we protect our family and our beloved? I panicked, running around the room, and shrieked: “What’re we gonna do? What’re we gonna do?”</w:t>
      </w:r>
    </w:p>
    <w:p/>
    <w:p>
      <w:r>
        <w:t>“Maybe scientists already have a solution. Why not search for more information about asteroids? The more you know, the less you fear!” My mother said mildly. Her comforting words somehow soothed me. I slump</w:t>
      </w:r>
      <w:ins w:id="0" w:author="Shannon" w:date="2021-03-22T14:53:09Z">
        <w:r>
          <w:rPr>
            <w:rFonts w:hint="eastAsia"/>
            <w:lang w:val="en-US" w:eastAsia="zh-CN"/>
          </w:rPr>
          <w:t>e</w:t>
        </w:r>
      </w:ins>
      <w:ins w:id="1" w:author="Shannon" w:date="2021-03-22T14:53:10Z">
        <w:r>
          <w:rPr>
            <w:rFonts w:hint="eastAsia"/>
            <w:lang w:val="en-US" w:eastAsia="zh-CN"/>
          </w:rPr>
          <w:t>d</w:t>
        </w:r>
      </w:ins>
      <w:r>
        <w:t xml:space="preserve"> into the cushiony sofa, picked up the laptop and returned to search the Internet. After a while, I sighed in relief, “Luckily this is a much smaller one and the impact could only destroy a few cities. ” But I was still worried. What would the people living in those cities do? Would they have to leave their be-loved homeland and go to another place unfamiliar? I continued my search. Suddenly, an exhilarating scream burst out of my throat: “Great news!” I jumped up and thrust my arms into the air. “We’re saved. Scientists have got a solution. They could change the trajectory of the asteroid. They’ve got several ways to assure that asteroid would slightly veer off course and not slam into our planet!” All the fears and horrors whirled away. Hugging my mom and dad cheerfully, I felt safe and content.</w:t>
      </w:r>
    </w:p>
    <w:p>
      <w:bookmarkStart w:id="0" w:name="_GoBack"/>
      <w:bookmarkEnd w:id="0"/>
    </w:p>
    <w:p>
      <w:r>
        <w:t xml:space="preserve">I’m not worried about the asteroids any more because our scientists are our guardians. It was their great achievements that saved us all and will save us forever. I wish I could become a scientist someday in the future and take part in </w:t>
      </w:r>
      <w:del w:id="2" w:author="Shannon" w:date="2021-03-22T16:17:03Z">
        <w:r>
          <w:rPr/>
          <w:delText>for</w:delText>
        </w:r>
      </w:del>
      <w:r>
        <w:t xml:space="preserve"> protecting our planet and mankind. </w:t>
      </w:r>
    </w:p>
    <w:sectPr>
      <w:headerReference r:id="rId4" w:type="first"/>
      <w:headerReference r:id="rId3" w:type="default"/>
      <w:footerReference r:id="rId5" w:type="default"/>
      <w:footerReference r:id="rId6" w:type="even"/>
      <w:pgSz w:w="12240" w:h="15840"/>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0000000000000000000"/>
    <w:charset w:val="80"/>
    <w:family w:val="roman"/>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等线 Light">
    <w:altName w:val="MS Mincho"/>
    <w:panose1 w:val="00000000000000000000"/>
    <w:charset w:val="80"/>
    <w:family w:val="roman"/>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MS Mincho">
    <w:panose1 w:val="02020609040205080304"/>
    <w:charset w:val="80"/>
    <w:family w:val="auto"/>
    <w:pitch w:val="default"/>
    <w:sig w:usb0="E00002FF" w:usb1="6AC7FDFB" w:usb2="00000012" w:usb3="00000000" w:csb0="4002009F" w:csb1="DFD7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2</w:t>
    </w:r>
    <w:r>
      <w:rPr>
        <w:rStyle w:val="10"/>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u w:val="single"/>
      </w:rPr>
      <w:t>WJY’s homework for Great Writing 4</w:t>
    </w:r>
  </w:p>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u w:val="single"/>
      </w:rPr>
      <w:t>WJY’s homework for Great Writing 4</w:t>
    </w:r>
  </w:p>
  <w:p>
    <w:pPr>
      <w:pStyle w:val="3"/>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hannon">
    <w15:presenceInfo w15:providerId="WPS Office" w15:userId="99482973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trackRevisions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726"/>
    <w:rsid w:val="00022B7B"/>
    <w:rsid w:val="00072281"/>
    <w:rsid w:val="000F43C8"/>
    <w:rsid w:val="00112A9E"/>
    <w:rsid w:val="00155F08"/>
    <w:rsid w:val="00181F32"/>
    <w:rsid w:val="001B52D0"/>
    <w:rsid w:val="0024067E"/>
    <w:rsid w:val="00284E5C"/>
    <w:rsid w:val="002F0C54"/>
    <w:rsid w:val="00301AFA"/>
    <w:rsid w:val="00330C0F"/>
    <w:rsid w:val="00393008"/>
    <w:rsid w:val="004D6726"/>
    <w:rsid w:val="0052099D"/>
    <w:rsid w:val="005605EB"/>
    <w:rsid w:val="00595A65"/>
    <w:rsid w:val="005A4E14"/>
    <w:rsid w:val="0062126B"/>
    <w:rsid w:val="006434B2"/>
    <w:rsid w:val="006C02C2"/>
    <w:rsid w:val="007B591C"/>
    <w:rsid w:val="00893095"/>
    <w:rsid w:val="009133C4"/>
    <w:rsid w:val="00914FF5"/>
    <w:rsid w:val="009536C1"/>
    <w:rsid w:val="009640EC"/>
    <w:rsid w:val="009E5602"/>
    <w:rsid w:val="00A13FCE"/>
    <w:rsid w:val="00A72067"/>
    <w:rsid w:val="00A90CFE"/>
    <w:rsid w:val="00B01839"/>
    <w:rsid w:val="00BE0AF3"/>
    <w:rsid w:val="00BE4E5E"/>
    <w:rsid w:val="00C34ADF"/>
    <w:rsid w:val="00CD2113"/>
    <w:rsid w:val="00CE720E"/>
    <w:rsid w:val="00D012D5"/>
    <w:rsid w:val="00D13728"/>
    <w:rsid w:val="00D25229"/>
    <w:rsid w:val="00DE0117"/>
    <w:rsid w:val="00E40BCA"/>
    <w:rsid w:val="00E50957"/>
    <w:rsid w:val="00E552F8"/>
    <w:rsid w:val="00E70FC2"/>
    <w:rsid w:val="00EC0B4F"/>
    <w:rsid w:val="00F4007A"/>
    <w:rsid w:val="00FA08DC"/>
    <w:rsid w:val="17993821"/>
    <w:rsid w:val="5BC23D3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footer"/>
    <w:basedOn w:val="1"/>
    <w:link w:val="13"/>
    <w:unhideWhenUsed/>
    <w:uiPriority w:val="99"/>
    <w:pPr>
      <w:tabs>
        <w:tab w:val="center" w:pos="4320"/>
        <w:tab w:val="right" w:pos="8640"/>
      </w:tabs>
    </w:pPr>
  </w:style>
  <w:style w:type="paragraph" w:styleId="3">
    <w:name w:val="header"/>
    <w:basedOn w:val="1"/>
    <w:link w:val="14"/>
    <w:unhideWhenUsed/>
    <w:uiPriority w:val="99"/>
    <w:pPr>
      <w:tabs>
        <w:tab w:val="center" w:pos="4320"/>
        <w:tab w:val="right" w:pos="8640"/>
      </w:tabs>
    </w:pPr>
  </w:style>
  <w:style w:type="paragraph" w:styleId="4">
    <w:name w:val="Subtitle"/>
    <w:basedOn w:val="1"/>
    <w:next w:val="1"/>
    <w:link w:val="16"/>
    <w:qFormat/>
    <w:uiPriority w:val="11"/>
    <w:rPr>
      <w:rFonts w:asciiTheme="majorHAnsi" w:hAnsiTheme="majorHAnsi" w:eastAsiaTheme="majorEastAsia" w:cstheme="majorBidi"/>
      <w:i/>
      <w:iCs/>
      <w:color w:val="4472C4" w:themeColor="accent1"/>
      <w:spacing w:val="15"/>
      <w14:textFill>
        <w14:solidFill>
          <w14:schemeClr w14:val="accent1"/>
        </w14:solidFill>
      </w14:textFill>
    </w:rPr>
  </w:style>
  <w:style w:type="paragraph" w:styleId="5">
    <w:name w:val="footnote text"/>
    <w:basedOn w:val="1"/>
    <w:link w:val="12"/>
    <w:unhideWhenUsed/>
    <w:uiPriority w:val="99"/>
  </w:style>
  <w:style w:type="paragraph" w:styleId="6">
    <w:name w:val="Title"/>
    <w:basedOn w:val="1"/>
    <w:next w:val="1"/>
    <w:link w:val="15"/>
    <w:qFormat/>
    <w:uiPriority w:val="10"/>
    <w:pPr>
      <w:pBdr>
        <w:bottom w:val="single" w:color="4472C4" w:themeColor="accent1" w:sz="8" w:space="4"/>
      </w:pBdr>
      <w:spacing w:after="300"/>
      <w:contextualSpacing/>
    </w:pPr>
    <w:rPr>
      <w:rFonts w:asciiTheme="majorHAnsi" w:hAnsiTheme="majorHAnsi" w:eastAsiaTheme="majorEastAsia" w:cstheme="majorBidi"/>
      <w:color w:val="333F50" w:themeColor="text2" w:themeShade="BF"/>
      <w:spacing w:val="5"/>
      <w:kern w:val="28"/>
      <w:sz w:val="52"/>
      <w:szCs w:val="52"/>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0">
    <w:name w:val="page number"/>
    <w:basedOn w:val="9"/>
    <w:semiHidden/>
    <w:unhideWhenUsed/>
    <w:uiPriority w:val="99"/>
  </w:style>
  <w:style w:type="character" w:styleId="11">
    <w:name w:val="footnote reference"/>
    <w:basedOn w:val="9"/>
    <w:unhideWhenUsed/>
    <w:uiPriority w:val="99"/>
    <w:rPr>
      <w:vertAlign w:val="superscript"/>
    </w:rPr>
  </w:style>
  <w:style w:type="character" w:customStyle="1" w:styleId="12">
    <w:name w:val="Footnote Text Char"/>
    <w:basedOn w:val="9"/>
    <w:link w:val="5"/>
    <w:uiPriority w:val="99"/>
  </w:style>
  <w:style w:type="character" w:customStyle="1" w:styleId="13">
    <w:name w:val="Footer Char"/>
    <w:basedOn w:val="9"/>
    <w:link w:val="2"/>
    <w:uiPriority w:val="99"/>
  </w:style>
  <w:style w:type="character" w:customStyle="1" w:styleId="14">
    <w:name w:val="Header Char"/>
    <w:basedOn w:val="9"/>
    <w:link w:val="3"/>
    <w:uiPriority w:val="99"/>
  </w:style>
  <w:style w:type="character" w:customStyle="1" w:styleId="15">
    <w:name w:val="Title Char"/>
    <w:basedOn w:val="9"/>
    <w:link w:val="6"/>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16">
    <w:name w:val="Subtitle Char"/>
    <w:basedOn w:val="9"/>
    <w:link w:val="4"/>
    <w:uiPriority w:val="11"/>
    <w:rPr>
      <w:rFonts w:asciiTheme="majorHAnsi" w:hAnsiTheme="majorHAnsi" w:eastAsiaTheme="majorEastAsia" w:cstheme="majorBidi"/>
      <w:i/>
      <w:iCs/>
      <w:color w:val="4472C4" w:themeColor="accent1"/>
      <w:spacing w:val="15"/>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22463F-BC4A-7245-9110-950B14B31F1B}">
  <ds:schemaRefs/>
</ds:datastoreItem>
</file>

<file path=docProps/app.xml><?xml version="1.0" encoding="utf-8"?>
<Properties xmlns="http://schemas.openxmlformats.org/officeDocument/2006/extended-properties" xmlns:vt="http://schemas.openxmlformats.org/officeDocument/2006/docPropsVTypes">
  <Template>Normal.dotm</Template>
  <Pages>2</Pages>
  <Words>659</Words>
  <Characters>3054</Characters>
  <Lines>48</Lines>
  <Paragraphs>8</Paragraphs>
  <TotalTime>94</TotalTime>
  <ScaleCrop>false</ScaleCrop>
  <LinksUpToDate>false</LinksUpToDate>
  <CharactersWithSpaces>3705</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2021-03-20T05:44:00Z</dcterms:created>
  <dc:creator>anina net</dc:creator>
  <cp:lastModifiedBy>Shannon</cp:lastModifiedBy>
  <cp:lastPrinted>2021-03-13T10:46:00Z</cp:lastPrinted>
  <dcterms:modified xsi:type="dcterms:W3CDTF">2021-03-22T08:17:18Z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3464C4C0AF844382B575E7FB7CC1A048</vt:lpwstr>
  </property>
</Properties>
</file>