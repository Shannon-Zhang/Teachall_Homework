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8"/>
        <w:gridCol w:w="4762"/>
      </w:tblGrid>
      <w:tr w:rsidR="00A16C0E" w14:paraId="5A852324" w14:textId="77777777">
        <w:tc>
          <w:tcPr>
            <w:tcW w:w="6487" w:type="dxa"/>
          </w:tcPr>
          <w:p w14:paraId="2948689F" w14:textId="77777777" w:rsidR="00A16C0E" w:rsidRDefault="009B5A51">
            <w:r>
              <w:t>General Outline</w:t>
            </w:r>
          </w:p>
        </w:tc>
        <w:tc>
          <w:tcPr>
            <w:tcW w:w="6521" w:type="dxa"/>
          </w:tcPr>
          <w:p w14:paraId="59E25288" w14:textId="77777777" w:rsidR="00A16C0E" w:rsidRDefault="009B5A51">
            <w:r>
              <w:t>Specific Outline</w:t>
            </w:r>
          </w:p>
        </w:tc>
      </w:tr>
      <w:tr w:rsidR="00A16C0E" w14:paraId="71BD8EBB" w14:textId="77777777">
        <w:tc>
          <w:tcPr>
            <w:tcW w:w="6487" w:type="dxa"/>
          </w:tcPr>
          <w:p w14:paraId="40A1FFF5" w14:textId="77777777" w:rsidR="00A16C0E" w:rsidRDefault="009B5A51">
            <w:r>
              <w:t>I. Introduction</w:t>
            </w:r>
          </w:p>
        </w:tc>
        <w:tc>
          <w:tcPr>
            <w:tcW w:w="6521" w:type="dxa"/>
          </w:tcPr>
          <w:p w14:paraId="21E538B7" w14:textId="77777777" w:rsidR="00A16C0E" w:rsidRDefault="009B5A51">
            <w:r>
              <w:t>I. Introduction</w:t>
            </w:r>
          </w:p>
        </w:tc>
      </w:tr>
      <w:tr w:rsidR="00A16C0E" w14:paraId="7CF9ACDC" w14:textId="77777777">
        <w:tc>
          <w:tcPr>
            <w:tcW w:w="6487" w:type="dxa"/>
          </w:tcPr>
          <w:p w14:paraId="10199C5D" w14:textId="77777777" w:rsidR="00A16C0E" w:rsidRDefault="009B5A51">
            <w:pPr>
              <w:ind w:left="142"/>
            </w:pPr>
            <w:r>
              <w:t>A. Hook: Pose a question</w:t>
            </w:r>
          </w:p>
          <w:p w14:paraId="41905C26" w14:textId="77777777" w:rsidR="00A16C0E" w:rsidRDefault="00A16C0E"/>
        </w:tc>
        <w:tc>
          <w:tcPr>
            <w:tcW w:w="6521" w:type="dxa"/>
          </w:tcPr>
          <w:p w14:paraId="5A2BF8C4" w14:textId="66E15698" w:rsidR="00A16C0E" w:rsidRDefault="009B5A51">
            <w:pPr>
              <w:ind w:left="185"/>
            </w:pPr>
            <w:r>
              <w:t>A. Hook: Imagine a large asteroid</w:t>
            </w:r>
            <w:ins w:id="0" w:author="anina net" w:date="2021-02-19T16:15:00Z">
              <w:r>
                <w:t xml:space="preserve"> </w:t>
              </w:r>
            </w:ins>
            <w:del w:id="1" w:author="anina net" w:date="2021-02-19T16:15:00Z">
              <w:r w:rsidDel="009B5A51">
                <w:delText xml:space="preserve"> </w:delText>
              </w:r>
            </w:del>
            <w:commentRangeStart w:id="2"/>
            <w:r>
              <w:t>collide</w:t>
            </w:r>
            <w:commentRangeEnd w:id="2"/>
            <w:r>
              <w:commentReference w:id="2"/>
            </w:r>
            <w:ins w:id="3" w:author="anina net" w:date="2021-02-19T16:15:00Z">
              <w:r>
                <w:t>d</w:t>
              </w:r>
            </w:ins>
            <w:r>
              <w:t xml:space="preserve"> with Earth</w:t>
            </w:r>
            <w:ins w:id="4" w:author="anina net" w:date="2021-02-19T16:15:00Z">
              <w:r>
                <w:t>!</w:t>
              </w:r>
            </w:ins>
            <w:del w:id="5" w:author="anina net" w:date="2021-02-19T16:15:00Z">
              <w:r w:rsidDel="009B5A51">
                <w:delText>,</w:delText>
              </w:r>
            </w:del>
            <w:r>
              <w:t xml:space="preserve"> </w:t>
            </w:r>
            <w:ins w:id="6" w:author="anina net" w:date="2021-02-19T16:15:00Z">
              <w:r>
                <w:t>W</w:t>
              </w:r>
            </w:ins>
            <w:del w:id="7" w:author="anina net" w:date="2021-02-19T16:15:00Z">
              <w:r w:rsidDel="009B5A51">
                <w:delText>w</w:delText>
              </w:r>
            </w:del>
            <w:r>
              <w:t xml:space="preserve">hat </w:t>
            </w:r>
            <w:del w:id="8" w:author="anina net" w:date="2021-02-19T16:15:00Z">
              <w:r w:rsidDel="009B5A51">
                <w:delText xml:space="preserve">will </w:delText>
              </w:r>
            </w:del>
            <w:ins w:id="9" w:author="anina net" w:date="2021-02-19T16:15:00Z">
              <w:r>
                <w:t>would</w:t>
              </w:r>
              <w:r>
                <w:t xml:space="preserve"> </w:t>
              </w:r>
            </w:ins>
            <w:r>
              <w:t>happen?</w:t>
            </w:r>
          </w:p>
        </w:tc>
      </w:tr>
      <w:tr w:rsidR="00A16C0E" w14:paraId="1499E21D" w14:textId="77777777">
        <w:tc>
          <w:tcPr>
            <w:tcW w:w="6487" w:type="dxa"/>
          </w:tcPr>
          <w:p w14:paraId="11697DF1" w14:textId="77777777" w:rsidR="00A16C0E" w:rsidRDefault="009B5A51">
            <w:pPr>
              <w:ind w:left="142"/>
            </w:pPr>
            <w:r>
              <w:t>B. Connecting information</w:t>
            </w:r>
          </w:p>
          <w:p w14:paraId="17115082" w14:textId="77777777" w:rsidR="00A16C0E" w:rsidRDefault="00A16C0E"/>
          <w:p w14:paraId="0E4A496C" w14:textId="77777777" w:rsidR="00A16C0E" w:rsidRDefault="00A16C0E"/>
        </w:tc>
        <w:tc>
          <w:tcPr>
            <w:tcW w:w="6521" w:type="dxa"/>
          </w:tcPr>
          <w:p w14:paraId="52EF5E91" w14:textId="6DC3E3C7" w:rsidR="00A16C0E" w:rsidRDefault="009B5A51">
            <w:pPr>
              <w:ind w:left="177"/>
            </w:pPr>
            <w:r>
              <w:t>B. Connecting information: There are many craters on the Earth from the impact</w:t>
            </w:r>
            <w:del w:id="10" w:author="anina net" w:date="2021-02-19T16:15:00Z">
              <w:r w:rsidDel="009B5A51">
                <w:delText>s</w:delText>
              </w:r>
            </w:del>
            <w:r>
              <w:t xml:space="preserve"> of large </w:t>
            </w:r>
            <w:commentRangeStart w:id="11"/>
            <w:r>
              <w:t>asteroid</w:t>
            </w:r>
            <w:commentRangeEnd w:id="11"/>
            <w:r>
              <w:commentReference w:id="11"/>
            </w:r>
            <w:ins w:id="12" w:author="anina net" w:date="2021-02-19T16:15:00Z">
              <w:r>
                <w:t>s</w:t>
              </w:r>
            </w:ins>
            <w:r>
              <w:t>.</w:t>
            </w:r>
          </w:p>
        </w:tc>
      </w:tr>
      <w:tr w:rsidR="00A16C0E" w14:paraId="15695AC1" w14:textId="77777777">
        <w:tc>
          <w:tcPr>
            <w:tcW w:w="6487" w:type="dxa"/>
          </w:tcPr>
          <w:p w14:paraId="6E84396A" w14:textId="77777777" w:rsidR="00A16C0E" w:rsidRDefault="009B5A51">
            <w:pPr>
              <w:ind w:left="142"/>
            </w:pPr>
            <w:r>
              <w:t>C. Thesis: Impacts</w:t>
            </w:r>
          </w:p>
          <w:p w14:paraId="619B9144" w14:textId="77777777" w:rsidR="00A16C0E" w:rsidRDefault="00A16C0E"/>
          <w:p w14:paraId="2820BDFD" w14:textId="77777777" w:rsidR="00A16C0E" w:rsidRDefault="00A16C0E"/>
          <w:p w14:paraId="0B25560D" w14:textId="77777777" w:rsidR="00A16C0E" w:rsidRDefault="00A16C0E"/>
        </w:tc>
        <w:tc>
          <w:tcPr>
            <w:tcW w:w="6521" w:type="dxa"/>
          </w:tcPr>
          <w:p w14:paraId="3262DA9C" w14:textId="20B906EB" w:rsidR="00A16C0E" w:rsidRDefault="009B5A51">
            <w:pPr>
              <w:ind w:left="202"/>
            </w:pPr>
            <w:r>
              <w:t>C. These: Asteroids of different size</w:t>
            </w:r>
            <w:ins w:id="13" w:author="anina net" w:date="2021-02-19T16:15:00Z">
              <w:r>
                <w:t>s</w:t>
              </w:r>
            </w:ins>
            <w:r>
              <w:t xml:space="preserve"> </w:t>
            </w:r>
            <w:del w:id="14" w:author="anina net" w:date="2021-02-19T16:16:00Z">
              <w:r w:rsidDel="009B5A51">
                <w:delText xml:space="preserve">had </w:delText>
              </w:r>
            </w:del>
            <w:ins w:id="15" w:author="anina net" w:date="2021-02-19T16:16:00Z">
              <w:r>
                <w:t>have</w:t>
              </w:r>
              <w:r>
                <w:t xml:space="preserve"> </w:t>
              </w:r>
            </w:ins>
            <w:r>
              <w:t>struck the Earth before</w:t>
            </w:r>
            <w:ins w:id="16" w:author="anina net" w:date="2021-02-19T16:16:00Z">
              <w:r>
                <w:t>,</w:t>
              </w:r>
            </w:ins>
            <w:r>
              <w:t xml:space="preserve"> and may strike us again in the future</w:t>
            </w:r>
            <w:ins w:id="17" w:author="anina net" w:date="2021-02-19T16:16:00Z">
              <w:r>
                <w:t>.</w:t>
              </w:r>
            </w:ins>
            <w:del w:id="18" w:author="anina net" w:date="2021-02-19T16:16:00Z">
              <w:r w:rsidDel="009B5A51">
                <w:delText>, so</w:delText>
              </w:r>
            </w:del>
            <w:r>
              <w:t xml:space="preserve"> </w:t>
            </w:r>
            <w:ins w:id="19" w:author="anina net" w:date="2021-02-19T16:16:00Z">
              <w:r>
                <w:t>W</w:t>
              </w:r>
            </w:ins>
            <w:del w:id="20" w:author="anina net" w:date="2021-02-19T16:16:00Z">
              <w:r w:rsidDel="009B5A51">
                <w:delText>w</w:delText>
              </w:r>
            </w:del>
            <w:r>
              <w:t xml:space="preserve">e need to stay </w:t>
            </w:r>
            <w:r>
              <w:t>wary of the</w:t>
            </w:r>
            <w:del w:id="21" w:author="anina net" w:date="2021-02-19T16:16:00Z">
              <w:r w:rsidDel="009B5A51">
                <w:delText>se</w:delText>
              </w:r>
            </w:del>
            <w:r>
              <w:t xml:space="preserve"> potential threats.</w:t>
            </w:r>
          </w:p>
        </w:tc>
      </w:tr>
      <w:tr w:rsidR="00A16C0E" w14:paraId="2455721B" w14:textId="77777777">
        <w:tc>
          <w:tcPr>
            <w:tcW w:w="6487" w:type="dxa"/>
          </w:tcPr>
          <w:p w14:paraId="05CB6DEA" w14:textId="77777777" w:rsidR="00A16C0E" w:rsidRDefault="009B5A51">
            <w:r>
              <w:t>II. Body</w:t>
            </w:r>
          </w:p>
        </w:tc>
        <w:tc>
          <w:tcPr>
            <w:tcW w:w="6521" w:type="dxa"/>
          </w:tcPr>
          <w:p w14:paraId="68446EA4" w14:textId="77777777" w:rsidR="00A16C0E" w:rsidRDefault="009B5A51">
            <w:r>
              <w:t>II. Body</w:t>
            </w:r>
          </w:p>
        </w:tc>
      </w:tr>
      <w:tr w:rsidR="00A16C0E" w14:paraId="45D96883" w14:textId="77777777">
        <w:tc>
          <w:tcPr>
            <w:tcW w:w="6487" w:type="dxa"/>
          </w:tcPr>
          <w:p w14:paraId="7D073831" w14:textId="77777777" w:rsidR="00A16C0E" w:rsidRDefault="009B5A51">
            <w:pPr>
              <w:ind w:left="142"/>
            </w:pPr>
            <w:r>
              <w:t>A. Impact one: little damage, hardly life exist on earth</w:t>
            </w:r>
          </w:p>
          <w:p w14:paraId="1903AD75" w14:textId="77777777" w:rsidR="00A16C0E" w:rsidRDefault="00A16C0E"/>
          <w:p w14:paraId="3D222C82" w14:textId="77777777" w:rsidR="00A16C0E" w:rsidRDefault="00A16C0E"/>
          <w:p w14:paraId="63124A3F" w14:textId="77777777" w:rsidR="00A16C0E" w:rsidRDefault="00A16C0E"/>
          <w:p w14:paraId="4FB7369E" w14:textId="77777777" w:rsidR="00A16C0E" w:rsidRDefault="00A16C0E"/>
        </w:tc>
        <w:tc>
          <w:tcPr>
            <w:tcW w:w="6521" w:type="dxa"/>
          </w:tcPr>
          <w:p w14:paraId="42B71C2C" w14:textId="77777777" w:rsidR="00A16C0E" w:rsidRDefault="009B5A51">
            <w:pPr>
              <w:ind w:left="142"/>
            </w:pPr>
            <w:r>
              <w:t xml:space="preserve">A. Impact one: </w:t>
            </w:r>
            <w:commentRangeStart w:id="22"/>
            <w:r>
              <w:t>little</w:t>
            </w:r>
            <w:commentRangeEnd w:id="22"/>
            <w:r>
              <w:commentReference w:id="22"/>
            </w:r>
            <w:r>
              <w:t xml:space="preserve"> damage, </w:t>
            </w:r>
            <w:commentRangeStart w:id="23"/>
            <w:r>
              <w:t>hardly life exist on earth</w:t>
            </w:r>
            <w:commentRangeEnd w:id="23"/>
            <w:r>
              <w:rPr>
                <w:rStyle w:val="CommentReference"/>
              </w:rPr>
              <w:commentReference w:id="23"/>
            </w:r>
          </w:p>
          <w:p w14:paraId="4859C5FF" w14:textId="77777777" w:rsidR="00A16C0E" w:rsidRDefault="009B5A51">
            <w:pPr>
              <w:ind w:left="343"/>
            </w:pPr>
            <w:r>
              <w:t>1. disasters</w:t>
            </w:r>
          </w:p>
          <w:p w14:paraId="370DB542" w14:textId="77777777" w:rsidR="00A16C0E" w:rsidRDefault="009B5A51">
            <w:pPr>
              <w:ind w:left="485"/>
            </w:pPr>
            <w:r>
              <w:t>a. tsunami</w:t>
            </w:r>
          </w:p>
          <w:p w14:paraId="23EF74DA" w14:textId="77777777" w:rsidR="00A16C0E" w:rsidRDefault="009B5A51">
            <w:pPr>
              <w:ind w:left="485"/>
            </w:pPr>
            <w:r>
              <w:t>b. volcanic eruptions</w:t>
            </w:r>
          </w:p>
          <w:p w14:paraId="34629ACD" w14:textId="77777777" w:rsidR="00A16C0E" w:rsidRDefault="009B5A51">
            <w:pPr>
              <w:ind w:left="485"/>
            </w:pPr>
            <w:r>
              <w:t>c. earthquakes</w:t>
            </w:r>
          </w:p>
        </w:tc>
      </w:tr>
      <w:tr w:rsidR="00A16C0E" w14:paraId="6B88825E" w14:textId="77777777">
        <w:tc>
          <w:tcPr>
            <w:tcW w:w="6487" w:type="dxa"/>
          </w:tcPr>
          <w:p w14:paraId="408B52B7" w14:textId="77777777" w:rsidR="00A16C0E" w:rsidRDefault="009B5A51">
            <w:pPr>
              <w:ind w:left="142"/>
            </w:pPr>
            <w:r>
              <w:t xml:space="preserve">B. Impact two: </w:t>
            </w:r>
            <w:r>
              <w:t>The creatures that got wiped off dinosaurs</w:t>
            </w:r>
          </w:p>
          <w:p w14:paraId="3BF10A40" w14:textId="77777777" w:rsidR="00A16C0E" w:rsidRDefault="00A16C0E"/>
          <w:p w14:paraId="292315F0" w14:textId="77777777" w:rsidR="00A16C0E" w:rsidRDefault="00A16C0E"/>
          <w:p w14:paraId="420D661D" w14:textId="77777777" w:rsidR="00A16C0E" w:rsidRDefault="00A16C0E"/>
        </w:tc>
        <w:tc>
          <w:tcPr>
            <w:tcW w:w="6521" w:type="dxa"/>
          </w:tcPr>
          <w:p w14:paraId="17133CC8" w14:textId="16CD2C8B" w:rsidR="00A16C0E" w:rsidRDefault="009B5A51">
            <w:pPr>
              <w:ind w:left="142"/>
            </w:pPr>
            <w:r>
              <w:t>B. Impact two: The creatures that got wiped</w:t>
            </w:r>
            <w:ins w:id="24" w:author="anina net" w:date="2021-02-19T16:17:00Z">
              <w:r>
                <w:t xml:space="preserve"> before: </w:t>
              </w:r>
            </w:ins>
            <w:del w:id="25" w:author="anina net" w:date="2021-02-19T16:17:00Z">
              <w:r w:rsidDel="009B5A51">
                <w:delText xml:space="preserve"> </w:delText>
              </w:r>
              <w:r w:rsidDel="009B5A51">
                <w:delText>off</w:delText>
              </w:r>
              <w:commentRangeStart w:id="26"/>
              <w:commentRangeEnd w:id="26"/>
              <w:r w:rsidDel="009B5A51">
                <w:commentReference w:id="26"/>
              </w:r>
              <w:r w:rsidDel="009B5A51">
                <w:delText xml:space="preserve"> </w:delText>
              </w:r>
            </w:del>
            <w:r>
              <w:t>dinosaurs</w:t>
            </w:r>
          </w:p>
          <w:p w14:paraId="64E51D7F" w14:textId="77777777" w:rsidR="00A16C0E" w:rsidRDefault="009B5A51">
            <w:pPr>
              <w:ind w:left="343"/>
            </w:pPr>
            <w:r>
              <w:t>1. disasters</w:t>
            </w:r>
          </w:p>
          <w:p w14:paraId="44A973BE" w14:textId="77777777" w:rsidR="00A16C0E" w:rsidRDefault="009B5A51">
            <w:pPr>
              <w:ind w:left="485"/>
            </w:pPr>
            <w:r>
              <w:t>a. mushroom cloud</w:t>
            </w:r>
          </w:p>
          <w:p w14:paraId="33CA1B5D" w14:textId="77777777" w:rsidR="00A16C0E" w:rsidRDefault="009B5A51">
            <w:pPr>
              <w:ind w:left="485"/>
            </w:pPr>
            <w:r>
              <w:t>b. earthquakes</w:t>
            </w:r>
          </w:p>
        </w:tc>
      </w:tr>
      <w:tr w:rsidR="00A16C0E" w14:paraId="32262992" w14:textId="77777777">
        <w:tc>
          <w:tcPr>
            <w:tcW w:w="6487" w:type="dxa"/>
          </w:tcPr>
          <w:p w14:paraId="6EFE4A34" w14:textId="77777777" w:rsidR="00A16C0E" w:rsidRDefault="009B5A51">
            <w:pPr>
              <w:ind w:left="142"/>
            </w:pPr>
            <w:r>
              <w:t>C. Impacts in the future: How will we face it?</w:t>
            </w:r>
          </w:p>
          <w:p w14:paraId="2C71A90C" w14:textId="77777777" w:rsidR="00A16C0E" w:rsidRDefault="00A16C0E">
            <w:pPr>
              <w:ind w:left="142"/>
            </w:pPr>
          </w:p>
        </w:tc>
        <w:tc>
          <w:tcPr>
            <w:tcW w:w="6521" w:type="dxa"/>
          </w:tcPr>
          <w:p w14:paraId="1F6F0A74" w14:textId="77777777" w:rsidR="00A16C0E" w:rsidRDefault="009B5A51">
            <w:pPr>
              <w:ind w:left="142"/>
            </w:pPr>
            <w:r>
              <w:t>C. Impacts in the future: How will we face it?</w:t>
            </w:r>
          </w:p>
          <w:p w14:paraId="01F0B67F" w14:textId="54005DAE" w:rsidR="00A16C0E" w:rsidRDefault="009B5A51">
            <w:pPr>
              <w:ind w:left="343"/>
            </w:pPr>
            <w:r>
              <w:t xml:space="preserve">a. </w:t>
            </w:r>
            <w:del w:id="27" w:author="anina net" w:date="2021-02-19T16:17:00Z">
              <w:r w:rsidDel="009B5A51">
                <w:delText>Mayb</w:delText>
              </w:r>
              <w:r w:rsidDel="009B5A51">
                <w:delText xml:space="preserve">e </w:delText>
              </w:r>
            </w:del>
            <w:ins w:id="28" w:author="anina net" w:date="2021-02-19T16:17:00Z">
              <w:r>
                <w:t>Possible scenario:</w:t>
              </w:r>
              <w:r>
                <w:t xml:space="preserve"> </w:t>
              </w:r>
            </w:ins>
            <w:r>
              <w:t xml:space="preserve">fly off </w:t>
            </w:r>
            <w:ins w:id="29" w:author="anina net" w:date="2021-02-19T16:17:00Z">
              <w:r>
                <w:t xml:space="preserve">into </w:t>
              </w:r>
            </w:ins>
            <w:r>
              <w:t xml:space="preserve">to </w:t>
            </w:r>
            <w:commentRangeStart w:id="30"/>
            <w:r>
              <w:t>space</w:t>
            </w:r>
            <w:r>
              <w:t>.</w:t>
            </w:r>
            <w:commentRangeEnd w:id="30"/>
            <w:r>
              <w:rPr>
                <w:rStyle w:val="CommentReference"/>
              </w:rPr>
              <w:commentReference w:id="30"/>
            </w:r>
          </w:p>
          <w:p w14:paraId="0A95DC04" w14:textId="77777777" w:rsidR="00A16C0E" w:rsidRDefault="00A16C0E">
            <w:pPr>
              <w:ind w:left="142"/>
            </w:pPr>
          </w:p>
        </w:tc>
      </w:tr>
      <w:tr w:rsidR="00A16C0E" w14:paraId="4E1C99E6" w14:textId="77777777">
        <w:tc>
          <w:tcPr>
            <w:tcW w:w="6487" w:type="dxa"/>
          </w:tcPr>
          <w:p w14:paraId="7D15A5A3" w14:textId="77777777" w:rsidR="00A16C0E" w:rsidRDefault="009B5A51">
            <w:r>
              <w:t>III. Conclusion: Be prepared for asteroids</w:t>
            </w:r>
          </w:p>
        </w:tc>
        <w:tc>
          <w:tcPr>
            <w:tcW w:w="6521" w:type="dxa"/>
          </w:tcPr>
          <w:p w14:paraId="4280467A" w14:textId="68258761" w:rsidR="00A16C0E" w:rsidRDefault="009B5A51">
            <w:pPr>
              <w:ind w:left="142"/>
            </w:pPr>
            <w:r>
              <w:t xml:space="preserve">III. Conclusion: Many asteroids impacted Earth </w:t>
            </w:r>
            <w:del w:id="31" w:author="anina net" w:date="2021-02-19T16:18:00Z">
              <w:r w:rsidDel="009B5A51">
                <w:delText>before</w:delText>
              </w:r>
            </w:del>
            <w:ins w:id="32" w:author="anina net" w:date="2021-02-19T16:18:00Z">
              <w:r>
                <w:t>in the past with grave ramifications</w:t>
              </w:r>
            </w:ins>
            <w:del w:id="33" w:author="anina net" w:date="2021-02-19T16:18:00Z">
              <w:r w:rsidDel="009B5A51">
                <w:delText xml:space="preserve">, and </w:delText>
              </w:r>
            </w:del>
            <w:ins w:id="34" w:author="anina net" w:date="2021-02-19T16:18:00Z">
              <w:r>
                <w:t>. W</w:t>
              </w:r>
            </w:ins>
            <w:del w:id="35" w:author="anina net" w:date="2021-02-19T16:18:00Z">
              <w:r w:rsidDel="009B5A51">
                <w:delText>w</w:delText>
              </w:r>
            </w:del>
            <w:r>
              <w:t xml:space="preserve">e should be prepared for </w:t>
            </w:r>
            <w:del w:id="36" w:author="anina net" w:date="2021-02-19T16:18:00Z">
              <w:r w:rsidDel="009B5A51">
                <w:delText>them</w:delText>
              </w:r>
            </w:del>
            <w:ins w:id="37" w:author="anina net" w:date="2021-02-19T16:18:00Z">
              <w:r>
                <w:t>the potential hit of a big one that would wipe out the planet</w:t>
              </w:r>
            </w:ins>
            <w:bookmarkStart w:id="38" w:name="_GoBack"/>
            <w:bookmarkEnd w:id="38"/>
            <w:r>
              <w:t>.</w:t>
            </w:r>
          </w:p>
        </w:tc>
      </w:tr>
    </w:tbl>
    <w:p w14:paraId="3A48F5C1" w14:textId="77777777" w:rsidR="00A16C0E" w:rsidRDefault="00A16C0E"/>
    <w:sectPr w:rsidR="00A1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Shannon" w:date="2021-02-08T14:59:00Z" w:initials="">
    <w:p w14:paraId="1E171B95" w14:textId="77777777" w:rsidR="00A16C0E" w:rsidRDefault="009B5A51">
      <w:pPr>
        <w:pStyle w:val="CommentText"/>
        <w:rPr>
          <w:lang w:eastAsia="zh-CN"/>
        </w:rPr>
      </w:pPr>
      <w:r>
        <w:t>collide</w:t>
      </w:r>
      <w:r>
        <w:rPr>
          <w:rFonts w:hint="eastAsia"/>
          <w:lang w:eastAsia="zh-CN"/>
        </w:rPr>
        <w:t>s</w:t>
      </w:r>
    </w:p>
  </w:comment>
  <w:comment w:id="11" w:author="Shannon" w:date="2021-02-08T11:16:00Z" w:initials="">
    <w:p w14:paraId="21AD4C65" w14:textId="77777777" w:rsidR="00A16C0E" w:rsidRDefault="009B5A51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asteroids</w:t>
      </w:r>
    </w:p>
  </w:comment>
  <w:comment w:id="22" w:author="Shannon" w:date="2021-02-08T15:02:00Z" w:initials="">
    <w:p w14:paraId="2CCA3C2F" w14:textId="77777777" w:rsidR="00A16C0E" w:rsidRDefault="009B5A51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?</w:t>
      </w:r>
    </w:p>
  </w:comment>
  <w:comment w:id="23" w:author="anina net" w:date="2021-02-19T16:16:00Z" w:initials="an">
    <w:p w14:paraId="754B28BB" w14:textId="2A56DC45" w:rsidR="009B5A51" w:rsidRDefault="009B5A51">
      <w:pPr>
        <w:pStyle w:val="CommentText"/>
      </w:pPr>
      <w:r>
        <w:rPr>
          <w:rStyle w:val="CommentReference"/>
        </w:rPr>
        <w:annotationRef/>
      </w:r>
      <w:r>
        <w:t>No idea what you mean here? You said there is little damage. Why would no life exist?</w:t>
      </w:r>
    </w:p>
  </w:comment>
  <w:comment w:id="26" w:author="Shannon" w:date="2021-02-08T15:04:00Z" w:initials="">
    <w:p w14:paraId="3EE32D05" w14:textId="77777777" w:rsidR="00A16C0E" w:rsidRDefault="009B5A51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 xml:space="preserve"> - </w:t>
      </w:r>
    </w:p>
  </w:comment>
  <w:comment w:id="30" w:author="anina net" w:date="2021-02-19T16:17:00Z" w:initials="an">
    <w:p w14:paraId="2D16C590" w14:textId="76C79F37" w:rsidR="009B5A51" w:rsidRDefault="009B5A51">
      <w:pPr>
        <w:pStyle w:val="CommentText"/>
      </w:pPr>
      <w:r>
        <w:rPr>
          <w:rStyle w:val="CommentReference"/>
        </w:rPr>
        <w:annotationRef/>
      </w:r>
      <w:r>
        <w:t>And live in space or finally colonize a planet?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171B95" w15:done="0"/>
  <w15:commentEx w15:paraId="21AD4C65" w15:done="0"/>
  <w15:commentEx w15:paraId="2CCA3C2F" w15:done="0"/>
  <w15:commentEx w15:paraId="754B28BB" w15:done="0"/>
  <w15:commentEx w15:paraId="3EE32D05" w15:done="0"/>
  <w15:commentEx w15:paraId="2D16C59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171B95" w16cid:durableId="23DA624C"/>
  <w16cid:commentId w16cid:paraId="21AD4C65" w16cid:durableId="23DA624D"/>
  <w16cid:commentId w16cid:paraId="2CCA3C2F" w16cid:durableId="23DA624E"/>
  <w16cid:commentId w16cid:paraId="754B28BB" w16cid:durableId="23DA62EF"/>
  <w16cid:commentId w16cid:paraId="3EE32D05" w16cid:durableId="23DA624F"/>
  <w16cid:commentId w16cid:paraId="2D16C590" w16cid:durableId="23DA63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ina net">
    <w15:presenceInfo w15:providerId="Windows Live" w15:userId="041563d3efb4c7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bordersDoNotSurroundHeader/>
  <w:bordersDoNotSurroundFooter/>
  <w:proofState w:spelling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27"/>
    <w:rsid w:val="000817E7"/>
    <w:rsid w:val="0012799C"/>
    <w:rsid w:val="00227CD6"/>
    <w:rsid w:val="005E5F18"/>
    <w:rsid w:val="005F53BA"/>
    <w:rsid w:val="00723889"/>
    <w:rsid w:val="0096442A"/>
    <w:rsid w:val="009B5A51"/>
    <w:rsid w:val="00A16C0E"/>
    <w:rsid w:val="00B112B2"/>
    <w:rsid w:val="00BE0AF3"/>
    <w:rsid w:val="00D50DF4"/>
    <w:rsid w:val="00E34827"/>
    <w:rsid w:val="00FB0E38"/>
    <w:rsid w:val="1D653975"/>
    <w:rsid w:val="3D5949EB"/>
    <w:rsid w:val="6D674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F3DD24"/>
  <w15:docId w15:val="{E0D3AA12-DDFD-8840-A4CA-D228EDE0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7E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7E7"/>
    <w:rPr>
      <w:rFonts w:ascii="Times New Roman" w:hAnsi="Times New Roman" w:cs="Times New Roman"/>
      <w:sz w:val="18"/>
      <w:szCs w:val="18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5A51"/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5A51"/>
    <w:rPr>
      <w:sz w:val="24"/>
      <w:szCs w:val="24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5A51"/>
    <w:rPr>
      <w:b/>
      <w:bCs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15534C-43E9-F84A-A084-1E495310E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1071</Characters>
  <Application>Microsoft Office Word</Application>
  <DocSecurity>0</DocSecurity>
  <Lines>8</Lines>
  <Paragraphs>2</Paragraphs>
  <ScaleCrop>false</ScaleCrop>
  <Company>Microsoft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anina net</dc:creator>
  <cp:lastModifiedBy>anina net</cp:lastModifiedBy>
  <cp:revision>2</cp:revision>
  <cp:lastPrinted>2021-02-07T02:49:00Z</cp:lastPrinted>
  <dcterms:created xsi:type="dcterms:W3CDTF">2021-02-19T08:19:00Z</dcterms:created>
  <dcterms:modified xsi:type="dcterms:W3CDTF">2021-02-19T08:19:00Z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