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  <w:bookmarkStart w:id="0" w:name="_vcljh87jiq3" w:colFirst="0" w:colLast="0"/>
      <w:bookmarkEnd w:id="0"/>
      <w:r>
        <w:t xml:space="preserve">Great Writing 4 - Week 11 Homework </w:t>
      </w:r>
    </w:p>
    <w:p>
      <w:pPr>
        <w:pStyle w:val="2"/>
      </w:pPr>
      <w:bookmarkStart w:id="1" w:name="_sa2qqkrwwk1" w:colFirst="0" w:colLast="0"/>
      <w:bookmarkEnd w:id="1"/>
      <w:r>
        <w:t>Unit 3 Activity 1 Essay 12 Post-Reading</w:t>
      </w:r>
      <w:bookmarkStart w:id="2" w:name="_l1q1dkx41ikp" w:colFirst="0" w:colLast="0"/>
      <w:bookmarkEnd w:id="2"/>
    </w:p>
    <w:p>
      <w:pPr>
        <w:pStyle w:val="3"/>
      </w:pPr>
      <w:r>
        <w:t>1. What two subjects does the writer compare in this essay</w:t>
      </w:r>
    </w:p>
    <w:p>
      <w:pPr>
        <w:pStyle w:val="3"/>
        <w:ind w:left="270"/>
        <w:rPr>
          <w:u w:val="single"/>
        </w:rPr>
      </w:pPr>
      <w:r>
        <w:rPr>
          <w:u w:val="single"/>
        </w:rPr>
        <w:t xml:space="preserve">The two subjects that the writer compares in this essay are the United States and Brazil. </w:t>
      </w:r>
    </w:p>
    <w:p>
      <w:pPr>
        <w:pStyle w:val="3"/>
      </w:pPr>
    </w:p>
    <w:p>
      <w:pPr>
        <w:pStyle w:val="3"/>
      </w:pPr>
      <w:r>
        <w:t>2. What method of organization does the writer use – point-by-point or block?</w:t>
      </w:r>
    </w:p>
    <w:p>
      <w:pPr>
        <w:pStyle w:val="3"/>
        <w:ind w:left="270"/>
        <w:rPr>
          <w:u w:val="single"/>
        </w:rPr>
      </w:pPr>
      <w:r>
        <w:rPr>
          <w:u w:val="single"/>
        </w:rPr>
        <w:t>The method of organization the writer uses is the point-by-point method.</w:t>
      </w:r>
    </w:p>
    <w:p>
      <w:pPr>
        <w:pStyle w:val="3"/>
      </w:pPr>
    </w:p>
    <w:p>
      <w:pPr>
        <w:pStyle w:val="3"/>
      </w:pPr>
      <w:r>
        <w:t>3. What is the hook for this essay? Write it here.</w:t>
      </w:r>
    </w:p>
    <w:p>
      <w:pPr>
        <w:pStyle w:val="3"/>
        <w:ind w:left="270"/>
        <w:rPr>
          <w:u w:val="single"/>
        </w:rPr>
      </w:pPr>
      <w:r>
        <w:rPr>
          <w:u w:val="single"/>
        </w:rPr>
        <w:t>All countries in the world are unique.</w:t>
      </w:r>
    </w:p>
    <w:p>
      <w:pPr>
        <w:pStyle w:val="3"/>
      </w:pPr>
    </w:p>
    <w:p>
      <w:pPr>
        <w:pStyle w:val="3"/>
      </w:pPr>
      <w:r>
        <w:t>3. What is the hook for this essay? Write it here.</w:t>
      </w:r>
    </w:p>
    <w:p>
      <w:pPr>
        <w:pStyle w:val="3"/>
        <w:ind w:left="270"/>
        <w:rPr>
          <w:u w:val="single"/>
        </w:rPr>
      </w:pPr>
      <w:r>
        <w:rPr>
          <w:u w:val="single"/>
        </w:rPr>
        <w:t>All countries in the world are unique.</w:t>
      </w:r>
    </w:p>
    <w:p>
      <w:pPr>
        <w:pStyle w:val="3"/>
      </w:pPr>
    </w:p>
    <w:p>
      <w:pPr>
        <w:pStyle w:val="3"/>
        <w:ind w:left="284" w:hanging="284"/>
      </w:pPr>
      <w:r>
        <w:t>4. Underline the thesis statement. Is the thesis restated in the conclusion (Paragraph 5)? If yes, underline the sentence in the conclusion that restates the thesis.</w:t>
      </w:r>
    </w:p>
    <w:p>
      <w:pPr>
        <w:pStyle w:val="3"/>
        <w:ind w:left="270"/>
      </w:pPr>
      <w:r>
        <w:t xml:space="preserve">The thesis statement: </w:t>
      </w:r>
      <w:r>
        <w:rPr>
          <w:u w:val="single"/>
        </w:rPr>
        <w:t>On the contrary, they share many similarities.</w:t>
      </w:r>
    </w:p>
    <w:p>
      <w:pPr>
        <w:pStyle w:val="3"/>
        <w:ind w:left="270"/>
        <w:rPr>
          <w:u w:val="single"/>
        </w:rPr>
      </w:pPr>
      <w:r>
        <w:rPr>
          <w:u w:val="single"/>
        </w:rPr>
        <w:t>Yes, it is restated in the conclusion.</w:t>
      </w:r>
    </w:p>
    <w:p>
      <w:pPr>
        <w:pStyle w:val="3"/>
        <w:ind w:left="270"/>
      </w:pPr>
      <w:r>
        <w:t xml:space="preserve">The sentence that restates the thesis: </w:t>
      </w:r>
      <w:r>
        <w:rPr>
          <w:u w:val="single"/>
        </w:rPr>
        <w:t>Although Brazil and the United States are unique countries, there are remarkable similarities in their size, ethnic diversity, and personal values.</w:t>
      </w:r>
    </w:p>
    <w:p>
      <w:pPr>
        <w:pStyle w:val="3"/>
        <w:ind w:left="270"/>
      </w:pPr>
    </w:p>
    <w:p>
      <w:pPr>
        <w:pStyle w:val="3"/>
        <w:ind w:left="284" w:hanging="284"/>
      </w:pPr>
      <w:r>
        <w:t>5. In Paragraph 2, the author writes about the ways in which size affects Brazil and the United States. In the following chart, list the supporting information the writer uses.</w:t>
      </w:r>
    </w:p>
    <w:tbl>
      <w:tblPr>
        <w:tblStyle w:val="14"/>
        <w:tblW w:w="0" w:type="auto"/>
        <w:tblInd w:w="392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9"/>
        <w:gridCol w:w="4365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4" w:type="dxa"/>
            <w:gridSpan w:val="2"/>
            <w:shd w:val="clear" w:color="auto" w:fill="4F81BD" w:themeFill="accent1"/>
          </w:tcPr>
          <w:p>
            <w:pPr>
              <w:pStyle w:val="3"/>
              <w:spacing w:before="0"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The Effects of Size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pStyle w:val="3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Brazil</w:t>
            </w:r>
          </w:p>
        </w:tc>
        <w:tc>
          <w:tcPr>
            <w:tcW w:w="436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pStyle w:val="3"/>
              <w:spacing w:line="240" w:lineRule="auto"/>
              <w:rPr>
                <w:b/>
              </w:rPr>
            </w:pPr>
            <w:r>
              <w:rPr>
                <w:b/>
              </w:rPr>
              <w:t>United States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pStyle w:val="3"/>
              <w:spacing w:line="240" w:lineRule="auto"/>
              <w:rPr>
                <w:b w:val="0"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b w:val="0"/>
                <w:bCs/>
              </w:rPr>
              <w:t>. Brazil covers almost half of the South America continent.</w:t>
            </w:r>
          </w:p>
        </w:tc>
        <w:tc>
          <w:tcPr>
            <w:tcW w:w="4365" w:type="dxa"/>
            <w:tcBorders>
              <w:left w:val="single" w:color="4F81BD" w:themeColor="accent1" w:sz="8" w:space="0"/>
            </w:tcBorders>
          </w:tcPr>
          <w:p>
            <w:pPr>
              <w:pStyle w:val="3"/>
              <w:spacing w:line="240" w:lineRule="auto"/>
              <w:rPr>
                <w:ins w:id="0" w:author="Shannon" w:date="2021-04-07T16:51:37Z"/>
              </w:rPr>
            </w:pPr>
            <w:r>
              <w:rPr>
                <w:b/>
              </w:rPr>
              <w:t>a</w:t>
            </w:r>
            <w:r>
              <w:t>. Takes up a significant portion of its continent</w:t>
            </w:r>
            <w:ins w:id="1" w:author="Shannon" w:date="2021-04-07T16:51:37Z">
              <w:r>
                <w:rPr>
                  <w:lang w:val="en-US" w:eastAsia="zh-CN"/>
                </w:rPr>
                <w:t xml:space="preserve">(North </w:t>
              </w:r>
            </w:ins>
            <w:ins w:id="2" w:author="Shannon" w:date="2021-04-07T16:51:37Z">
              <w:r>
                <w:rPr>
                  <w:rFonts w:hint="default"/>
                  <w:lang w:val="en-US" w:eastAsia="zh-CN"/>
                </w:rPr>
                <w:t>America)</w:t>
              </w:r>
            </w:ins>
          </w:p>
          <w:p>
            <w:pPr>
              <w:pStyle w:val="3"/>
              <w:spacing w:line="240" w:lineRule="auto"/>
            </w:pPr>
            <w:r>
              <w:t>.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pStyle w:val="3"/>
              <w:spacing w:line="240" w:lineRule="auto"/>
              <w:rPr>
                <w:b w:val="0"/>
                <w:bCs/>
              </w:rPr>
            </w:pPr>
            <w:r>
              <w:rPr>
                <w:b/>
                <w:bCs/>
              </w:rPr>
              <w:t>b</w:t>
            </w:r>
            <w:r>
              <w:rPr>
                <w:b w:val="0"/>
                <w:bCs/>
              </w:rPr>
              <w:t>. Few Brazilians have traveled extensively in their country.</w:t>
            </w:r>
          </w:p>
        </w:tc>
        <w:tc>
          <w:tcPr>
            <w:tcW w:w="436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pStyle w:val="3"/>
              <w:spacing w:line="240" w:lineRule="auto"/>
            </w:pPr>
            <w:r>
              <w:rPr>
                <w:b/>
              </w:rPr>
              <w:t>b</w:t>
            </w:r>
            <w:r>
              <w:t>. Most Americans have visited few of the 50 states.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pStyle w:val="3"/>
              <w:spacing w:line="240" w:lineRule="auto"/>
              <w:rPr>
                <w:b w:val="0"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b w:val="0"/>
                <w:bCs/>
              </w:rPr>
              <w:t>. Weather varies greatly from one area to the other.</w:t>
            </w:r>
          </w:p>
        </w:tc>
        <w:tc>
          <w:tcPr>
            <w:tcW w:w="4365" w:type="dxa"/>
            <w:tcBorders>
              <w:left w:val="single" w:color="4F81BD" w:themeColor="accent1" w:sz="8" w:space="0"/>
            </w:tcBorders>
          </w:tcPr>
          <w:p>
            <w:pPr>
              <w:pStyle w:val="3"/>
              <w:spacing w:line="240" w:lineRule="auto"/>
            </w:pPr>
            <w:r>
              <w:rPr>
                <w:b/>
              </w:rPr>
              <w:t>c</w:t>
            </w:r>
            <w:r>
              <w:t>. The United States has a wide range of climates.</w:t>
            </w:r>
          </w:p>
        </w:tc>
      </w:tr>
    </w:tbl>
    <w:p>
      <w:pPr>
        <w:pStyle w:val="3"/>
      </w:pPr>
    </w:p>
    <w:p>
      <w:pPr>
        <w:pStyle w:val="3"/>
        <w:ind w:left="284" w:hanging="284"/>
      </w:pPr>
      <w:bookmarkStart w:id="3" w:name="_i664pjivv8ie" w:colFirst="0" w:colLast="0"/>
      <w:bookmarkEnd w:id="3"/>
      <w:r>
        <w:t xml:space="preserve">6. Reread the concluding paragraph of “Not as Different as One Might Think”. Does the writer offer a suggestion, an opinion, or a prediction? </w:t>
      </w:r>
      <w:r>
        <w:rPr>
          <w:u w:val="single"/>
        </w:rPr>
        <w:t>An opinion</w:t>
      </w:r>
      <w:r>
        <w:t>. Write the concuding sentence here.</w:t>
      </w:r>
    </w:p>
    <w:p>
      <w:pPr>
        <w:pStyle w:val="3"/>
        <w:ind w:left="284"/>
        <w:rPr>
          <w:u w:val="single"/>
        </w:rPr>
      </w:pPr>
      <w:r>
        <w:rPr>
          <w:u w:val="single"/>
        </w:rPr>
        <w:t>Nevertheless, it is important to remember that people as a whole have more in common than they generally think they do.</w:t>
      </w:r>
    </w:p>
    <w:p>
      <w:pPr>
        <w:pStyle w:val="3"/>
        <w:ind w:left="284"/>
        <w:rPr>
          <w:u w:val="single"/>
        </w:rPr>
      </w:pPr>
    </w:p>
    <w:p>
      <w:pPr>
        <w:pStyle w:val="2"/>
      </w:pPr>
      <w:r>
        <w:t>Unit 3 Activity 2 Outlining Practice</w:t>
      </w:r>
    </w:p>
    <w:p>
      <w:pPr>
        <w:pStyle w:val="3"/>
      </w:pPr>
      <w:r>
        <w:rPr>
          <w:b/>
        </w:rPr>
        <w:t>Title</w:t>
      </w:r>
      <w:r>
        <w:t xml:space="preserve">: </w:t>
      </w:r>
      <w:r>
        <w:rPr>
          <w:u w:val="single"/>
        </w:rPr>
        <w:t>Not as Different as One Would Think</w:t>
      </w:r>
    </w:p>
    <w:p>
      <w:pPr>
        <w:pStyle w:val="3"/>
        <w:numPr>
          <w:ilvl w:val="0"/>
          <w:numId w:val="1"/>
        </w:numPr>
        <w:ind w:left="270" w:hanging="180"/>
      </w:pPr>
      <w:r>
        <w:t>Introduction (Paragraph 1)</w:t>
      </w:r>
      <w:r>
        <w:br w:type="textWrapping"/>
      </w:r>
      <w:r>
        <w:t>A. Hook: ...</w:t>
      </w:r>
    </w:p>
    <w:p>
      <w:pPr>
        <w:pStyle w:val="3"/>
        <w:ind w:left="270"/>
      </w:pPr>
      <w:r>
        <w:t>B. Connecting information: …</w:t>
      </w:r>
    </w:p>
    <w:p>
      <w:pPr>
        <w:pStyle w:val="3"/>
        <w:ind w:left="270"/>
        <w:rPr>
          <w:u w:val="single"/>
        </w:rPr>
      </w:pPr>
      <w:r>
        <w:t xml:space="preserve">C. Thesis statement: </w:t>
      </w:r>
      <w:r>
        <w:rPr>
          <w:u w:val="single"/>
        </w:rPr>
        <w:t>On the contrary, they share many similarities.</w:t>
      </w:r>
    </w:p>
    <w:p>
      <w:pPr>
        <w:pStyle w:val="3"/>
        <w:ind w:left="270"/>
      </w:pPr>
    </w:p>
    <w:p>
      <w:pPr>
        <w:pStyle w:val="3"/>
        <w:numPr>
          <w:ilvl w:val="0"/>
          <w:numId w:val="1"/>
        </w:numPr>
        <w:ind w:left="270" w:hanging="180"/>
      </w:pPr>
      <w:r>
        <w:t>Body</w:t>
      </w:r>
    </w:p>
    <w:p>
      <w:pPr>
        <w:pStyle w:val="3"/>
        <w:ind w:left="270"/>
        <w:rPr>
          <w:u w:val="single"/>
        </w:rPr>
      </w:pPr>
      <w:r>
        <w:t xml:space="preserve">A. Paragraph 2 (Similarity 1) topic sentence: </w:t>
      </w:r>
      <w:r>
        <w:rPr>
          <w:u w:val="single"/>
        </w:rPr>
        <w:t>One important similarity is their size.</w:t>
      </w:r>
    </w:p>
    <w:p>
      <w:pPr>
        <w:pStyle w:val="3"/>
        <w:numPr>
          <w:ilvl w:val="0"/>
          <w:numId w:val="2"/>
        </w:numPr>
      </w:pPr>
      <w:r>
        <w:t>Brazil’s characteristics</w:t>
      </w:r>
    </w:p>
    <w:p>
      <w:pPr>
        <w:pStyle w:val="3"/>
        <w:numPr>
          <w:ilvl w:val="1"/>
          <w:numId w:val="2"/>
        </w:numPr>
        <w:ind w:left="990" w:hanging="270"/>
      </w:pPr>
      <w:r>
        <w:t xml:space="preserve">Size: </w:t>
      </w:r>
      <w:r>
        <w:rPr>
          <w:u w:val="single"/>
        </w:rPr>
        <w:t>covers almost half of the South America.</w:t>
      </w:r>
    </w:p>
    <w:p>
      <w:pPr>
        <w:pStyle w:val="3"/>
        <w:numPr>
          <w:ilvl w:val="1"/>
          <w:numId w:val="2"/>
        </w:numPr>
        <w:ind w:left="990" w:hanging="270"/>
      </w:pPr>
      <w:r>
        <w:t>Travel: …</w:t>
      </w:r>
    </w:p>
    <w:p>
      <w:pPr>
        <w:pStyle w:val="3"/>
        <w:numPr>
          <w:ilvl w:val="1"/>
          <w:numId w:val="2"/>
        </w:numPr>
        <w:ind w:left="990" w:hanging="270"/>
      </w:pPr>
      <w:r>
        <w:t xml:space="preserve">Climate: </w:t>
      </w:r>
      <w:r>
        <w:rPr>
          <w:u w:val="single"/>
        </w:rPr>
        <w:t>Weather varies greatly from one area to the other.</w:t>
      </w:r>
    </w:p>
    <w:p>
      <w:pPr>
        <w:pStyle w:val="3"/>
        <w:numPr>
          <w:ilvl w:val="0"/>
          <w:numId w:val="2"/>
        </w:numPr>
        <w:rPr>
          <w:u w:val="single"/>
        </w:rPr>
      </w:pPr>
      <w:r>
        <w:rPr>
          <w:u w:val="single"/>
        </w:rPr>
        <w:t>The United States’ characteristics</w:t>
      </w:r>
    </w:p>
    <w:p>
      <w:pPr>
        <w:pStyle w:val="3"/>
        <w:numPr>
          <w:ilvl w:val="1"/>
          <w:numId w:val="2"/>
          <w:ins w:id="4" w:author="Shannon" w:date="2021-04-07T16:51:15Z"/>
        </w:numPr>
        <w:ind w:left="990" w:hanging="270"/>
        <w:rPr>
          <w:ins w:id="5" w:author="Shannon" w:date="2021-04-07T16:51:11Z"/>
          <w:u w:val="single"/>
        </w:rPr>
        <w:pPrChange w:id="3" w:author="Shannon" w:date="2021-04-07T16:51:15Z">
          <w:pPr>
            <w:pStyle w:val="3"/>
            <w:numPr>
              <w:ilvl w:val="1"/>
              <w:numId w:val="2"/>
            </w:numPr>
            <w:ind w:left="990" w:hanging="270"/>
          </w:pPr>
        </w:pPrChange>
      </w:pPr>
      <w:r>
        <w:rPr>
          <w:u w:val="single"/>
        </w:rPr>
        <w:t>Takes up a significant portion of its continent</w:t>
      </w:r>
      <w:ins w:id="6" w:author="Shannon" w:date="2021-04-07T16:51:11Z">
        <w:r>
          <w:rPr>
            <w:u w:val="single"/>
            <w:lang w:val="en-US" w:eastAsia="zh-CN"/>
          </w:rPr>
          <w:t xml:space="preserve">(North </w:t>
        </w:r>
      </w:ins>
      <w:ins w:id="7" w:author="Shannon" w:date="2021-04-07T16:51:11Z">
        <w:r>
          <w:rPr>
            <w:rFonts w:hint="default"/>
            <w:u w:val="single"/>
            <w:lang w:val="en-US" w:eastAsia="zh-CN"/>
          </w:rPr>
          <w:t>America)</w:t>
        </w:r>
      </w:ins>
    </w:p>
    <w:p>
      <w:pPr>
        <w:pStyle w:val="3"/>
        <w:numPr>
          <w:ilvl w:val="1"/>
          <w:numId w:val="2"/>
        </w:numPr>
        <w:ind w:left="990" w:hanging="270"/>
        <w:rPr>
          <w:u w:val="single"/>
        </w:rPr>
      </w:pPr>
      <w:r>
        <w:rPr>
          <w:u w:val="single"/>
        </w:rPr>
        <w:t>.</w:t>
      </w:r>
    </w:p>
    <w:p>
      <w:pPr>
        <w:pStyle w:val="3"/>
        <w:numPr>
          <w:ilvl w:val="1"/>
          <w:numId w:val="2"/>
        </w:numPr>
        <w:ind w:left="990" w:hanging="270"/>
        <w:rPr>
          <w:u w:val="single"/>
        </w:rPr>
      </w:pPr>
      <w:r>
        <w:t xml:space="preserve">Travel: </w:t>
      </w:r>
      <w:r>
        <w:rPr>
          <w:u w:val="single"/>
        </w:rPr>
        <w:t>Most Americans have visited few of the 50 states.</w:t>
      </w:r>
    </w:p>
    <w:p>
      <w:pPr>
        <w:pStyle w:val="3"/>
        <w:numPr>
          <w:ilvl w:val="1"/>
          <w:numId w:val="2"/>
        </w:numPr>
        <w:ind w:left="990" w:hanging="270"/>
        <w:rPr>
          <w:u w:val="single"/>
        </w:rPr>
      </w:pPr>
      <w:r>
        <w:t>Climate: …</w:t>
      </w:r>
    </w:p>
    <w:p>
      <w:pPr>
        <w:pStyle w:val="3"/>
        <w:ind w:left="270"/>
      </w:pPr>
      <w:r>
        <w:t>B. Paragraph 3 (Similarity 2) topic sentence: ...</w:t>
      </w:r>
    </w:p>
    <w:p>
      <w:pPr>
        <w:pStyle w:val="3"/>
        <w:numPr>
          <w:ilvl w:val="0"/>
          <w:numId w:val="3"/>
        </w:numPr>
      </w:pPr>
      <w:r>
        <w:t>Brazil</w:t>
      </w:r>
    </w:p>
    <w:p>
      <w:pPr>
        <w:pStyle w:val="3"/>
        <w:numPr>
          <w:ilvl w:val="1"/>
          <w:numId w:val="3"/>
          <w:ins w:id="9" w:author="Shannon" w:date="2021-04-07T16:52:21Z"/>
        </w:numPr>
        <w:ind w:left="990" w:hanging="270"/>
        <w:rPr>
          <w:u w:val="single"/>
        </w:rPr>
        <w:pPrChange w:id="8" w:author="Shannon" w:date="2021-04-07T16:52:21Z">
          <w:pPr>
            <w:pStyle w:val="3"/>
            <w:numPr>
              <w:ilvl w:val="1"/>
              <w:numId w:val="3"/>
            </w:numPr>
            <w:ind w:left="990" w:hanging="270"/>
          </w:pPr>
        </w:pPrChange>
      </w:pPr>
      <w:bookmarkStart w:id="4" w:name="_GoBack"/>
      <w:r>
        <w:rPr>
          <w:u w:val="single"/>
        </w:rPr>
        <w:t>Colonized by Europeans</w:t>
      </w:r>
      <w:ins w:id="10" w:author="Shannon" w:date="2021-04-07T16:52:13Z">
        <w:r>
          <w:rPr>
            <w:rFonts w:hint="eastAsia" w:eastAsia="宋体"/>
            <w:u w:val="single"/>
            <w:lang w:val="en-US" w:eastAsia="zh-CN"/>
          </w:rPr>
          <w:t>(</w:t>
        </w:r>
      </w:ins>
      <w:ins w:id="11" w:author="Shannon" w:date="2021-04-07T16:52:19Z">
        <w:r>
          <w:rPr>
            <w:rFonts w:hint="eastAsia" w:eastAsia="宋体"/>
            <w:u w:val="single"/>
            <w:lang w:val="en-US" w:eastAsia="zh-CN"/>
          </w:rPr>
          <w:t>Colonists from Europe</w:t>
        </w:r>
      </w:ins>
      <w:ins w:id="12" w:author="Shannon" w:date="2021-04-07T16:52:14Z">
        <w:r>
          <w:rPr>
            <w:rFonts w:hint="eastAsia" w:eastAsia="宋体"/>
            <w:u w:val="single"/>
            <w:lang w:val="en-US" w:eastAsia="zh-CN"/>
          </w:rPr>
          <w:t>)</w:t>
        </w:r>
      </w:ins>
      <w:r>
        <w:rPr>
          <w:u w:val="single"/>
        </w:rPr>
        <w:t>.</w:t>
      </w:r>
    </w:p>
    <w:bookmarkEnd w:id="4"/>
    <w:p>
      <w:pPr>
        <w:pStyle w:val="3"/>
        <w:numPr>
          <w:ilvl w:val="1"/>
          <w:numId w:val="3"/>
        </w:numPr>
        <w:ind w:left="990" w:hanging="270"/>
      </w:pPr>
      <w:r>
        <w:t>…</w:t>
      </w:r>
    </w:p>
    <w:p>
      <w:pPr>
        <w:pStyle w:val="3"/>
        <w:numPr>
          <w:ilvl w:val="1"/>
          <w:numId w:val="3"/>
          <w:ins w:id="14" w:author="Shannon" w:date="2021-04-07T16:52:49Z"/>
        </w:numPr>
        <w:ind w:left="990" w:hanging="270"/>
        <w:pPrChange w:id="13" w:author="Shannon" w:date="2021-04-07T16:52:49Z">
          <w:pPr>
            <w:pStyle w:val="3"/>
            <w:numPr>
              <w:ilvl w:val="1"/>
              <w:numId w:val="3"/>
            </w:numPr>
            <w:ind w:left="990" w:hanging="270"/>
          </w:pPr>
        </w:pPrChange>
      </w:pPr>
      <w:r>
        <w:rPr>
          <w:u w:val="single"/>
        </w:rPr>
        <w:t>With the indigenous people.</w:t>
      </w:r>
      <w:ins w:id="15" w:author="Shannon" w:date="2021-04-07T16:52:32Z">
        <w:r>
          <w:rPr>
            <w:rFonts w:hint="eastAsia" w:eastAsia="宋体"/>
            <w:u w:val="single"/>
            <w:lang w:val="en-US" w:eastAsia="zh-CN"/>
          </w:rPr>
          <w:t>(</w:t>
        </w:r>
      </w:ins>
      <w:ins w:id="16" w:author="Shannon" w:date="2021-04-07T16:52:38Z">
        <w:r>
          <w:rPr>
            <w:rFonts w:hint="eastAsia" w:eastAsia="宋体"/>
            <w:u w:val="single"/>
            <w:lang w:val="en-US" w:eastAsia="zh-CN"/>
          </w:rPr>
          <w:t>“Melting pot” of immigrants and native people</w:t>
        </w:r>
      </w:ins>
      <w:ins w:id="17" w:author="Shannon" w:date="2021-04-07T16:52:32Z">
        <w:r>
          <w:rPr>
            <w:rFonts w:hint="eastAsia" w:eastAsia="宋体"/>
            <w:u w:val="single"/>
            <w:lang w:val="en-US" w:eastAsia="zh-CN"/>
          </w:rPr>
          <w:t>)</w:t>
        </w:r>
      </w:ins>
    </w:p>
    <w:p>
      <w:pPr>
        <w:pStyle w:val="3"/>
        <w:numPr>
          <w:ilvl w:val="0"/>
          <w:numId w:val="3"/>
        </w:numPr>
      </w:pPr>
      <w:r>
        <w:t>The United States</w:t>
      </w:r>
    </w:p>
    <w:p>
      <w:pPr>
        <w:pStyle w:val="3"/>
        <w:numPr>
          <w:ilvl w:val="1"/>
          <w:numId w:val="3"/>
        </w:numPr>
        <w:ind w:left="990" w:hanging="270"/>
      </w:pPr>
      <w:r>
        <w:t>…</w:t>
      </w:r>
    </w:p>
    <w:p>
      <w:pPr>
        <w:pStyle w:val="3"/>
        <w:numPr>
          <w:ilvl w:val="1"/>
          <w:numId w:val="3"/>
        </w:numPr>
        <w:ind w:left="990" w:hanging="270"/>
        <w:rPr>
          <w:u w:val="single"/>
        </w:rPr>
      </w:pPr>
      <w:r>
        <w:t>…</w:t>
      </w:r>
    </w:p>
    <w:p>
      <w:pPr>
        <w:pStyle w:val="3"/>
        <w:numPr>
          <w:ilvl w:val="1"/>
          <w:numId w:val="3"/>
        </w:numPr>
        <w:ind w:left="990" w:hanging="270"/>
        <w:rPr>
          <w:u w:val="single"/>
        </w:rPr>
      </w:pPr>
      <w:r>
        <w:t>…</w:t>
      </w:r>
    </w:p>
    <w:p>
      <w:pPr>
        <w:pStyle w:val="3"/>
        <w:numPr>
          <w:ilvl w:val="1"/>
          <w:numId w:val="3"/>
        </w:numPr>
        <w:ind w:left="990" w:hanging="270"/>
        <w:rPr>
          <w:u w:val="single"/>
        </w:rPr>
      </w:pPr>
      <w:r>
        <w:rPr>
          <w:u w:val="single"/>
        </w:rPr>
        <w:t>Asia</w:t>
      </w:r>
    </w:p>
    <w:p>
      <w:pPr>
        <w:pStyle w:val="3"/>
        <w:numPr>
          <w:ilvl w:val="1"/>
          <w:numId w:val="3"/>
        </w:numPr>
        <w:ind w:left="990" w:hanging="270"/>
        <w:rPr>
          <w:u w:val="single"/>
        </w:rPr>
      </w:pPr>
      <w:r>
        <w:rPr>
          <w:u w:val="single"/>
        </w:rPr>
        <w:t>South America</w:t>
      </w:r>
    </w:p>
    <w:p>
      <w:pPr>
        <w:pStyle w:val="3"/>
        <w:ind w:left="270"/>
        <w:rPr>
          <w:u w:val="single"/>
        </w:rPr>
      </w:pPr>
      <w:r>
        <w:t xml:space="preserve">C. Paragraph 4 (Similarity 3) topic sentence: </w:t>
      </w:r>
      <w:r>
        <w:rPr>
          <w:u w:val="single"/>
        </w:rPr>
        <w:t>Finally, individualism is an important value for both Brazilians and Americans.</w:t>
      </w:r>
    </w:p>
    <w:p>
      <w:pPr>
        <w:pStyle w:val="3"/>
        <w:numPr>
          <w:ilvl w:val="0"/>
          <w:numId w:val="4"/>
        </w:numPr>
        <w:rPr>
          <w:u w:val="single"/>
        </w:rPr>
      </w:pPr>
      <w:r>
        <w:t xml:space="preserve">Brazil’s belief in freedom: </w:t>
      </w:r>
      <w:r>
        <w:rPr>
          <w:u w:val="single"/>
        </w:rPr>
        <w:t>Citizens believe they could do anything that does not hurt others.</w:t>
      </w:r>
    </w:p>
    <w:p>
      <w:pPr>
        <w:pStyle w:val="3"/>
        <w:numPr>
          <w:ilvl w:val="0"/>
          <w:numId w:val="4"/>
        </w:numPr>
        <w:rPr>
          <w:u w:val="single"/>
        </w:rPr>
      </w:pPr>
      <w:r>
        <w:rPr>
          <w:u w:val="single"/>
        </w:rPr>
        <w:t>The United States’ belief in freedom: Freedom is the highest value in the United States.</w:t>
      </w:r>
    </w:p>
    <w:p>
      <w:pPr>
        <w:pStyle w:val="3"/>
        <w:rPr>
          <w:u w:val="single"/>
        </w:rPr>
      </w:pPr>
    </w:p>
    <w:p>
      <w:pPr>
        <w:pStyle w:val="3"/>
        <w:rPr>
          <w:u w:val="single"/>
        </w:rPr>
      </w:pPr>
    </w:p>
    <w:p>
      <w:pPr>
        <w:pStyle w:val="3"/>
        <w:numPr>
          <w:ilvl w:val="0"/>
          <w:numId w:val="1"/>
        </w:numPr>
        <w:ind w:left="270" w:hanging="180"/>
      </w:pPr>
      <w:r>
        <w:t>Conclusion (Paragraph 5)</w:t>
      </w:r>
    </w:p>
    <w:p>
      <w:pPr>
        <w:pStyle w:val="3"/>
        <w:ind w:left="270"/>
        <w:rPr>
          <w:u w:val="single"/>
        </w:rPr>
      </w:pPr>
      <w:r>
        <w:t xml:space="preserve">A. Restated thesis: </w:t>
      </w:r>
      <w:r>
        <w:rPr>
          <w:u w:val="single"/>
        </w:rPr>
        <w:t>Although Brazil and the United States are unique countries, there are remarkable similarities in their size, ethnic diversity, and personal values.</w:t>
      </w:r>
    </w:p>
    <w:p>
      <w:pPr>
        <w:pStyle w:val="3"/>
        <w:ind w:left="270"/>
      </w:pPr>
      <w:r>
        <w:t>B. Opinion: ...</w:t>
      </w:r>
    </w:p>
    <w:p>
      <w:pPr>
        <w:pStyle w:val="3"/>
        <w:ind w:left="270"/>
      </w:pPr>
      <w:r>
        <w:commentReference w:id="0"/>
      </w:r>
    </w:p>
    <w:p>
      <w:pPr>
        <w:pStyle w:val="3"/>
        <w:ind w:left="270"/>
      </w:pPr>
    </w:p>
    <w:p>
      <w:pPr>
        <w:pStyle w:val="3"/>
        <w:ind w:left="270"/>
      </w:pPr>
    </w:p>
    <w:p>
      <w:pPr>
        <w:pStyle w:val="3"/>
        <w:ind w:left="270"/>
      </w:pPr>
    </w:p>
    <w:p>
      <w:pPr>
        <w:pStyle w:val="2"/>
      </w:pPr>
      <w:r>
        <w:t>Clustering Map</w:t>
      </w:r>
    </w:p>
    <w:p>
      <w:pPr>
        <w:pStyle w:val="3"/>
        <w:ind w:left="270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3588385</wp:posOffset>
                </wp:positionV>
                <wp:extent cx="1143000" cy="571500"/>
                <wp:effectExtent l="50800" t="25400" r="76200" b="114300"/>
                <wp:wrapThrough wrapText="bothSides">
                  <wp:wrapPolygon>
                    <wp:start x="5760" y="-960"/>
                    <wp:lineTo x="-960" y="0"/>
                    <wp:lineTo x="-960" y="19200"/>
                    <wp:lineTo x="6240" y="24960"/>
                    <wp:lineTo x="15360" y="24960"/>
                    <wp:lineTo x="15840" y="24000"/>
                    <wp:lineTo x="22560" y="16320"/>
                    <wp:lineTo x="22560" y="9600"/>
                    <wp:lineTo x="18240" y="0"/>
                    <wp:lineTo x="15840" y="-960"/>
                    <wp:lineTo x="5760" y="-96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Don’t share orbits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7" o:spid="_x0000_s1026" o:spt="3" type="#_x0000_t3" style="position:absolute;left:0pt;margin-left:252pt;margin-top:282.55pt;height:45pt;width:90pt;mso-wrap-distance-left:9pt;mso-wrap-distance-right:9pt;z-index:251668480;v-text-anchor:middle;mso-width-relative:page;mso-height-relative:page;" filled="f" stroked="t" coordsize="21600,21600" wrapcoords="5760 -960 -960 0 -960 19200 6240 24960 15360 24960 15840 24000 22560 16320 22560 9600 18240 0 15840 -960 5760 -960" o:gfxdata="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CgItFE1wAAAAsBAAAPAAAAAAAA&#10;AAEAIAAAACIAAABkcnMvZG93bnJldi54bWxQSwECFAAUAAAACACHTuJAHV5no74CAACmBQAADgAA&#10;AAAAAAABACAAAAAmAQAAZHJzL2Uyb0RvYy54bWxQSwUGAAAAAAYABgBZAQAAVgYAAAAA&#10;">
                <v:fill on="f" focussize="0,0"/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Don’t share orbits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730885</wp:posOffset>
                </wp:positionV>
                <wp:extent cx="1028700" cy="571500"/>
                <wp:effectExtent l="50800" t="25400" r="88900" b="114300"/>
                <wp:wrapThrough wrapText="bothSides">
                  <wp:wrapPolygon>
                    <wp:start x="5333" y="-960"/>
                    <wp:lineTo x="-1067" y="0"/>
                    <wp:lineTo x="-1067" y="20160"/>
                    <wp:lineTo x="6400" y="24960"/>
                    <wp:lineTo x="15467" y="24960"/>
                    <wp:lineTo x="16000" y="24000"/>
                    <wp:lineTo x="22933" y="16320"/>
                    <wp:lineTo x="22933" y="10560"/>
                    <wp:lineTo x="19733" y="2880"/>
                    <wp:lineTo x="16533" y="-960"/>
                    <wp:lineTo x="5333" y="-960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Cratery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6" o:spid="_x0000_s1026" o:spt="3" type="#_x0000_t3" style="position:absolute;left:0pt;margin-left:387pt;margin-top:57.55pt;height:45pt;width:81pt;mso-wrap-distance-left:9pt;mso-wrap-distance-right:9pt;z-index:251667456;v-text-anchor:middle;mso-width-relative:page;mso-height-relative:page;" filled="f" stroked="t" coordsize="21600,21600" wrapcoords="5333 -960 -1067 0 -1067 20160 6400 24960 15467 24960 16000 24000 22933 16320 22933 10560 19733 2880 16533 -960 5333 -960" o:gfxdata="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NnKmOfZAAAACwEAAA8AAAAA&#10;AAAAAQAgAAAAIgAAAGRycy9kb3ducmV2LnhtbFBLAQIUABQAAAAIAIdO4kD9YaD0vgIAAKYFAAAO&#10;AAAAAAAAAAEAIAAAACgBAABkcnMvZTJvRG9jLnhtbFBLBQYAAAAABgAGAFkBAABYBgAAAAA=&#10;">
                <v:fill on="f" focussize="0,0"/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Cratery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159385</wp:posOffset>
                </wp:positionV>
                <wp:extent cx="1028700" cy="571500"/>
                <wp:effectExtent l="50800" t="25400" r="88900" b="114300"/>
                <wp:wrapThrough wrapText="bothSides">
                  <wp:wrapPolygon>
                    <wp:start x="5333" y="-960"/>
                    <wp:lineTo x="-1067" y="0"/>
                    <wp:lineTo x="-1067" y="20160"/>
                    <wp:lineTo x="6400" y="24960"/>
                    <wp:lineTo x="15467" y="24960"/>
                    <wp:lineTo x="16000" y="24000"/>
                    <wp:lineTo x="22933" y="16320"/>
                    <wp:lineTo x="22933" y="10560"/>
                    <wp:lineTo x="19733" y="2880"/>
                    <wp:lineTo x="16533" y="-960"/>
                    <wp:lineTo x="5333" y="-960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Rocky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5" o:spid="_x0000_s1026" o:spt="3" type="#_x0000_t3" style="position:absolute;left:0pt;margin-left:333pt;margin-top:12.55pt;height:45pt;width:81pt;mso-wrap-distance-left:9pt;mso-wrap-distance-right:9pt;z-index:251666432;v-text-anchor:middle;mso-width-relative:page;mso-height-relative:page;" filled="f" stroked="t" coordsize="21600,21600" wrapcoords="5333 -960 -1067 0 -1067 20160 6400 24960 15467 24960 16000 24000 22933 16320 22933 10560 19733 2880 16533 -960 5333 -960" o:gfxdata="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N+vdIXXAAAACgEAAA8AAAAAAAAA&#10;AQAgAAAAIgAAAGRycy9kb3ducmV2LnhtbFBLAQIUABQAAAAIAIdO4kCOXg0UvQIAAKYFAAAOAAAA&#10;AAAAAAEAIAAAACYBAABkcnMvZTJvRG9jLnhtbFBLBQYAAAAABgAGAFkBAABVBgAAAAA=&#10;">
                <v:fill on="f" focussize="0,0"/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Rocky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1645285</wp:posOffset>
                </wp:positionV>
                <wp:extent cx="1028700" cy="457200"/>
                <wp:effectExtent l="50800" t="25400" r="63500" b="1016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o:spt="20" style="position:absolute;left:0pt;flip:x y;margin-left:90pt;margin-top:129.55pt;height:36pt;width:81pt;z-index:251670528;mso-width-relative:page;mso-height-relative:page;" filled="f" stroked="t" coordsize="21600,21600" o:gfxdata="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bc&#10;gazZAAAACwEAAA8AAAAAAAAAAQAgAAAAIgAAAGRycy9kb3ducmV2LnhtbFBLAQIUABQAAAAIAIdO&#10;4kCDmqNEIgIAAGUEAAAOAAAAAAAAAAEAIAAAACgBAABkcnMvZTJvRG9jLnhtbFBLBQYAAAAABgAG&#10;AFkBAAC8BQAAAAA=&#10;">
                <v:fill on="f" focussize="0,0"/>
                <v:stroke weight="2pt" color="#4F81BD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1645285</wp:posOffset>
                </wp:positionV>
                <wp:extent cx="571500" cy="457200"/>
                <wp:effectExtent l="50800" t="25400" r="63500" b="1016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o:spt="20" style="position:absolute;left:0pt;flip:y;margin-left:279pt;margin-top:129.55pt;height:36pt;width:45pt;z-index:251671552;mso-width-relative:page;mso-height-relative:page;" filled="f" stroked="t" coordsize="21600,21600" o:gfxdata="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1aZL1&#10;3AAAAAsBAAAPAAAAAAAAAAEAIAAAACIAAABkcnMvZG93bnJldi54bWxQSwECFAAUAAAACACHTuJA&#10;lc8C0R0CAABaBAAADgAAAAAAAAABACAAAAArAQAAZHJzL2Uyb0RvYy54bWxQSwUGAAAAAAYABgBZ&#10;AQAAugUAAAAA&#10;">
                <v:fill on="f" focussize="0,0"/>
                <v:stroke weight="2pt" color="#4F81BD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3016885</wp:posOffset>
                </wp:positionV>
                <wp:extent cx="571500" cy="457200"/>
                <wp:effectExtent l="50800" t="25400" r="63500" b="1016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o:spt="20" style="position:absolute;left:0pt;flip:x;margin-left:180pt;margin-top:237.55pt;height:36pt;width:45pt;z-index:251672576;mso-width-relative:page;mso-height-relative:page;" filled="f" stroked="t" coordsize="21600,21600" o:gfxdata="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kipO/b&#10;AAAACwEAAA8AAAAAAAAAAQAgAAAAIgAAAGRycy9kb3ducmV2LnhtbFBLAQIUABQAAAAIAIdO4kCb&#10;9x+yHQIAAFoEAAAOAAAAAAAAAAEAIAAAACoBAABkcnMvZTJvRG9jLnhtbFBLBQYAAAAABgAGAFkB&#10;AAC5BQAAAAA=&#10;">
                <v:fill on="f" focussize="0,0"/>
                <v:stroke weight="2pt" color="#4F81BD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1988185</wp:posOffset>
                </wp:positionV>
                <wp:extent cx="2057400" cy="1028700"/>
                <wp:effectExtent l="50800" t="25400" r="76200" b="114300"/>
                <wp:wrapThrough wrapText="bothSides">
                  <wp:wrapPolygon>
                    <wp:start x="6933" y="-533"/>
                    <wp:lineTo x="-533" y="0"/>
                    <wp:lineTo x="-533" y="14933"/>
                    <wp:lineTo x="533" y="17067"/>
                    <wp:lineTo x="533" y="18133"/>
                    <wp:lineTo x="6133" y="22933"/>
                    <wp:lineTo x="7467" y="23467"/>
                    <wp:lineTo x="14133" y="23467"/>
                    <wp:lineTo x="14667" y="22933"/>
                    <wp:lineTo x="21067" y="17600"/>
                    <wp:lineTo x="21067" y="17067"/>
                    <wp:lineTo x="22133" y="9067"/>
                    <wp:lineTo x="22133" y="6400"/>
                    <wp:lineTo x="16533" y="0"/>
                    <wp:lineTo x="14667" y="-533"/>
                    <wp:lineTo x="6933" y="-533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Asteroid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Planet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" o:spid="_x0000_s1026" o:spt="3" type="#_x0000_t3" style="position:absolute;left:0pt;margin-left:144pt;margin-top:156.55pt;height:81pt;width:162pt;mso-wrap-distance-left:9pt;mso-wrap-distance-right:9pt;z-index:251659264;v-text-anchor:middle;mso-width-relative:page;mso-height-relative:page;" fillcolor="#3F7FCE [3216]" filled="t" stroked="t" coordsize="21600,21600" wrapcoords="6933 -533 -533 0 -533 14933 533 17067 533 18133 6133 22933 7467 23467 14133 23467 14667 22933 21067 17600 21067 17067 22133 9067 22133 6400 16533 0 14667 -533 6933 -533" o:gfxdata="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Cxzbfr1wAAAAsBAAAPAAAAAAAAAAEAIAAAACIAAABk&#10;cnMvZG93bnJldi54bWxQSwECFAAUAAAACACHTuJAB157SiQDAAD5BgAADgAAAAAAAAABACAAAAAm&#10;AQAAZHJzL2Uyb0RvYy54bWxQSwUGAAAAAAYABgBZAQAAvAYAAAAA&#10;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Asteroid</w:t>
                      </w:r>
                    </w:p>
                    <w:p>
                      <w:pPr>
                        <w:jc w:val="center"/>
                      </w:pPr>
                      <w:r>
                        <w:t>Planet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4274185</wp:posOffset>
                </wp:positionV>
                <wp:extent cx="1028700" cy="571500"/>
                <wp:effectExtent l="50800" t="25400" r="88900" b="114300"/>
                <wp:wrapThrough wrapText="bothSides">
                  <wp:wrapPolygon>
                    <wp:start x="5333" y="-960"/>
                    <wp:lineTo x="-1067" y="0"/>
                    <wp:lineTo x="-1067" y="20160"/>
                    <wp:lineTo x="6400" y="24960"/>
                    <wp:lineTo x="15467" y="24960"/>
                    <wp:lineTo x="16000" y="24000"/>
                    <wp:lineTo x="22933" y="16320"/>
                    <wp:lineTo x="22933" y="10560"/>
                    <wp:lineTo x="19733" y="2880"/>
                    <wp:lineTo x="16533" y="-960"/>
                    <wp:lineTo x="5333" y="-96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Share orbits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9" o:spid="_x0000_s1026" o:spt="3" type="#_x0000_t3" style="position:absolute;left:0pt;margin-left:198pt;margin-top:336.55pt;height:45pt;width:81pt;mso-wrap-distance-left:9pt;mso-wrap-distance-right:9pt;z-index:251669504;v-text-anchor:middle;mso-width-relative:page;mso-height-relative:page;" filled="f" stroked="t" coordsize="21600,21600" wrapcoords="5333 -960 -1067 0 -1067 20160 6400 24960 15467 24960 16000 24000 22933 16320 22933 10560 19733 2880 16533 -960 5333 -960" o:gfxdata="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DPeaEA2gAAAAsBAAAPAAAA&#10;AAAAAAEAIAAAACIAAABkcnMvZG93bnJldi54bWxQSwECFAAUAAAACACHTuJAwK9bIL4CAACmBQAA&#10;DgAAAAAAAAABACAAAAApAQAAZHJzL2Uyb0RvYy54bWxQSwUGAAAAAAYABgBZAQAAWQYAAAAA&#10;">
                <v:fill on="f" focussize="0,0"/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Share orbits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273685</wp:posOffset>
                </wp:positionV>
                <wp:extent cx="1028700" cy="571500"/>
                <wp:effectExtent l="50800" t="25400" r="88900" b="114300"/>
                <wp:wrapThrough wrapText="bothSides">
                  <wp:wrapPolygon>
                    <wp:start x="5333" y="-960"/>
                    <wp:lineTo x="-1067" y="0"/>
                    <wp:lineTo x="-1067" y="20160"/>
                    <wp:lineTo x="6400" y="24960"/>
                    <wp:lineTo x="15467" y="24960"/>
                    <wp:lineTo x="16000" y="24000"/>
                    <wp:lineTo x="22933" y="16320"/>
                    <wp:lineTo x="22933" y="10560"/>
                    <wp:lineTo x="19733" y="2880"/>
                    <wp:lineTo x="16533" y="-960"/>
                    <wp:lineTo x="5333" y="-96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" o:spid="_x0000_s1026" o:spt="3" type="#_x0000_t3" style="position:absolute;left:0pt;margin-left:-27pt;margin-top:21.55pt;height:45pt;width:81pt;mso-wrap-distance-left:9pt;mso-wrap-distance-right:9pt;z-index:251661312;v-text-anchor:middle;mso-width-relative:page;mso-height-relative:page;" filled="f" stroked="t" coordsize="21600,21600" wrapcoords="5333 -960 -1067 0 -1067 20160 6400 24960 15467 24960 16000 24000 22933 16320 22933 10560 19733 2880 16533 -960 5333 -960" o:gfxdata="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BJ2tVa2QAAAAoBAAAPAAAAAAAA&#10;AAEAIAAAACIAAABkcnMvZG93bnJldi54bWxQSwECFAAUAAAACACHTuJAgV2E7bwCAACkBQAADgAA&#10;AAAAAAABACAAAAAoAQAAZHJzL2Uyb0RvYy54bWxQSwUGAAAAAAYABgBZAQAAVgYAAAAA&#10;">
                <v:fill on="f" focussize="0,0"/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Diameters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159385</wp:posOffset>
                </wp:positionV>
                <wp:extent cx="1028700" cy="571500"/>
                <wp:effectExtent l="50800" t="25400" r="88900" b="114300"/>
                <wp:wrapThrough wrapText="bothSides">
                  <wp:wrapPolygon>
                    <wp:start x="5333" y="-960"/>
                    <wp:lineTo x="-1067" y="0"/>
                    <wp:lineTo x="-1067" y="20160"/>
                    <wp:lineTo x="6400" y="24960"/>
                    <wp:lineTo x="15467" y="24960"/>
                    <wp:lineTo x="16000" y="24000"/>
                    <wp:lineTo x="22933" y="16320"/>
                    <wp:lineTo x="22933" y="10560"/>
                    <wp:lineTo x="19733" y="2880"/>
                    <wp:lineTo x="16533" y="-960"/>
                    <wp:lineTo x="5333" y="-96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Sphere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4" o:spid="_x0000_s1026" o:spt="3" type="#_x0000_t3" style="position:absolute;left:0pt;margin-left:243pt;margin-top:12.55pt;height:45pt;width:81pt;mso-wrap-distance-left:9pt;mso-wrap-distance-right:9pt;z-index:251665408;v-text-anchor:middle;mso-width-relative:page;mso-height-relative:page;" filled="f" stroked="t" coordsize="21600,21600" wrapcoords="5333 -960 -1067 0 -1067 20160 6400 24960 15467 24960 16000 24000 22933 16320 22933 10560 19733 2880 16533 -960 5333 -960" o:gfxdata="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Ixid3fXAAAACgEAAA8AAAAAAAAA&#10;AQAgAAAAIgAAAGRycy9kb3ducmV2LnhtbFBLAQIUABQAAAAIAIdO4kBgtkb9vQIAAKYFAAAOAAAA&#10;AAAAAAEAIAAAACYBAABkcnMvZTJvRG9jLnhtbFBLBQYAAAAABgAGAFkBAABVBgAAAAA=&#10;">
                <v:fill on="f" focussize="0,0"/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Sphere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159385</wp:posOffset>
                </wp:positionV>
                <wp:extent cx="1028700" cy="571500"/>
                <wp:effectExtent l="50800" t="25400" r="88900" b="114300"/>
                <wp:wrapThrough wrapText="bothSides">
                  <wp:wrapPolygon>
                    <wp:start x="5333" y="-960"/>
                    <wp:lineTo x="-1067" y="0"/>
                    <wp:lineTo x="-1067" y="20160"/>
                    <wp:lineTo x="6400" y="24960"/>
                    <wp:lineTo x="15467" y="24960"/>
                    <wp:lineTo x="16000" y="24000"/>
                    <wp:lineTo x="22933" y="16320"/>
                    <wp:lineTo x="22933" y="10560"/>
                    <wp:lineTo x="19733" y="2880"/>
                    <wp:lineTo x="16533" y="-960"/>
                    <wp:lineTo x="5333" y="-960"/>
                  </wp:wrapPolygon>
                </wp:wrapThrough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3" o:spid="_x0000_s1026" o:spt="3" type="#_x0000_t3" style="position:absolute;left:0pt;margin-left:63pt;margin-top:12.55pt;height:45pt;width:81pt;mso-wrap-distance-left:9pt;mso-wrap-distance-right:9pt;z-index:251664384;v-text-anchor:middle;mso-width-relative:page;mso-height-relative:page;" filled="f" stroked="t" coordsize="21600,21600" wrapcoords="5333 -960 -1067 0 -1067 20160 6400 24960 15467 24960 16000 24000 22933 16320 22933 10560 19733 2880 16533 -960 5333 -960" o:gfxdata="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JU2zYdUAAAAKAQAADwAAAAAAAAAB&#10;ACAAAAAiAAAAZHJzL2Rvd25yZXYueG1sUEsBAhQAFAAAAAgAh07iQCkmJg6+AgAApgUAAA4AAAAA&#10;AAAAAQAgAAAAJAEAAGRycy9lMm9Eb2MueG1sUEsFBgAAAAAGAAYAWQEAAFQGAAAAAA==&#10;">
                <v:fill on="f" focussize="0,0"/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Masses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3474085</wp:posOffset>
                </wp:positionV>
                <wp:extent cx="1600200" cy="800100"/>
                <wp:effectExtent l="50800" t="25400" r="76200" b="114300"/>
                <wp:wrapThrough wrapText="bothSides">
                  <wp:wrapPolygon>
                    <wp:start x="6514" y="-686"/>
                    <wp:lineTo x="-686" y="0"/>
                    <wp:lineTo x="-686" y="17829"/>
                    <wp:lineTo x="4114" y="21943"/>
                    <wp:lineTo x="6857" y="24000"/>
                    <wp:lineTo x="14743" y="24000"/>
                    <wp:lineTo x="18171" y="21943"/>
                    <wp:lineTo x="22286" y="12343"/>
                    <wp:lineTo x="22286" y="7543"/>
                    <wp:lineTo x="17143" y="0"/>
                    <wp:lineTo x="15086" y="-686"/>
                    <wp:lineTo x="6514" y="-686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Orbit difference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" o:spid="_x0000_s1026" o:spt="3" type="#_x0000_t3" style="position:absolute;left:0pt;margin-left:117pt;margin-top:273.55pt;height:63pt;width:126pt;mso-wrap-distance-left:9pt;mso-wrap-distance-right:9pt;z-index:251663360;v-text-anchor:middle;mso-width-relative:page;mso-height-relative:page;" fillcolor="#3F7FCE [3216]" filled="t" stroked="t" coordsize="21600,21600" wrapcoords="6514 -686 -686 0 -686 17829 4114 21943 6857 24000 14743 24000 18171 21943 22286 12343 22286 7543 17143 0 15086 -686 6514 -686" o:gfxdata="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zQfVd2AAAAAsBAAAPAAAAAAAAAAEAIAAAACIA&#10;AABkcnMvZG93bnJldi54bWxQSwECFAAUAAAACACHTuJAUXgbIyYDAAD6BgAADgAAAAAAAAABACAA&#10;AAAnAQAAZHJzL2Uyb0RvYy54bWxQSwUGAAAAAAYABgBZAQAAvwYAAAAA&#10;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Orbit difference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845185</wp:posOffset>
                </wp:positionV>
                <wp:extent cx="1600200" cy="800100"/>
                <wp:effectExtent l="50800" t="25400" r="76200" b="114300"/>
                <wp:wrapThrough wrapText="bothSides">
                  <wp:wrapPolygon>
                    <wp:start x="6514" y="-686"/>
                    <wp:lineTo x="-686" y="0"/>
                    <wp:lineTo x="-686" y="17829"/>
                    <wp:lineTo x="4114" y="21943"/>
                    <wp:lineTo x="6857" y="24000"/>
                    <wp:lineTo x="14743" y="24000"/>
                    <wp:lineTo x="18171" y="21943"/>
                    <wp:lineTo x="22286" y="12343"/>
                    <wp:lineTo x="22286" y="7543"/>
                    <wp:lineTo x="17143" y="0"/>
                    <wp:lineTo x="15086" y="-686"/>
                    <wp:lineTo x="6514" y="-686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Size difference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" o:spid="_x0000_s1026" o:spt="3" type="#_x0000_t3" style="position:absolute;left:0pt;margin-left:27pt;margin-top:66.55pt;height:63pt;width:126pt;mso-wrap-distance-left:9pt;mso-wrap-distance-right:9pt;z-index:251660288;v-text-anchor:middle;mso-width-relative:page;mso-height-relative:page;" fillcolor="#3F7FCE [3216]" filled="t" stroked="t" coordsize="21600,21600" wrapcoords="6514 -686 -686 0 -686 17829 4114 21943 6857 24000 14743 24000 18171 21943 22286 12343 22286 7543 17143 0 15086 -686 6514 -686" o:gfxdata="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BrNttQ1gAAAAoBAAAPAAAAAAAAAAEAIAAAACIAAABk&#10;cnMvZG93bnJldi54bWxQSwECFAAUAAAACACHTuJAWswj3CUDAAD4BgAADgAAAAAAAAABACAAAAAl&#10;AQAAZHJzL2Uyb0RvYy54bWxQSwUGAAAAAAYABgBZAQAAvAYAAAAA&#10;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Size difference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845185</wp:posOffset>
                </wp:positionV>
                <wp:extent cx="1600200" cy="800100"/>
                <wp:effectExtent l="50800" t="25400" r="76200" b="114300"/>
                <wp:wrapThrough wrapText="bothSides">
                  <wp:wrapPolygon>
                    <wp:start x="6514" y="-686"/>
                    <wp:lineTo x="-686" y="0"/>
                    <wp:lineTo x="-686" y="17829"/>
                    <wp:lineTo x="4114" y="21943"/>
                    <wp:lineTo x="6857" y="24000"/>
                    <wp:lineTo x="14743" y="24000"/>
                    <wp:lineTo x="18171" y="21943"/>
                    <wp:lineTo x="22286" y="12343"/>
                    <wp:lineTo x="22286" y="7543"/>
                    <wp:lineTo x="17143" y="0"/>
                    <wp:lineTo x="15086" y="-686"/>
                    <wp:lineTo x="6514" y="-686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Shape difference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" o:spid="_x0000_s1026" o:spt="3" type="#_x0000_t3" style="position:absolute;left:0pt;margin-left:261pt;margin-top:66.55pt;height:63pt;width:126pt;mso-wrap-distance-left:9pt;mso-wrap-distance-right:9pt;z-index:251662336;v-text-anchor:middle;mso-width-relative:page;mso-height-relative:page;" fillcolor="#3F7FCE [3216]" filled="t" stroked="t" coordsize="21600,21600" wrapcoords="6514 -686 -686 0 -686 17829 4114 21943 6857 24000 14743 24000 18171 21943 22286 12343 22286 7543 17143 0 15086 -686 6514 -686" o:gfxdata="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wNW12NcAAAALAQAADwAAAAAAAAABACAAAAAiAAAA&#10;ZHJzL2Rvd25yZXYueG1sUEsBAhQAFAAAAAgAh07iQDPIE1slAwAA+AYAAA4AAAAAAAAAAQAgAAAA&#10;JgEAAGRycy9lMm9Eb2MueG1sUEsFBgAAAAAGAAYAWQEAAL0GAAAAAA==&#10;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Shape difference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>
      <w:headerReference r:id="rId7" w:type="default"/>
      <w:footerReference r:id="rId8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hannon" w:date="2021-04-07T16:54:44Z" w:initials="">
    <w:p w14:paraId="30264CBF">
      <w:pPr>
        <w:pStyle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Awesome!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0264CB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u w:val="single"/>
      </w:rPr>
    </w:pPr>
    <w:r>
      <w:rPr>
        <w:u w:val="single"/>
      </w:rPr>
      <w:t>WJY’s homework for Great Writing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032B73"/>
    <w:multiLevelType w:val="multilevel"/>
    <w:tmpl w:val="0B032B7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6BE3C64"/>
    <w:multiLevelType w:val="multilevel"/>
    <w:tmpl w:val="46BE3C6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8603C4F"/>
    <w:multiLevelType w:val="multilevel"/>
    <w:tmpl w:val="48603C4F"/>
    <w:lvl w:ilvl="0" w:tentative="0">
      <w:start w:val="1"/>
      <w:numFmt w:val="upperRoman"/>
      <w:lvlText w:val="%1."/>
      <w:lvlJc w:val="right"/>
      <w:pPr>
        <w:ind w:left="720" w:hanging="630"/>
      </w:pPr>
      <w:rPr>
        <w:u w:val="none"/>
      </w:rPr>
    </w:lvl>
    <w:lvl w:ilvl="1" w:tentative="0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 w:tentative="0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 w:tentative="0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 w:tentative="0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nsid w:val="486514E7"/>
    <w:multiLevelType w:val="multilevel"/>
    <w:tmpl w:val="486514E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hannon">
    <w15:presenceInfo w15:providerId="WPS Office" w15:userId="99482973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trackRevisions w:val="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C66BFC"/>
    <w:rsid w:val="00001E1A"/>
    <w:rsid w:val="0016509A"/>
    <w:rsid w:val="00391517"/>
    <w:rsid w:val="00610E18"/>
    <w:rsid w:val="006B10AB"/>
    <w:rsid w:val="007219B1"/>
    <w:rsid w:val="00750394"/>
    <w:rsid w:val="008D56CA"/>
    <w:rsid w:val="009E6DEA"/>
    <w:rsid w:val="00C66BFC"/>
    <w:rsid w:val="00CC401C"/>
    <w:rsid w:val="00F54230"/>
    <w:rsid w:val="0B733088"/>
    <w:rsid w:val="40CB482A"/>
    <w:rsid w:val="67266A75"/>
    <w:rsid w:val="67921D8E"/>
    <w:rsid w:val="780D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9">
    <w:name w:val="annotation text"/>
    <w:basedOn w:val="1"/>
    <w:semiHidden/>
    <w:unhideWhenUsed/>
    <w:qFormat/>
    <w:uiPriority w:val="99"/>
    <w:pPr>
      <w:jc w:val="left"/>
    </w:pPr>
  </w:style>
  <w:style w:type="paragraph" w:styleId="10">
    <w:name w:val="Subtitle"/>
    <w:basedOn w:val="3"/>
    <w:next w:val="3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3"/>
    <w:next w:val="3"/>
    <w:uiPriority w:val="0"/>
    <w:pPr>
      <w:keepNext/>
      <w:keepLines/>
      <w:spacing w:after="60"/>
    </w:pPr>
    <w:rPr>
      <w:sz w:val="52"/>
      <w:szCs w:val="52"/>
    </w:rPr>
  </w:style>
  <w:style w:type="table" w:styleId="13">
    <w:name w:val="Table Grid"/>
    <w:basedOn w:val="12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Light List Accent 1"/>
    <w:basedOn w:val="12"/>
    <w:uiPriority w:val="61"/>
    <w:pPr>
      <w:spacing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59DDC3-EF7A-614D-A8D5-2CD006AC80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Zuora</Company>
  <Pages>3</Pages>
  <Words>568</Words>
  <Characters>2635</Characters>
  <Lines>41</Lines>
  <Paragraphs>7</Paragraphs>
  <TotalTime>96</TotalTime>
  <ScaleCrop>false</ScaleCrop>
  <LinksUpToDate>false</LinksUpToDate>
  <CharactersWithSpaces>3196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2021-04-05T04:29:00Z</dcterms:created>
  <dc:creator>Administrator</dc:creator>
  <cp:lastModifiedBy>Shannon</cp:lastModifiedBy>
  <dcterms:modified xsi:type="dcterms:W3CDTF">2021-04-07T08:56:23Z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366BAC21163E403382881EBAAA5A51F6</vt:lpwstr>
  </property>
</Properties>
</file>