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92D" w:rsidRDefault="00951FE9">
      <w:pPr>
        <w:rPr>
          <w:sz w:val="30"/>
          <w:szCs w:val="30"/>
        </w:rPr>
      </w:pPr>
      <w:r>
        <w:rPr>
          <w:sz w:val="30"/>
          <w:szCs w:val="30"/>
        </w:rPr>
        <w:t>My General Outline:</w:t>
      </w:r>
    </w:p>
    <w:p w:rsidR="0005292D" w:rsidRDefault="00951FE9">
      <w:pPr>
        <w:rPr>
          <w:sz w:val="30"/>
          <w:szCs w:val="30"/>
        </w:rPr>
      </w:pPr>
      <w:r>
        <w:rPr>
          <w:sz w:val="30"/>
          <w:szCs w:val="30"/>
        </w:rPr>
        <w:t>Title: Beautiful Hainan</w:t>
      </w:r>
    </w:p>
    <w:p w:rsidR="0005292D" w:rsidRPr="00FD78E6" w:rsidRDefault="00951FE9" w:rsidP="00FD78E6">
      <w:pPr>
        <w:pStyle w:val="ListParagraph"/>
        <w:numPr>
          <w:ilvl w:val="0"/>
          <w:numId w:val="1"/>
        </w:numPr>
        <w:rPr>
          <w:ins w:id="0" w:author="anina net" w:date="2021-02-19T18:27:00Z"/>
          <w:sz w:val="30"/>
          <w:szCs w:val="30"/>
          <w:rPrChange w:id="1" w:author="anina net" w:date="2021-02-19T18:27:00Z">
            <w:rPr>
              <w:ins w:id="2" w:author="anina net" w:date="2021-02-19T18:27:00Z"/>
            </w:rPr>
          </w:rPrChange>
        </w:rPr>
        <w:pPrChange w:id="3" w:author="anina net" w:date="2021-02-19T18:27:00Z">
          <w:pPr/>
        </w:pPrChange>
      </w:pPr>
      <w:del w:id="4" w:author="anina net" w:date="2021-02-19T18:27:00Z">
        <w:r w:rsidRPr="00FD78E6" w:rsidDel="00FD78E6">
          <w:rPr>
            <w:sz w:val="30"/>
            <w:szCs w:val="30"/>
            <w:rPrChange w:id="5" w:author="anina net" w:date="2021-02-19T18:27:00Z">
              <w:rPr/>
            </w:rPrChange>
          </w:rPr>
          <w:delText xml:space="preserve">1. </w:delText>
        </w:r>
      </w:del>
      <w:r w:rsidRPr="00FD78E6">
        <w:rPr>
          <w:sz w:val="30"/>
          <w:szCs w:val="30"/>
          <w:rPrChange w:id="6" w:author="anina net" w:date="2021-02-19T18:27:00Z">
            <w:rPr/>
          </w:rPrChange>
        </w:rPr>
        <w:t>Introduction(Paragraph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78E6" w:rsidTr="00FD78E6">
        <w:trPr>
          <w:ins w:id="7" w:author="anina net" w:date="2021-02-19T18:27:00Z"/>
        </w:trPr>
        <w:tc>
          <w:tcPr>
            <w:tcW w:w="4148" w:type="dxa"/>
          </w:tcPr>
          <w:p w:rsidR="00FD78E6" w:rsidRDefault="00FD78E6" w:rsidP="00FD78E6">
            <w:pPr>
              <w:rPr>
                <w:ins w:id="8" w:author="anina net" w:date="2021-02-19T18:27:00Z"/>
                <w:sz w:val="30"/>
                <w:szCs w:val="30"/>
              </w:rPr>
            </w:pPr>
            <w:ins w:id="9" w:author="anina net" w:date="2021-02-19T18:27:00Z">
              <w:r>
                <w:rPr>
                  <w:sz w:val="30"/>
                  <w:szCs w:val="30"/>
                </w:rPr>
                <w:t>Introduction</w:t>
              </w:r>
            </w:ins>
          </w:p>
        </w:tc>
        <w:tc>
          <w:tcPr>
            <w:tcW w:w="4148" w:type="dxa"/>
          </w:tcPr>
          <w:p w:rsidR="00FD78E6" w:rsidRDefault="00FD78E6" w:rsidP="00FD78E6">
            <w:pPr>
              <w:rPr>
                <w:ins w:id="10" w:author="anina net" w:date="2021-02-19T18:27:00Z"/>
                <w:sz w:val="30"/>
                <w:szCs w:val="30"/>
              </w:rPr>
            </w:pPr>
            <w:ins w:id="11" w:author="anina net" w:date="2021-02-19T18:27:00Z">
              <w:r>
                <w:rPr>
                  <w:sz w:val="30"/>
                  <w:szCs w:val="30"/>
                </w:rPr>
                <w:t xml:space="preserve">Hook: </w:t>
              </w:r>
              <w:r>
                <w:rPr>
                  <w:sz w:val="30"/>
                  <w:szCs w:val="30"/>
                </w:rPr>
                <w:t>Where can you find the most people over 100 years old in China? It’s Hainan!</w:t>
              </w:r>
            </w:ins>
          </w:p>
          <w:p w:rsidR="00FD78E6" w:rsidRDefault="00FD78E6" w:rsidP="00FD78E6">
            <w:pPr>
              <w:rPr>
                <w:ins w:id="12" w:author="anina net" w:date="2021-02-19T18:27:00Z"/>
                <w:sz w:val="30"/>
                <w:szCs w:val="30"/>
              </w:rPr>
            </w:pPr>
            <w:ins w:id="13" w:author="anina net" w:date="2021-02-19T18:27:00Z">
              <w:r w:rsidRPr="00FD78E6">
                <w:rPr>
                  <w:sz w:val="30"/>
                  <w:szCs w:val="30"/>
                  <w:highlight w:val="yellow"/>
                  <w:rPrChange w:id="14" w:author="anina net" w:date="2021-02-19T18:28:00Z">
                    <w:rPr>
                      <w:sz w:val="30"/>
                      <w:szCs w:val="30"/>
                    </w:rPr>
                  </w:rPrChange>
                </w:rPr>
                <w:t xml:space="preserve">Connecting info: </w:t>
              </w:r>
            </w:ins>
            <w:moveToRangeStart w:id="15" w:author="anina net" w:date="2021-02-19T18:28:00Z" w:name="move64651696"/>
            <w:moveTo w:id="16" w:author="anina net" w:date="2021-02-19T18:28:00Z">
              <w:r w:rsidRPr="00FD78E6">
                <w:rPr>
                  <w:sz w:val="30"/>
                  <w:szCs w:val="30"/>
                  <w:highlight w:val="yellow"/>
                  <w:rPrChange w:id="17" w:author="anina net" w:date="2021-02-19T18:28:00Z">
                    <w:rPr>
                      <w:sz w:val="30"/>
                      <w:szCs w:val="30"/>
                    </w:rPr>
                  </w:rPrChange>
                </w:rPr>
                <w:t>B. Connecting information: Hainan is a beautiful island in south of China.</w:t>
              </w:r>
            </w:moveTo>
            <w:moveToRangeEnd w:id="15"/>
          </w:p>
          <w:p w:rsidR="00FD78E6" w:rsidRDefault="00FD78E6" w:rsidP="00FD78E6">
            <w:pPr>
              <w:rPr>
                <w:ins w:id="18" w:author="anina net" w:date="2021-02-19T18:27:00Z"/>
                <w:sz w:val="30"/>
                <w:szCs w:val="30"/>
              </w:rPr>
            </w:pPr>
            <w:ins w:id="19" w:author="anina net" w:date="2021-02-19T18:28:00Z">
              <w:r>
                <w:rPr>
                  <w:sz w:val="30"/>
                  <w:szCs w:val="30"/>
                </w:rPr>
                <w:t xml:space="preserve">C. Thesis statement: </w:t>
              </w:r>
              <w:r w:rsidRPr="00951FE9">
                <w:rPr>
                  <w:sz w:val="30"/>
                  <w:szCs w:val="30"/>
                  <w:highlight w:val="magenta"/>
                  <w:rPrChange w:id="20" w:author="anina net" w:date="2021-02-19T18:31:00Z">
                    <w:rPr>
                      <w:sz w:val="30"/>
                      <w:szCs w:val="30"/>
                    </w:rPr>
                  </w:rPrChange>
                </w:rPr>
                <w:t>The reason Hainan</w:t>
              </w:r>
              <w:bookmarkStart w:id="21" w:name="_GoBack"/>
              <w:bookmarkEnd w:id="21"/>
              <w:r>
                <w:rPr>
                  <w:sz w:val="30"/>
                  <w:szCs w:val="30"/>
                </w:rPr>
                <w:t xml:space="preserve"> has </w:t>
              </w:r>
              <w:r w:rsidRPr="00FD78E6">
                <w:rPr>
                  <w:sz w:val="30"/>
                  <w:szCs w:val="30"/>
                  <w:highlight w:val="green"/>
                  <w:rPrChange w:id="22" w:author="anina net" w:date="2021-02-19T18:29:00Z">
                    <w:rPr>
                      <w:sz w:val="30"/>
                      <w:szCs w:val="30"/>
                    </w:rPr>
                  </w:rPrChange>
                </w:rPr>
                <w:t>6 pairs of couple up to 100 is Hainan’ s</w:t>
              </w:r>
              <w:r>
                <w:rPr>
                  <w:sz w:val="30"/>
                  <w:szCs w:val="30"/>
                </w:rPr>
                <w:t xml:space="preserve"> </w:t>
              </w:r>
              <w:r w:rsidRPr="00365309">
                <w:rPr>
                  <w:b/>
                  <w:bCs/>
                  <w:i/>
                  <w:iCs/>
                  <w:sz w:val="30"/>
                  <w:szCs w:val="30"/>
                  <w:rPrChange w:id="23" w:author="anina net" w:date="2021-02-19T18:30:00Z">
                    <w:rPr>
                      <w:sz w:val="30"/>
                      <w:szCs w:val="30"/>
                    </w:rPr>
                  </w:rPrChange>
                </w:rPr>
                <w:t>good climate, beautiful scenery, and delicious food.</w:t>
              </w:r>
            </w:ins>
          </w:p>
        </w:tc>
      </w:tr>
      <w:tr w:rsidR="00FD78E6" w:rsidTr="00FD78E6">
        <w:trPr>
          <w:ins w:id="24" w:author="anina net" w:date="2021-02-19T18:29:00Z"/>
        </w:trPr>
        <w:tc>
          <w:tcPr>
            <w:tcW w:w="4148" w:type="dxa"/>
          </w:tcPr>
          <w:p w:rsidR="00FD78E6" w:rsidRDefault="00FD78E6" w:rsidP="00FD78E6">
            <w:pPr>
              <w:rPr>
                <w:ins w:id="25" w:author="anina net" w:date="2021-02-19T18:29:00Z"/>
                <w:sz w:val="30"/>
                <w:szCs w:val="30"/>
              </w:rPr>
            </w:pPr>
            <w:ins w:id="26" w:author="anina net" w:date="2021-02-19T18:29:00Z">
              <w:r>
                <w:rPr>
                  <w:sz w:val="30"/>
                  <w:szCs w:val="30"/>
                </w:rPr>
                <w:t>Body 1</w:t>
              </w:r>
            </w:ins>
          </w:p>
        </w:tc>
        <w:tc>
          <w:tcPr>
            <w:tcW w:w="4148" w:type="dxa"/>
          </w:tcPr>
          <w:p w:rsidR="00FD78E6" w:rsidRDefault="00FD78E6" w:rsidP="00FD78E6">
            <w:pPr>
              <w:rPr>
                <w:ins w:id="27" w:author="anina net" w:date="2021-02-19T18:29:00Z"/>
                <w:sz w:val="30"/>
                <w:szCs w:val="30"/>
              </w:rPr>
            </w:pPr>
          </w:p>
        </w:tc>
      </w:tr>
      <w:tr w:rsidR="00FD78E6" w:rsidTr="00FD78E6">
        <w:trPr>
          <w:ins w:id="28" w:author="anina net" w:date="2021-02-19T18:29:00Z"/>
        </w:trPr>
        <w:tc>
          <w:tcPr>
            <w:tcW w:w="4148" w:type="dxa"/>
          </w:tcPr>
          <w:p w:rsidR="00FD78E6" w:rsidRDefault="00FD78E6" w:rsidP="00FD78E6">
            <w:pPr>
              <w:rPr>
                <w:ins w:id="29" w:author="anina net" w:date="2021-02-19T18:29:00Z"/>
                <w:sz w:val="30"/>
                <w:szCs w:val="30"/>
              </w:rPr>
            </w:pPr>
            <w:ins w:id="30" w:author="anina net" w:date="2021-02-19T18:29:00Z">
              <w:r>
                <w:rPr>
                  <w:sz w:val="30"/>
                  <w:szCs w:val="30"/>
                </w:rPr>
                <w:t>Body 2</w:t>
              </w:r>
            </w:ins>
          </w:p>
        </w:tc>
        <w:tc>
          <w:tcPr>
            <w:tcW w:w="4148" w:type="dxa"/>
          </w:tcPr>
          <w:p w:rsidR="00FD78E6" w:rsidRDefault="00FD78E6" w:rsidP="00FD78E6">
            <w:pPr>
              <w:rPr>
                <w:ins w:id="31" w:author="anina net" w:date="2021-02-19T18:29:00Z"/>
                <w:sz w:val="30"/>
                <w:szCs w:val="30"/>
              </w:rPr>
            </w:pPr>
          </w:p>
        </w:tc>
      </w:tr>
      <w:tr w:rsidR="00FD78E6" w:rsidTr="00FD78E6">
        <w:trPr>
          <w:ins w:id="32" w:author="anina net" w:date="2021-02-19T18:29:00Z"/>
        </w:trPr>
        <w:tc>
          <w:tcPr>
            <w:tcW w:w="4148" w:type="dxa"/>
          </w:tcPr>
          <w:p w:rsidR="00FD78E6" w:rsidRDefault="00FD78E6" w:rsidP="00FD78E6">
            <w:pPr>
              <w:rPr>
                <w:ins w:id="33" w:author="anina net" w:date="2021-02-19T18:29:00Z"/>
                <w:sz w:val="30"/>
                <w:szCs w:val="30"/>
              </w:rPr>
            </w:pPr>
            <w:ins w:id="34" w:author="anina net" w:date="2021-02-19T18:29:00Z">
              <w:r>
                <w:rPr>
                  <w:sz w:val="30"/>
                  <w:szCs w:val="30"/>
                </w:rPr>
                <w:t>Body 3</w:t>
              </w:r>
            </w:ins>
          </w:p>
        </w:tc>
        <w:tc>
          <w:tcPr>
            <w:tcW w:w="4148" w:type="dxa"/>
          </w:tcPr>
          <w:p w:rsidR="00FD78E6" w:rsidRDefault="00FD78E6" w:rsidP="00FD78E6">
            <w:pPr>
              <w:rPr>
                <w:ins w:id="35" w:author="anina net" w:date="2021-02-19T18:29:00Z"/>
                <w:sz w:val="30"/>
                <w:szCs w:val="30"/>
              </w:rPr>
            </w:pPr>
          </w:p>
        </w:tc>
      </w:tr>
      <w:tr w:rsidR="00FD78E6" w:rsidTr="00FD78E6">
        <w:trPr>
          <w:ins w:id="36" w:author="anina net" w:date="2021-02-19T18:29:00Z"/>
        </w:trPr>
        <w:tc>
          <w:tcPr>
            <w:tcW w:w="4148" w:type="dxa"/>
          </w:tcPr>
          <w:p w:rsidR="00FD78E6" w:rsidRDefault="00FD78E6" w:rsidP="00FD78E6">
            <w:pPr>
              <w:rPr>
                <w:ins w:id="37" w:author="anina net" w:date="2021-02-19T18:29:00Z"/>
                <w:sz w:val="30"/>
                <w:szCs w:val="30"/>
              </w:rPr>
            </w:pPr>
            <w:ins w:id="38" w:author="anina net" w:date="2021-02-19T18:29:00Z">
              <w:r>
                <w:rPr>
                  <w:sz w:val="30"/>
                  <w:szCs w:val="30"/>
                </w:rPr>
                <w:t>Conclusion</w:t>
              </w:r>
            </w:ins>
          </w:p>
        </w:tc>
        <w:tc>
          <w:tcPr>
            <w:tcW w:w="4148" w:type="dxa"/>
          </w:tcPr>
          <w:p w:rsidR="00FD78E6" w:rsidRDefault="00FD78E6" w:rsidP="00FD78E6">
            <w:pPr>
              <w:rPr>
                <w:ins w:id="39" w:author="anina net" w:date="2021-02-19T18:29:00Z"/>
                <w:sz w:val="30"/>
                <w:szCs w:val="30"/>
              </w:rPr>
            </w:pPr>
          </w:p>
        </w:tc>
      </w:tr>
    </w:tbl>
    <w:p w:rsidR="00FD78E6" w:rsidRPr="00FD78E6" w:rsidRDefault="00FD78E6" w:rsidP="00FD78E6">
      <w:pPr>
        <w:rPr>
          <w:sz w:val="30"/>
          <w:szCs w:val="30"/>
          <w:rPrChange w:id="40" w:author="anina net" w:date="2021-02-19T18:27:00Z">
            <w:rPr/>
          </w:rPrChange>
        </w:rPr>
      </w:pPr>
    </w:p>
    <w:p w:rsidR="0005292D" w:rsidRDefault="00951FE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del w:id="41" w:author="anina net" w:date="2021-02-19T18:27:00Z">
        <w:r w:rsidDel="00FD78E6">
          <w:rPr>
            <w:sz w:val="30"/>
            <w:szCs w:val="30"/>
          </w:rPr>
          <w:delText xml:space="preserve">A. Hook: Where </w:delText>
        </w:r>
      </w:del>
      <w:del w:id="42" w:author="anina net" w:date="2021-02-19T18:22:00Z">
        <w:r w:rsidDel="00FD78E6">
          <w:rPr>
            <w:sz w:val="30"/>
            <w:szCs w:val="30"/>
          </w:rPr>
          <w:delText xml:space="preserve">has </w:delText>
        </w:r>
      </w:del>
      <w:del w:id="43" w:author="anina net" w:date="2021-02-19T18:24:00Z">
        <w:r w:rsidDel="00FD78E6">
          <w:rPr>
            <w:sz w:val="30"/>
            <w:szCs w:val="30"/>
          </w:rPr>
          <w:delText>6</w:delText>
        </w:r>
      </w:del>
      <w:del w:id="44" w:author="anina net" w:date="2021-02-19T18:23:00Z">
        <w:r w:rsidDel="00FD78E6">
          <w:rPr>
            <w:sz w:val="30"/>
            <w:szCs w:val="30"/>
          </w:rPr>
          <w:delText xml:space="preserve"> </w:delText>
        </w:r>
        <w:r w:rsidDel="00FD78E6">
          <w:rPr>
            <w:sz w:val="30"/>
            <w:szCs w:val="30"/>
          </w:rPr>
          <w:delText xml:space="preserve">pairs of couple </w:delText>
        </w:r>
      </w:del>
      <w:del w:id="45" w:author="anina net" w:date="2021-02-19T18:24:00Z">
        <w:r w:rsidDel="00FD78E6">
          <w:rPr>
            <w:sz w:val="30"/>
            <w:szCs w:val="30"/>
          </w:rPr>
          <w:delText xml:space="preserve">that is up to </w:delText>
        </w:r>
      </w:del>
      <w:del w:id="46" w:author="anina net" w:date="2021-02-19T18:27:00Z">
        <w:r w:rsidDel="00FD78E6">
          <w:rPr>
            <w:sz w:val="30"/>
            <w:szCs w:val="30"/>
          </w:rPr>
          <w:delText xml:space="preserve">100 in China? It’s Hainan! </w:delText>
        </w:r>
      </w:del>
    </w:p>
    <w:p w:rsidR="0005292D" w:rsidRDefault="00951FE9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moveFromRangeStart w:id="47" w:author="anina net" w:date="2021-02-19T18:28:00Z" w:name="move64651696"/>
      <w:moveFrom w:id="48" w:author="anina net" w:date="2021-02-19T18:28:00Z">
        <w:r w:rsidDel="00FD78E6">
          <w:rPr>
            <w:sz w:val="30"/>
            <w:szCs w:val="30"/>
          </w:rPr>
          <w:t xml:space="preserve">B. Connecting information: Hainan is a beautiful island in south of China. </w:t>
        </w:r>
      </w:moveFrom>
      <w:moveFromRangeEnd w:id="47"/>
    </w:p>
    <w:p w:rsidR="0005292D" w:rsidRDefault="00951FE9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C. Thesis statement: The reason Hainan has 6 pairs of couple up to 100 is Hainan’ s good climate, beautiful scenery, and delicious food. </w:t>
      </w:r>
    </w:p>
    <w:p w:rsidR="0005292D" w:rsidRDefault="00951FE9">
      <w:pPr>
        <w:rPr>
          <w:sz w:val="30"/>
          <w:szCs w:val="30"/>
        </w:rPr>
      </w:pPr>
      <w:r>
        <w:rPr>
          <w:sz w:val="30"/>
          <w:szCs w:val="30"/>
        </w:rPr>
        <w:t xml:space="preserve">2. Body </w:t>
      </w:r>
    </w:p>
    <w:p w:rsidR="0005292D" w:rsidRDefault="00951FE9">
      <w:pPr>
        <w:rPr>
          <w:sz w:val="30"/>
          <w:szCs w:val="30"/>
        </w:rPr>
      </w:pPr>
      <w:r>
        <w:rPr>
          <w:sz w:val="30"/>
          <w:szCs w:val="30"/>
        </w:rPr>
        <w:t xml:space="preserve">  A. </w:t>
      </w:r>
      <w:r>
        <w:rPr>
          <w:sz w:val="30"/>
          <w:szCs w:val="30"/>
        </w:rPr>
        <w:t xml:space="preserve">Paragraph </w:t>
      </w:r>
      <w:r>
        <w:rPr>
          <w:sz w:val="30"/>
          <w:szCs w:val="30"/>
        </w:rPr>
        <w:t>2 topic senten</w:t>
      </w:r>
      <w:r>
        <w:rPr>
          <w:sz w:val="30"/>
          <w:szCs w:val="30"/>
        </w:rPr>
        <w:t xml:space="preserve">ce: Hainan has a very temperate and livable climate. </w:t>
      </w:r>
    </w:p>
    <w:p w:rsidR="0005292D" w:rsidRDefault="00951FE9">
      <w:pPr>
        <w:rPr>
          <w:sz w:val="30"/>
          <w:szCs w:val="30"/>
        </w:rPr>
      </w:pPr>
      <w:r>
        <w:rPr>
          <w:sz w:val="30"/>
          <w:szCs w:val="30"/>
        </w:rPr>
        <w:t xml:space="preserve">  B. Paragraph 3 topic sentence: Hainan also has a beautiful and unique scenery. </w:t>
      </w:r>
    </w:p>
    <w:p w:rsidR="0005292D" w:rsidRDefault="00951FE9">
      <w:pPr>
        <w:rPr>
          <w:sz w:val="30"/>
          <w:szCs w:val="30"/>
        </w:rPr>
      </w:pPr>
      <w:r>
        <w:rPr>
          <w:sz w:val="30"/>
          <w:szCs w:val="30"/>
        </w:rPr>
        <w:t xml:space="preserve">  C. Paragraph 4 topic sentence: Hainan’s food is delicious and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palatable, too. </w:t>
      </w:r>
    </w:p>
    <w:p w:rsidR="0005292D" w:rsidRDefault="00951FE9">
      <w:pPr>
        <w:rPr>
          <w:sz w:val="30"/>
          <w:szCs w:val="30"/>
        </w:rPr>
      </w:pPr>
      <w:r>
        <w:rPr>
          <w:sz w:val="30"/>
          <w:szCs w:val="30"/>
        </w:rPr>
        <w:t>3. Conclusion(paragraph 5): In conclusi</w:t>
      </w:r>
      <w:r>
        <w:rPr>
          <w:sz w:val="30"/>
          <w:szCs w:val="30"/>
        </w:rPr>
        <w:t xml:space="preserve">on, Hainan has stable temperature, famous scenic spot, and a lot of good restaurant. Once aware of this information, any reader would agree that Hainan is a great place for vacation. </w:t>
      </w:r>
    </w:p>
    <w:p w:rsidR="0005292D" w:rsidRDefault="00951FE9">
      <w:r>
        <w:rPr>
          <w:sz w:val="30"/>
          <w:szCs w:val="30"/>
        </w:rPr>
        <w:t xml:space="preserve">  </w:t>
      </w:r>
    </w:p>
    <w:sectPr w:rsidR="00052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205F7"/>
    <w:multiLevelType w:val="hybridMultilevel"/>
    <w:tmpl w:val="CC22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ina net">
    <w15:presenceInfo w15:providerId="Windows Live" w15:userId="041563d3efb4c7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2D"/>
    <w:rsid w:val="0005292D"/>
    <w:rsid w:val="00365309"/>
    <w:rsid w:val="00951FE9"/>
    <w:rsid w:val="00A15D0E"/>
    <w:rsid w:val="00FD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11A888"/>
  <w15:docId w15:val="{E0D3AA12-DDFD-8840-A4CA-D228EDE0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D78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D78E6"/>
    <w:rPr>
      <w:rFonts w:eastAsiaTheme="minorEastAsia"/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FD78E6"/>
    <w:pPr>
      <w:ind w:left="720"/>
      <w:contextualSpacing/>
    </w:pPr>
  </w:style>
  <w:style w:type="table" w:styleId="TableGrid">
    <w:name w:val="Table Grid"/>
    <w:basedOn w:val="TableNormal"/>
    <w:rsid w:val="00FD7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王文静的 iPad</dc:creator>
  <cp:lastModifiedBy>anina net</cp:lastModifiedBy>
  <cp:revision>5</cp:revision>
  <dcterms:created xsi:type="dcterms:W3CDTF">2021-02-19T10:21:00Z</dcterms:created>
  <dcterms:modified xsi:type="dcterms:W3CDTF">2021-02-19T10:31:00Z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2052-11.4.0</vt:lpwstr>
  </property>
</Properties>
</file>