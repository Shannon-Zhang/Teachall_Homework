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color w:val="000000"/>
          <w:sz w:val="30"/>
          <w:szCs w:val="30"/>
        </w:rPr>
      </w:pPr>
      <w:r>
        <w:t xml:space="preserve">The Power Cut in Hainan </w:t>
      </w:r>
    </w:p>
    <w:p>
      <w:pPr>
        <w:ind w:firstLine="300" w:firstLineChars="100"/>
        <w:jc w:val="left"/>
        <w:rPr>
          <w:sz w:val="30"/>
          <w:szCs w:val="30"/>
        </w:rPr>
      </w:pPr>
      <w:r>
        <w:rPr>
          <w:color w:val="000000"/>
          <w:sz w:val="30"/>
          <w:szCs w:val="30"/>
        </w:rPr>
        <w:t xml:space="preserve">It was raining hard </w:t>
      </w:r>
      <w:r>
        <w:rPr>
          <w:rFonts w:hint="eastAsia"/>
          <w:color w:val="000000"/>
          <w:sz w:val="30"/>
          <w:szCs w:val="30"/>
        </w:rPr>
        <w:t>on</w:t>
      </w:r>
      <w:r>
        <w:rPr>
          <w:color w:val="000000"/>
          <w:sz w:val="30"/>
          <w:szCs w:val="30"/>
        </w:rPr>
        <w:t xml:space="preserve"> th</w:t>
      </w:r>
      <w:r>
        <w:rPr>
          <w:rFonts w:hint="eastAsia"/>
          <w:color w:val="000000"/>
          <w:sz w:val="30"/>
          <w:szCs w:val="30"/>
        </w:rPr>
        <w:t>at</w:t>
      </w:r>
      <w:r>
        <w:rPr>
          <w:color w:val="000000"/>
          <w:sz w:val="30"/>
          <w:szCs w:val="30"/>
        </w:rPr>
        <w:t xml:space="preserve"> special day in Hainan. My little brother was playing with his car toys on the white sofa. My mom was cooking in the kitchen and I was </w:t>
      </w:r>
      <w:ins w:id="0" w:author="Shannon" w:date="2021-03-31T12:09:27Z">
        <w:r>
          <w:rPr>
            <w:rFonts w:hint="eastAsia"/>
            <w:color w:val="000000"/>
            <w:sz w:val="30"/>
            <w:szCs w:val="30"/>
            <w:lang w:val="en-US" w:eastAsia="zh-CN"/>
          </w:rPr>
          <w:t>doing</w:t>
        </w:r>
      </w:ins>
      <w:del w:id="1" w:author="Shannon" w:date="2021-03-31T12:09:24Z">
        <w:r>
          <w:rPr>
            <w:color w:val="000000"/>
            <w:sz w:val="30"/>
            <w:szCs w:val="30"/>
          </w:rPr>
          <w:delText>writing</w:delText>
        </w:r>
      </w:del>
      <w:r>
        <w:rPr>
          <w:color w:val="000000"/>
          <w:sz w:val="30"/>
          <w:szCs w:val="30"/>
        </w:rPr>
        <w:t xml:space="preserve"> my homework on the table. Everything seemed normal in the neat apartment. </w:t>
      </w:r>
      <w:r>
        <w:rPr>
          <w:rFonts w:hint="eastAsia"/>
          <w:sz w:val="30"/>
          <w:szCs w:val="30"/>
        </w:rPr>
        <w:t>S</w:t>
      </w:r>
      <w:r>
        <w:rPr>
          <w:sz w:val="30"/>
          <w:szCs w:val="30"/>
        </w:rPr>
        <w:t xml:space="preserve">uddenly, a power cut made the day unusual and special. </w:t>
      </w:r>
    </w:p>
    <w:p>
      <w:pPr>
        <w:ind w:firstLine="300" w:firstLineChars="100"/>
        <w:jc w:val="left"/>
        <w:rPr>
          <w:sz w:val="30"/>
          <w:szCs w:val="30"/>
        </w:rPr>
      </w:pPr>
      <w:r>
        <w:rPr>
          <w:sz w:val="30"/>
          <w:szCs w:val="30"/>
        </w:rPr>
        <w:t>The apartment became very dark and quiet. We could not hear anything except the sound of the rain drops hitting the ground. Outside the window, we could only see an outline of the huge apartment building because the light was also off, too. My little brother was a little bit scared: “what should we do?” “Don’t be scared. It’s only a power cut. Quickly collect the water and the phones and flashlights</w:t>
      </w:r>
      <w:ins w:id="2" w:author="Shannon" w:date="2021-03-31T12:18:22Z">
        <w:r>
          <w:rPr>
            <w:rFonts w:hint="eastAsia"/>
            <w:sz w:val="30"/>
            <w:szCs w:val="30"/>
            <w:lang w:val="en-US" w:eastAsia="zh-CN"/>
          </w:rPr>
          <w:t>,</w:t>
        </w:r>
      </w:ins>
      <w:del w:id="3" w:author="Shannon" w:date="2021-03-31T12:18:21Z">
        <w:r>
          <w:rPr>
            <w:sz w:val="30"/>
            <w:szCs w:val="30"/>
          </w:rPr>
          <w:delText>.</w:delText>
        </w:r>
      </w:del>
      <w:r>
        <w:rPr>
          <w:sz w:val="30"/>
          <w:szCs w:val="30"/>
        </w:rPr>
        <w:t xml:space="preserve">” </w:t>
      </w:r>
      <w:ins w:id="4" w:author="Shannon" w:date="2021-03-31T12:14:47Z">
        <w:r>
          <w:rPr>
            <w:rFonts w:hint="eastAsia"/>
            <w:sz w:val="30"/>
            <w:szCs w:val="30"/>
            <w:lang w:val="en-US" w:eastAsia="zh-CN"/>
          </w:rPr>
          <w:t>s</w:t>
        </w:r>
      </w:ins>
      <w:del w:id="5" w:author="Shannon" w:date="2021-03-31T12:14:45Z">
        <w:r>
          <w:rPr>
            <w:sz w:val="30"/>
            <w:szCs w:val="30"/>
          </w:rPr>
          <w:delText>S</w:delText>
        </w:r>
      </w:del>
      <w:r>
        <w:rPr>
          <w:sz w:val="30"/>
          <w:szCs w:val="30"/>
        </w:rPr>
        <w:t>aid my mother. We did what mom said and mom finally cook</w:t>
      </w:r>
      <w:ins w:id="6" w:author="Shannon" w:date="2021-03-31T12:15:09Z">
        <w:r>
          <w:rPr>
            <w:rFonts w:hint="eastAsia"/>
            <w:sz w:val="30"/>
            <w:szCs w:val="30"/>
            <w:lang w:val="en-US" w:eastAsia="zh-CN"/>
          </w:rPr>
          <w:t>e</w:t>
        </w:r>
      </w:ins>
      <w:ins w:id="7" w:author="Shannon" w:date="2021-03-31T12:15:10Z">
        <w:r>
          <w:rPr>
            <w:rFonts w:hint="eastAsia"/>
            <w:sz w:val="30"/>
            <w:szCs w:val="30"/>
            <w:lang w:val="en-US" w:eastAsia="zh-CN"/>
          </w:rPr>
          <w:t>d</w:t>
        </w:r>
      </w:ins>
      <w:del w:id="8" w:author="Shannon" w:date="2021-03-31T12:15:08Z">
        <w:r>
          <w:rPr>
            <w:sz w:val="30"/>
            <w:szCs w:val="30"/>
          </w:rPr>
          <w:delText>ing</w:delText>
        </w:r>
      </w:del>
      <w:r>
        <w:rPr>
          <w:sz w:val="30"/>
          <w:szCs w:val="30"/>
        </w:rPr>
        <w:t xml:space="preserve"> dinner with a flashlight. After all the effort, we finally were ready to eat dinner. </w:t>
      </w:r>
    </w:p>
    <w:p>
      <w:pPr>
        <w:ind w:firstLine="300" w:firstLineChars="100"/>
        <w:jc w:val="left"/>
        <w:rPr>
          <w:color w:val="000000"/>
          <w:sz w:val="30"/>
          <w:szCs w:val="30"/>
        </w:rPr>
      </w:pPr>
      <w:r>
        <w:rPr>
          <w:color w:val="000000"/>
          <w:sz w:val="30"/>
          <w:szCs w:val="30"/>
        </w:rPr>
        <w:t>Mom asked us to wash our hands in the water we collected. We sat around the table and began to eat dinner with phone light. The juicy zesty sausages were hissing in the plate. My mom also made us a healthy salad and delicious bread. I passed the salad to my mom and my mom passed it to my little brother. My little brother gave my mother some sausages and I helped him to</w:t>
      </w:r>
      <w:r>
        <w:rPr>
          <w:color w:val="000000"/>
          <w:sz w:val="30"/>
          <w:szCs w:val="30"/>
          <w:highlight w:val="yellow"/>
          <w:rPrChange w:id="9" w:author="Shannon" w:date="2021-03-31T12:17:57Z">
            <w:rPr>
              <w:color w:val="000000"/>
              <w:sz w:val="30"/>
              <w:szCs w:val="30"/>
            </w:rPr>
          </w:rPrChange>
        </w:rPr>
        <w:t xml:space="preserve"> </w:t>
      </w:r>
      <w:ins w:id="10" w:author="Shannon" w:date="2021-03-31T12:16:37Z">
        <w:r>
          <w:rPr>
            <w:rFonts w:hint="eastAsia"/>
            <w:color w:val="000000"/>
            <w:sz w:val="30"/>
            <w:szCs w:val="30"/>
            <w:highlight w:val="yellow"/>
            <w:lang w:val="en-US" w:eastAsia="zh-CN"/>
            <w:rPrChange w:id="11" w:author="Shannon" w:date="2021-03-31T12:17:57Z">
              <w:rPr>
                <w:rFonts w:hint="eastAsia"/>
                <w:color w:val="000000"/>
                <w:sz w:val="30"/>
                <w:szCs w:val="30"/>
                <w:lang w:val="en-US" w:eastAsia="zh-CN"/>
              </w:rPr>
            </w:rPrChange>
          </w:rPr>
          <w:t>s</w:t>
        </w:r>
      </w:ins>
      <w:ins w:id="12" w:author="Shannon" w:date="2021-03-31T12:16:41Z">
        <w:r>
          <w:rPr>
            <w:rFonts w:hint="eastAsia"/>
            <w:color w:val="000000"/>
            <w:sz w:val="30"/>
            <w:szCs w:val="30"/>
            <w:highlight w:val="yellow"/>
            <w:lang w:val="en-US" w:eastAsia="zh-CN"/>
            <w:rPrChange w:id="13" w:author="Shannon" w:date="2021-03-31T12:17:57Z">
              <w:rPr>
                <w:rFonts w:hint="eastAsia"/>
                <w:color w:val="000000"/>
                <w:sz w:val="30"/>
                <w:szCs w:val="30"/>
                <w:lang w:val="en-US" w:eastAsia="zh-CN"/>
              </w:rPr>
            </w:rPrChange>
          </w:rPr>
          <w:t>pr</w:t>
        </w:r>
      </w:ins>
      <w:ins w:id="14" w:author="Shannon" w:date="2021-03-31T12:16:42Z">
        <w:r>
          <w:rPr>
            <w:rFonts w:hint="eastAsia"/>
            <w:color w:val="000000"/>
            <w:sz w:val="30"/>
            <w:szCs w:val="30"/>
            <w:highlight w:val="yellow"/>
            <w:lang w:val="en-US" w:eastAsia="zh-CN"/>
            <w:rPrChange w:id="15" w:author="Shannon" w:date="2021-03-31T12:17:57Z">
              <w:rPr>
                <w:rFonts w:hint="eastAsia"/>
                <w:color w:val="000000"/>
                <w:sz w:val="30"/>
                <w:szCs w:val="30"/>
                <w:lang w:val="en-US" w:eastAsia="zh-CN"/>
              </w:rPr>
            </w:rPrChange>
          </w:rPr>
          <w:t>ead</w:t>
        </w:r>
      </w:ins>
      <w:del w:id="16" w:author="Shannon" w:date="2021-03-31T12:16:36Z">
        <w:r>
          <w:rPr>
            <w:color w:val="000000"/>
            <w:sz w:val="30"/>
            <w:szCs w:val="30"/>
          </w:rPr>
          <w:delText>wipe</w:delText>
        </w:r>
      </w:del>
      <w:r>
        <w:rPr>
          <w:color w:val="000000"/>
          <w:sz w:val="30"/>
          <w:szCs w:val="30"/>
        </w:rPr>
        <w:t xml:space="preserve"> the jam on the bread. Though the light was dim, we still had a great time full of talking, laughing and sharing food, which gave me a warm soothing feeling that I would never forget. After dinner, my little brother and I decided to help my mother to do some chores. </w:t>
      </w:r>
    </w:p>
    <w:p>
      <w:pPr>
        <w:ind w:firstLine="300" w:firstLineChars="100"/>
        <w:jc w:val="left"/>
        <w:rPr>
          <w:color w:val="000000"/>
          <w:sz w:val="30"/>
          <w:szCs w:val="30"/>
        </w:rPr>
      </w:pPr>
      <w:r>
        <w:rPr>
          <w:color w:val="000000"/>
          <w:sz w:val="30"/>
          <w:szCs w:val="30"/>
        </w:rPr>
        <w:t xml:space="preserve"> I helped my mom to wash the dishes and my little brother began to sweep the floor. I scrubbed off the remnants of those delicious sausages. My little brother swept the</w:t>
      </w:r>
      <w:r>
        <w:rPr>
          <w:color w:val="000000"/>
          <w:sz w:val="30"/>
          <w:szCs w:val="30"/>
          <w:highlight w:val="yellow"/>
          <w:rPrChange w:id="17" w:author="Shannon" w:date="2021-03-31T12:17:50Z">
            <w:rPr>
              <w:color w:val="000000"/>
              <w:sz w:val="30"/>
              <w:szCs w:val="30"/>
            </w:rPr>
          </w:rPrChange>
        </w:rPr>
        <w:t xml:space="preserve"> ground</w:t>
      </w:r>
      <w:r>
        <w:rPr>
          <w:color w:val="000000"/>
          <w:sz w:val="30"/>
          <w:szCs w:val="30"/>
        </w:rPr>
        <w:t xml:space="preserve"> carefully. After doing the chores, my mom said: “Let’s read a chapter of Harry Potter.” “Yes</w:t>
      </w:r>
      <w:ins w:id="18" w:author="Shannon" w:date="2021-03-31T12:18:13Z">
        <w:r>
          <w:rPr>
            <w:rFonts w:hint="eastAsia"/>
            <w:color w:val="000000"/>
            <w:sz w:val="30"/>
            <w:szCs w:val="30"/>
            <w:lang w:val="en-US" w:eastAsia="zh-CN"/>
          </w:rPr>
          <w:t>,</w:t>
        </w:r>
      </w:ins>
      <w:del w:id="19" w:author="Shannon" w:date="2021-03-31T12:18:13Z">
        <w:r>
          <w:rPr>
            <w:color w:val="000000"/>
            <w:sz w:val="30"/>
            <w:szCs w:val="30"/>
          </w:rPr>
          <w:delText>.</w:delText>
        </w:r>
      </w:del>
      <w:r>
        <w:rPr>
          <w:color w:val="000000"/>
          <w:sz w:val="30"/>
          <w:szCs w:val="30"/>
        </w:rPr>
        <w:t xml:space="preserve">” My little brother and I said cheerfully together. We sat around and my brother sat on my mom’s lap. My mom began to read. </w:t>
      </w:r>
      <w:r>
        <w:rPr>
          <w:color w:val="000000"/>
          <w:sz w:val="30"/>
          <w:szCs w:val="30"/>
          <w:highlight w:val="yellow"/>
          <w:rPrChange w:id="20" w:author="Shannon" w:date="2021-03-31T12:19:30Z">
            <w:rPr>
              <w:color w:val="000000"/>
              <w:sz w:val="30"/>
              <w:szCs w:val="30"/>
            </w:rPr>
          </w:rPrChange>
        </w:rPr>
        <w:t>The</w:t>
      </w:r>
      <w:r>
        <w:rPr>
          <w:color w:val="000000"/>
          <w:sz w:val="30"/>
          <w:szCs w:val="30"/>
        </w:rPr>
        <w:t xml:space="preserve"> Harry Potter was very interesting. We laughed together at the funny part and became excited </w:t>
      </w:r>
      <w:r>
        <w:rPr>
          <w:color w:val="000000"/>
          <w:sz w:val="30"/>
          <w:szCs w:val="30"/>
          <w:highlight w:val="yellow"/>
          <w:rPrChange w:id="21" w:author="Shannon" w:date="2021-03-31T12:19:48Z">
            <w:rPr>
              <w:color w:val="000000"/>
              <w:sz w:val="30"/>
              <w:szCs w:val="30"/>
            </w:rPr>
          </w:rPrChange>
        </w:rPr>
        <w:t>at</w:t>
      </w:r>
      <w:r>
        <w:rPr>
          <w:color w:val="000000"/>
          <w:sz w:val="30"/>
          <w:szCs w:val="30"/>
        </w:rPr>
        <w:t xml:space="preserve"> the exciting part. I had a great time with my little brother because he was so funny acting like Harry Potter and I was laughing all the time. My mom finally finished reading and I decided to </w:t>
      </w:r>
      <w:ins w:id="22" w:author="Shannon" w:date="2021-03-31T12:20:39Z">
        <w:r>
          <w:rPr>
            <w:rFonts w:hint="eastAsia"/>
            <w:color w:val="000000"/>
            <w:sz w:val="30"/>
            <w:szCs w:val="30"/>
            <w:lang w:val="en-US" w:eastAsia="zh-CN"/>
          </w:rPr>
          <w:t>do</w:t>
        </w:r>
      </w:ins>
      <w:del w:id="23" w:author="Shannon" w:date="2021-03-31T12:20:39Z">
        <w:r>
          <w:rPr>
            <w:color w:val="000000"/>
            <w:sz w:val="30"/>
            <w:szCs w:val="30"/>
          </w:rPr>
          <w:delText>write</w:delText>
        </w:r>
      </w:del>
      <w:r>
        <w:rPr>
          <w:color w:val="000000"/>
          <w:sz w:val="30"/>
          <w:szCs w:val="30"/>
        </w:rPr>
        <w:t xml:space="preserve"> the last part of my homework. </w:t>
      </w:r>
    </w:p>
    <w:p>
      <w:pPr>
        <w:ind w:firstLine="300" w:firstLineChars="100"/>
        <w:jc w:val="left"/>
        <w:rPr>
          <w:color w:val="000000"/>
          <w:sz w:val="30"/>
          <w:szCs w:val="30"/>
        </w:rPr>
      </w:pPr>
      <w:r>
        <w:rPr>
          <w:color w:val="000000"/>
          <w:sz w:val="30"/>
          <w:szCs w:val="30"/>
        </w:rPr>
        <w:t>I placed my homework on the table and began to write. Although I could only use phone light, I finished</w:t>
      </w:r>
      <w:r>
        <w:rPr>
          <w:color w:val="000000"/>
          <w:sz w:val="30"/>
          <w:szCs w:val="30"/>
          <w:highlight w:val="yellow"/>
          <w:rPrChange w:id="24" w:author="Shannon" w:date="2021-03-31T12:21:32Z">
            <w:rPr>
              <w:color w:val="000000"/>
              <w:sz w:val="30"/>
              <w:szCs w:val="30"/>
            </w:rPr>
          </w:rPrChange>
        </w:rPr>
        <w:t xml:space="preserve"> </w:t>
      </w:r>
      <w:ins w:id="25" w:author="Shannon" w:date="2021-03-31T12:21:20Z">
        <w:r>
          <w:rPr>
            <w:rFonts w:hint="eastAsia"/>
            <w:color w:val="000000"/>
            <w:sz w:val="30"/>
            <w:szCs w:val="30"/>
            <w:highlight w:val="yellow"/>
            <w:lang w:val="en-US" w:eastAsia="zh-CN"/>
            <w:rPrChange w:id="26" w:author="Shannon" w:date="2021-03-31T12:21:32Z">
              <w:rPr>
                <w:rFonts w:hint="eastAsia"/>
                <w:color w:val="000000"/>
                <w:sz w:val="30"/>
                <w:szCs w:val="30"/>
                <w:lang w:val="en-US" w:eastAsia="zh-CN"/>
              </w:rPr>
            </w:rPrChange>
          </w:rPr>
          <w:t>all</w:t>
        </w:r>
      </w:ins>
      <w:del w:id="27" w:author="Shannon" w:date="2021-03-31T12:21:19Z">
        <w:r>
          <w:rPr>
            <w:color w:val="000000"/>
            <w:sz w:val="30"/>
            <w:szCs w:val="30"/>
            <w:highlight w:val="yellow"/>
            <w:rPrChange w:id="28" w:author="Shannon" w:date="2021-03-31T12:21:32Z">
              <w:rPr>
                <w:color w:val="000000"/>
                <w:sz w:val="30"/>
                <w:szCs w:val="30"/>
              </w:rPr>
            </w:rPrChange>
          </w:rPr>
          <w:delText>other</w:delText>
        </w:r>
      </w:del>
      <w:r>
        <w:rPr>
          <w:color w:val="000000"/>
          <w:sz w:val="30"/>
          <w:szCs w:val="30"/>
          <w:highlight w:val="yellow"/>
          <w:rPrChange w:id="29" w:author="Shannon" w:date="2021-03-31T12:21:32Z">
            <w:rPr>
              <w:color w:val="000000"/>
              <w:sz w:val="30"/>
              <w:szCs w:val="30"/>
            </w:rPr>
          </w:rPrChange>
        </w:rPr>
        <w:t xml:space="preserve"> </w:t>
      </w:r>
      <w:r>
        <w:rPr>
          <w:color w:val="000000"/>
          <w:sz w:val="30"/>
          <w:szCs w:val="30"/>
        </w:rPr>
        <w:t xml:space="preserve">questions quickly except the most difficult one. </w:t>
      </w:r>
      <w:commentRangeStart w:id="0"/>
      <w:r>
        <w:rPr>
          <w:color w:val="000000"/>
          <w:sz w:val="30"/>
          <w:szCs w:val="30"/>
        </w:rPr>
        <w:t xml:space="preserve">When I </w:t>
      </w:r>
      <w:ins w:id="30" w:author="Shannon" w:date="2021-03-31T17:02:56Z">
        <w:r>
          <w:rPr>
            <w:rFonts w:hint="eastAsia"/>
            <w:color w:val="000000"/>
            <w:sz w:val="30"/>
            <w:szCs w:val="30"/>
            <w:lang w:val="en-US" w:eastAsia="zh-CN"/>
          </w:rPr>
          <w:t xml:space="preserve">was </w:t>
        </w:r>
      </w:ins>
      <w:ins w:id="31" w:author="Shannon" w:date="2021-03-31T17:02:57Z">
        <w:r>
          <w:rPr>
            <w:rFonts w:hint="eastAsia"/>
            <w:color w:val="000000"/>
            <w:sz w:val="30"/>
            <w:szCs w:val="30"/>
            <w:lang w:val="en-US" w:eastAsia="zh-CN"/>
          </w:rPr>
          <w:t>think</w:t>
        </w:r>
      </w:ins>
      <w:ins w:id="32" w:author="Shannon" w:date="2021-03-31T17:02:58Z">
        <w:r>
          <w:rPr>
            <w:rFonts w:hint="eastAsia"/>
            <w:color w:val="000000"/>
            <w:sz w:val="30"/>
            <w:szCs w:val="30"/>
            <w:lang w:val="en-US" w:eastAsia="zh-CN"/>
          </w:rPr>
          <w:t>i</w:t>
        </w:r>
      </w:ins>
      <w:ins w:id="33" w:author="Shannon" w:date="2021-03-31T17:02:59Z">
        <w:r>
          <w:rPr>
            <w:rFonts w:hint="eastAsia"/>
            <w:color w:val="000000"/>
            <w:sz w:val="30"/>
            <w:szCs w:val="30"/>
            <w:lang w:val="en-US" w:eastAsia="zh-CN"/>
          </w:rPr>
          <w:t xml:space="preserve">ng </w:t>
        </w:r>
      </w:ins>
      <w:ins w:id="34" w:author="Shannon" w:date="2021-03-31T17:03:00Z">
        <w:r>
          <w:rPr>
            <w:rFonts w:hint="eastAsia"/>
            <w:color w:val="000000"/>
            <w:sz w:val="30"/>
            <w:szCs w:val="30"/>
            <w:lang w:val="en-US" w:eastAsia="zh-CN"/>
          </w:rPr>
          <w:t>it</w:t>
        </w:r>
      </w:ins>
      <w:ins w:id="35" w:author="Shannon" w:date="2021-03-31T17:03:08Z">
        <w:r>
          <w:rPr>
            <w:rFonts w:hint="eastAsia"/>
            <w:color w:val="000000"/>
            <w:sz w:val="30"/>
            <w:szCs w:val="30"/>
            <w:lang w:val="en-US" w:eastAsia="zh-CN"/>
          </w:rPr>
          <w:t xml:space="preserve"> ov</w:t>
        </w:r>
      </w:ins>
      <w:ins w:id="36" w:author="Shannon" w:date="2021-03-31T17:03:09Z">
        <w:r>
          <w:rPr>
            <w:rFonts w:hint="eastAsia"/>
            <w:color w:val="000000"/>
            <w:sz w:val="30"/>
            <w:szCs w:val="30"/>
            <w:lang w:val="en-US" w:eastAsia="zh-CN"/>
          </w:rPr>
          <w:t>er</w:t>
        </w:r>
      </w:ins>
      <w:del w:id="37" w:author="Shannon" w:date="2021-03-31T17:02:51Z">
        <w:r>
          <w:rPr>
            <w:color w:val="000000"/>
            <w:sz w:val="30"/>
            <w:szCs w:val="30"/>
          </w:rPr>
          <w:delText>thought about it again and again</w:delText>
        </w:r>
      </w:del>
      <w:r>
        <w:rPr>
          <w:color w:val="000000"/>
          <w:sz w:val="30"/>
          <w:szCs w:val="30"/>
        </w:rPr>
        <w:t>, I saw a monster-like creature was in front of me</w:t>
      </w:r>
      <w:commentRangeEnd w:id="0"/>
      <w:r>
        <w:commentReference w:id="0"/>
      </w:r>
      <w:r>
        <w:rPr>
          <w:color w:val="000000"/>
          <w:sz w:val="30"/>
          <w:szCs w:val="30"/>
        </w:rPr>
        <w:t>. It had a scary white face and was like a skeleton. “Help</w:t>
      </w:r>
      <w:bookmarkStart w:id="0" w:name="_GoBack"/>
      <w:bookmarkEnd w:id="0"/>
      <w:r>
        <w:rPr>
          <w:color w:val="000000"/>
          <w:sz w:val="30"/>
          <w:szCs w:val="30"/>
        </w:rPr>
        <w:t xml:space="preserve">!” I jumped up and cried out. But there was only my little brother and my mom’s laughter and the skeleton </w:t>
      </w:r>
      <w:del w:id="38" w:author="Shannon" w:date="2021-03-31T12:22:36Z">
        <w:r>
          <w:rPr>
            <w:color w:val="000000"/>
            <w:sz w:val="30"/>
            <w:szCs w:val="30"/>
          </w:rPr>
          <w:delText>was</w:delText>
        </w:r>
      </w:del>
      <w:r>
        <w:rPr>
          <w:color w:val="000000"/>
          <w:sz w:val="30"/>
          <w:szCs w:val="30"/>
        </w:rPr>
        <w:t xml:space="preserve"> disappeared. “I pretended like a skeleton by holding the flashlight to my face</w:t>
      </w:r>
      <w:ins w:id="39" w:author="Shannon" w:date="2021-03-31T12:22:54Z">
        <w:r>
          <w:rPr>
            <w:rFonts w:hint="eastAsia"/>
            <w:color w:val="000000"/>
            <w:sz w:val="30"/>
            <w:szCs w:val="30"/>
            <w:lang w:val="en-US" w:eastAsia="zh-CN"/>
          </w:rPr>
          <w:t>,</w:t>
        </w:r>
      </w:ins>
      <w:del w:id="40" w:author="Shannon" w:date="2021-03-31T12:22:54Z">
        <w:r>
          <w:rPr>
            <w:color w:val="000000"/>
            <w:sz w:val="30"/>
            <w:szCs w:val="30"/>
          </w:rPr>
          <w:delText>.</w:delText>
        </w:r>
      </w:del>
      <w:r>
        <w:rPr>
          <w:color w:val="000000"/>
          <w:sz w:val="30"/>
          <w:szCs w:val="30"/>
        </w:rPr>
        <w:t xml:space="preserve">” My little brother said, laughing. I suddenly understood and laughed, too. </w:t>
      </w:r>
    </w:p>
    <w:p>
      <w:pPr>
        <w:jc w:val="left"/>
        <w:rPr>
          <w:color w:val="000000"/>
          <w:sz w:val="30"/>
          <w:szCs w:val="30"/>
        </w:rPr>
      </w:pPr>
      <w:r>
        <w:rPr>
          <w:sz w:val="32"/>
          <w:szCs w:val="32"/>
        </w:rPr>
        <w:t xml:space="preserve">  Finally, the electricity </w:t>
      </w:r>
      <w:commentRangeStart w:id="1"/>
      <w:r>
        <w:rPr>
          <w:sz w:val="32"/>
          <w:szCs w:val="32"/>
          <w:highlight w:val="yellow"/>
          <w:rPrChange w:id="41" w:author="Shannon" w:date="2021-03-31T12:23:37Z">
            <w:rPr>
              <w:sz w:val="32"/>
              <w:szCs w:val="32"/>
            </w:rPr>
          </w:rPrChange>
        </w:rPr>
        <w:t>came</w:t>
      </w:r>
      <w:commentRangeEnd w:id="1"/>
      <w:r>
        <w:commentReference w:id="1"/>
      </w:r>
      <w:r>
        <w:rPr>
          <w:sz w:val="32"/>
          <w:szCs w:val="32"/>
        </w:rPr>
        <w:t xml:space="preserve"> when we were still laughing and our special experience ended at last with a funny joke. The time my family and I spent toge</w:t>
      </w:r>
      <w:ins w:id="42" w:author="Shannon" w:date="2021-03-31T12:24:38Z">
        <w:r>
          <w:rPr>
            <w:rFonts w:hint="eastAsia"/>
            <w:sz w:val="32"/>
            <w:szCs w:val="32"/>
            <w:lang w:val="en-US" w:eastAsia="zh-CN"/>
          </w:rPr>
          <w:t>s</w:t>
        </w:r>
      </w:ins>
      <w:r>
        <w:rPr>
          <w:sz w:val="32"/>
          <w:szCs w:val="32"/>
        </w:rPr>
        <w:t xml:space="preserve">ther in the dark was fun and the most precious. Whenever we go to that apartment, we will talk about it and laugh very hard.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3-31T17:06:27Z" w:initials="">
    <w:p w14:paraId="185175BE">
      <w:pPr>
        <w:pStyle w:val="3"/>
        <w:rPr>
          <w:rFonts w:hint="eastAsia" w:eastAsiaTheme="minorEastAsia"/>
          <w:lang w:eastAsia="zh-CN"/>
        </w:rPr>
      </w:pPr>
      <w:r>
        <w:rPr>
          <w:rFonts w:hint="eastAsia"/>
          <w:lang w:eastAsia="zh-CN"/>
        </w:rPr>
        <w:t>此处的修改，调整了时态，使句意更能表达当时的场景</w:t>
      </w:r>
    </w:p>
  </w:comment>
  <w:comment w:id="1" w:author="Shannon" w:date="2021-03-31T12:23:40Z" w:initials="">
    <w:p w14:paraId="70A16A03">
      <w:pPr>
        <w:pStyle w:val="3"/>
        <w:rPr>
          <w:rFonts w:hint="default" w:eastAsiaTheme="minorEastAsia"/>
          <w:lang w:val="en-US" w:eastAsia="zh-CN"/>
        </w:rPr>
      </w:pPr>
      <w:r>
        <w:rPr>
          <w:rFonts w:hint="eastAsia"/>
          <w:lang w:val="en-US" w:eastAsia="zh-CN"/>
        </w:rPr>
        <w:t xml:space="preserve">Will </w:t>
      </w:r>
      <w:r>
        <w:rPr>
          <w:rFonts w:hint="default"/>
          <w:lang w:val="en-US" w:eastAsia="zh-CN"/>
        </w:rPr>
        <w:t>‘</w:t>
      </w:r>
      <w:r>
        <w:rPr>
          <w:rFonts w:hint="eastAsia"/>
          <w:lang w:val="en-US" w:eastAsia="zh-CN"/>
        </w:rPr>
        <w:t>recovered</w:t>
      </w:r>
      <w:r>
        <w:rPr>
          <w:rFonts w:hint="default"/>
          <w:lang w:val="en-US" w:eastAsia="zh-CN"/>
        </w:rPr>
        <w:t>’</w:t>
      </w:r>
      <w:r>
        <w:rPr>
          <w:rFonts w:hint="eastAsia"/>
          <w:lang w:val="en-US" w:eastAsia="zh-CN"/>
        </w:rPr>
        <w:t xml:space="preserve"> a better choice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5175BE" w15:done="0"/>
  <w15:commentEx w15:paraId="70A16A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EB"/>
    <w:rsid w:val="00042F06"/>
    <w:rsid w:val="0006049D"/>
    <w:rsid w:val="001335EE"/>
    <w:rsid w:val="001425F8"/>
    <w:rsid w:val="00657922"/>
    <w:rsid w:val="00675575"/>
    <w:rsid w:val="00690D5C"/>
    <w:rsid w:val="006B3264"/>
    <w:rsid w:val="008D1ABF"/>
    <w:rsid w:val="00B43933"/>
    <w:rsid w:val="00D50EEB"/>
    <w:rsid w:val="00D77C34"/>
    <w:rsid w:val="17B37263"/>
    <w:rsid w:val="324E5E36"/>
    <w:rsid w:val="52B0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2"/>
    <w:qFormat/>
    <w:uiPriority w:val="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uiPriority w:val="0"/>
    <w:rPr>
      <w:rFonts w:asciiTheme="minorHAnsi" w:hAnsiTheme="minorHAnsi" w:eastAsiaTheme="minorEastAsia" w:cstheme="minorBidi"/>
      <w:kern w:val="2"/>
      <w:sz w:val="18"/>
      <w:szCs w:val="18"/>
    </w:rPr>
  </w:style>
  <w:style w:type="character" w:customStyle="1" w:styleId="11">
    <w:name w:val="页脚 字符"/>
    <w:basedOn w:val="9"/>
    <w:link w:val="4"/>
    <w:uiPriority w:val="0"/>
    <w:rPr>
      <w:rFonts w:asciiTheme="minorHAnsi" w:hAnsiTheme="minorHAnsi" w:eastAsiaTheme="minorEastAsia" w:cstheme="minorBidi"/>
      <w:kern w:val="2"/>
      <w:sz w:val="18"/>
      <w:szCs w:val="18"/>
    </w:rPr>
  </w:style>
  <w:style w:type="character" w:customStyle="1" w:styleId="12">
    <w:name w:val="标题 字符"/>
    <w:basedOn w:val="9"/>
    <w:link w:val="6"/>
    <w:uiPriority w:val="0"/>
    <w:rPr>
      <w:rFonts w:asciiTheme="majorHAnsi" w:hAnsiTheme="majorHAnsi" w:eastAsiaTheme="majorEastAsia" w:cstheme="majorBidi"/>
      <w:b/>
      <w:bCs/>
      <w:kern w:val="2"/>
      <w:sz w:val="32"/>
      <w:szCs w:val="32"/>
    </w:rPr>
  </w:style>
  <w:style w:type="character" w:customStyle="1" w:styleId="13">
    <w:name w:val="标题 1 字符"/>
    <w:basedOn w:val="9"/>
    <w:link w:val="2"/>
    <w:uiPriority w:val="0"/>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462</Words>
  <Characters>2634</Characters>
  <Lines>21</Lines>
  <Paragraphs>6</Paragraphs>
  <TotalTime>80</TotalTime>
  <ScaleCrop>false</ScaleCrop>
  <LinksUpToDate>false</LinksUpToDate>
  <CharactersWithSpaces>3090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2021-03-15T18:12:00Z</dcterms:created>
  <dc:creator>王文静的 iPad</dc:creator>
  <cp:lastModifiedBy>Shannon</cp:lastModifiedBy>
  <dcterms:modified xsi:type="dcterms:W3CDTF">2021-03-31T09:08:27Z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1B796F8FD7E34AA597824F1699A90183</vt:lpwstr>
  </property>
</Properties>
</file>