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Great </w:t>
      </w:r>
      <w:r>
        <w:rPr>
          <w:sz w:val="32"/>
          <w:szCs w:val="32"/>
          <w:lang w:val="en-US"/>
        </w:rPr>
        <w:t>W</w:t>
      </w:r>
      <w:r>
        <w:rPr>
          <w:sz w:val="32"/>
          <w:szCs w:val="32"/>
        </w:rPr>
        <w:t>riting homework</w:t>
      </w: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as different as</w:t>
      </w:r>
      <w:r>
        <w:rPr>
          <w:b/>
          <w:bCs/>
          <w:sz w:val="32"/>
          <w:szCs w:val="32"/>
          <w:lang w:val="en-US"/>
        </w:rPr>
        <w:t xml:space="preserve"> one </w:t>
      </w:r>
      <w:r>
        <w:rPr>
          <w:b/>
          <w:bCs/>
          <w:sz w:val="32"/>
          <w:szCs w:val="32"/>
        </w:rPr>
        <w:t xml:space="preserve">would </w:t>
      </w:r>
      <w:r>
        <w:rPr>
          <w:b/>
          <w:bCs/>
          <w:sz w:val="32"/>
          <w:szCs w:val="32"/>
          <w:lang w:val="en-US"/>
        </w:rPr>
        <w:t>th</w:t>
      </w:r>
      <w:r>
        <w:rPr>
          <w:b/>
          <w:bCs/>
          <w:sz w:val="32"/>
          <w:szCs w:val="32"/>
        </w:rPr>
        <w:t>ink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b w:val="0"/>
          <w:bCs w:val="0"/>
          <w:sz w:val="32"/>
          <w:szCs w:val="32"/>
          <w:lang w:val="en-US"/>
        </w:rPr>
        <w:t xml:space="preserve">1. Writer compares Brazil and the United States in this essay.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2. Writer uses poin</w:t>
      </w:r>
      <w:bookmarkStart w:id="0" w:name="_GoBack"/>
      <w:bookmarkEnd w:id="0"/>
      <w:r>
        <w:rPr>
          <w:b w:val="0"/>
          <w:bCs w:val="0"/>
          <w:sz w:val="32"/>
          <w:szCs w:val="32"/>
          <w:lang w:val="en-US"/>
        </w:rPr>
        <w:t xml:space="preserve">t-by-point method of organization.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3. The </w:t>
      </w:r>
      <w:r>
        <w:rPr>
          <w:b w:val="0"/>
          <w:bCs w:val="0"/>
          <w:sz w:val="32"/>
          <w:szCs w:val="32"/>
        </w:rPr>
        <w:t>H</w:t>
      </w:r>
      <w:r>
        <w:rPr>
          <w:b w:val="0"/>
          <w:bCs w:val="0"/>
          <w:sz w:val="32"/>
          <w:szCs w:val="32"/>
          <w:lang w:val="en-US"/>
        </w:rPr>
        <w:t>oo</w:t>
      </w:r>
      <w:r>
        <w:rPr>
          <w:b w:val="0"/>
          <w:bCs w:val="0"/>
          <w:sz w:val="32"/>
          <w:szCs w:val="32"/>
        </w:rPr>
        <w:t>k</w:t>
      </w:r>
      <w:r>
        <w:rPr>
          <w:b w:val="0"/>
          <w:bCs w:val="0"/>
          <w:sz w:val="32"/>
          <w:szCs w:val="32"/>
          <w:lang w:val="en-US"/>
        </w:rPr>
        <w:t xml:space="preserve"> is all the countries in the world are unique.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4. The thesis statement is on the contrary, they share many similarities. The thesis is restated in the conclusion. The sentence </w:t>
      </w:r>
      <w:ins w:id="0" w:author="Shannon" w:date="2021-04-07T10:31:36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>is</w:t>
        </w:r>
      </w:ins>
      <w:ins w:id="1" w:author="Shannon" w:date="2021-04-07T10:31:39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 xml:space="preserve">: </w:t>
        </w:r>
      </w:ins>
      <w:ins w:id="2" w:author="Shannon" w:date="2021-04-07T10:30:39Z">
        <w:r>
          <w:rPr>
            <w:rFonts w:hint="default"/>
            <w:b w:val="0"/>
            <w:bCs w:val="0"/>
            <w:sz w:val="32"/>
            <w:szCs w:val="32"/>
            <w:lang w:val="en-US" w:eastAsia="zh-CN"/>
          </w:rPr>
          <w:t>“</w:t>
        </w:r>
      </w:ins>
      <w:r>
        <w:rPr>
          <w:b w:val="0"/>
          <w:bCs w:val="0"/>
          <w:sz w:val="32"/>
          <w:szCs w:val="32"/>
          <w:lang w:val="en-US"/>
        </w:rPr>
        <w:t>Also Brazil and the United States are unique countries there are remarkable similarities in their size</w:t>
      </w:r>
      <w:ins w:id="3" w:author="Shannon" w:date="2021-04-07T10:31:00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>,</w:t>
        </w:r>
      </w:ins>
      <w:r>
        <w:rPr>
          <w:b w:val="0"/>
          <w:bCs w:val="0"/>
          <w:sz w:val="32"/>
          <w:szCs w:val="32"/>
          <w:lang w:val="en-US"/>
        </w:rPr>
        <w:t xml:space="preserve"> ethnic</w:t>
      </w:r>
      <w:ins w:id="4" w:author="Shannon" w:date="2021-04-07T10:31:02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>,</w:t>
        </w:r>
      </w:ins>
      <w:r>
        <w:rPr>
          <w:b w:val="0"/>
          <w:bCs w:val="0"/>
          <w:sz w:val="32"/>
          <w:szCs w:val="32"/>
          <w:lang w:val="en-US"/>
        </w:rPr>
        <w:t xml:space="preserve"> diversity</w:t>
      </w:r>
      <w:ins w:id="5" w:author="Shannon" w:date="2021-04-07T10:31:05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>,</w:t>
        </w:r>
      </w:ins>
      <w:r>
        <w:rPr>
          <w:b w:val="0"/>
          <w:bCs w:val="0"/>
          <w:sz w:val="32"/>
          <w:szCs w:val="32"/>
          <w:lang w:val="en-US"/>
        </w:rPr>
        <w:t xml:space="preserve"> and personal values</w:t>
      </w:r>
      <w:ins w:id="6" w:author="Shannon" w:date="2021-04-07T10:31:44Z">
        <w:r>
          <w:rPr>
            <w:rFonts w:hint="eastAsia"/>
            <w:b w:val="0"/>
            <w:bCs w:val="0"/>
            <w:sz w:val="32"/>
            <w:szCs w:val="32"/>
            <w:lang w:val="en-US" w:eastAsia="zh-CN"/>
          </w:rPr>
          <w:t>.</w:t>
        </w:r>
      </w:ins>
      <w:ins w:id="7" w:author="Shannon" w:date="2021-04-07T10:31:45Z">
        <w:r>
          <w:rPr>
            <w:rFonts w:hint="default"/>
            <w:b w:val="0"/>
            <w:bCs w:val="0"/>
            <w:sz w:val="32"/>
            <w:szCs w:val="32"/>
            <w:lang w:val="en-US" w:eastAsia="zh-CN"/>
          </w:rPr>
          <w:t>”</w:t>
        </w:r>
      </w:ins>
      <w:r>
        <w:rPr>
          <w:b w:val="0"/>
          <w:bCs w:val="0"/>
          <w:sz w:val="32"/>
          <w:szCs w:val="32"/>
          <w:lang w:val="en-US"/>
        </w:rPr>
        <w:t xml:space="preserve"> </w:t>
      </w:r>
      <w:del w:id="8" w:author="Shannon" w:date="2021-04-07T10:32:34Z">
        <w:r>
          <w:rPr>
            <w:b w:val="0"/>
            <w:bCs w:val="0"/>
            <w:sz w:val="32"/>
            <w:szCs w:val="32"/>
            <w:lang w:val="en-US"/>
          </w:rPr>
          <w:delText>restates the thesis.</w:delText>
        </w:r>
      </w:del>
      <w:r>
        <w:rPr>
          <w:b w:val="0"/>
          <w:bCs w:val="0"/>
          <w:sz w:val="32"/>
          <w:szCs w:val="32"/>
          <w:lang w:val="en-US"/>
        </w:rPr>
        <w:t xml:space="preserve"> </w:t>
      </w:r>
    </w:p>
    <w:p>
      <w:pPr>
        <w:jc w:val="left"/>
        <w:rPr>
          <w:b w:val="0"/>
          <w:bCs w:val="0"/>
          <w:sz w:val="32"/>
          <w:szCs w:val="32"/>
          <w:vertAlign w:val="baseline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5. </w:t>
      </w:r>
    </w:p>
    <w:tbl>
      <w:tblPr>
        <w:tblStyle w:val="4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6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Brazil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United States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a. Brazil is large and covers almost half of the </w:t>
            </w:r>
            <w:ins w:id="9" w:author="Shannon" w:date="2021-04-07T10:34:35Z">
              <w:r>
                <w:rPr>
                  <w:rFonts w:hint="eastAsia"/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 w:eastAsia="zh-CN"/>
                </w:rPr>
                <w:t>S</w:t>
              </w:r>
            </w:ins>
            <w:ins w:id="10" w:author="Shannon" w:date="2021-04-07T10:33:38Z">
              <w:r>
                <w:rPr>
                  <w:rFonts w:hint="eastAsia"/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 w:eastAsia="zh-CN"/>
                </w:rPr>
                <w:t>out</w:t>
              </w:r>
            </w:ins>
            <w:ins w:id="11" w:author="Shannon" w:date="2021-04-07T10:33:39Z">
              <w:r>
                <w:rPr>
                  <w:rFonts w:hint="eastAsia"/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 w:eastAsia="zh-CN"/>
                </w:rPr>
                <w:t>h</w:t>
              </w:r>
            </w:ins>
            <w:del w:id="12" w:author="Shannon" w:date="2021-04-07T10:33:35Z">
              <w:r>
                <w:rPr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/>
                </w:rPr>
                <w:delText>stalls</w:delText>
              </w:r>
            </w:del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 American continent. 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a. United States is large too and it covers most of the </w:t>
            </w:r>
            <w:ins w:id="13" w:author="Shannon" w:date="2021-04-07T10:39:01Z">
              <w:r>
                <w:rPr>
                  <w:rFonts w:hint="eastAsia"/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 w:eastAsia="zh-CN"/>
                </w:rPr>
                <w:t>N</w:t>
              </w:r>
            </w:ins>
            <w:del w:id="14" w:author="Shannon" w:date="2021-04-07T10:39:00Z">
              <w:r>
                <w:rPr>
                  <w:b w:val="0"/>
                  <w:bCs w:val="0"/>
                  <w:color w:val="000000"/>
                  <w:sz w:val="32"/>
                  <w:szCs w:val="32"/>
                  <w:vertAlign w:val="baseline"/>
                  <w:lang w:val="en-US"/>
                </w:rPr>
                <w:delText>n</w:delText>
              </w:r>
            </w:del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orth American continent.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b. Few Brazilian have traveled extensively in their country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b. Most Americans have visited only a few of the 50 states.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c. The w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</w:rPr>
              <w:t xml:space="preserve">eather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varies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</w:rPr>
              <w:t>greatly from one area to another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. </w:t>
            </w:r>
          </w:p>
        </w:tc>
        <w:tc>
          <w:tcPr>
            <w:tcW w:w="4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c.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</w:rPr>
              <w:t xml:space="preserve">The weather can be extremely different in the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n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</w:rPr>
              <w:t xml:space="preserve">orthern and the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southern 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</w:rPr>
              <w:t>parts of the country</w:t>
            </w:r>
            <w:r>
              <w:rPr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 xml:space="preserve">. </w:t>
            </w:r>
          </w:p>
        </w:tc>
      </w:tr>
    </w:tbl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6. Writer offers an opinion. Although Brazil and the United States are unique countries, there are remarkable similarities in their size ethnic diversity and personal values. </w:t>
      </w:r>
    </w:p>
    <w:p>
      <w:pPr>
        <w:jc w:val="left"/>
        <w:rPr>
          <w:ins w:id="15" w:author="Shannon" w:date="2021-04-07T10:43:48Z"/>
          <w:b w:val="0"/>
          <w:bCs w:val="0"/>
          <w:sz w:val="32"/>
          <w:szCs w:val="32"/>
          <w:lang w:val="en-US"/>
        </w:rPr>
      </w:pPr>
      <w:ins w:id="16" w:author="Shannon" w:date="2021-04-07T10:43:48Z">
        <w:r>
          <w:rPr>
            <w:b w:val="0"/>
            <w:bCs w:val="0"/>
            <w:sz w:val="32"/>
            <w:szCs w:val="32"/>
            <w:lang w:val="en-US" w:eastAsia="zh-CN"/>
          </w:rPr>
          <w:t xml:space="preserve">Opinion: “Nevertheless, it is important </w:t>
        </w:r>
      </w:ins>
    </w:p>
    <w:p>
      <w:pPr>
        <w:jc w:val="left"/>
        <w:rPr>
          <w:ins w:id="17" w:author="Shannon" w:date="2021-04-07T10:43:48Z"/>
          <w:b w:val="0"/>
          <w:bCs w:val="0"/>
          <w:sz w:val="32"/>
          <w:szCs w:val="32"/>
          <w:lang w:val="en-US"/>
        </w:rPr>
      </w:pPr>
      <w:ins w:id="18" w:author="Shannon" w:date="2021-04-07T10:43:48Z">
        <w:r>
          <w:rPr>
            <w:rFonts w:hint="default"/>
            <w:b w:val="0"/>
            <w:bCs w:val="0"/>
            <w:sz w:val="32"/>
            <w:szCs w:val="32"/>
            <w:lang w:val="en-US" w:eastAsia="zh-CN"/>
          </w:rPr>
          <w:t xml:space="preserve">to remember that people as a whole have </w:t>
        </w:r>
      </w:ins>
    </w:p>
    <w:p>
      <w:pPr>
        <w:jc w:val="left"/>
        <w:rPr>
          <w:ins w:id="19" w:author="Shannon" w:date="2021-04-07T10:43:48Z"/>
          <w:b w:val="0"/>
          <w:bCs w:val="0"/>
          <w:sz w:val="32"/>
          <w:szCs w:val="32"/>
          <w:lang w:val="en-US"/>
        </w:rPr>
      </w:pPr>
      <w:ins w:id="20" w:author="Shannon" w:date="2021-04-07T10:43:48Z">
        <w:r>
          <w:rPr>
            <w:rFonts w:hint="default"/>
            <w:b w:val="0"/>
            <w:bCs w:val="0"/>
            <w:sz w:val="32"/>
            <w:szCs w:val="32"/>
            <w:lang w:val="en-US" w:eastAsia="zh-CN"/>
          </w:rPr>
          <w:t xml:space="preserve">more in common than they generally think </w:t>
        </w:r>
      </w:ins>
    </w:p>
    <w:p>
      <w:pPr>
        <w:jc w:val="left"/>
        <w:rPr>
          <w:ins w:id="21" w:author="Shannon" w:date="2021-04-07T10:43:48Z"/>
          <w:b w:val="0"/>
          <w:bCs w:val="0"/>
          <w:sz w:val="32"/>
          <w:szCs w:val="32"/>
          <w:lang w:val="en-US"/>
        </w:rPr>
      </w:pPr>
      <w:ins w:id="22" w:author="Shannon" w:date="2021-04-07T10:43:48Z">
        <w:r>
          <w:rPr>
            <w:rFonts w:hint="default"/>
            <w:b w:val="0"/>
            <w:bCs w:val="0"/>
            <w:sz w:val="32"/>
            <w:szCs w:val="32"/>
            <w:lang w:val="en-US" w:eastAsia="zh-CN"/>
          </w:rPr>
          <w:t>they do.”</w:t>
        </w:r>
      </w:ins>
    </w:p>
    <w:p>
      <w:pPr>
        <w:jc w:val="left"/>
        <w:rPr>
          <w:b w:val="0"/>
          <w:bCs w:val="0"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as different as one might think outline</w:t>
      </w:r>
    </w:p>
    <w:p>
      <w:pPr>
        <w:jc w:val="left"/>
        <w:rPr>
          <w:b w:val="0"/>
          <w:bCs w:val="0"/>
          <w:sz w:val="32"/>
          <w:szCs w:val="32"/>
        </w:rPr>
      </w:pPr>
      <w:commentRangeStart w:id="0"/>
      <w:r>
        <w:rPr>
          <w:b w:val="0"/>
          <w:bCs w:val="0"/>
          <w:sz w:val="32"/>
          <w:szCs w:val="32"/>
          <w:lang w:val="en-US"/>
        </w:rPr>
        <w:t xml:space="preserve">Title: </w:t>
      </w:r>
      <w:r>
        <w:rPr>
          <w:b w:val="0"/>
          <w:bCs w:val="0"/>
          <w:sz w:val="32"/>
          <w:szCs w:val="32"/>
        </w:rPr>
        <w:t xml:space="preserve">Not as different as one might </w:t>
      </w:r>
      <w:r>
        <w:rPr>
          <w:b w:val="0"/>
          <w:bCs w:val="0"/>
          <w:sz w:val="32"/>
          <w:szCs w:val="32"/>
          <w:lang w:val="en-US"/>
        </w:rPr>
        <w:t>thi</w:t>
      </w:r>
      <w:r>
        <w:rPr>
          <w:b w:val="0"/>
          <w:bCs w:val="0"/>
          <w:sz w:val="32"/>
          <w:szCs w:val="32"/>
        </w:rPr>
        <w:t>nk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1. Introduction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A. Hook: All countries in the world are unique.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B. Connecting information: different location, size, culture, governments, climates, lifestyle.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C. </w:t>
      </w:r>
      <w:r>
        <w:rPr>
          <w:b w:val="0"/>
          <w:bCs w:val="0"/>
          <w:sz w:val="32"/>
          <w:szCs w:val="32"/>
        </w:rPr>
        <w:t>Th</w:t>
      </w:r>
      <w:r>
        <w:rPr>
          <w:b w:val="0"/>
          <w:bCs w:val="0"/>
          <w:sz w:val="32"/>
          <w:szCs w:val="32"/>
          <w:lang w:val="en-US"/>
        </w:rPr>
        <w:t>e</w:t>
      </w:r>
      <w:r>
        <w:rPr>
          <w:b w:val="0"/>
          <w:bCs w:val="0"/>
          <w:sz w:val="32"/>
          <w:szCs w:val="32"/>
        </w:rPr>
        <w:t>sis statement</w:t>
      </w:r>
      <w:r>
        <w:rPr>
          <w:b w:val="0"/>
          <w:bCs w:val="0"/>
          <w:sz w:val="32"/>
          <w:szCs w:val="32"/>
          <w:lang w:val="en-US"/>
        </w:rPr>
        <w:t xml:space="preserve">: On the contrary, they share many similarities. </w:t>
      </w:r>
      <w:commentRangeEnd w:id="0"/>
      <w:r>
        <w:commentReference w:id="0"/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2. </w:t>
      </w:r>
      <w:r>
        <w:rPr>
          <w:b w:val="0"/>
          <w:bCs w:val="0"/>
          <w:sz w:val="32"/>
          <w:szCs w:val="32"/>
        </w:rPr>
        <w:t>Paragraph t</w:t>
      </w:r>
      <w:r>
        <w:rPr>
          <w:b w:val="0"/>
          <w:bCs w:val="0"/>
          <w:sz w:val="32"/>
          <w:szCs w:val="32"/>
          <w:lang w:val="en-US"/>
        </w:rPr>
        <w:t xml:space="preserve">wo </w:t>
      </w:r>
      <w:r>
        <w:rPr>
          <w:b w:val="0"/>
          <w:bCs w:val="0"/>
          <w:sz w:val="32"/>
          <w:szCs w:val="32"/>
        </w:rPr>
        <w:t>topic</w:t>
      </w:r>
      <w:r>
        <w:rPr>
          <w:b w:val="0"/>
          <w:bCs w:val="0"/>
          <w:sz w:val="32"/>
          <w:szCs w:val="32"/>
          <w:lang w:val="en-US"/>
        </w:rPr>
        <w:t xml:space="preserve"> sentence: </w:t>
      </w:r>
      <w:r>
        <w:rPr>
          <w:b w:val="0"/>
          <w:bCs w:val="0"/>
          <w:sz w:val="32"/>
          <w:szCs w:val="32"/>
        </w:rPr>
        <w:t>One important similarities is there size</w:t>
      </w:r>
      <w:r>
        <w:rPr>
          <w:b w:val="0"/>
          <w:bCs w:val="0"/>
          <w:sz w:val="32"/>
          <w:szCs w:val="32"/>
          <w:lang w:val="en-US"/>
        </w:rPr>
        <w:t xml:space="preserve">. </w:t>
      </w:r>
    </w:p>
    <w:p>
      <w:pPr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A. Brazil’s characteristics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   a. Size: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Brazil is large and covers almost half of the </w:t>
      </w:r>
      <w:ins w:id="23" w:author="Shannon" w:date="2021-04-07T10:47:59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>South</w:t>
        </w:r>
      </w:ins>
      <w:del w:id="24" w:author="Shannon" w:date="2021-04-07T10:47:57Z">
        <w:r>
          <w:rPr>
            <w:b w:val="0"/>
            <w:bCs w:val="0"/>
            <w:color w:val="000000"/>
            <w:sz w:val="32"/>
            <w:szCs w:val="32"/>
            <w:vertAlign w:val="baseline"/>
            <w:lang w:val="en-US"/>
          </w:rPr>
          <w:delText>stalls</w:delText>
        </w:r>
      </w:del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American continent.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b. Travel: Few Brazilian have traveled extensively in their country.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c. Climate: The w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eather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varies </w:t>
      </w:r>
      <w:r>
        <w:rPr>
          <w:b w:val="0"/>
          <w:bCs w:val="0"/>
          <w:color w:val="000000"/>
          <w:sz w:val="32"/>
          <w:szCs w:val="32"/>
          <w:vertAlign w:val="baseline"/>
        </w:rPr>
        <w:t>greatly from one area to another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B. United states’s characteristics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a. Size: United States is large too and it covers most of the </w:t>
      </w:r>
      <w:del w:id="25" w:author="Shannon" w:date="2021-04-07T10:48:44Z">
        <w:r>
          <w:rPr>
            <w:rFonts w:hint="default"/>
            <w:b w:val="0"/>
            <w:bCs w:val="0"/>
            <w:color w:val="000000"/>
            <w:sz w:val="32"/>
            <w:szCs w:val="32"/>
            <w:vertAlign w:val="baseline"/>
            <w:lang w:val="en-US"/>
          </w:rPr>
          <w:delText>n</w:delText>
        </w:r>
      </w:del>
      <w:ins w:id="26" w:author="Shannon" w:date="2021-04-07T10:48:44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>-</w:t>
        </w:r>
      </w:ins>
      <w:ins w:id="27" w:author="Shannon" w:date="2021-04-07T10:48:46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>N</w:t>
        </w:r>
      </w:ins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orth American continent.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b. Travel: Most Americans have visited only a few of the 50 states.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c. Climate: 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The weather can be extremely different in the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n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orthern and the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southern </w:t>
      </w:r>
      <w:r>
        <w:rPr>
          <w:b w:val="0"/>
          <w:bCs w:val="0"/>
          <w:color w:val="000000"/>
          <w:sz w:val="32"/>
          <w:szCs w:val="32"/>
          <w:vertAlign w:val="baseline"/>
        </w:rPr>
        <w:t>parts of the country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3. Paragraph three topic sentence: Another similarity is the diversity of ethnic groups.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A. Brazil</w:t>
      </w:r>
    </w:p>
    <w:p>
      <w:pPr>
        <w:jc w:val="left"/>
        <w:rPr>
          <w:rFonts w:hint="eastAsia" w:eastAsiaTheme="minorEastAsia"/>
          <w:b w:val="0"/>
          <w:bCs w:val="0"/>
          <w:color w:val="000000"/>
          <w:sz w:val="32"/>
          <w:szCs w:val="32"/>
          <w:vertAlign w:val="baseline"/>
          <w:lang w:val="en-US" w:eastAsia="zh-CN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a. </w:t>
      </w:r>
      <w:del w:id="28" w:author="Shannon" w:date="2021-04-07T10:53:23Z">
        <w:r>
          <w:rPr>
            <w:b w:val="0"/>
            <w:bCs w:val="0"/>
            <w:color w:val="000000"/>
            <w:sz w:val="32"/>
            <w:szCs w:val="32"/>
            <w:vertAlign w:val="baseline"/>
            <w:lang w:val="en-US"/>
          </w:rPr>
          <w:delText>Western civilization</w:delText>
        </w:r>
      </w:del>
      <w:ins w:id="29" w:author="Shannon" w:date="2021-04-07T10:52:59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 xml:space="preserve"> </w:t>
        </w:r>
      </w:ins>
      <w:ins w:id="30" w:author="Shannon" w:date="2021-04-07T10:53:03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>Colonists from Europe</w:t>
        </w:r>
      </w:ins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b. </w:t>
      </w:r>
      <w:r>
        <w:rPr>
          <w:b w:val="0"/>
          <w:bCs w:val="0"/>
          <w:color w:val="000000"/>
          <w:sz w:val="32"/>
          <w:szCs w:val="32"/>
          <w:vertAlign w:val="baseline"/>
        </w:rPr>
        <w:t>Other ethnic groups</w:t>
      </w:r>
    </w:p>
    <w:p>
      <w:pPr>
        <w:jc w:val="left"/>
        <w:rPr>
          <w:rFonts w:hint="eastAsia" w:eastAsiaTheme="minorEastAsia"/>
          <w:b w:val="0"/>
          <w:bCs w:val="0"/>
          <w:color w:val="000000"/>
          <w:sz w:val="32"/>
          <w:szCs w:val="32"/>
          <w:vertAlign w:val="baseline"/>
          <w:lang w:val="en-US" w:eastAsia="zh-CN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c. Immigrant ethnic groups</w:t>
      </w:r>
      <w:ins w:id="31" w:author="Shannon" w:date="2021-04-07T10:51:18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 xml:space="preserve"> </w:t>
        </w:r>
      </w:ins>
      <w:ins w:id="32" w:author="Shannon" w:date="2021-04-07T10:51:22Z">
        <w:r>
          <w:rPr>
            <w:rFonts w:hint="eastAsia"/>
            <w:b w:val="0"/>
            <w:bCs w:val="0"/>
            <w:color w:val="000000"/>
            <w:sz w:val="32"/>
            <w:szCs w:val="32"/>
            <w:vertAlign w:val="baseline"/>
            <w:lang w:val="en-US" w:eastAsia="zh-CN"/>
          </w:rPr>
          <w:t>“Melting pot” of immigrants and native people</w:t>
        </w:r>
      </w:ins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commentRangeStart w:id="1"/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B. United States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a. Europe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b. Africa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c. The Mediterranean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d. Asia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   e. South America  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4. Paragraph four topic sentence: Finally, individualism is an important value for both Brazilians and Americans.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A. Brazilians’ Believe in freedom: Citizens have the right to do and be whatever they desire as long as they do not hurt others.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B. United States’ believe in freedom: </w:t>
      </w:r>
      <w:r>
        <w:rPr>
          <w:b w:val="0"/>
          <w:bCs w:val="0"/>
          <w:color w:val="000000"/>
          <w:sz w:val="32"/>
          <w:szCs w:val="32"/>
          <w:vertAlign w:val="baseline"/>
        </w:rPr>
        <w:t>Freedom is perhaps the highest value of the people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5. Conclusion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A. Restated thesis: Although Brazil and the United States are unique countries, there are remarkable similarities in their size, ethnic diversity and personal value. </w:t>
      </w:r>
    </w:p>
    <w:p>
      <w:pPr>
        <w:jc w:val="left"/>
        <w:rPr>
          <w:b w:val="0"/>
          <w:bCs w:val="0"/>
          <w:color w:val="000000"/>
          <w:sz w:val="32"/>
          <w:szCs w:val="32"/>
          <w:vertAlign w:val="baseline"/>
          <w:lang w:val="en-US"/>
        </w:rPr>
      </w:pP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  B. </w:t>
      </w:r>
      <w:r>
        <w:rPr>
          <w:b w:val="0"/>
          <w:bCs w:val="0"/>
          <w:color w:val="000000"/>
          <w:sz w:val="32"/>
          <w:szCs w:val="32"/>
          <w:vertAlign w:val="baseline"/>
        </w:rPr>
        <w:t>Opinion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: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Ne</w:t>
      </w:r>
      <w:r>
        <w:rPr>
          <w:b w:val="0"/>
          <w:bCs w:val="0"/>
          <w:color w:val="000000"/>
          <w:sz w:val="32"/>
          <w:szCs w:val="32"/>
          <w:vertAlign w:val="baseline"/>
        </w:rPr>
        <w:t>vertheless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,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 it is important to remember that people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as a whole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 have more in common than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they 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generally 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>think</w:t>
      </w:r>
      <w:r>
        <w:rPr>
          <w:b w:val="0"/>
          <w:bCs w:val="0"/>
          <w:color w:val="000000"/>
          <w:sz w:val="32"/>
          <w:szCs w:val="32"/>
          <w:vertAlign w:val="baseline"/>
        </w:rPr>
        <w:t xml:space="preserve"> they do</w:t>
      </w:r>
      <w:r>
        <w:rPr>
          <w:b w:val="0"/>
          <w:bCs w:val="0"/>
          <w:color w:val="000000"/>
          <w:sz w:val="32"/>
          <w:szCs w:val="32"/>
          <w:vertAlign w:val="baseline"/>
          <w:lang w:val="en-US"/>
        </w:rPr>
        <w:t xml:space="preserve">. </w:t>
      </w:r>
      <w:commentRangeEnd w:id="1"/>
      <w:r>
        <w:commentReference w:id="1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4-07T10:59:52Z" w:initials="">
    <w:p w14:paraId="6BE176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Perfect</w:t>
      </w:r>
    </w:p>
  </w:comment>
  <w:comment w:id="1" w:author="Shannon" w:date="2021-04-07T10:59:29Z" w:initials="">
    <w:p w14:paraId="3EDE07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Excellent!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E176BF" w15:done="0"/>
  <w15:commentEx w15:paraId="3EDE07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16787"/>
    <w:rsid w:val="15420744"/>
    <w:rsid w:val="29DE4DD1"/>
    <w:rsid w:val="4BFE4748"/>
    <w:rsid w:val="534E3242"/>
    <w:rsid w:val="53EE1C6B"/>
    <w:rsid w:val="7176153B"/>
    <w:rsid w:val="72B55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2021-04-07T02:59:00Z</dcterms:created>
  <dc:creator>王文静的 iPad</dc:creator>
  <cp:lastModifiedBy>Shannon</cp:lastModifiedBy>
  <dcterms:modified xsi:type="dcterms:W3CDTF">2021-04-07T03:10:53Z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322D1AA84853408CB8B7E8F3B958CAE6</vt:lpwstr>
  </property>
</Properties>
</file>