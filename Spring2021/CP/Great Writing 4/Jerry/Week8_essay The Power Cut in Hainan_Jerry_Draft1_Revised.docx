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 w:val="30"/>
          <w:szCs w:val="30"/>
        </w:rPr>
      </w:pPr>
      <w:r>
        <w:rPr>
          <w:sz w:val="32"/>
          <w:szCs w:val="32"/>
        </w:rPr>
        <w:t>The Power Cut in Hainan</w:t>
      </w:r>
    </w:p>
    <w:p>
      <w:pPr>
        <w:ind w:firstLine="300" w:firstLineChars="100"/>
        <w:jc w:val="left"/>
        <w:rPr>
          <w:sz w:val="30"/>
          <w:szCs w:val="30"/>
        </w:rPr>
      </w:pPr>
      <w:r>
        <w:rPr>
          <w:color w:val="000000"/>
          <w:sz w:val="30"/>
          <w:szCs w:val="30"/>
        </w:rPr>
        <w:t xml:space="preserve">It was raining hard </w:t>
      </w:r>
      <w:del w:id="0" w:author="anina net" w:date="2021-03-17T18:17:00Z">
        <w:commentRangeStart w:id="0"/>
        <w:r>
          <w:rPr>
            <w:color w:val="000000"/>
            <w:sz w:val="30"/>
            <w:szCs w:val="30"/>
          </w:rPr>
          <w:delText xml:space="preserve">in </w:delText>
        </w:r>
      </w:del>
      <w:ins w:id="1" w:author="anina net" w:date="2021-03-17T18:17:00Z">
        <w:r>
          <w:rPr>
            <w:color w:val="000000"/>
            <w:sz w:val="30"/>
            <w:szCs w:val="30"/>
          </w:rPr>
          <w:t xml:space="preserve">on </w:t>
        </w:r>
      </w:ins>
      <w:r>
        <w:rPr>
          <w:color w:val="000000"/>
          <w:sz w:val="30"/>
          <w:szCs w:val="30"/>
        </w:rPr>
        <w:t>th</w:t>
      </w:r>
      <w:r>
        <w:rPr>
          <w:rFonts w:hint="eastAsia"/>
          <w:color w:val="000000"/>
          <w:sz w:val="30"/>
          <w:szCs w:val="30"/>
        </w:rPr>
        <w:t>at</w:t>
      </w:r>
      <w:r>
        <w:rPr>
          <w:color w:val="000000"/>
          <w:sz w:val="30"/>
          <w:szCs w:val="30"/>
        </w:rPr>
        <w:t xml:space="preserve"> special day</w:t>
      </w:r>
      <w:del w:id="2" w:author="anina net" w:date="2021-03-17T18:17:00Z">
        <w:r>
          <w:rPr>
            <w:color w:val="000000"/>
            <w:sz w:val="30"/>
            <w:szCs w:val="30"/>
          </w:rPr>
          <w:delText>. In that day</w:delText>
        </w:r>
      </w:del>
      <w:r>
        <w:rPr>
          <w:color w:val="000000"/>
          <w:sz w:val="30"/>
          <w:szCs w:val="30"/>
        </w:rPr>
        <w:t xml:space="preserve"> in Hainan</w:t>
      </w:r>
      <w:ins w:id="3" w:author="anina net" w:date="2021-03-17T18:18:00Z">
        <w:r>
          <w:rPr>
            <w:color w:val="000000"/>
            <w:sz w:val="30"/>
            <w:szCs w:val="30"/>
          </w:rPr>
          <w:t>.</w:t>
        </w:r>
      </w:ins>
      <w:del w:id="4" w:author="anina net" w:date="2021-03-17T18:18:00Z">
        <w:r>
          <w:rPr>
            <w:color w:val="000000"/>
            <w:sz w:val="30"/>
            <w:szCs w:val="30"/>
          </w:rPr>
          <w:delText>,</w:delText>
        </w:r>
      </w:del>
      <w:r>
        <w:rPr>
          <w:color w:val="000000"/>
          <w:sz w:val="30"/>
          <w:szCs w:val="30"/>
        </w:rPr>
        <w:t xml:space="preserve"> </w:t>
      </w:r>
      <w:ins w:id="5" w:author="anina net" w:date="2021-03-17T18:18:00Z">
        <w:r>
          <w:rPr>
            <w:color w:val="000000"/>
            <w:sz w:val="30"/>
            <w:szCs w:val="30"/>
          </w:rPr>
          <w:t>M</w:t>
        </w:r>
      </w:ins>
      <w:del w:id="6" w:author="anina net" w:date="2021-03-17T18:18:00Z">
        <w:r>
          <w:rPr>
            <w:color w:val="000000"/>
            <w:sz w:val="30"/>
            <w:szCs w:val="30"/>
          </w:rPr>
          <w:delText>m</w:delText>
        </w:r>
      </w:del>
      <w:r>
        <w:rPr>
          <w:color w:val="000000"/>
          <w:sz w:val="30"/>
          <w:szCs w:val="30"/>
        </w:rPr>
        <w:t>y</w:t>
      </w:r>
      <w:commentRangeEnd w:id="0"/>
      <w:r>
        <w:commentReference w:id="0"/>
      </w:r>
      <w:r>
        <w:rPr>
          <w:color w:val="000000"/>
          <w:sz w:val="30"/>
          <w:szCs w:val="30"/>
        </w:rPr>
        <w:t xml:space="preserve"> little brother was playing with his car toys on the </w:t>
      </w:r>
      <w:ins w:id="7" w:author="anina net" w:date="2021-03-17T18:18:00Z">
        <w:r>
          <w:rPr>
            <w:color w:val="000000"/>
            <w:sz w:val="30"/>
            <w:szCs w:val="30"/>
          </w:rPr>
          <w:t xml:space="preserve">white </w:t>
        </w:r>
      </w:ins>
      <w:r>
        <w:rPr>
          <w:color w:val="000000"/>
          <w:sz w:val="30"/>
          <w:szCs w:val="30"/>
        </w:rPr>
        <w:t xml:space="preserve">sofa. My mom was cooking in the kitchen and I was </w:t>
      </w:r>
      <w:r>
        <w:rPr>
          <w:color w:val="000000"/>
          <w:sz w:val="30"/>
          <w:szCs w:val="30"/>
          <w:highlight w:val="yellow"/>
        </w:rPr>
        <w:t>writing</w:t>
      </w:r>
      <w:r>
        <w:rPr>
          <w:color w:val="000000"/>
          <w:sz w:val="30"/>
          <w:szCs w:val="30"/>
        </w:rPr>
        <w:t xml:space="preserve"> my homew</w:t>
      </w:r>
      <w:bookmarkStart w:id="0" w:name="_GoBack"/>
      <w:bookmarkEnd w:id="0"/>
      <w:r>
        <w:rPr>
          <w:color w:val="000000"/>
          <w:sz w:val="30"/>
          <w:szCs w:val="30"/>
        </w:rPr>
        <w:t>ork on the table. Everything seemed normal in the neat apartment</w:t>
      </w:r>
      <w:del w:id="8" w:author="anina net" w:date="2021-03-17T18:18:00Z">
        <w:r>
          <w:rPr>
            <w:color w:val="000000"/>
            <w:sz w:val="30"/>
            <w:szCs w:val="30"/>
          </w:rPr>
          <w:delText xml:space="preserve"> </w:delText>
        </w:r>
      </w:del>
      <w:del w:id="9" w:author="anina net" w:date="2021-03-17T18:18:00Z">
        <w:r>
          <w:rPr>
            <w:color w:val="000000"/>
            <w:sz w:val="30"/>
            <w:szCs w:val="30"/>
            <w:highlight w:val="yellow"/>
          </w:rPr>
          <w:delText>that day</w:delText>
        </w:r>
      </w:del>
      <w:r>
        <w:rPr>
          <w:color w:val="000000"/>
          <w:sz w:val="30"/>
          <w:szCs w:val="30"/>
        </w:rPr>
        <w:t xml:space="preserve">. </w:t>
      </w:r>
      <w:commentRangeStart w:id="1"/>
      <w:r>
        <w:rPr>
          <w:rFonts w:hint="eastAsia"/>
          <w:sz w:val="30"/>
          <w:szCs w:val="30"/>
        </w:rPr>
        <w:t>S</w:t>
      </w:r>
      <w:r>
        <w:rPr>
          <w:sz w:val="30"/>
          <w:szCs w:val="30"/>
        </w:rPr>
        <w:t>uddenly</w:t>
      </w:r>
      <w:commentRangeEnd w:id="1"/>
      <w:r>
        <w:rPr>
          <w:rStyle w:val="8"/>
        </w:rPr>
        <w:commentReference w:id="1"/>
      </w:r>
      <w:r>
        <w:rPr>
          <w:sz w:val="30"/>
          <w:szCs w:val="30"/>
        </w:rPr>
        <w:t xml:space="preserve">, a power cut made the day unusual and special. </w:t>
      </w:r>
    </w:p>
    <w:p>
      <w:pPr>
        <w:ind w:firstLine="300" w:firstLineChars="100"/>
        <w:jc w:val="left"/>
        <w:rPr>
          <w:ins w:id="10" w:author="anina net" w:date="2021-03-17T18:19:00Z"/>
          <w:sz w:val="30"/>
          <w:szCs w:val="30"/>
        </w:rPr>
      </w:pPr>
      <w:r>
        <w:rPr>
          <w:sz w:val="30"/>
          <w:szCs w:val="30"/>
        </w:rPr>
        <w:t xml:space="preserve">The apartment </w:t>
      </w:r>
      <w:commentRangeStart w:id="2"/>
      <w:r>
        <w:rPr>
          <w:sz w:val="30"/>
          <w:szCs w:val="30"/>
        </w:rPr>
        <w:t xml:space="preserve">suddenly </w:t>
      </w:r>
      <w:commentRangeEnd w:id="2"/>
      <w:r>
        <w:rPr>
          <w:rStyle w:val="8"/>
        </w:rPr>
        <w:commentReference w:id="2"/>
      </w:r>
      <w:r>
        <w:rPr>
          <w:sz w:val="30"/>
          <w:szCs w:val="30"/>
        </w:rPr>
        <w:t xml:space="preserve">became very dark and quiet. We could not see or hear </w:t>
      </w:r>
      <w:del w:id="11" w:author="anina net" w:date="2021-03-17T18:19:00Z">
        <w:r>
          <w:rPr>
            <w:sz w:val="30"/>
            <w:szCs w:val="30"/>
          </w:rPr>
          <w:delText>a thing</w:delText>
        </w:r>
      </w:del>
      <w:ins w:id="12" w:author="anina net" w:date="2021-03-17T18:19:00Z">
        <w:r>
          <w:rPr>
            <w:sz w:val="30"/>
            <w:szCs w:val="30"/>
          </w:rPr>
          <w:t>anything</w:t>
        </w:r>
      </w:ins>
      <w:r>
        <w:rPr>
          <w:sz w:val="30"/>
          <w:szCs w:val="30"/>
        </w:rPr>
        <w:t xml:space="preserve"> except the sound of the rain drops hitting the ground. The lights of the other apartments </w:t>
      </w:r>
      <w:del w:id="13" w:author="anina net" w:date="2021-03-17T18:19:00Z">
        <w:r>
          <w:rPr>
            <w:sz w:val="30"/>
            <w:szCs w:val="30"/>
            <w:highlight w:val="yellow"/>
          </w:rPr>
          <w:delText>are</w:delText>
        </w:r>
      </w:del>
      <w:del w:id="14" w:author="anina net" w:date="2021-03-17T18:19:00Z">
        <w:r>
          <w:rPr>
            <w:sz w:val="30"/>
            <w:szCs w:val="30"/>
          </w:rPr>
          <w:delText xml:space="preserve"> </w:delText>
        </w:r>
      </w:del>
      <w:ins w:id="15" w:author="anina net" w:date="2021-03-17T18:19:00Z">
        <w:r>
          <w:rPr>
            <w:sz w:val="30"/>
            <w:szCs w:val="30"/>
          </w:rPr>
          <w:t xml:space="preserve">were </w:t>
        </w:r>
      </w:ins>
      <w:r>
        <w:rPr>
          <w:sz w:val="30"/>
          <w:szCs w:val="30"/>
        </w:rPr>
        <w:t xml:space="preserve">also off so outside the window, we could only see </w:t>
      </w:r>
      <w:r>
        <w:rPr>
          <w:sz w:val="30"/>
          <w:szCs w:val="30"/>
          <w:highlight w:val="yellow"/>
        </w:rPr>
        <w:t>a</w:t>
      </w:r>
      <w:ins w:id="16" w:author="anina net" w:date="2021-03-17T18:19:00Z">
        <w:r>
          <w:rPr>
            <w:sz w:val="30"/>
            <w:szCs w:val="30"/>
          </w:rPr>
          <w:t>n</w:t>
        </w:r>
      </w:ins>
      <w:r>
        <w:rPr>
          <w:sz w:val="30"/>
          <w:szCs w:val="30"/>
        </w:rPr>
        <w:t xml:space="preserve"> outline of the huge apartment building. My little brother was a little bit scared</w:t>
      </w:r>
      <w:ins w:id="17" w:author="anina net" w:date="2021-03-17T18:19:00Z">
        <w:r>
          <w:rPr>
            <w:sz w:val="30"/>
            <w:szCs w:val="30"/>
          </w:rPr>
          <w:t>,</w:t>
        </w:r>
      </w:ins>
      <w:del w:id="18" w:author="anina net" w:date="2021-03-17T18:19:00Z">
        <w:r>
          <w:rPr>
            <w:sz w:val="30"/>
            <w:szCs w:val="30"/>
          </w:rPr>
          <w:delText>:</w:delText>
        </w:r>
      </w:del>
      <w:r>
        <w:rPr>
          <w:sz w:val="30"/>
          <w:szCs w:val="30"/>
        </w:rPr>
        <w:t xml:space="preserve"> “</w:t>
      </w:r>
      <w:ins w:id="19" w:author="anina net" w:date="2021-03-17T18:19:00Z">
        <w:r>
          <w:rPr>
            <w:sz w:val="30"/>
            <w:szCs w:val="30"/>
          </w:rPr>
          <w:t>W</w:t>
        </w:r>
      </w:ins>
      <w:del w:id="20" w:author="anina net" w:date="2021-03-17T18:19:00Z">
        <w:r>
          <w:rPr>
            <w:sz w:val="30"/>
            <w:szCs w:val="30"/>
          </w:rPr>
          <w:delText>w</w:delText>
        </w:r>
      </w:del>
      <w:r>
        <w:rPr>
          <w:sz w:val="30"/>
          <w:szCs w:val="30"/>
        </w:rPr>
        <w:t xml:space="preserve">hat should we do?” </w:t>
      </w:r>
    </w:p>
    <w:p>
      <w:pPr>
        <w:ind w:firstLine="300" w:firstLineChars="100"/>
        <w:jc w:val="left"/>
        <w:rPr>
          <w:sz w:val="30"/>
          <w:szCs w:val="30"/>
        </w:rPr>
      </w:pPr>
      <w:r>
        <w:rPr>
          <w:sz w:val="30"/>
          <w:szCs w:val="30"/>
        </w:rPr>
        <w:t>“Don’t be scared. It</w:t>
      </w:r>
      <w:del w:id="21" w:author="anina net" w:date="2021-03-17T18:19:00Z">
        <w:r>
          <w:rPr>
            <w:sz w:val="30"/>
            <w:szCs w:val="30"/>
          </w:rPr>
          <w:delText xml:space="preserve"> is</w:delText>
        </w:r>
      </w:del>
      <w:ins w:id="22" w:author="anina net" w:date="2021-03-17T18:19:00Z">
        <w:r>
          <w:rPr>
            <w:sz w:val="30"/>
            <w:szCs w:val="30"/>
          </w:rPr>
          <w:t>’s</w:t>
        </w:r>
      </w:ins>
      <w:r>
        <w:rPr>
          <w:sz w:val="30"/>
          <w:szCs w:val="30"/>
        </w:rPr>
        <w:t xml:space="preserve"> </w:t>
      </w:r>
      <w:r>
        <w:rPr>
          <w:sz w:val="30"/>
          <w:szCs w:val="30"/>
          <w:highlight w:val="yellow"/>
        </w:rPr>
        <w:t>only</w:t>
      </w:r>
      <w:r>
        <w:rPr>
          <w:sz w:val="30"/>
          <w:szCs w:val="30"/>
        </w:rPr>
        <w:t xml:space="preserve"> a power cut. </w:t>
      </w:r>
      <w:del w:id="23" w:author="anina net" w:date="2021-03-17T18:19:00Z">
        <w:r>
          <w:rPr>
            <w:sz w:val="30"/>
            <w:szCs w:val="30"/>
          </w:rPr>
          <w:delText>But quickly</w:delText>
        </w:r>
      </w:del>
      <w:ins w:id="24" w:author="anina net" w:date="2021-03-17T18:19:00Z">
        <w:r>
          <w:rPr>
            <w:sz w:val="30"/>
            <w:szCs w:val="30"/>
          </w:rPr>
          <w:t>Quickly</w:t>
        </w:r>
      </w:ins>
      <w:r>
        <w:rPr>
          <w:sz w:val="30"/>
          <w:szCs w:val="30"/>
        </w:rPr>
        <w:t xml:space="preserve"> collect the water and the phones and flashlights.” </w:t>
      </w:r>
      <w:ins w:id="25" w:author="anina net" w:date="2021-03-17T18:19:00Z">
        <w:r>
          <w:rPr>
            <w:sz w:val="30"/>
            <w:szCs w:val="30"/>
          </w:rPr>
          <w:t xml:space="preserve"> Said my Mother. </w:t>
        </w:r>
      </w:ins>
      <w:r>
        <w:rPr>
          <w:sz w:val="30"/>
          <w:szCs w:val="30"/>
        </w:rPr>
        <w:t>We did what mom said</w:t>
      </w:r>
      <w:ins w:id="26" w:author="anina net" w:date="2021-03-17T18:20:00Z">
        <w:r>
          <w:rPr>
            <w:sz w:val="30"/>
            <w:szCs w:val="30"/>
          </w:rPr>
          <w:t xml:space="preserve"> and Mom</w:t>
        </w:r>
      </w:ins>
      <w:del w:id="27" w:author="anina net" w:date="2021-03-17T18:20:00Z">
        <w:r>
          <w:rPr>
            <w:sz w:val="30"/>
            <w:szCs w:val="30"/>
          </w:rPr>
          <w:delText xml:space="preserve"> and mom</w:delText>
        </w:r>
      </w:del>
      <w:r>
        <w:rPr>
          <w:sz w:val="30"/>
          <w:szCs w:val="30"/>
        </w:rPr>
        <w:t xml:space="preserve"> </w:t>
      </w:r>
      <w:del w:id="28" w:author="anina net" w:date="2021-03-17T18:20:00Z">
        <w:r>
          <w:rPr>
            <w:sz w:val="30"/>
            <w:szCs w:val="30"/>
          </w:rPr>
          <w:delText xml:space="preserve">finally </w:delText>
        </w:r>
      </w:del>
      <w:r>
        <w:rPr>
          <w:sz w:val="30"/>
          <w:szCs w:val="30"/>
        </w:rPr>
        <w:t xml:space="preserve">finished cooking </w:t>
      </w:r>
      <w:commentRangeStart w:id="3"/>
      <w:r>
        <w:rPr>
          <w:sz w:val="30"/>
          <w:szCs w:val="30"/>
        </w:rPr>
        <w:t xml:space="preserve">dinner </w:t>
      </w:r>
      <w:commentRangeEnd w:id="3"/>
      <w:r>
        <w:rPr>
          <w:rStyle w:val="8"/>
        </w:rPr>
        <w:commentReference w:id="3"/>
      </w:r>
      <w:r>
        <w:rPr>
          <w:sz w:val="30"/>
          <w:szCs w:val="30"/>
        </w:rPr>
        <w:t xml:space="preserve">with a flashlight. After all the effort, we finally </w:t>
      </w:r>
      <w:commentRangeStart w:id="4"/>
      <w:r>
        <w:rPr>
          <w:sz w:val="30"/>
          <w:szCs w:val="30"/>
          <w:highlight w:val="yellow"/>
        </w:rPr>
        <w:t>were</w:t>
      </w:r>
      <w:commentRangeEnd w:id="4"/>
      <w:r>
        <w:commentReference w:id="4"/>
      </w:r>
      <w:r>
        <w:rPr>
          <w:sz w:val="30"/>
          <w:szCs w:val="30"/>
        </w:rPr>
        <w:t xml:space="preserve"> ready to eat</w:t>
      </w:r>
      <w:del w:id="29" w:author="anina net" w:date="2021-03-17T18:20:00Z">
        <w:r>
          <w:rPr>
            <w:sz w:val="30"/>
            <w:szCs w:val="30"/>
          </w:rPr>
          <w:delText xml:space="preserve"> dinner</w:delText>
        </w:r>
      </w:del>
      <w:r>
        <w:rPr>
          <w:sz w:val="30"/>
          <w:szCs w:val="30"/>
        </w:rPr>
        <w:t xml:space="preserve">. </w:t>
      </w:r>
    </w:p>
    <w:p>
      <w:pPr>
        <w:ind w:firstLine="300" w:firstLineChars="100"/>
        <w:jc w:val="left"/>
        <w:rPr>
          <w:color w:val="000000"/>
          <w:sz w:val="30"/>
          <w:szCs w:val="30"/>
        </w:rPr>
      </w:pPr>
      <w:r>
        <w:rPr>
          <w:color w:val="000000"/>
          <w:sz w:val="30"/>
          <w:szCs w:val="30"/>
        </w:rPr>
        <w:t xml:space="preserve">Mom asked </w:t>
      </w:r>
      <w:del w:id="30" w:author="anina net" w:date="2021-03-17T18:20:00Z">
        <w:r>
          <w:rPr>
            <w:color w:val="000000"/>
            <w:sz w:val="30"/>
            <w:szCs w:val="30"/>
            <w:highlight w:val="yellow"/>
          </w:rPr>
          <w:delText>we</w:delText>
        </w:r>
      </w:del>
      <w:del w:id="31" w:author="anina net" w:date="2021-03-17T18:20:00Z">
        <w:r>
          <w:rPr>
            <w:color w:val="000000"/>
            <w:sz w:val="30"/>
            <w:szCs w:val="30"/>
          </w:rPr>
          <w:delText xml:space="preserve"> </w:delText>
        </w:r>
      </w:del>
      <w:ins w:id="32" w:author="anina net" w:date="2021-03-17T18:20:00Z">
        <w:r>
          <w:rPr>
            <w:color w:val="000000"/>
            <w:sz w:val="30"/>
            <w:szCs w:val="30"/>
          </w:rPr>
          <w:t xml:space="preserve">us </w:t>
        </w:r>
      </w:ins>
      <w:r>
        <w:rPr>
          <w:color w:val="000000"/>
          <w:sz w:val="30"/>
          <w:szCs w:val="30"/>
        </w:rPr>
        <w:t xml:space="preserve">to wash our hands in the water we collected. We sat around the table and began to eat dinner </w:t>
      </w:r>
      <w:del w:id="33" w:author="anina net" w:date="2021-03-17T18:21:00Z">
        <w:r>
          <w:rPr>
            <w:color w:val="000000"/>
            <w:sz w:val="30"/>
            <w:szCs w:val="30"/>
          </w:rPr>
          <w:delText xml:space="preserve">with </w:delText>
        </w:r>
      </w:del>
      <w:ins w:id="34" w:author="anina net" w:date="2021-03-17T18:21:00Z">
        <w:r>
          <w:rPr>
            <w:color w:val="000000"/>
            <w:sz w:val="30"/>
            <w:szCs w:val="30"/>
          </w:rPr>
          <w:t xml:space="preserve">in the </w:t>
        </w:r>
      </w:ins>
      <w:r>
        <w:rPr>
          <w:color w:val="000000"/>
          <w:sz w:val="30"/>
          <w:szCs w:val="30"/>
        </w:rPr>
        <w:t xml:space="preserve">phone light. Although the light was dim, the juicy sausage my mom made seemed even more delicious than usual. After dinner, my little brother and I decided to help my mother to do some chores. I </w:t>
      </w:r>
      <w:r>
        <w:rPr>
          <w:color w:val="000000"/>
          <w:sz w:val="30"/>
          <w:szCs w:val="30"/>
          <w:highlight w:val="yellow"/>
        </w:rPr>
        <w:t>wash</w:t>
      </w:r>
      <w:ins w:id="35" w:author="anina net" w:date="2021-03-17T18:21:00Z">
        <w:r>
          <w:rPr>
            <w:color w:val="000000"/>
            <w:sz w:val="30"/>
            <w:szCs w:val="30"/>
            <w:highlight w:val="yellow"/>
          </w:rPr>
          <w:t>ed</w:t>
        </w:r>
      </w:ins>
      <w:r>
        <w:rPr>
          <w:color w:val="000000"/>
          <w:sz w:val="30"/>
          <w:szCs w:val="30"/>
          <w:highlight w:val="yellow"/>
        </w:rPr>
        <w:t xml:space="preserve"> </w:t>
      </w:r>
      <w:r>
        <w:rPr>
          <w:color w:val="000000"/>
          <w:sz w:val="30"/>
          <w:szCs w:val="30"/>
        </w:rPr>
        <w:t xml:space="preserve">the dishes with the water we </w:t>
      </w:r>
      <w:r>
        <w:rPr>
          <w:color w:val="000000"/>
          <w:sz w:val="30"/>
          <w:szCs w:val="30"/>
          <w:highlight w:val="yellow"/>
        </w:rPr>
        <w:t>collect</w:t>
      </w:r>
      <w:ins w:id="36" w:author="anina net" w:date="2021-03-17T18:21:00Z">
        <w:r>
          <w:rPr>
            <w:color w:val="000000"/>
            <w:sz w:val="30"/>
            <w:szCs w:val="30"/>
          </w:rPr>
          <w:t>ed</w:t>
        </w:r>
      </w:ins>
      <w:r>
        <w:rPr>
          <w:color w:val="000000"/>
          <w:sz w:val="30"/>
          <w:szCs w:val="30"/>
        </w:rPr>
        <w:t xml:space="preserve"> and scrubbed the food off the dishes very hard and patiently and rinsed and dried them carefully. My little brother swept away all the dusts and dirty things. </w:t>
      </w:r>
      <w:commentRangeStart w:id="5"/>
      <w:r>
        <w:rPr>
          <w:color w:val="000000"/>
          <w:sz w:val="30"/>
          <w:szCs w:val="30"/>
        </w:rPr>
        <w:t xml:space="preserve">After doing the chores, I decided to </w:t>
      </w:r>
      <w:commentRangeStart w:id="6"/>
      <w:r>
        <w:rPr>
          <w:color w:val="000000"/>
          <w:sz w:val="30"/>
          <w:szCs w:val="30"/>
          <w:highlight w:val="yellow"/>
        </w:rPr>
        <w:t>write</w:t>
      </w:r>
      <w:r>
        <w:rPr>
          <w:color w:val="000000"/>
          <w:sz w:val="30"/>
          <w:szCs w:val="30"/>
        </w:rPr>
        <w:t xml:space="preserve"> </w:t>
      </w:r>
      <w:commentRangeEnd w:id="6"/>
      <w:r>
        <w:rPr>
          <w:rStyle w:val="8"/>
        </w:rPr>
        <w:commentReference w:id="6"/>
      </w:r>
      <w:r>
        <w:rPr>
          <w:color w:val="000000"/>
          <w:sz w:val="30"/>
          <w:szCs w:val="30"/>
        </w:rPr>
        <w:t xml:space="preserve">the last part of my </w:t>
      </w:r>
      <w:del w:id="37" w:author="anina net" w:date="2021-03-17T18:21:00Z">
        <w:r>
          <w:rPr>
            <w:color w:val="000000"/>
            <w:sz w:val="30"/>
            <w:szCs w:val="30"/>
          </w:rPr>
          <w:delText>homework</w:delText>
        </w:r>
      </w:del>
      <w:ins w:id="38" w:author="anina net" w:date="2021-03-17T18:21:00Z">
        <w:r>
          <w:rPr>
            <w:color w:val="000000"/>
            <w:sz w:val="30"/>
            <w:szCs w:val="30"/>
          </w:rPr>
          <w:t>essay</w:t>
        </w:r>
      </w:ins>
      <w:r>
        <w:rPr>
          <w:color w:val="000000"/>
          <w:sz w:val="30"/>
          <w:szCs w:val="30"/>
        </w:rPr>
        <w:t xml:space="preserve">. </w:t>
      </w:r>
    </w:p>
    <w:p>
      <w:pPr>
        <w:ind w:firstLine="300" w:firstLineChars="100"/>
        <w:jc w:val="left"/>
        <w:rPr>
          <w:ins w:id="39" w:author="anina net" w:date="2021-03-17T18:23:00Z"/>
          <w:color w:val="000000"/>
          <w:sz w:val="30"/>
          <w:szCs w:val="30"/>
        </w:rPr>
      </w:pPr>
      <w:r>
        <w:rPr>
          <w:color w:val="000000"/>
          <w:sz w:val="30"/>
          <w:szCs w:val="30"/>
        </w:rPr>
        <w:t>I placed my homework on the table and began to write</w:t>
      </w:r>
      <w:commentRangeEnd w:id="5"/>
      <w:r>
        <w:rPr>
          <w:rStyle w:val="8"/>
        </w:rPr>
        <w:commentReference w:id="5"/>
      </w:r>
      <w:r>
        <w:rPr>
          <w:color w:val="000000"/>
          <w:sz w:val="30"/>
          <w:szCs w:val="30"/>
        </w:rPr>
        <w:t xml:space="preserve">. Although I could only use </w:t>
      </w:r>
      <w:ins w:id="40" w:author="anina net" w:date="2021-03-17T18:22:00Z">
        <w:r>
          <w:rPr>
            <w:color w:val="000000"/>
            <w:sz w:val="30"/>
            <w:szCs w:val="30"/>
          </w:rPr>
          <w:t xml:space="preserve">the </w:t>
        </w:r>
      </w:ins>
      <w:del w:id="41" w:author="anina net" w:date="2021-03-17T18:22:00Z">
        <w:r>
          <w:rPr>
            <w:color w:val="000000"/>
            <w:sz w:val="30"/>
            <w:szCs w:val="30"/>
          </w:rPr>
          <w:delText xml:space="preserve">phone </w:delText>
        </w:r>
      </w:del>
      <w:r>
        <w:rPr>
          <w:color w:val="000000"/>
          <w:sz w:val="30"/>
          <w:szCs w:val="30"/>
        </w:rPr>
        <w:t>light</w:t>
      </w:r>
      <w:ins w:id="42" w:author="anina net" w:date="2021-03-17T18:22:00Z">
        <w:r>
          <w:rPr>
            <w:color w:val="000000"/>
            <w:sz w:val="30"/>
            <w:szCs w:val="30"/>
          </w:rPr>
          <w:t xml:space="preserve"> from my phone</w:t>
        </w:r>
      </w:ins>
      <w:r>
        <w:rPr>
          <w:color w:val="000000"/>
          <w:sz w:val="30"/>
          <w:szCs w:val="30"/>
        </w:rPr>
        <w:t xml:space="preserve">, I finished </w:t>
      </w:r>
      <w:del w:id="43" w:author="anina net" w:date="2021-03-17T18:22:00Z">
        <w:r>
          <w:rPr>
            <w:color w:val="000000"/>
            <w:sz w:val="30"/>
            <w:szCs w:val="30"/>
          </w:rPr>
          <w:delText xml:space="preserve">other </w:delText>
        </w:r>
      </w:del>
      <w:ins w:id="44" w:author="anina net" w:date="2021-03-17T18:22:00Z">
        <w:r>
          <w:rPr>
            <w:color w:val="000000"/>
            <w:sz w:val="30"/>
            <w:szCs w:val="30"/>
          </w:rPr>
          <w:t xml:space="preserve">the </w:t>
        </w:r>
      </w:ins>
      <w:r>
        <w:rPr>
          <w:color w:val="000000"/>
          <w:sz w:val="30"/>
          <w:szCs w:val="30"/>
        </w:rPr>
        <w:t>questions quickly except the most difficult one</w:t>
      </w:r>
      <w:ins w:id="45" w:author="anina net" w:date="2021-03-17T18:22:00Z">
        <w:r>
          <w:rPr>
            <w:color w:val="000000"/>
            <w:sz w:val="30"/>
            <w:szCs w:val="30"/>
          </w:rPr>
          <w:t>s</w:t>
        </w:r>
      </w:ins>
      <w:r>
        <w:rPr>
          <w:color w:val="000000"/>
          <w:sz w:val="30"/>
          <w:szCs w:val="30"/>
        </w:rPr>
        <w:t xml:space="preserve">. When I </w:t>
      </w:r>
      <w:commentRangeStart w:id="7"/>
      <w:commentRangeStart w:id="8"/>
      <w:r>
        <w:rPr>
          <w:color w:val="000000"/>
          <w:sz w:val="30"/>
          <w:szCs w:val="30"/>
        </w:rPr>
        <w:t>thought about it again and again</w:t>
      </w:r>
      <w:commentRangeEnd w:id="7"/>
      <w:r>
        <w:commentReference w:id="7"/>
      </w:r>
      <w:commentRangeEnd w:id="8"/>
      <w:r>
        <w:rPr>
          <w:rStyle w:val="8"/>
        </w:rPr>
        <w:commentReference w:id="8"/>
      </w:r>
      <w:r>
        <w:rPr>
          <w:color w:val="000000"/>
          <w:sz w:val="30"/>
          <w:szCs w:val="30"/>
        </w:rPr>
        <w:t xml:space="preserve">, I saw a monster-like creature </w:t>
      </w:r>
      <w:del w:id="46" w:author="anina net" w:date="2021-03-17T18:23:00Z">
        <w:r>
          <w:rPr>
            <w:color w:val="000000"/>
            <w:sz w:val="30"/>
            <w:szCs w:val="30"/>
          </w:rPr>
          <w:delText xml:space="preserve">was </w:delText>
        </w:r>
      </w:del>
      <w:ins w:id="47" w:author="anina net" w:date="2021-03-17T18:23:00Z">
        <w:r>
          <w:rPr>
            <w:color w:val="000000"/>
            <w:sz w:val="30"/>
            <w:szCs w:val="30"/>
          </w:rPr>
          <w:t xml:space="preserve">appeared </w:t>
        </w:r>
      </w:ins>
      <w:r>
        <w:rPr>
          <w:color w:val="000000"/>
          <w:sz w:val="30"/>
          <w:szCs w:val="30"/>
        </w:rPr>
        <w:t xml:space="preserve">in front of me. It had a scary white face and was like a skeleton. </w:t>
      </w:r>
    </w:p>
    <w:p>
      <w:pPr>
        <w:ind w:firstLine="300" w:firstLineChars="100"/>
        <w:jc w:val="left"/>
        <w:rPr>
          <w:ins w:id="48" w:author="anina net" w:date="2021-03-17T18:23:00Z"/>
          <w:color w:val="000000"/>
          <w:sz w:val="30"/>
          <w:szCs w:val="30"/>
        </w:rPr>
      </w:pPr>
      <w:r>
        <w:rPr>
          <w:color w:val="000000"/>
          <w:sz w:val="30"/>
          <w:szCs w:val="30"/>
        </w:rPr>
        <w:t xml:space="preserve">“ Help!” I jumped up and cried out. But there was only my little brother’s laughter and the skeleton was also laughing. </w:t>
      </w:r>
    </w:p>
    <w:p>
      <w:pPr>
        <w:ind w:firstLine="300" w:firstLineChars="100"/>
        <w:jc w:val="left"/>
        <w:rPr>
          <w:color w:val="000000"/>
          <w:sz w:val="30"/>
          <w:szCs w:val="30"/>
        </w:rPr>
      </w:pPr>
      <w:r>
        <w:rPr>
          <w:color w:val="000000"/>
          <w:sz w:val="30"/>
          <w:szCs w:val="30"/>
        </w:rPr>
        <w:t xml:space="preserve">“ I pretended </w:t>
      </w:r>
      <w:del w:id="49" w:author="anina net" w:date="2021-03-17T18:23:00Z">
        <w:r>
          <w:rPr>
            <w:color w:val="000000"/>
            <w:sz w:val="30"/>
            <w:szCs w:val="30"/>
          </w:rPr>
          <w:delText xml:space="preserve">like </w:delText>
        </w:r>
      </w:del>
      <w:ins w:id="50" w:author="anina net" w:date="2021-03-17T18:23:00Z">
        <w:r>
          <w:rPr>
            <w:color w:val="000000"/>
            <w:sz w:val="30"/>
            <w:szCs w:val="30"/>
          </w:rPr>
          <w:t xml:space="preserve">to be </w:t>
        </w:r>
      </w:ins>
      <w:r>
        <w:rPr>
          <w:color w:val="000000"/>
          <w:sz w:val="30"/>
          <w:szCs w:val="30"/>
        </w:rPr>
        <w:t xml:space="preserve">a skeleton by holding </w:t>
      </w:r>
      <w:del w:id="51" w:author="anina net" w:date="2021-03-17T18:24:00Z">
        <w:r>
          <w:rPr>
            <w:color w:val="000000"/>
            <w:sz w:val="30"/>
            <w:szCs w:val="30"/>
          </w:rPr>
          <w:delText xml:space="preserve">the </w:delText>
        </w:r>
      </w:del>
      <w:ins w:id="52" w:author="anina net" w:date="2021-03-17T18:24:00Z">
        <w:r>
          <w:rPr>
            <w:color w:val="000000"/>
            <w:sz w:val="30"/>
            <w:szCs w:val="30"/>
          </w:rPr>
          <w:t xml:space="preserve">a </w:t>
        </w:r>
      </w:ins>
      <w:r>
        <w:rPr>
          <w:color w:val="000000"/>
          <w:sz w:val="30"/>
          <w:szCs w:val="30"/>
        </w:rPr>
        <w:t>flashlight to my face</w:t>
      </w:r>
      <w:ins w:id="53" w:author="anina net" w:date="2021-03-17T18:24:00Z">
        <w:r>
          <w:rPr>
            <w:color w:val="000000"/>
            <w:sz w:val="30"/>
            <w:szCs w:val="30"/>
          </w:rPr>
          <w:t>,” said m</w:t>
        </w:r>
      </w:ins>
      <w:del w:id="54" w:author="anina net" w:date="2021-03-17T18:24:00Z">
        <w:r>
          <w:rPr>
            <w:color w:val="000000"/>
            <w:sz w:val="30"/>
            <w:szCs w:val="30"/>
          </w:rPr>
          <w:delText>.” M</w:delText>
        </w:r>
      </w:del>
      <w:r>
        <w:rPr>
          <w:color w:val="000000"/>
          <w:sz w:val="30"/>
          <w:szCs w:val="30"/>
        </w:rPr>
        <w:t xml:space="preserve">y little brother </w:t>
      </w:r>
      <w:ins w:id="55" w:author="anina net" w:date="2021-03-17T18:24:00Z">
        <w:r>
          <w:rPr>
            <w:color w:val="000000"/>
            <w:sz w:val="30"/>
            <w:szCs w:val="30"/>
          </w:rPr>
          <w:t xml:space="preserve">and </w:t>
        </w:r>
      </w:ins>
      <w:r>
        <w:rPr>
          <w:color w:val="000000"/>
          <w:sz w:val="30"/>
          <w:szCs w:val="30"/>
        </w:rPr>
        <w:t>laughed</w:t>
      </w:r>
      <w:del w:id="56" w:author="anina net" w:date="2021-03-17T18:24:00Z">
        <w:r>
          <w:rPr>
            <w:color w:val="000000"/>
            <w:sz w:val="30"/>
            <w:szCs w:val="30"/>
          </w:rPr>
          <w:delText xml:space="preserve"> and said</w:delText>
        </w:r>
      </w:del>
      <w:r>
        <w:rPr>
          <w:color w:val="000000"/>
          <w:sz w:val="30"/>
          <w:szCs w:val="30"/>
        </w:rPr>
        <w:t xml:space="preserve">. I suddenly understood and </w:t>
      </w:r>
      <w:del w:id="57" w:author="anina net" w:date="2021-03-17T18:24:00Z">
        <w:r>
          <w:rPr>
            <w:color w:val="000000"/>
            <w:sz w:val="30"/>
            <w:szCs w:val="30"/>
            <w:highlight w:val="yellow"/>
          </w:rPr>
          <w:delText>joyed</w:delText>
        </w:r>
      </w:del>
      <w:del w:id="58" w:author="anina net" w:date="2021-03-17T18:24:00Z">
        <w:r>
          <w:rPr>
            <w:color w:val="000000"/>
            <w:sz w:val="30"/>
            <w:szCs w:val="30"/>
          </w:rPr>
          <w:delText xml:space="preserve"> </w:delText>
        </w:r>
      </w:del>
      <w:ins w:id="59" w:author="anina net" w:date="2021-03-17T18:24:00Z">
        <w:r>
          <w:rPr>
            <w:color w:val="000000"/>
            <w:sz w:val="30"/>
            <w:szCs w:val="30"/>
          </w:rPr>
          <w:t xml:space="preserve">joined in on </w:t>
        </w:r>
      </w:ins>
      <w:r>
        <w:rPr>
          <w:color w:val="000000"/>
          <w:sz w:val="30"/>
          <w:szCs w:val="30"/>
        </w:rPr>
        <w:t xml:space="preserve">the </w:t>
      </w:r>
      <w:del w:id="60" w:author="anina net" w:date="2021-03-17T18:24:00Z">
        <w:r>
          <w:rPr>
            <w:color w:val="000000"/>
            <w:sz w:val="30"/>
            <w:szCs w:val="30"/>
          </w:rPr>
          <w:delText>laugh</w:delText>
        </w:r>
      </w:del>
      <w:ins w:id="61" w:author="anina net" w:date="2021-03-17T18:24:00Z">
        <w:r>
          <w:rPr>
            <w:color w:val="000000"/>
            <w:sz w:val="30"/>
            <w:szCs w:val="30"/>
          </w:rPr>
          <w:t>fun</w:t>
        </w:r>
      </w:ins>
      <w:r>
        <w:rPr>
          <w:color w:val="000000"/>
          <w:sz w:val="30"/>
          <w:szCs w:val="30"/>
        </w:rPr>
        <w:t xml:space="preserve">. </w:t>
      </w:r>
    </w:p>
    <w:p>
      <w:pPr>
        <w:jc w:val="left"/>
        <w:rPr>
          <w:sz w:val="32"/>
          <w:szCs w:val="32"/>
        </w:rPr>
      </w:pPr>
      <w:r>
        <w:rPr>
          <w:sz w:val="32"/>
          <w:szCs w:val="32"/>
        </w:rPr>
        <w:t xml:space="preserve">  Finally, the electricity came when we were still laughing and our </w:t>
      </w:r>
      <w:commentRangeStart w:id="9"/>
      <w:r>
        <w:rPr>
          <w:sz w:val="32"/>
          <w:szCs w:val="32"/>
        </w:rPr>
        <w:t xml:space="preserve">special experience </w:t>
      </w:r>
      <w:commentRangeEnd w:id="9"/>
      <w:r>
        <w:rPr>
          <w:rStyle w:val="8"/>
        </w:rPr>
        <w:commentReference w:id="9"/>
      </w:r>
      <w:r>
        <w:rPr>
          <w:sz w:val="32"/>
          <w:szCs w:val="32"/>
        </w:rPr>
        <w:t xml:space="preserve">ended at last with a funny joke. The time my family and I spent together in the dark was fun and the most precious. Whenever we go to that apartment, we will talk about it and laugh </w:t>
      </w:r>
      <w:commentRangeStart w:id="10"/>
      <w:r>
        <w:rPr>
          <w:sz w:val="32"/>
          <w:szCs w:val="32"/>
        </w:rPr>
        <w:t xml:space="preserve">very hard. </w:t>
      </w:r>
      <w:commentRangeEnd w:id="10"/>
      <w:r>
        <w:rPr>
          <w:rStyle w:val="8"/>
        </w:rPr>
        <w:commentReference w:id="10"/>
      </w:r>
    </w:p>
    <w:p>
      <w:pPr>
        <w:jc w:val="left"/>
        <w:rPr>
          <w:sz w:val="32"/>
          <w:szCs w:val="32"/>
        </w:rPr>
      </w:pPr>
    </w:p>
    <w:p>
      <w:pPr>
        <w:jc w:val="left"/>
        <w:rPr>
          <w:sz w:val="32"/>
          <w:szCs w:val="32"/>
        </w:rPr>
      </w:pPr>
      <w:r>
        <w:rPr>
          <w:sz w:val="32"/>
          <w:szCs w:val="32"/>
        </w:rPr>
        <w:t>Anina: missing that imagery of all of you together. More descriptive words. Need more of the description of how the power failure brought you together, throughout this story it’s only YOU and another person. Don’t see you all together. More descriptive words and feelings, observations.</w:t>
      </w:r>
    </w:p>
    <w:p>
      <w:pPr>
        <w:jc w:val="left"/>
        <w:rPr>
          <w:sz w:val="32"/>
          <w:szCs w:val="32"/>
        </w:rPr>
      </w:pPr>
    </w:p>
    <w:p>
      <w:pPr>
        <w:jc w:val="left"/>
        <w:rPr>
          <w:sz w:val="32"/>
          <w:szCs w:val="32"/>
        </w:rPr>
      </w:pPr>
      <w:r>
        <w:rPr>
          <w:sz w:val="32"/>
          <w:szCs w:val="32"/>
        </w:rPr>
        <w:t>Wje: Main Idea: Togetherness. Remember: brother skeleton. Dark Shadow. Add the story of reading together make the moral stand out more clearly. Story little longer. Sound, sight, and smell.</w:t>
      </w:r>
    </w:p>
    <w:p>
      <w:pPr>
        <w:jc w:val="left"/>
        <w:rPr>
          <w:sz w:val="32"/>
          <w:szCs w:val="32"/>
        </w:rPr>
      </w:pPr>
    </w:p>
    <w:p>
      <w:pPr>
        <w:jc w:val="left"/>
        <w:rPr>
          <w:color w:val="000000"/>
          <w:sz w:val="30"/>
          <w:szCs w:val="30"/>
        </w:rPr>
      </w:pPr>
      <w:r>
        <w:rPr>
          <w:sz w:val="32"/>
          <w:szCs w:val="32"/>
        </w:rPr>
        <w:t>Shannon: Story about power cut, happening in Hainan – what happened before the power cut and what happened after the power cut. What memories they created during this event. Main idea/stands out most: whole process and I can see the image of this story.</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3-16T16:07:00Z" w:initials="">
    <w:p w14:paraId="36192C41">
      <w:pPr>
        <w:pStyle w:val="2"/>
        <w:rPr>
          <w:sz w:val="24"/>
          <w:szCs w:val="32"/>
        </w:rPr>
      </w:pPr>
      <w:r>
        <w:rPr>
          <w:rFonts w:hint="eastAsia"/>
          <w:sz w:val="24"/>
          <w:szCs w:val="32"/>
        </w:rPr>
        <w:t>In Hainan that day. My...</w:t>
      </w:r>
    </w:p>
  </w:comment>
  <w:comment w:id="1" w:author="anina net" w:date="2021-03-17T18:18:00Z" w:initials="">
    <w:p w14:paraId="2D216D83">
      <w:pPr>
        <w:pStyle w:val="2"/>
      </w:pPr>
      <w:r>
        <w:t>Used here 1 x but used again in the next paragraph is redundant</w:t>
      </w:r>
    </w:p>
    <w:p w14:paraId="53354EA4">
      <w:pPr>
        <w:pStyle w:val="2"/>
      </w:pPr>
    </w:p>
  </w:comment>
  <w:comment w:id="2" w:author="anina net" w:date="2021-03-17T18:18:00Z" w:initials="">
    <w:p w14:paraId="4B9B2BA5">
      <w:pPr>
        <w:pStyle w:val="2"/>
      </w:pPr>
      <w:r>
        <w:t>Redundant</w:t>
      </w:r>
    </w:p>
    <w:p w14:paraId="4EFE1CD7">
      <w:pPr>
        <w:pStyle w:val="2"/>
      </w:pPr>
    </w:p>
  </w:comment>
  <w:comment w:id="3" w:author="anina net" w:date="2021-03-17T18:20:00Z" w:initials="">
    <w:p w14:paraId="50375B68">
      <w:pPr>
        <w:pStyle w:val="2"/>
      </w:pPr>
      <w:r>
        <w:t>dinner only once not twice in the same sentances.</w:t>
      </w:r>
    </w:p>
  </w:comment>
  <w:comment w:id="4" w:author="Shannon" w:date="2021-03-16T16:08:00Z" w:initials="">
    <w:p w14:paraId="14535B94">
      <w:pPr>
        <w:pStyle w:val="2"/>
      </w:pPr>
      <w:r>
        <w:rPr>
          <w:rFonts w:hint="eastAsia"/>
        </w:rPr>
        <w:t xml:space="preserve">Will </w:t>
      </w:r>
      <w:r>
        <w:t>‘</w:t>
      </w:r>
      <w:r>
        <w:rPr>
          <w:rFonts w:hint="eastAsia"/>
        </w:rPr>
        <w:t>got</w:t>
      </w:r>
      <w:r>
        <w:t>’</w:t>
      </w:r>
      <w:r>
        <w:rPr>
          <w:rFonts w:hint="eastAsia"/>
        </w:rPr>
        <w:t xml:space="preserve"> be better?</w:t>
      </w:r>
    </w:p>
  </w:comment>
  <w:comment w:id="6" w:author="anina net" w:date="2021-03-17T18:21:00Z" w:initials="">
    <w:p w14:paraId="3FEB5100">
      <w:pPr>
        <w:pStyle w:val="2"/>
      </w:pPr>
      <w:r>
        <w:t>You can write an essay, but you cant write homework. You can DO homework.</w:t>
      </w:r>
    </w:p>
  </w:comment>
  <w:comment w:id="5" w:author="anina net" w:date="2021-03-17T18:21:00Z" w:initials="">
    <w:p w14:paraId="2C003748">
      <w:pPr>
        <w:pStyle w:val="2"/>
      </w:pPr>
      <w:r>
        <w:t>You are saying the same things again: write and write…we know you are going to write. You don’t need to say it twice.</w:t>
      </w:r>
    </w:p>
  </w:comment>
  <w:comment w:id="7" w:author="Shannon" w:date="2021-03-16T16:09:00Z" w:initials="">
    <w:p w14:paraId="26FD07D9">
      <w:pPr>
        <w:pStyle w:val="2"/>
      </w:pPr>
      <w:r>
        <w:rPr>
          <w:rFonts w:hint="eastAsia"/>
        </w:rPr>
        <w:t>was thinking it over?</w:t>
      </w:r>
    </w:p>
  </w:comment>
  <w:comment w:id="8" w:author="anina net" w:date="2021-03-17T18:22:00Z" w:initials="">
    <w:p w14:paraId="2A904F76">
      <w:pPr>
        <w:pStyle w:val="2"/>
      </w:pPr>
      <w:r>
        <w:t>Thought about what?</w:t>
      </w:r>
    </w:p>
  </w:comment>
  <w:comment w:id="9" w:author="anina net" w:date="2021-03-17T18:24:00Z" w:initials="">
    <w:p w14:paraId="15732923">
      <w:pPr>
        <w:pStyle w:val="2"/>
      </w:pPr>
      <w:r>
        <w:t xml:space="preserve">Use more descriptions </w:t>
      </w:r>
    </w:p>
  </w:comment>
  <w:comment w:id="10" w:author="anina net" w:date="2021-03-17T18:25:00Z" w:initials="">
    <w:p w14:paraId="30631156">
      <w:pPr>
        <w:pStyle w:val="2"/>
      </w:pPr>
      <w:r>
        <w:t>Not great ending. Laugh about looking like ghosts and eating in the dark.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192C41" w15:done="0"/>
  <w15:commentEx w15:paraId="53354EA4" w15:done="0"/>
  <w15:commentEx w15:paraId="4EFE1CD7" w15:done="0"/>
  <w15:commentEx w15:paraId="50375B68" w15:done="0"/>
  <w15:commentEx w15:paraId="14535B94" w15:done="0"/>
  <w15:commentEx w15:paraId="3FEB5100" w15:done="0"/>
  <w15:commentEx w15:paraId="2C003748" w15:done="0"/>
  <w15:commentEx w15:paraId="26FD07D9" w15:done="0"/>
  <w15:commentEx w15:paraId="2A904F76" w15:done="0"/>
  <w15:commentEx w15:paraId="15732923" w15:done="0"/>
  <w15:commentEx w15:paraId="306311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ina net">
    <w15:presenceInfo w15:providerId="Windows Live" w15:userId="041563d3efb4c75d"/>
  </w15:person>
  <w15:person w15:author="Shannon">
    <w15:presenceInfo w15:providerId="None" w15:userId="Shan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84"/>
    <w:rsid w:val="00050572"/>
    <w:rsid w:val="00792A2E"/>
    <w:rsid w:val="0085669E"/>
    <w:rsid w:val="00AE3455"/>
    <w:rsid w:val="00F45784"/>
    <w:rsid w:val="11714F99"/>
    <w:rsid w:val="2377394F"/>
    <w:rsid w:val="31856E1A"/>
    <w:rsid w:val="39E03792"/>
    <w:rsid w:val="53175ECB"/>
    <w:rsid w:val="60753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uiPriority w:val="0"/>
    <w:pPr>
      <w:jc w:val="left"/>
    </w:pPr>
  </w:style>
  <w:style w:type="paragraph" w:styleId="3">
    <w:name w:val="Balloon Text"/>
    <w:basedOn w:val="1"/>
    <w:link w:val="9"/>
    <w:uiPriority w:val="0"/>
    <w:rPr>
      <w:rFonts w:ascii="Times New Roman" w:hAnsi="Times New Roman" w:cs="Times New Roman"/>
      <w:sz w:val="18"/>
      <w:szCs w:val="18"/>
    </w:rPr>
  </w:style>
  <w:style w:type="paragraph" w:styleId="4">
    <w:name w:val="annotation subject"/>
    <w:basedOn w:val="2"/>
    <w:next w:val="2"/>
    <w:link w:val="11"/>
    <w:uiPriority w:val="0"/>
    <w:pPr>
      <w:jc w:val="both"/>
    </w:pPr>
    <w:rPr>
      <w:b/>
      <w:bCs/>
      <w:sz w:val="20"/>
      <w:szCs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uiPriority w:val="0"/>
    <w:rPr>
      <w:sz w:val="16"/>
      <w:szCs w:val="16"/>
    </w:rPr>
  </w:style>
  <w:style w:type="character" w:customStyle="1" w:styleId="9">
    <w:name w:val="Balloon Text Char"/>
    <w:basedOn w:val="7"/>
    <w:link w:val="3"/>
    <w:uiPriority w:val="0"/>
    <w:rPr>
      <w:rFonts w:eastAsiaTheme="minorEastAsia"/>
      <w:kern w:val="2"/>
      <w:sz w:val="18"/>
      <w:szCs w:val="18"/>
    </w:rPr>
  </w:style>
  <w:style w:type="character" w:customStyle="1" w:styleId="10">
    <w:name w:val="Comment Text Char"/>
    <w:basedOn w:val="7"/>
    <w:link w:val="2"/>
    <w:qFormat/>
    <w:uiPriority w:val="0"/>
    <w:rPr>
      <w:rFonts w:asciiTheme="minorHAnsi" w:hAnsiTheme="minorHAnsi" w:eastAsiaTheme="minorEastAsia" w:cstheme="minorBidi"/>
      <w:kern w:val="2"/>
      <w:sz w:val="21"/>
      <w:szCs w:val="24"/>
    </w:rPr>
  </w:style>
  <w:style w:type="character" w:customStyle="1" w:styleId="11">
    <w:name w:val="Comment Subject Char"/>
    <w:basedOn w:val="10"/>
    <w:link w:val="4"/>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485</Words>
  <Characters>2766</Characters>
  <Lines>23</Lines>
  <Paragraphs>6</Paragraphs>
  <TotalTime>44</TotalTime>
  <ScaleCrop>false</ScaleCrop>
  <LinksUpToDate>false</LinksUpToDate>
  <CharactersWithSpaces>3245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2021-03-17T09:26:00Z</dcterms:created>
  <dc:creator>王文静的 iPad</dc:creator>
  <cp:lastModifiedBy>Shannon</cp:lastModifiedBy>
  <dcterms:modified xsi:type="dcterms:W3CDTF">2021-03-17T10:54:43Z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