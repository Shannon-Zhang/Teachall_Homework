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Title: The </w:t>
      </w:r>
      <w:commentRangeStart w:id="0"/>
      <w:r>
        <w:rPr>
          <w:sz w:val="32"/>
          <w:szCs w:val="32"/>
          <w:lang w:val="en-US"/>
        </w:rPr>
        <w:t>Pover</w:t>
      </w:r>
      <w:commentRangeEnd w:id="0"/>
      <w:r>
        <w:commentReference w:id="0"/>
      </w:r>
      <w:r>
        <w:rPr>
          <w:sz w:val="32"/>
          <w:szCs w:val="32"/>
          <w:lang w:val="en-US"/>
        </w:rPr>
        <w:t xml:space="preserve"> Cut in Hainan </w:t>
      </w:r>
    </w:p>
    <w:tbl>
      <w:tblPr>
        <w:tblStyle w:val="6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4"/>
        <w:gridCol w:w="4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General Outline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Specific Outline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1. Introduction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1. 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Hook: </w:t>
            </w:r>
            <w:r>
              <w:rPr>
                <w:rFonts w:hint="eastAsia"/>
                <w:color w:val="000000"/>
                <w:sz w:val="30"/>
                <w:szCs w:val="30"/>
                <w:vertAlign w:val="baseline"/>
                <w:lang w:val="en-US" w:eastAsia="zh-CN"/>
              </w:rPr>
              <w:t>That</w:t>
            </w:r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 special day in Hainan, my little brother was playing with his car toys on the white sofa. My mom was cooking in the kitchen and I was </w:t>
            </w:r>
            <w:commentRangeStart w:id="1"/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>writing</w:t>
            </w:r>
            <w:commentRangeEnd w:id="1"/>
            <w:r>
              <w:commentReference w:id="1"/>
            </w:r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 my homework on the brown table.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Connecting information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B. Connecting information: Everything seemed normal in that rainy evening in the neat apartment.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C. Thesis statement</w:t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 xml:space="preserve">C. Thesis statement: </w:t>
            </w:r>
            <w:commentRangeStart w:id="2"/>
            <w:r>
              <w:rPr>
                <w:sz w:val="30"/>
                <w:szCs w:val="30"/>
                <w:lang w:val="en-US"/>
              </w:rPr>
              <w:t xml:space="preserve">However, </w:t>
            </w:r>
            <w:commentRangeEnd w:id="2"/>
            <w:r>
              <w:commentReference w:id="2"/>
            </w:r>
            <w:r>
              <w:rPr>
                <w:sz w:val="30"/>
                <w:szCs w:val="30"/>
                <w:lang w:val="en-US"/>
              </w:rPr>
              <w:t xml:space="preserve">suddenly, a power cut made the day unusual and special.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When my mom was preparing for supper, the electricity and water were both cut off.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“What happened?” I asked surprisingly.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1. We began to </w:t>
            </w:r>
            <w:commentRangeStart w:id="3"/>
            <w:r>
              <w:rPr>
                <w:sz w:val="30"/>
                <w:szCs w:val="30"/>
                <w:lang w:val="en-US"/>
              </w:rPr>
              <w:t xml:space="preserve">collect </w:t>
            </w:r>
            <w:commentRangeEnd w:id="3"/>
            <w:r>
              <w:commentReference w:id="3"/>
            </w:r>
            <w:r>
              <w:rPr>
                <w:sz w:val="30"/>
                <w:szCs w:val="30"/>
                <w:lang w:val="en-US"/>
              </w:rPr>
              <w:t xml:space="preserve">all the water and </w:t>
            </w:r>
            <w:commentRangeStart w:id="4"/>
            <w:r>
              <w:rPr>
                <w:sz w:val="30"/>
                <w:szCs w:val="30"/>
                <w:lang w:val="en-US"/>
              </w:rPr>
              <w:t>electricity</w:t>
            </w:r>
            <w:commentRangeEnd w:id="4"/>
            <w:r>
              <w:commentReference w:id="4"/>
            </w:r>
            <w:r>
              <w:rPr>
                <w:sz w:val="30"/>
                <w:szCs w:val="30"/>
                <w:lang w:val="en-US"/>
              </w:rPr>
              <w:t xml:space="preserve">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2. Mom finished cooking dinner with phone light.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3. Transition sentence: After all the effort, we finally were ready to eat dinner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B. Paragraph 3 topic sentence: Mom asked we to wash our hands in the water we collected.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B. Paragraph 3 topic sentence: Mom asked </w:t>
            </w:r>
            <w:commentRangeStart w:id="5"/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>we</w:t>
            </w:r>
            <w:commentRangeEnd w:id="5"/>
            <w:r>
              <w:commentReference w:id="5"/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to wash our hands in the water we collected. </w:t>
            </w:r>
          </w:p>
          <w:p>
            <w:pPr>
              <w:jc w:val="left"/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   1</w:t>
            </w:r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. </w:t>
            </w:r>
            <w:commentRangeStart w:id="6"/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>Eat</w:t>
            </w:r>
            <w:commentRangeEnd w:id="6"/>
            <w:r>
              <w:commentReference w:id="6"/>
            </w:r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 supper with phone light. </w:t>
            </w:r>
          </w:p>
          <w:p>
            <w:pPr>
              <w:jc w:val="left"/>
              <w:rPr>
                <w:rFonts w:hint="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  <w:t xml:space="preserve">   2. After dinner, played shadow game. </w:t>
            </w:r>
          </w:p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 3. Transition sentence: After having fun with the shadow game, I decided to help my mom to do some chores.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C. Paragraph 4 topic sentence: I began to wash the dishes with the water we collected.  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C. Paragraph 4 topic sentence: I began to wash the dishes with the water we collected. </w:t>
            </w:r>
          </w:p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 1. I helped my mom wash dishes and sweep the floor. </w:t>
            </w:r>
          </w:p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 2. When I was </w:t>
            </w:r>
            <w:commentRangeStart w:id="7"/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>writing</w:t>
            </w:r>
            <w:commentRangeEnd w:id="7"/>
            <w:r>
              <w:commentReference w:id="7"/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the homework my little brother made a scary face. </w:t>
            </w:r>
          </w:p>
          <w:p>
            <w:pPr>
              <w:jc w:val="left"/>
              <w:rPr>
                <w:rFonts w:hint="default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 3. Transition sentence: We had </w:t>
            </w:r>
            <w:commentRangeStart w:id="8"/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>a</w:t>
            </w:r>
            <w:commentRangeEnd w:id="8"/>
            <w:r>
              <w:commentReference w:id="8"/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lots of fun in the dark.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>3. Conclusion</w:t>
            </w:r>
          </w:p>
        </w:tc>
        <w:tc>
          <w:tcPr>
            <w:tcW w:w="4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 xml:space="preserve">3. Conclusion: </w:t>
            </w:r>
          </w:p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>A. Close of</w:t>
            </w: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 xml:space="preserve">the action: Finally, the electricity </w:t>
            </w:r>
            <w:commentRangeStart w:id="9"/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>came</w:t>
            </w:r>
            <w:commentRangeEnd w:id="9"/>
            <w:r>
              <w:commentReference w:id="9"/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 xml:space="preserve"> and our special experience ended at last. </w:t>
            </w:r>
          </w:p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 xml:space="preserve">  B. The time my famil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 xml:space="preserve">y and I spent together in the dark was fun and the most precious. </w:t>
            </w:r>
          </w:p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lang w:val="en-US" w:eastAsia="zh-CN"/>
              </w:rPr>
              <w:t xml:space="preserve">  C. Final sentence: Whenever we go to that apartment, we will talk about it and laugh very hard. </w:t>
            </w:r>
          </w:p>
        </w:tc>
      </w:tr>
    </w:tbl>
    <w:p>
      <w:pPr>
        <w:rPr>
          <w:ins w:id="0" w:author="Shannon" w:date="2021-03-10T11:18:05Z"/>
          <w:sz w:val="32"/>
          <w:szCs w:val="32"/>
          <w:lang w:val="en-US"/>
        </w:rPr>
      </w:pPr>
    </w:p>
    <w:p>
      <w:pPr>
        <w:rPr>
          <w:ins w:id="1" w:author="Shannon" w:date="2021-03-10T11:18:06Z"/>
          <w:rFonts w:hint="default" w:eastAsiaTheme="minorEastAsia"/>
          <w:lang w:val="en-US" w:eastAsia="zh-CN"/>
        </w:rPr>
      </w:pPr>
      <w:ins w:id="2" w:author="Shannon" w:date="2021-03-10T11:18:06Z">
        <w:r>
          <w:rPr>
            <w:rFonts w:hint="eastAsia"/>
            <w:b/>
            <w:bCs/>
            <w:lang w:val="en-US" w:eastAsia="zh-CN"/>
          </w:rPr>
          <w:t>Ms. Anina</w:t>
        </w:r>
      </w:ins>
      <w:ins w:id="3" w:author="Shannon" w:date="2021-03-10T11:18:06Z">
        <w:r>
          <w:rPr>
            <w:rFonts w:hint="default"/>
            <w:b/>
            <w:bCs/>
            <w:lang w:val="en-US" w:eastAsia="zh-CN"/>
          </w:rPr>
          <w:t>’</w:t>
        </w:r>
      </w:ins>
      <w:ins w:id="4" w:author="Shannon" w:date="2021-03-10T11:18:06Z">
        <w:r>
          <w:rPr>
            <w:rFonts w:hint="eastAsia"/>
            <w:b/>
            <w:bCs/>
            <w:lang w:val="en-US" w:eastAsia="zh-CN"/>
          </w:rPr>
          <w:t>s Comments</w:t>
        </w:r>
      </w:ins>
      <w:ins w:id="5" w:author="Shannon" w:date="2021-03-10T11:18:06Z">
        <w:r>
          <w:rPr>
            <w:rFonts w:hint="eastAsia"/>
            <w:lang w:val="en-US" w:eastAsia="zh-CN"/>
          </w:rPr>
          <w:t xml:space="preserve">: Perfect outline, </w:t>
        </w:r>
      </w:ins>
      <w:ins w:id="6" w:author="Shannon" w:date="2021-03-10T11:18:32Z">
        <w:r>
          <w:rPr>
            <w:rFonts w:hint="eastAsia"/>
            <w:lang w:val="en-US" w:eastAsia="zh-CN"/>
          </w:rPr>
          <w:t>J</w:t>
        </w:r>
      </w:ins>
      <w:ins w:id="7" w:author="Shannon" w:date="2021-03-10T11:18:33Z">
        <w:r>
          <w:rPr>
            <w:rFonts w:hint="eastAsia"/>
            <w:lang w:val="en-US" w:eastAsia="zh-CN"/>
          </w:rPr>
          <w:t>err</w:t>
        </w:r>
      </w:ins>
      <w:ins w:id="8" w:author="Shannon" w:date="2021-03-10T11:18:34Z">
        <w:r>
          <w:rPr>
            <w:rFonts w:hint="eastAsia"/>
            <w:lang w:val="en-US" w:eastAsia="zh-CN"/>
          </w:rPr>
          <w:t>y</w:t>
        </w:r>
      </w:ins>
      <w:ins w:id="9" w:author="Shannon" w:date="2021-03-10T11:18:36Z">
        <w:r>
          <w:rPr>
            <w:rFonts w:hint="eastAsia"/>
            <w:lang w:val="en-US" w:eastAsia="zh-CN"/>
          </w:rPr>
          <w:t>, y</w:t>
        </w:r>
      </w:ins>
      <w:ins w:id="10" w:author="Shannon" w:date="2021-03-10T11:18:37Z">
        <w:r>
          <w:rPr>
            <w:rFonts w:hint="eastAsia"/>
            <w:lang w:val="en-US" w:eastAsia="zh-CN"/>
          </w:rPr>
          <w:t>ou see</w:t>
        </w:r>
      </w:ins>
      <w:ins w:id="11" w:author="Shannon" w:date="2021-03-10T11:18:43Z">
        <w:r>
          <w:rPr>
            <w:rFonts w:hint="eastAsia"/>
            <w:lang w:val="en-US" w:eastAsia="zh-CN"/>
          </w:rPr>
          <w:t>,</w:t>
        </w:r>
      </w:ins>
      <w:ins w:id="12" w:author="Shannon" w:date="2021-03-10T11:18:44Z">
        <w:r>
          <w:rPr>
            <w:rFonts w:hint="eastAsia"/>
            <w:lang w:val="en-US" w:eastAsia="zh-CN"/>
          </w:rPr>
          <w:t xml:space="preserve"> how </w:t>
        </w:r>
      </w:ins>
      <w:ins w:id="13" w:author="Shannon" w:date="2021-03-10T11:18:47Z">
        <w:r>
          <w:rPr>
            <w:rFonts w:hint="eastAsia"/>
            <w:lang w:val="en-US" w:eastAsia="zh-CN"/>
          </w:rPr>
          <w:t>many</w:t>
        </w:r>
      </w:ins>
      <w:ins w:id="14" w:author="Shannon" w:date="2021-03-10T11:18:48Z">
        <w:r>
          <w:rPr>
            <w:rFonts w:hint="eastAsia"/>
            <w:lang w:val="en-US" w:eastAsia="zh-CN"/>
          </w:rPr>
          <w:t xml:space="preserve"> det</w:t>
        </w:r>
      </w:ins>
      <w:ins w:id="15" w:author="Shannon" w:date="2021-03-10T11:18:49Z">
        <w:r>
          <w:rPr>
            <w:rFonts w:hint="eastAsia"/>
            <w:lang w:val="en-US" w:eastAsia="zh-CN"/>
          </w:rPr>
          <w:t>ails</w:t>
        </w:r>
      </w:ins>
      <w:ins w:id="16" w:author="Shannon" w:date="2021-03-10T11:18:50Z">
        <w:r>
          <w:rPr>
            <w:rFonts w:hint="eastAsia"/>
            <w:lang w:val="en-US" w:eastAsia="zh-CN"/>
          </w:rPr>
          <w:t xml:space="preserve"> you </w:t>
        </w:r>
      </w:ins>
      <w:ins w:id="17" w:author="Shannon" w:date="2021-03-10T11:18:51Z">
        <w:r>
          <w:rPr>
            <w:rFonts w:hint="eastAsia"/>
            <w:lang w:val="en-US" w:eastAsia="zh-CN"/>
          </w:rPr>
          <w:t>ca</w:t>
        </w:r>
      </w:ins>
      <w:ins w:id="18" w:author="Shannon" w:date="2021-03-10T11:18:52Z">
        <w:r>
          <w:rPr>
            <w:rFonts w:hint="eastAsia"/>
            <w:lang w:val="en-US" w:eastAsia="zh-CN"/>
          </w:rPr>
          <w:t xml:space="preserve">n </w:t>
        </w:r>
      </w:ins>
      <w:ins w:id="19" w:author="Shannon" w:date="2021-03-10T11:18:57Z">
        <w:r>
          <w:rPr>
            <w:rFonts w:hint="eastAsia"/>
            <w:lang w:val="en-US" w:eastAsia="zh-CN"/>
          </w:rPr>
          <w:t>dr</w:t>
        </w:r>
      </w:ins>
      <w:ins w:id="20" w:author="Shannon" w:date="2021-03-10T11:18:58Z">
        <w:r>
          <w:rPr>
            <w:rFonts w:hint="eastAsia"/>
            <w:lang w:val="en-US" w:eastAsia="zh-CN"/>
          </w:rPr>
          <w:t xml:space="preserve">aw </w:t>
        </w:r>
      </w:ins>
      <w:ins w:id="21" w:author="Shannon" w:date="2021-03-10T11:18:59Z">
        <w:r>
          <w:rPr>
            <w:rFonts w:hint="eastAsia"/>
            <w:lang w:val="en-US" w:eastAsia="zh-CN"/>
          </w:rPr>
          <w:t xml:space="preserve">out </w:t>
        </w:r>
      </w:ins>
      <w:ins w:id="22" w:author="Shannon" w:date="2021-03-10T11:19:00Z">
        <w:r>
          <w:rPr>
            <w:rFonts w:hint="eastAsia"/>
            <w:lang w:val="en-US" w:eastAsia="zh-CN"/>
          </w:rPr>
          <w:t>of your</w:t>
        </w:r>
      </w:ins>
      <w:ins w:id="23" w:author="Shannon" w:date="2021-03-10T11:19:01Z">
        <w:r>
          <w:rPr>
            <w:rFonts w:hint="eastAsia"/>
            <w:lang w:val="en-US" w:eastAsia="zh-CN"/>
          </w:rPr>
          <w:t xml:space="preserve"> </w:t>
        </w:r>
      </w:ins>
      <w:ins w:id="24" w:author="Shannon" w:date="2021-03-10T11:19:12Z">
        <w:r>
          <w:rPr>
            <w:rFonts w:hint="eastAsia"/>
            <w:lang w:val="en-US" w:eastAsia="zh-CN"/>
          </w:rPr>
          <w:t>e</w:t>
        </w:r>
      </w:ins>
      <w:ins w:id="25" w:author="Shannon" w:date="2021-03-10T11:19:16Z">
        <w:r>
          <w:rPr>
            <w:rFonts w:hint="eastAsia"/>
            <w:lang w:val="en-US" w:eastAsia="zh-CN"/>
          </w:rPr>
          <w:t>x</w:t>
        </w:r>
      </w:ins>
      <w:ins w:id="26" w:author="Shannon" w:date="2021-03-10T11:19:17Z">
        <w:r>
          <w:rPr>
            <w:rFonts w:hint="eastAsia"/>
            <w:lang w:val="en-US" w:eastAsia="zh-CN"/>
          </w:rPr>
          <w:t>peri</w:t>
        </w:r>
      </w:ins>
      <w:ins w:id="27" w:author="Shannon" w:date="2021-03-10T11:19:18Z">
        <w:r>
          <w:rPr>
            <w:rFonts w:hint="eastAsia"/>
            <w:lang w:val="en-US" w:eastAsia="zh-CN"/>
          </w:rPr>
          <w:t>enc</w:t>
        </w:r>
      </w:ins>
      <w:ins w:id="28" w:author="Shannon" w:date="2021-03-10T11:19:19Z">
        <w:r>
          <w:rPr>
            <w:rFonts w:hint="eastAsia"/>
            <w:lang w:val="en-US" w:eastAsia="zh-CN"/>
          </w:rPr>
          <w:t>e</w:t>
        </w:r>
      </w:ins>
      <w:ins w:id="29" w:author="Shannon" w:date="2021-03-10T11:18:06Z">
        <w:r>
          <w:rPr>
            <w:rFonts w:hint="eastAsia"/>
            <w:lang w:val="en-US" w:eastAsia="zh-CN"/>
          </w:rPr>
          <w:t>!</w:t>
        </w:r>
      </w:ins>
    </w:p>
    <w:p>
      <w:pPr>
        <w:rPr>
          <w:sz w:val="32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3-10T11:20:45Z" w:initials="">
    <w:p w14:paraId="548C7C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Power</w:t>
      </w:r>
    </w:p>
  </w:comment>
  <w:comment w:id="1" w:author="Administrator" w:date="2021-03-07T16:14:05Z" w:initials="A">
    <w:p w14:paraId="2E2F12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doing</w:t>
      </w:r>
    </w:p>
  </w:comment>
  <w:comment w:id="2" w:author="Administrator" w:date="2021-03-07T16:15:33Z" w:initials="A">
    <w:p w14:paraId="4DEF33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</w:comment>
  <w:comment w:id="3" w:author="Administrator" w:date="2021-03-07T16:15:52Z" w:initials="A">
    <w:p w14:paraId="711B166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  <w:comment w:id="4" w:author="Shannon" w:date="2021-03-10T16:45:27Z" w:initials="">
    <w:p w14:paraId="474A179F">
      <w:pPr>
        <w:pStyle w:val="2"/>
      </w:pPr>
      <w:r>
        <w:rPr>
          <w:rFonts w:hint="eastAsia"/>
          <w:sz w:val="30"/>
          <w:szCs w:val="30"/>
          <w:lang w:val="en-US" w:eastAsia="zh-CN"/>
        </w:rPr>
        <w:t xml:space="preserve">search for battery power lights </w:t>
      </w:r>
    </w:p>
  </w:comment>
  <w:comment w:id="5" w:author="Administrator" w:date="2021-03-07T16:16:25Z" w:initials="A">
    <w:p w14:paraId="621139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</w:t>
      </w:r>
    </w:p>
  </w:comment>
  <w:comment w:id="6" w:author="Administrator" w:date="2021-03-07T16:17:20Z" w:initials="A">
    <w:p w14:paraId="0FA229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Ate</w:t>
      </w:r>
    </w:p>
  </w:comment>
  <w:comment w:id="7" w:author="Administrator" w:date="2021-03-07T16:18:58Z" w:initials="A">
    <w:p w14:paraId="5F5253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doing</w:t>
      </w:r>
    </w:p>
  </w:comment>
  <w:comment w:id="8" w:author="Administrator" w:date="2021-03-07T16:19:16Z" w:initials="A">
    <w:p w14:paraId="474E4D6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</w:comment>
  <w:comment w:id="9" w:author="Administrator" w:date="2021-03-07T16:19:31Z" w:initials="A">
    <w:p w14:paraId="5D116D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recovered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8C7CD7" w15:done="0"/>
  <w15:commentEx w15:paraId="2E2F1215" w15:done="0"/>
  <w15:commentEx w15:paraId="4DEF33B0" w15:done="0"/>
  <w15:commentEx w15:paraId="711B1664" w15:done="0"/>
  <w15:commentEx w15:paraId="474A179F" w15:done="0"/>
  <w15:commentEx w15:paraId="62113912" w15:done="0"/>
  <w15:commentEx w15:paraId="0FA229FF" w15:done="0"/>
  <w15:commentEx w15:paraId="5F5253E3" w15:done="0"/>
  <w15:commentEx w15:paraId="474E4D62" w15:done="0"/>
  <w15:commentEx w15:paraId="5D116D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F61C4"/>
    <w:rsid w:val="1F6F536B"/>
    <w:rsid w:val="4DCA2E8B"/>
    <w:rsid w:val="66A54C7A"/>
    <w:rsid w:val="68FF280D"/>
    <w:rsid w:val="6FC51CD1"/>
    <w:rsid w:val="79864D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2021-03-05T05:35:00Z</dcterms:created>
  <dc:creator>王文静的 iPad</dc:creator>
  <cp:lastModifiedBy>Shannon</cp:lastModifiedBy>
  <dcterms:modified xsi:type="dcterms:W3CDTF">2021-03-10T08:46:49Z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D7C3ABEF8F8F46C19957A1A64B7AAA2B</vt:lpwstr>
  </property>
</Properties>
</file>